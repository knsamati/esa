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2"/>
        <w:gridCol w:w="6587"/>
        <w:gridCol w:w="1070"/>
      </w:tblGrid>
      <w:tr w:rsidR="00B52751" w:rsidRPr="0023606A" w14:paraId="2E503453" w14:textId="77777777" w:rsidTr="0088625E">
        <w:trPr>
          <w:cantSplit/>
          <w:trHeight w:val="488"/>
          <w:jc w:val="center"/>
        </w:trPr>
        <w:tc>
          <w:tcPr>
            <w:tcW w:w="1343" w:type="pct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1EA7B51" w14:textId="77777777" w:rsidR="00B52751" w:rsidRPr="00B11BA6" w:rsidRDefault="00B52751" w:rsidP="00CE050A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jc w:val="left"/>
              <w:rPr>
                <w:sz w:val="20"/>
              </w:rPr>
            </w:pPr>
            <w:r w:rsidRPr="00B11BA6">
              <w:rPr>
                <w:noProof/>
                <w:sz w:val="20"/>
                <w:lang w:val="fr-FR" w:eastAsia="fr-FR"/>
              </w:rPr>
              <w:drawing>
                <wp:inline distT="0" distB="0" distL="0" distR="0" wp14:anchorId="2DC7DC6A" wp14:editId="675FA0C7">
                  <wp:extent cx="1454150" cy="330200"/>
                  <wp:effectExtent l="0" t="0" r="0" b="0"/>
                  <wp:docPr id="6" name="Picture 6" descr="MICS logo 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ICS logo 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97E1D" w14:textId="77777777" w:rsidR="00B52751" w:rsidRPr="00B11BA6" w:rsidRDefault="00B52751" w:rsidP="00CE050A">
            <w:pPr>
              <w:pStyle w:val="questionnairename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B11BA6">
              <w:rPr>
                <w:sz w:val="20"/>
                <w:lang w:val="fr-FR"/>
              </w:rPr>
              <w:t xml:space="preserve">questionnaire </w:t>
            </w:r>
            <w:r w:rsidR="003E31CF" w:rsidRPr="00B11BA6">
              <w:rPr>
                <w:sz w:val="20"/>
                <w:lang w:val="fr-FR"/>
              </w:rPr>
              <w:t>individuel femme</w:t>
            </w:r>
          </w:p>
          <w:p w14:paraId="04B7CE0C" w14:textId="77777777" w:rsidR="00B52751" w:rsidRPr="00B11BA6" w:rsidRDefault="007635B6" w:rsidP="00741BB6">
            <w:pPr>
              <w:spacing w:line="276" w:lineRule="auto"/>
              <w:ind w:left="144" w:hanging="144"/>
              <w:contextualSpacing/>
              <w:jc w:val="center"/>
              <w:rPr>
                <w:sz w:val="20"/>
                <w:lang w:val="fr-FR"/>
              </w:rPr>
            </w:pPr>
            <w:r w:rsidRPr="00B11BA6">
              <w:rPr>
                <w:rStyle w:val="adaptationnoteChar"/>
                <w:rFonts w:ascii="Times New Roman" w:hAnsi="Times New Roman"/>
                <w:b w:val="0"/>
                <w:bCs/>
                <w:i w:val="0"/>
                <w:iCs/>
                <w:sz w:val="20"/>
                <w:lang w:val="fr-FR"/>
              </w:rPr>
              <w:t>Enquête par grappe</w:t>
            </w:r>
            <w:r w:rsidR="00741BB6" w:rsidRPr="00B11BA6">
              <w:rPr>
                <w:rStyle w:val="adaptationnoteChar"/>
                <w:rFonts w:ascii="Times New Roman" w:hAnsi="Times New Roman"/>
                <w:b w:val="0"/>
                <w:bCs/>
                <w:i w:val="0"/>
                <w:iCs/>
                <w:sz w:val="20"/>
                <w:lang w:val="fr-FR"/>
              </w:rPr>
              <w:t>s</w:t>
            </w:r>
            <w:r w:rsidRPr="00B11BA6">
              <w:rPr>
                <w:rStyle w:val="adaptationnoteChar"/>
                <w:rFonts w:ascii="Times New Roman" w:hAnsi="Times New Roman"/>
                <w:b w:val="0"/>
                <w:bCs/>
                <w:i w:val="0"/>
                <w:iCs/>
                <w:sz w:val="20"/>
                <w:lang w:val="fr-FR"/>
              </w:rPr>
              <w:t xml:space="preserve"> à indicateurs multiples sixième série (</w:t>
            </w:r>
            <w:r w:rsidR="00DB0B22" w:rsidRPr="00B11BA6">
              <w:rPr>
                <w:rStyle w:val="adaptationnoteChar"/>
                <w:rFonts w:ascii="Times New Roman" w:hAnsi="Times New Roman"/>
                <w:b w:val="0"/>
                <w:bCs/>
                <w:i w:val="0"/>
                <w:iCs/>
                <w:sz w:val="20"/>
                <w:lang w:val="fr-FR"/>
              </w:rPr>
              <w:t>MICS6</w:t>
            </w:r>
            <w:r w:rsidRPr="00B11BA6">
              <w:rPr>
                <w:rStyle w:val="adaptationnoteChar"/>
                <w:rFonts w:ascii="Times New Roman" w:hAnsi="Times New Roman"/>
                <w:b w:val="0"/>
                <w:bCs/>
                <w:i w:val="0"/>
                <w:iCs/>
                <w:sz w:val="20"/>
                <w:lang w:val="fr-FR"/>
              </w:rPr>
              <w:t>) 2017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84C9F" w14:textId="77777777" w:rsidR="00B52751" w:rsidRPr="00B11BA6" w:rsidRDefault="00CE0E7A" w:rsidP="00CE050A">
            <w:pPr>
              <w:pStyle w:val="questionnairename"/>
              <w:tabs>
                <w:tab w:val="right" w:pos="9522"/>
              </w:tabs>
              <w:spacing w:line="276" w:lineRule="auto"/>
              <w:ind w:left="144" w:hanging="144"/>
              <w:contextualSpacing/>
              <w:jc w:val="right"/>
              <w:rPr>
                <w:sz w:val="20"/>
                <w:lang w:val="fr-FR"/>
              </w:rPr>
            </w:pPr>
            <w:r w:rsidRPr="00B11BA6">
              <w:rPr>
                <w:noProof/>
                <w:sz w:val="22"/>
                <w:szCs w:val="22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AA7DD11" wp14:editId="74D8A8CB">
                      <wp:simplePos x="0" y="0"/>
                      <wp:positionH relativeFrom="margin">
                        <wp:posOffset>-330200</wp:posOffset>
                      </wp:positionH>
                      <wp:positionV relativeFrom="paragraph">
                        <wp:posOffset>-136525</wp:posOffset>
                      </wp:positionV>
                      <wp:extent cx="1025525" cy="271780"/>
                      <wp:effectExtent l="0" t="0" r="0" b="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5945" cy="271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D49736F" w14:textId="77777777" w:rsidR="00442FB5" w:rsidRPr="00CE0E7A" w:rsidRDefault="00442FB5" w:rsidP="00CE0E7A">
                                  <w:pPr>
                                    <w:jc w:val="center"/>
                                    <w:rPr>
                                      <w:b/>
                                      <w:caps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  <w:r w:rsidRPr="00CE0E7A">
                                    <w:rPr>
                                      <w:b/>
                                      <w:caps/>
                                      <w:sz w:val="22"/>
                                      <w:szCs w:val="22"/>
                                      <w:lang w:val="fr-FR"/>
                                    </w:rPr>
                                    <w:t>INSEED.TG</w:t>
                                  </w:r>
                                </w:p>
                                <w:p w14:paraId="25DE30A8" w14:textId="77777777" w:rsidR="00442FB5" w:rsidRPr="000B67A1" w:rsidRDefault="00442FB5" w:rsidP="00CE0E7A">
                                  <w:pPr>
                                    <w:tabs>
                                      <w:tab w:val="left" w:pos="3759"/>
                                    </w:tabs>
                                    <w:jc w:val="center"/>
                                    <w:rPr>
                                      <w:rFonts w:eastAsiaTheme="minorHAns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A7DD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4" o:spid="_x0000_s1026" type="#_x0000_t202" style="position:absolute;left:0;text-align:left;margin-left:-26pt;margin-top:-10.75pt;width:80.75pt;height:21.4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" filled="f" stroked="f">
                      <v:textbox>
                        <w:txbxContent>
                          <w:p w14:paraId="1D49736F" w14:textId="77777777" w:rsidR="00442FB5" w:rsidRPr="00CE0E7A" w:rsidRDefault="00442FB5" w:rsidP="00CE0E7A">
                            <w:pPr>
                              <w:jc w:val="center"/>
                              <w:rPr>
                                <w:b/>
                                <w:cap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E0E7A">
                              <w:rPr>
                                <w:b/>
                                <w:caps/>
                                <w:sz w:val="22"/>
                                <w:szCs w:val="22"/>
                                <w:lang w:val="fr-FR"/>
                              </w:rPr>
                              <w:t>INSEED.TG</w:t>
                            </w:r>
                          </w:p>
                          <w:p w14:paraId="25DE30A8" w14:textId="77777777" w:rsidR="00442FB5" w:rsidRPr="000B67A1" w:rsidRDefault="00442FB5" w:rsidP="00CE0E7A">
                            <w:pPr>
                              <w:tabs>
                                <w:tab w:val="left" w:pos="3759"/>
                              </w:tabs>
                              <w:jc w:val="center"/>
                              <w:rPr>
                                <w:rFonts w:eastAsiaTheme="min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55F40F58" w14:textId="77777777" w:rsidR="009F6764" w:rsidRPr="00B11BA6" w:rsidRDefault="009F6764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9"/>
        <w:gridCol w:w="5220"/>
      </w:tblGrid>
      <w:tr w:rsidR="009F6764" w:rsidRPr="0023606A" w14:paraId="30840206" w14:textId="77777777" w:rsidTr="0088625E">
        <w:trPr>
          <w:cantSplit/>
          <w:jc w:val="center"/>
        </w:trPr>
        <w:tc>
          <w:tcPr>
            <w:tcW w:w="5000" w:type="pct"/>
            <w:gridSpan w:val="2"/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EFD8FD8" w14:textId="77777777" w:rsidR="009F6764" w:rsidRPr="00B11BA6" w:rsidRDefault="003E31CF" w:rsidP="00CE050A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B11BA6">
              <w:rPr>
                <w:sz w:val="20"/>
                <w:lang w:val="fr-FR"/>
              </w:rPr>
              <w:t>panneau d’information de la femme</w:t>
            </w:r>
            <w:r w:rsidR="009F6764" w:rsidRPr="00B11BA6">
              <w:rPr>
                <w:sz w:val="20"/>
                <w:lang w:val="fr-FR"/>
              </w:rPr>
              <w:tab/>
              <w:t>WM</w:t>
            </w:r>
          </w:p>
        </w:tc>
      </w:tr>
      <w:tr w:rsidR="00D63B6D" w:rsidRPr="00B11BA6" w14:paraId="57742C6B" w14:textId="77777777" w:rsidTr="0088625E">
        <w:trPr>
          <w:cantSplit/>
          <w:trHeight w:val="397"/>
          <w:jc w:val="center"/>
        </w:trPr>
        <w:tc>
          <w:tcPr>
            <w:tcW w:w="2500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34E6EA1" w14:textId="77777777" w:rsidR="00D63B6D" w:rsidRPr="00B11BA6" w:rsidRDefault="00D63B6D" w:rsidP="003E31CF">
            <w:pPr>
              <w:pStyle w:val="Responsecategs"/>
              <w:tabs>
                <w:tab w:val="clear" w:pos="3942"/>
                <w:tab w:val="right" w:pos="49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b/>
              </w:rPr>
              <w:t>WM1</w:t>
            </w:r>
            <w:r w:rsidRPr="00B11BA6">
              <w:rPr>
                <w:rFonts w:ascii="Times New Roman" w:hAnsi="Times New Roman"/>
              </w:rPr>
              <w:t xml:space="preserve">. </w:t>
            </w:r>
            <w:proofErr w:type="spellStart"/>
            <w:r w:rsidR="003E31CF" w:rsidRPr="00B11BA6">
              <w:rPr>
                <w:rFonts w:ascii="Times New Roman" w:hAnsi="Times New Roman"/>
                <w:i/>
              </w:rPr>
              <w:t>Numéro</w:t>
            </w:r>
            <w:proofErr w:type="spellEnd"/>
            <w:r w:rsidR="003E31CF" w:rsidRPr="00B11BA6">
              <w:rPr>
                <w:rFonts w:ascii="Times New Roman" w:hAnsi="Times New Roman"/>
                <w:i/>
              </w:rPr>
              <w:t xml:space="preserve"> de </w:t>
            </w:r>
            <w:proofErr w:type="spellStart"/>
            <w:r w:rsidR="003E31CF" w:rsidRPr="00B11BA6">
              <w:rPr>
                <w:rFonts w:ascii="Times New Roman" w:hAnsi="Times New Roman"/>
                <w:i/>
              </w:rPr>
              <w:t>grappe</w:t>
            </w:r>
            <w:proofErr w:type="spellEnd"/>
            <w:r w:rsidRPr="00B11BA6">
              <w:rPr>
                <w:rFonts w:ascii="Times New Roman" w:hAnsi="Times New Roman"/>
                <w:i/>
              </w:rPr>
              <w:t>:</w:t>
            </w:r>
            <w:r w:rsidRPr="00B11BA6">
              <w:rPr>
                <w:rFonts w:ascii="Times New Roman" w:hAnsi="Times New Roman"/>
              </w:rPr>
              <w:tab/>
              <w:t>___ ___ ___</w:t>
            </w:r>
          </w:p>
        </w:tc>
        <w:tc>
          <w:tcPr>
            <w:tcW w:w="2500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2F6F726" w14:textId="77777777" w:rsidR="00D63B6D" w:rsidRPr="00B11BA6" w:rsidRDefault="00D63B6D" w:rsidP="00422BE2">
            <w:pPr>
              <w:pStyle w:val="Responsecategs"/>
              <w:tabs>
                <w:tab w:val="clear" w:pos="3942"/>
                <w:tab w:val="right" w:pos="49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b/>
              </w:rPr>
              <w:t>WM2</w:t>
            </w:r>
            <w:r w:rsidRPr="00B11BA6">
              <w:rPr>
                <w:rFonts w:ascii="Times New Roman" w:hAnsi="Times New Roman"/>
              </w:rPr>
              <w:t xml:space="preserve">. </w:t>
            </w:r>
            <w:proofErr w:type="spellStart"/>
            <w:r w:rsidR="00422BE2" w:rsidRPr="00B11BA6">
              <w:rPr>
                <w:rFonts w:ascii="Times New Roman" w:hAnsi="Times New Roman"/>
              </w:rPr>
              <w:t>N</w:t>
            </w:r>
            <w:r w:rsidR="003E31CF" w:rsidRPr="00B11BA6">
              <w:rPr>
                <w:rFonts w:ascii="Times New Roman" w:hAnsi="Times New Roman"/>
                <w:i/>
              </w:rPr>
              <w:t>uméro</w:t>
            </w:r>
            <w:proofErr w:type="spellEnd"/>
            <w:r w:rsidR="00422BE2" w:rsidRPr="00B11BA6">
              <w:rPr>
                <w:rFonts w:ascii="Times New Roman" w:hAnsi="Times New Roman"/>
                <w:i/>
              </w:rPr>
              <w:t xml:space="preserve"> du ménage </w:t>
            </w:r>
            <w:r w:rsidRPr="00B11BA6">
              <w:rPr>
                <w:rFonts w:ascii="Times New Roman" w:hAnsi="Times New Roman"/>
                <w:i/>
              </w:rPr>
              <w:t>:</w:t>
            </w:r>
            <w:r w:rsidRPr="00B11BA6">
              <w:rPr>
                <w:rFonts w:ascii="Times New Roman" w:hAnsi="Times New Roman"/>
              </w:rPr>
              <w:tab/>
              <w:t>___ ___</w:t>
            </w:r>
          </w:p>
        </w:tc>
      </w:tr>
      <w:tr w:rsidR="009F6764" w:rsidRPr="00B11BA6" w14:paraId="196BB192" w14:textId="77777777" w:rsidTr="0088625E">
        <w:trPr>
          <w:cantSplit/>
          <w:trHeight w:val="712"/>
          <w:jc w:val="center"/>
        </w:trPr>
        <w:tc>
          <w:tcPr>
            <w:tcW w:w="2500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ED8E6E2" w14:textId="77777777" w:rsidR="009F6764" w:rsidRPr="00B11BA6" w:rsidRDefault="009F6764" w:rsidP="00CE050A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b/>
                <w:lang w:val="fr-FR"/>
              </w:rPr>
              <w:t>WM3</w:t>
            </w:r>
            <w:r w:rsidRPr="00B11BA6">
              <w:rPr>
                <w:rFonts w:ascii="Times New Roman" w:hAnsi="Times New Roman"/>
                <w:lang w:val="fr-FR"/>
              </w:rPr>
              <w:t xml:space="preserve">. </w:t>
            </w:r>
            <w:r w:rsidR="00DE0D30" w:rsidRPr="00B11BA6">
              <w:rPr>
                <w:rFonts w:ascii="Times New Roman" w:hAnsi="Times New Roman"/>
                <w:i/>
                <w:lang w:val="fr-FR"/>
              </w:rPr>
              <w:t>Nom</w:t>
            </w:r>
            <w:r w:rsidR="003E31CF" w:rsidRPr="00B11BA6">
              <w:rPr>
                <w:rFonts w:ascii="Times New Roman" w:hAnsi="Times New Roman"/>
                <w:i/>
                <w:lang w:val="fr-FR"/>
              </w:rPr>
              <w:t xml:space="preserve"> et numéro de ligne de la femme </w:t>
            </w:r>
            <w:r w:rsidRPr="00B11BA6">
              <w:rPr>
                <w:rFonts w:ascii="Times New Roman" w:hAnsi="Times New Roman"/>
                <w:i/>
                <w:lang w:val="fr-FR"/>
              </w:rPr>
              <w:t xml:space="preserve">: </w:t>
            </w:r>
          </w:p>
          <w:p w14:paraId="021E26B3" w14:textId="77777777" w:rsidR="009F6764" w:rsidRPr="00B11BA6" w:rsidRDefault="009F6764" w:rsidP="00CE050A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59BF5626" w14:textId="77777777" w:rsidR="009F6764" w:rsidRPr="00B11BA6" w:rsidRDefault="0041566B" w:rsidP="007E67D1">
            <w:pPr>
              <w:pStyle w:val="Responsecategs"/>
              <w:tabs>
                <w:tab w:val="clear" w:pos="3942"/>
                <w:tab w:val="right" w:leader="underscore" w:pos="49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nom</w:t>
            </w:r>
            <w:r w:rsidR="008A52AF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9F6764" w:rsidRPr="00B11BA6">
              <w:rPr>
                <w:rFonts w:ascii="Times New Roman" w:hAnsi="Times New Roman"/>
                <w:caps/>
                <w:lang w:val="fr-FR"/>
              </w:rPr>
              <w:t>___ ___</w:t>
            </w:r>
          </w:p>
        </w:tc>
        <w:tc>
          <w:tcPr>
            <w:tcW w:w="2500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C58E7B2" w14:textId="77777777" w:rsidR="009F6764" w:rsidRPr="00B11BA6" w:rsidRDefault="009F6764" w:rsidP="00CE050A">
            <w:pPr>
              <w:tabs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B11BA6">
              <w:rPr>
                <w:b/>
                <w:sz w:val="20"/>
                <w:lang w:val="fr-FR"/>
              </w:rPr>
              <w:t>WM</w:t>
            </w:r>
            <w:r w:rsidR="00754CE5" w:rsidRPr="00B11BA6">
              <w:rPr>
                <w:b/>
                <w:sz w:val="20"/>
                <w:lang w:val="fr-FR"/>
              </w:rPr>
              <w:t>4</w:t>
            </w:r>
            <w:r w:rsidRPr="00B11BA6">
              <w:rPr>
                <w:sz w:val="20"/>
                <w:lang w:val="fr-FR"/>
              </w:rPr>
              <w:t xml:space="preserve">. </w:t>
            </w:r>
            <w:r w:rsidR="00DE0D30" w:rsidRPr="00B11BA6">
              <w:rPr>
                <w:i/>
                <w:sz w:val="20"/>
                <w:lang w:val="fr-FR"/>
              </w:rPr>
              <w:t>Nom</w:t>
            </w:r>
            <w:r w:rsidR="003E31CF" w:rsidRPr="00B11BA6">
              <w:rPr>
                <w:i/>
                <w:sz w:val="20"/>
                <w:lang w:val="fr-FR"/>
              </w:rPr>
              <w:t xml:space="preserve"> et numéro du </w:t>
            </w:r>
            <w:r w:rsidR="00A6163D" w:rsidRPr="00B11BA6">
              <w:rPr>
                <w:i/>
                <w:sz w:val="20"/>
                <w:lang w:val="fr-FR"/>
              </w:rPr>
              <w:t xml:space="preserve">Chef d’équipe </w:t>
            </w:r>
            <w:r w:rsidRPr="00B11BA6">
              <w:rPr>
                <w:i/>
                <w:sz w:val="20"/>
                <w:lang w:val="fr-FR"/>
              </w:rPr>
              <w:t>:</w:t>
            </w:r>
          </w:p>
          <w:p w14:paraId="19BD53C2" w14:textId="77777777" w:rsidR="009F6764" w:rsidRPr="00B11BA6" w:rsidRDefault="009F6764" w:rsidP="00CE050A">
            <w:pPr>
              <w:tabs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0F4306E1" w14:textId="77777777" w:rsidR="009F6764" w:rsidRPr="00B11BA6" w:rsidRDefault="0041566B" w:rsidP="00741BB6">
            <w:pPr>
              <w:pStyle w:val="Responsecategs"/>
              <w:tabs>
                <w:tab w:val="clear" w:pos="3942"/>
                <w:tab w:val="right" w:leader="underscore" w:pos="49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nom</w:t>
            </w:r>
            <w:r w:rsidR="00F571A3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0719E1" w:rsidRPr="00B11BA6">
              <w:rPr>
                <w:rFonts w:ascii="Times New Roman" w:hAnsi="Times New Roman"/>
                <w:caps/>
                <w:lang w:val="fr-FR"/>
              </w:rPr>
              <w:t xml:space="preserve"> ___ </w:t>
            </w:r>
            <w:r w:rsidR="009F6764" w:rsidRPr="00B11BA6">
              <w:rPr>
                <w:rFonts w:ascii="Times New Roman" w:hAnsi="Times New Roman"/>
                <w:caps/>
                <w:lang w:val="fr-FR"/>
              </w:rPr>
              <w:t>___</w:t>
            </w:r>
          </w:p>
        </w:tc>
      </w:tr>
      <w:tr w:rsidR="009F6764" w:rsidRPr="00B11BA6" w14:paraId="59724E50" w14:textId="77777777" w:rsidTr="0088625E">
        <w:trPr>
          <w:cantSplit/>
          <w:trHeight w:val="811"/>
          <w:jc w:val="center"/>
        </w:trPr>
        <w:tc>
          <w:tcPr>
            <w:tcW w:w="2500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387DA9F" w14:textId="77777777" w:rsidR="009F6764" w:rsidRPr="00B11BA6" w:rsidRDefault="009F6764" w:rsidP="00CE050A">
            <w:pPr>
              <w:pStyle w:val="Responsecategs"/>
              <w:tabs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b/>
                <w:lang w:val="fr-FR"/>
              </w:rPr>
              <w:t>WM</w:t>
            </w:r>
            <w:r w:rsidR="00754CE5" w:rsidRPr="00B11BA6">
              <w:rPr>
                <w:rFonts w:ascii="Times New Roman" w:hAnsi="Times New Roman"/>
                <w:b/>
                <w:lang w:val="fr-FR"/>
              </w:rPr>
              <w:t>5</w:t>
            </w:r>
            <w:r w:rsidRPr="00B11BA6">
              <w:rPr>
                <w:rFonts w:ascii="Times New Roman" w:hAnsi="Times New Roman"/>
                <w:lang w:val="fr-FR"/>
              </w:rPr>
              <w:t xml:space="preserve">. </w:t>
            </w:r>
            <w:r w:rsidR="00DE0D30" w:rsidRPr="00B11BA6">
              <w:rPr>
                <w:rFonts w:ascii="Times New Roman" w:hAnsi="Times New Roman"/>
                <w:i/>
                <w:lang w:val="fr-FR"/>
              </w:rPr>
              <w:t>Nom</w:t>
            </w:r>
            <w:r w:rsidR="003E31CF" w:rsidRPr="00B11BA6">
              <w:rPr>
                <w:rFonts w:ascii="Times New Roman" w:hAnsi="Times New Roman"/>
                <w:i/>
                <w:lang w:val="fr-FR"/>
              </w:rPr>
              <w:t xml:space="preserve"> et numéro de l’enquêtrice</w:t>
            </w:r>
            <w:r w:rsidRPr="00B11BA6">
              <w:rPr>
                <w:rFonts w:ascii="Times New Roman" w:hAnsi="Times New Roman"/>
                <w:i/>
                <w:lang w:val="fr-FR"/>
              </w:rPr>
              <w:t>:</w:t>
            </w:r>
          </w:p>
          <w:p w14:paraId="1DDAE286" w14:textId="77777777" w:rsidR="009F6764" w:rsidRPr="00B11BA6" w:rsidRDefault="009F6764" w:rsidP="00CE050A">
            <w:pPr>
              <w:pStyle w:val="Responsecategs"/>
              <w:tabs>
                <w:tab w:val="clear" w:pos="3942"/>
                <w:tab w:val="right" w:leader="dot" w:pos="463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71310392" w14:textId="77777777" w:rsidR="009F6764" w:rsidRPr="00B11BA6" w:rsidRDefault="0041566B" w:rsidP="007E67D1">
            <w:pPr>
              <w:pStyle w:val="Responsecategs"/>
              <w:tabs>
                <w:tab w:val="clear" w:pos="3942"/>
                <w:tab w:val="right" w:leader="underscore" w:pos="49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nom</w:t>
            </w:r>
            <w:r w:rsidR="00F571A3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9F6764" w:rsidRPr="00B11BA6">
              <w:rPr>
                <w:rFonts w:ascii="Times New Roman" w:hAnsi="Times New Roman"/>
                <w:caps/>
                <w:lang w:val="fr-FR"/>
              </w:rPr>
              <w:t>___ ___ ___</w:t>
            </w:r>
          </w:p>
        </w:tc>
        <w:tc>
          <w:tcPr>
            <w:tcW w:w="2500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062F087" w14:textId="77777777" w:rsidR="009F6764" w:rsidRPr="00B11BA6" w:rsidRDefault="009F6764" w:rsidP="00CE050A">
            <w:pPr>
              <w:pStyle w:val="Responsecategs"/>
              <w:tabs>
                <w:tab w:val="clear" w:pos="3942"/>
                <w:tab w:val="right" w:leader="dot" w:pos="50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b/>
                <w:lang w:val="fr-FR"/>
              </w:rPr>
              <w:t>WM6</w:t>
            </w:r>
            <w:r w:rsidRPr="00B11BA6">
              <w:rPr>
                <w:rFonts w:ascii="Times New Roman" w:hAnsi="Times New Roman"/>
                <w:lang w:val="fr-FR"/>
              </w:rPr>
              <w:t xml:space="preserve">. </w:t>
            </w:r>
            <w:r w:rsidR="003E31CF" w:rsidRPr="00B11BA6">
              <w:rPr>
                <w:rFonts w:ascii="Times New Roman" w:hAnsi="Times New Roman"/>
                <w:i/>
                <w:lang w:val="fr-FR"/>
              </w:rPr>
              <w:t>Jour</w:t>
            </w:r>
            <w:r w:rsidRPr="00B11BA6">
              <w:rPr>
                <w:rFonts w:ascii="Times New Roman" w:hAnsi="Times New Roman"/>
                <w:i/>
                <w:lang w:val="fr-FR"/>
              </w:rPr>
              <w:t xml:space="preserve"> / </w:t>
            </w:r>
            <w:r w:rsidR="003E31CF" w:rsidRPr="00B11BA6">
              <w:rPr>
                <w:rFonts w:ascii="Times New Roman" w:hAnsi="Times New Roman"/>
                <w:i/>
                <w:lang w:val="fr-FR"/>
              </w:rPr>
              <w:t>Mois</w:t>
            </w:r>
            <w:r w:rsidRPr="00B11BA6">
              <w:rPr>
                <w:rFonts w:ascii="Times New Roman" w:hAnsi="Times New Roman"/>
                <w:i/>
                <w:lang w:val="fr-FR"/>
              </w:rPr>
              <w:t xml:space="preserve"> / </w:t>
            </w:r>
            <w:r w:rsidR="003E31CF" w:rsidRPr="00B11BA6">
              <w:rPr>
                <w:rFonts w:ascii="Times New Roman" w:hAnsi="Times New Roman"/>
                <w:i/>
                <w:lang w:val="fr-FR"/>
              </w:rPr>
              <w:t xml:space="preserve">Année de </w:t>
            </w:r>
            <w:r w:rsidR="008F624D" w:rsidRPr="00B11BA6">
              <w:rPr>
                <w:rFonts w:ascii="Times New Roman" w:hAnsi="Times New Roman"/>
                <w:i/>
                <w:lang w:val="fr-FR"/>
              </w:rPr>
              <w:t>l’</w:t>
            </w:r>
            <w:r w:rsidRPr="00B11BA6">
              <w:rPr>
                <w:rFonts w:ascii="Times New Roman" w:hAnsi="Times New Roman"/>
                <w:i/>
                <w:lang w:val="fr-FR"/>
              </w:rPr>
              <w:t>interview:</w:t>
            </w:r>
          </w:p>
          <w:p w14:paraId="6EB22183" w14:textId="77777777" w:rsidR="00147061" w:rsidRPr="00B11BA6" w:rsidRDefault="00147061" w:rsidP="00CE050A">
            <w:pPr>
              <w:pStyle w:val="Responsecategs"/>
              <w:tabs>
                <w:tab w:val="clear" w:pos="3942"/>
                <w:tab w:val="right" w:leader="dot" w:pos="50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42BCA0D1" w14:textId="77777777" w:rsidR="009F6764" w:rsidRPr="00B11BA6" w:rsidRDefault="00147061" w:rsidP="007E67D1">
            <w:pPr>
              <w:pStyle w:val="Responsecategs"/>
              <w:tabs>
                <w:tab w:val="clear" w:pos="3942"/>
                <w:tab w:val="right" w:pos="49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ab/>
            </w:r>
            <w:r w:rsidRPr="00B11BA6">
              <w:rPr>
                <w:rFonts w:ascii="Times New Roman" w:hAnsi="Times New Roman"/>
                <w:lang w:val="fr-FR"/>
              </w:rPr>
              <w:tab/>
            </w:r>
            <w:r w:rsidR="009F6764" w:rsidRPr="00B11BA6">
              <w:rPr>
                <w:rFonts w:ascii="Times New Roman" w:hAnsi="Times New Roman"/>
                <w:smallCaps/>
                <w:lang w:val="fr-FR"/>
              </w:rPr>
              <w:t xml:space="preserve">___ ___ /___ ___ / </w:t>
            </w:r>
            <w:r w:rsidR="008A52AF" w:rsidRPr="00B11BA6">
              <w:rPr>
                <w:rFonts w:ascii="Times New Roman" w:hAnsi="Times New Roman"/>
                <w:smallCaps/>
                <w:lang w:val="fr-FR"/>
              </w:rPr>
              <w:t>_</w:t>
            </w:r>
            <w:r w:rsidR="009F6764" w:rsidRPr="00B11BA6">
              <w:rPr>
                <w:rFonts w:ascii="Times New Roman" w:hAnsi="Times New Roman"/>
                <w:smallCaps/>
                <w:u w:val="single"/>
                <w:lang w:val="fr-FR"/>
              </w:rPr>
              <w:t>2</w:t>
            </w:r>
            <w:r w:rsidR="008A52AF" w:rsidRPr="00B11BA6">
              <w:rPr>
                <w:rFonts w:ascii="Times New Roman" w:hAnsi="Times New Roman"/>
                <w:smallCaps/>
                <w:u w:val="single"/>
                <w:lang w:val="fr-FR"/>
              </w:rPr>
              <w:t>_</w:t>
            </w:r>
            <w:r w:rsidR="008A52AF" w:rsidRPr="00B11BA6">
              <w:rPr>
                <w:rFonts w:ascii="Times New Roman" w:hAnsi="Times New Roman"/>
                <w:smallCaps/>
                <w:lang w:val="fr-FR"/>
              </w:rPr>
              <w:t>_</w:t>
            </w:r>
            <w:r w:rsidR="009F6764" w:rsidRPr="00B11BA6">
              <w:rPr>
                <w:rFonts w:ascii="Times New Roman" w:hAnsi="Times New Roman"/>
                <w:smallCaps/>
                <w:u w:val="single"/>
                <w:lang w:val="fr-FR"/>
              </w:rPr>
              <w:t>0</w:t>
            </w:r>
            <w:r w:rsidR="008A52AF" w:rsidRPr="00B11BA6">
              <w:rPr>
                <w:rFonts w:ascii="Times New Roman" w:hAnsi="Times New Roman"/>
                <w:smallCaps/>
                <w:u w:val="single"/>
                <w:lang w:val="fr-FR"/>
              </w:rPr>
              <w:t>_</w:t>
            </w:r>
            <w:r w:rsidR="008A52AF" w:rsidRPr="00B11BA6">
              <w:rPr>
                <w:rFonts w:ascii="Times New Roman" w:hAnsi="Times New Roman"/>
                <w:smallCaps/>
                <w:lang w:val="fr-FR"/>
              </w:rPr>
              <w:t>_</w:t>
            </w:r>
            <w:r w:rsidR="009F6764" w:rsidRPr="00B11BA6">
              <w:rPr>
                <w:rFonts w:ascii="Times New Roman" w:hAnsi="Times New Roman"/>
                <w:smallCaps/>
                <w:u w:val="single"/>
                <w:lang w:val="fr-FR"/>
              </w:rPr>
              <w:t>1</w:t>
            </w:r>
            <w:r w:rsidR="008A52AF" w:rsidRPr="00B11BA6">
              <w:rPr>
                <w:rFonts w:ascii="Times New Roman" w:hAnsi="Times New Roman"/>
                <w:smallCaps/>
                <w:u w:val="single"/>
                <w:lang w:val="fr-FR"/>
              </w:rPr>
              <w:t>_</w:t>
            </w:r>
            <w:r w:rsidR="00010FE7" w:rsidRPr="00B11BA6">
              <w:rPr>
                <w:rFonts w:ascii="Times New Roman" w:hAnsi="Times New Roman"/>
                <w:smallCaps/>
                <w:lang w:val="fr-FR"/>
              </w:rPr>
              <w:t>7</w:t>
            </w:r>
          </w:p>
        </w:tc>
      </w:tr>
    </w:tbl>
    <w:p w14:paraId="11332B7B" w14:textId="77777777" w:rsidR="009F6764" w:rsidRPr="00B11BA6" w:rsidRDefault="009F6764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FFFFCC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977"/>
        <w:gridCol w:w="1739"/>
        <w:gridCol w:w="1065"/>
        <w:gridCol w:w="1658"/>
      </w:tblGrid>
      <w:tr w:rsidR="009823D4" w:rsidRPr="00B11BA6" w14:paraId="3EFCA069" w14:textId="77777777" w:rsidTr="0088625E">
        <w:trPr>
          <w:cantSplit/>
          <w:trHeight w:val="134"/>
          <w:jc w:val="center"/>
        </w:trPr>
        <w:tc>
          <w:tcPr>
            <w:tcW w:w="3696" w:type="pct"/>
            <w:gridSpan w:val="2"/>
            <w:vMerge w:val="restart"/>
            <w:shd w:val="clear" w:color="auto" w:fill="92CDDC" w:themeFill="accent5" w:themeFillTint="9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17CE0B" w14:textId="77777777" w:rsidR="009823D4" w:rsidRPr="00B11BA6" w:rsidRDefault="003E31C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Vérifier</w:t>
            </w:r>
            <w:r w:rsidR="00B67341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l’</w:t>
            </w:r>
            <w:r w:rsidR="00626DBD" w:rsidRPr="00B11BA6">
              <w:rPr>
                <w:rFonts w:ascii="Times New Roman" w:hAnsi="Times New Roman"/>
                <w:i/>
                <w:smallCaps w:val="0"/>
                <w:lang w:val="fr-FR"/>
              </w:rPr>
              <w:t>â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ge de la femme en HL6 dans la </w:t>
            </w:r>
            <w:r w:rsidRPr="00B11BA6">
              <w:rPr>
                <w:rFonts w:ascii="Times New Roman" w:hAnsi="Times New Roman"/>
                <w:i/>
                <w:caps/>
                <w:smallCaps w:val="0"/>
                <w:lang w:val="fr-FR"/>
              </w:rPr>
              <w:t>LISTE DES MEMBRES DU MENAGE DU</w:t>
            </w:r>
            <w:r w:rsidR="009823D4" w:rsidRPr="00B11BA6">
              <w:rPr>
                <w:rFonts w:ascii="Times New Roman" w:hAnsi="Times New Roman"/>
                <w:i/>
                <w:caps/>
                <w:smallCaps w:val="0"/>
                <w:lang w:val="fr-FR"/>
              </w:rPr>
              <w:t xml:space="preserve"> Questionnaire</w:t>
            </w:r>
            <w:r w:rsidRPr="00B11BA6">
              <w:rPr>
                <w:rFonts w:ascii="Times New Roman" w:hAnsi="Times New Roman"/>
                <w:i/>
                <w:caps/>
                <w:smallCaps w:val="0"/>
                <w:lang w:val="fr-FR"/>
              </w:rPr>
              <w:t xml:space="preserve"> MENAGE </w:t>
            </w:r>
            <w:r w:rsidR="009823D4" w:rsidRPr="00B11BA6">
              <w:rPr>
                <w:rFonts w:ascii="Times New Roman" w:hAnsi="Times New Roman"/>
                <w:i/>
                <w:smallCaps w:val="0"/>
                <w:lang w:val="fr-FR"/>
              </w:rPr>
              <w:t>:</w:t>
            </w:r>
            <w:r w:rsidR="0014143B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Si</w:t>
            </w:r>
            <w:r w:rsidR="008F624D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âge= </w:t>
            </w:r>
            <w:r w:rsidR="009823D4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15-17,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vérifier en </w:t>
            </w:r>
            <w:r w:rsidR="009823D4" w:rsidRPr="00B11BA6">
              <w:rPr>
                <w:rFonts w:ascii="Times New Roman" w:hAnsi="Times New Roman"/>
                <w:i/>
                <w:smallCaps w:val="0"/>
                <w:lang w:val="fr-FR"/>
              </w:rPr>
              <w:t>H</w:t>
            </w:r>
            <w:r w:rsidR="00754CE5" w:rsidRPr="00B11BA6">
              <w:rPr>
                <w:rFonts w:ascii="Times New Roman" w:hAnsi="Times New Roman"/>
                <w:i/>
                <w:smallCaps w:val="0"/>
                <w:lang w:val="fr-FR"/>
              </w:rPr>
              <w:t>H</w:t>
            </w:r>
            <w:r w:rsidR="005213F9" w:rsidRPr="00B11BA6">
              <w:rPr>
                <w:rFonts w:ascii="Times New Roman" w:hAnsi="Times New Roman"/>
                <w:i/>
                <w:smallCaps w:val="0"/>
                <w:lang w:val="fr-FR"/>
              </w:rPr>
              <w:t>33</w:t>
            </w:r>
            <w:r w:rsidR="008F624D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que le consentement d’un adulte pour l’interview a été donné ou n’est pas nécessaire </w:t>
            </w:r>
            <w:r w:rsidR="009823D4" w:rsidRPr="00B11BA6">
              <w:rPr>
                <w:rFonts w:ascii="Times New Roman" w:hAnsi="Times New Roman"/>
                <w:i/>
                <w:smallCaps w:val="0"/>
                <w:lang w:val="fr-FR"/>
              </w:rPr>
              <w:t>(</w:t>
            </w:r>
            <w:r w:rsidR="005213F9" w:rsidRPr="00B11BA6">
              <w:rPr>
                <w:rFonts w:ascii="Times New Roman" w:hAnsi="Times New Roman"/>
                <w:i/>
                <w:smallCaps w:val="0"/>
                <w:lang w:val="fr-FR"/>
              </w:rPr>
              <w:t>HL20</w:t>
            </w:r>
            <w:r w:rsidR="009823D4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=90).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Si</w:t>
            </w:r>
            <w:r w:rsidR="008F624D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le consentement est nécessaire, </w:t>
            </w:r>
            <w:r w:rsidR="00626DBD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mais pas obtenu, l’interview ne peut pas commencer ; </w:t>
            </w:r>
            <w:r w:rsidR="00A2749D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encercler </w:t>
            </w:r>
            <w:r w:rsidR="00626DBD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alors </w:t>
            </w:r>
            <w:r w:rsidR="009823D4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‘06’ </w:t>
            </w:r>
            <w:r w:rsidR="00626DBD" w:rsidRPr="00B11BA6">
              <w:rPr>
                <w:rFonts w:ascii="Times New Roman" w:hAnsi="Times New Roman"/>
                <w:i/>
                <w:smallCaps w:val="0"/>
                <w:lang w:val="fr-FR"/>
              </w:rPr>
              <w:t>à</w:t>
            </w:r>
            <w:r w:rsidR="009823D4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WM1</w:t>
            </w:r>
            <w:r w:rsidR="00754CE5" w:rsidRPr="00B11BA6">
              <w:rPr>
                <w:rFonts w:ascii="Times New Roman" w:hAnsi="Times New Roman"/>
                <w:i/>
                <w:smallCaps w:val="0"/>
                <w:lang w:val="fr-FR"/>
              </w:rPr>
              <w:t>7</w:t>
            </w:r>
            <w:r w:rsidR="009823D4"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</w:tc>
        <w:tc>
          <w:tcPr>
            <w:tcW w:w="1304" w:type="pct"/>
            <w:gridSpan w:val="2"/>
            <w:tcBorders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487D52" w14:textId="77777777" w:rsidR="009823D4" w:rsidRPr="00B11BA6" w:rsidRDefault="009823D4" w:rsidP="00626DBD">
            <w:pPr>
              <w:pStyle w:val="Responsecategs"/>
              <w:tabs>
                <w:tab w:val="clear" w:pos="3942"/>
                <w:tab w:val="right" w:leader="dot" w:pos="499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b/>
                <w:smallCaps/>
              </w:rPr>
              <w:t>WM7</w:t>
            </w:r>
            <w:r w:rsidRPr="00B11BA6">
              <w:rPr>
                <w:rFonts w:ascii="Times New Roman" w:hAnsi="Times New Roman"/>
                <w:smallCaps/>
              </w:rPr>
              <w:t xml:space="preserve">. </w:t>
            </w:r>
            <w:proofErr w:type="spellStart"/>
            <w:r w:rsidR="003E31CF" w:rsidRPr="00B11BA6">
              <w:rPr>
                <w:rFonts w:ascii="Times New Roman" w:hAnsi="Times New Roman"/>
                <w:i/>
              </w:rPr>
              <w:t>Enregistrer</w:t>
            </w:r>
            <w:proofErr w:type="spellEnd"/>
            <w:r w:rsidR="008F624D" w:rsidRPr="00B11BA6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626DBD" w:rsidRPr="00B11BA6">
              <w:rPr>
                <w:rFonts w:ascii="Times New Roman" w:hAnsi="Times New Roman"/>
                <w:i/>
              </w:rPr>
              <w:t>l’heure</w:t>
            </w:r>
            <w:proofErr w:type="spellEnd"/>
            <w:r w:rsidRPr="00B11BA6">
              <w:rPr>
                <w:rFonts w:ascii="Times New Roman" w:hAnsi="Times New Roman"/>
                <w:i/>
              </w:rPr>
              <w:t>:</w:t>
            </w:r>
          </w:p>
        </w:tc>
      </w:tr>
      <w:tr w:rsidR="009823D4" w:rsidRPr="00B11BA6" w14:paraId="7EE80E7F" w14:textId="77777777" w:rsidTr="0088625E">
        <w:trPr>
          <w:cantSplit/>
          <w:trHeight w:val="388"/>
          <w:jc w:val="center"/>
        </w:trPr>
        <w:tc>
          <w:tcPr>
            <w:tcW w:w="3696" w:type="pct"/>
            <w:gridSpan w:val="2"/>
            <w:vMerge/>
            <w:shd w:val="clear" w:color="auto" w:fill="92CDDC" w:themeFill="accent5" w:themeFillTint="9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CA2AC17" w14:textId="77777777" w:rsidR="009823D4" w:rsidRPr="00B11BA6" w:rsidRDefault="009823D4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</w:tc>
        <w:tc>
          <w:tcPr>
            <w:tcW w:w="509" w:type="pct"/>
            <w:tcBorders>
              <w:top w:val="single" w:sz="4" w:space="0" w:color="auto"/>
              <w:bottom w:val="nil"/>
              <w:right w:val="nil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07B0E74B" w14:textId="77777777" w:rsidR="009823D4" w:rsidRPr="00B11BA6" w:rsidRDefault="009823D4" w:rsidP="00626DBD">
            <w:pPr>
              <w:pStyle w:val="Instructionstointvw"/>
              <w:spacing w:line="276" w:lineRule="auto"/>
              <w:ind w:left="144" w:hanging="144"/>
              <w:contextualSpacing/>
              <w:jc w:val="right"/>
              <w:rPr>
                <w:b/>
                <w:i w:val="0"/>
                <w:caps/>
              </w:rPr>
            </w:pPr>
            <w:r w:rsidRPr="00B11BA6">
              <w:rPr>
                <w:i w:val="0"/>
                <w:caps/>
              </w:rPr>
              <w:t>H</w:t>
            </w:r>
            <w:r w:rsidR="00626DBD" w:rsidRPr="00B11BA6">
              <w:rPr>
                <w:i w:val="0"/>
                <w:caps/>
              </w:rPr>
              <w:t>eu</w:t>
            </w:r>
            <w:r w:rsidRPr="00B11BA6">
              <w:rPr>
                <w:i w:val="0"/>
                <w:caps/>
              </w:rPr>
              <w:t>r</w:t>
            </w:r>
            <w:r w:rsidR="00626DBD" w:rsidRPr="00B11BA6">
              <w:rPr>
                <w:i w:val="0"/>
                <w:caps/>
              </w:rPr>
              <w:t>e</w:t>
            </w:r>
            <w:r w:rsidRPr="00B11BA6">
              <w:rPr>
                <w:i w:val="0"/>
                <w:caps/>
              </w:rPr>
              <w:t>s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nil"/>
            </w:tcBorders>
            <w:shd w:val="clear" w:color="auto" w:fill="FFFFCC"/>
            <w:vAlign w:val="bottom"/>
          </w:tcPr>
          <w:p w14:paraId="28A5E251" w14:textId="77777777" w:rsidR="009823D4" w:rsidRPr="00B11BA6" w:rsidRDefault="000C205E" w:rsidP="00CE050A">
            <w:pPr>
              <w:pStyle w:val="Responsecategs"/>
              <w:tabs>
                <w:tab w:val="clear" w:pos="3942"/>
                <w:tab w:val="left" w:pos="2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:</w:t>
            </w:r>
            <w:r w:rsidRPr="00B11BA6">
              <w:rPr>
                <w:rFonts w:ascii="Times New Roman" w:hAnsi="Times New Roman"/>
                <w:caps/>
              </w:rPr>
              <w:tab/>
            </w:r>
            <w:r w:rsidR="009823D4" w:rsidRPr="00B11BA6">
              <w:rPr>
                <w:rFonts w:ascii="Times New Roman" w:hAnsi="Times New Roman"/>
                <w:caps/>
              </w:rPr>
              <w:t>Minutes</w:t>
            </w:r>
          </w:p>
        </w:tc>
      </w:tr>
      <w:tr w:rsidR="009823D4" w:rsidRPr="00B11BA6" w14:paraId="6E6FA4EE" w14:textId="77777777" w:rsidTr="0088625E">
        <w:trPr>
          <w:cantSplit/>
          <w:trHeight w:val="172"/>
          <w:jc w:val="center"/>
        </w:trPr>
        <w:tc>
          <w:tcPr>
            <w:tcW w:w="3696" w:type="pct"/>
            <w:gridSpan w:val="2"/>
            <w:vMerge/>
            <w:shd w:val="clear" w:color="auto" w:fill="92CDDC" w:themeFill="accent5" w:themeFillTint="9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7810C82" w14:textId="77777777" w:rsidR="009823D4" w:rsidRPr="00B11BA6" w:rsidRDefault="009823D4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</w:p>
        </w:tc>
        <w:tc>
          <w:tcPr>
            <w:tcW w:w="509" w:type="pct"/>
            <w:tcBorders>
              <w:top w:val="nil"/>
              <w:bottom w:val="single" w:sz="4" w:space="0" w:color="auto"/>
              <w:right w:val="nil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1CC9A022" w14:textId="77777777" w:rsidR="009823D4" w:rsidRPr="00B11BA6" w:rsidRDefault="009823D4" w:rsidP="00CE050A">
            <w:pPr>
              <w:pStyle w:val="Instructionstointvw"/>
              <w:spacing w:line="276" w:lineRule="auto"/>
              <w:ind w:left="144" w:hanging="144"/>
              <w:contextualSpacing/>
              <w:jc w:val="right"/>
              <w:rPr>
                <w:b/>
                <w:i w:val="0"/>
                <w:smallCaps/>
              </w:rPr>
            </w:pPr>
            <w:r w:rsidRPr="00B11BA6">
              <w:rPr>
                <w:i w:val="0"/>
                <w:smallCaps/>
              </w:rPr>
              <w:t>__ __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</w:tcBorders>
            <w:shd w:val="clear" w:color="auto" w:fill="FFFFCC"/>
            <w:vAlign w:val="bottom"/>
          </w:tcPr>
          <w:p w14:paraId="7E110812" w14:textId="77777777" w:rsidR="009823D4" w:rsidRPr="00B11BA6" w:rsidRDefault="009823D4" w:rsidP="00CE050A">
            <w:pPr>
              <w:pStyle w:val="Responsecategs"/>
              <w:tabs>
                <w:tab w:val="clear" w:pos="3942"/>
                <w:tab w:val="left" w:pos="2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/>
              </w:rPr>
            </w:pPr>
            <w:r w:rsidRPr="00B11BA6">
              <w:rPr>
                <w:rFonts w:ascii="Times New Roman" w:hAnsi="Times New Roman"/>
                <w:smallCaps/>
              </w:rPr>
              <w:t>:</w:t>
            </w:r>
            <w:r w:rsidR="002C00D1" w:rsidRPr="00B11BA6">
              <w:rPr>
                <w:rFonts w:ascii="Times New Roman" w:hAnsi="Times New Roman"/>
                <w:smallCaps/>
              </w:rPr>
              <w:tab/>
            </w:r>
            <w:r w:rsidRPr="00B11BA6">
              <w:rPr>
                <w:rFonts w:ascii="Times New Roman" w:hAnsi="Times New Roman"/>
                <w:smallCaps/>
              </w:rPr>
              <w:t>__ __</w:t>
            </w:r>
          </w:p>
        </w:tc>
      </w:tr>
      <w:tr w:rsidR="00CA7E06" w:rsidRPr="00B11BA6" w14:paraId="2136B416" w14:textId="77777777" w:rsidTr="005F365F">
        <w:tblPrEx>
          <w:shd w:val="clear" w:color="auto" w:fill="auto"/>
        </w:tblPrEx>
        <w:trPr>
          <w:cantSplit/>
          <w:jc w:val="center"/>
        </w:trPr>
        <w:tc>
          <w:tcPr>
            <w:tcW w:w="2863" w:type="pct"/>
            <w:shd w:val="clear" w:color="auto" w:fill="92CDDC" w:themeFill="accent5" w:themeFillTint="99"/>
            <w:tcMar>
              <w:top w:w="43" w:type="dxa"/>
              <w:bottom w:w="43" w:type="dxa"/>
            </w:tcMar>
          </w:tcPr>
          <w:p w14:paraId="4C172B2E" w14:textId="77777777" w:rsidR="00CA7E06" w:rsidRPr="00B11BA6" w:rsidRDefault="00CA7E06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WM8</w:t>
            </w:r>
            <w:r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3E31CF" w:rsidRPr="00B11BA6">
              <w:rPr>
                <w:lang w:val="fr-FR"/>
              </w:rPr>
              <w:t>Vérifi</w:t>
            </w:r>
            <w:r w:rsidR="00347EA7" w:rsidRPr="00B11BA6">
              <w:rPr>
                <w:lang w:val="fr-FR"/>
              </w:rPr>
              <w:t xml:space="preserve">er les questionnaires complétés dans ce ménage : Avez-vous ou un autre membre de votre équipe </w:t>
            </w:r>
            <w:r w:rsidR="00741BB6" w:rsidRPr="00B11BA6">
              <w:rPr>
                <w:lang w:val="fr-FR"/>
              </w:rPr>
              <w:t xml:space="preserve">déjà </w:t>
            </w:r>
            <w:r w:rsidR="00347EA7" w:rsidRPr="00B11BA6">
              <w:rPr>
                <w:lang w:val="fr-FR"/>
              </w:rPr>
              <w:t>interviewé cette répondante</w:t>
            </w:r>
            <w:r w:rsidR="005F365F" w:rsidRPr="00B11BA6">
              <w:rPr>
                <w:lang w:val="fr-FR"/>
              </w:rPr>
              <w:t xml:space="preserve"> sur un autre questionnaire</w:t>
            </w:r>
            <w:r w:rsidR="00347EA7" w:rsidRPr="00B11BA6">
              <w:rPr>
                <w:lang w:val="fr-FR"/>
              </w:rPr>
              <w:t> ?</w:t>
            </w:r>
          </w:p>
        </w:tc>
        <w:tc>
          <w:tcPr>
            <w:tcW w:w="1343" w:type="pct"/>
            <w:gridSpan w:val="2"/>
            <w:shd w:val="clear" w:color="auto" w:fill="92CDDC" w:themeFill="accent5" w:themeFillTint="99"/>
          </w:tcPr>
          <w:p w14:paraId="2FE07321" w14:textId="77777777" w:rsidR="00CA7E06" w:rsidRPr="00B11BA6" w:rsidRDefault="00D92265" w:rsidP="00CE050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/>
                <w:lang w:val="fr-FR"/>
              </w:rPr>
            </w:pPr>
            <w:r w:rsidRPr="00B11BA6">
              <w:rPr>
                <w:rFonts w:ascii="Times New Roman" w:hAnsi="Times New Roman"/>
                <w:smallCaps/>
                <w:lang w:val="fr-FR"/>
              </w:rPr>
              <w:t>OUI, DEJA INTERVIEWE</w:t>
            </w:r>
            <w:r w:rsidR="0014143B" w:rsidRPr="00B11BA6">
              <w:rPr>
                <w:rFonts w:ascii="Times New Roman" w:hAnsi="Times New Roman"/>
                <w:smallCaps/>
                <w:lang w:val="fr-FR"/>
              </w:rPr>
              <w:t>......</w:t>
            </w:r>
            <w:r w:rsidR="00CA7E06" w:rsidRPr="00B11BA6">
              <w:rPr>
                <w:rFonts w:ascii="Times New Roman" w:hAnsi="Times New Roman"/>
                <w:smallCaps/>
                <w:lang w:val="fr-FR"/>
              </w:rPr>
              <w:t>1</w:t>
            </w:r>
          </w:p>
          <w:p w14:paraId="50AD96A6" w14:textId="77777777" w:rsidR="00CA7E06" w:rsidRPr="00B11BA6" w:rsidRDefault="00D92265" w:rsidP="0014143B">
            <w:pPr>
              <w:pStyle w:val="Responsecategs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/>
                <w:lang w:val="fr-FR"/>
              </w:rPr>
              <w:t>Non, première interview</w:t>
            </w:r>
            <w:r w:rsidR="0014143B" w:rsidRPr="00B11BA6">
              <w:rPr>
                <w:rFonts w:ascii="Times New Roman" w:hAnsi="Times New Roman"/>
                <w:smallCaps/>
                <w:lang w:val="fr-FR"/>
              </w:rPr>
              <w:t>.....</w:t>
            </w:r>
            <w:r w:rsidR="00CA7E06" w:rsidRPr="00B11BA6">
              <w:rPr>
                <w:rFonts w:ascii="Times New Roman" w:hAnsi="Times New Roman"/>
                <w:smallCaps/>
                <w:lang w:val="fr-FR"/>
              </w:rPr>
              <w:t>2</w:t>
            </w:r>
          </w:p>
        </w:tc>
        <w:tc>
          <w:tcPr>
            <w:tcW w:w="795" w:type="pct"/>
            <w:shd w:val="clear" w:color="auto" w:fill="92CDDC" w:themeFill="accent5" w:themeFillTint="99"/>
          </w:tcPr>
          <w:p w14:paraId="2E793A18" w14:textId="77777777" w:rsidR="00CA7E06" w:rsidRPr="00B11BA6" w:rsidRDefault="00CA7E06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D02D97" w:rsidRPr="00B11BA6">
              <w:rPr>
                <w:rFonts w:ascii="Times New Roman" w:hAnsi="Times New Roman"/>
                <w:i/>
                <w:smallCaps w:val="0"/>
                <w:lang w:val="fr-FR"/>
              </w:rPr>
              <w:t>WM9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B</w:t>
            </w:r>
          </w:p>
          <w:p w14:paraId="7BB671BF" w14:textId="77777777" w:rsidR="00CA7E06" w:rsidRPr="00B11BA6" w:rsidRDefault="00CA7E06" w:rsidP="00CE050A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lang w:val="fr-FR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D02D97" w:rsidRPr="00B11BA6">
              <w:rPr>
                <w:rStyle w:val="1IntvwqstChar1"/>
                <w:rFonts w:ascii="Times New Roman" w:hAnsi="Times New Roman"/>
                <w:i/>
                <w:lang w:val="fr-FR"/>
              </w:rPr>
              <w:t>WM9</w:t>
            </w:r>
            <w:r w:rsidRPr="00B11BA6">
              <w:rPr>
                <w:rStyle w:val="1IntvwqstChar1"/>
                <w:rFonts w:ascii="Times New Roman" w:hAnsi="Times New Roman"/>
                <w:i/>
                <w:lang w:val="fr-FR"/>
              </w:rPr>
              <w:t>A</w:t>
            </w:r>
          </w:p>
        </w:tc>
      </w:tr>
      <w:tr w:rsidR="009823D4" w:rsidRPr="00B11BA6" w14:paraId="3F9F50B8" w14:textId="77777777" w:rsidTr="0088625E">
        <w:tblPrEx>
          <w:shd w:val="clear" w:color="auto" w:fill="auto"/>
        </w:tblPrEx>
        <w:trPr>
          <w:cantSplit/>
          <w:trHeight w:val="1515"/>
          <w:jc w:val="center"/>
        </w:trPr>
        <w:tc>
          <w:tcPr>
            <w:tcW w:w="286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AA761AB" w14:textId="77777777" w:rsidR="009823D4" w:rsidRPr="00B11BA6" w:rsidRDefault="00F571A3" w:rsidP="005F365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WM</w:t>
            </w:r>
            <w:r w:rsidR="00D02D97" w:rsidRPr="00B11BA6">
              <w:rPr>
                <w:rFonts w:ascii="Times New Roman" w:hAnsi="Times New Roman"/>
                <w:b/>
                <w:smallCaps w:val="0"/>
                <w:lang w:val="fr-FR"/>
              </w:rPr>
              <w:t>9</w:t>
            </w: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A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26DBD" w:rsidRPr="00B11BA6">
              <w:rPr>
                <w:rFonts w:ascii="Times New Roman" w:hAnsi="Times New Roman"/>
                <w:smallCaps w:val="0"/>
                <w:lang w:val="fr-FR"/>
              </w:rPr>
              <w:t xml:space="preserve">Bonjour, je m’appelle </w:t>
            </w:r>
            <w:r w:rsidR="009823D4" w:rsidRPr="00B11BA6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7E2F5E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votre nom</w:t>
            </w:r>
            <w:r w:rsidR="009823D4" w:rsidRPr="00B11BA6">
              <w:rPr>
                <w:rFonts w:ascii="Times New Roman" w:hAnsi="Times New Roman"/>
                <w:smallCaps w:val="0"/>
                <w:lang w:val="fr-FR"/>
              </w:rPr>
              <w:t xml:space="preserve">). </w:t>
            </w:r>
            <w:r w:rsidR="00626DBD" w:rsidRPr="00B11BA6">
              <w:rPr>
                <w:rFonts w:ascii="Times New Roman" w:hAnsi="Times New Roman"/>
                <w:smallCaps w:val="0"/>
                <w:lang w:val="fr-FR"/>
              </w:rPr>
              <w:t>Nous somme</w:t>
            </w:r>
            <w:r w:rsidR="00754CE5" w:rsidRPr="00B11BA6">
              <w:rPr>
                <w:rFonts w:ascii="Times New Roman" w:hAnsi="Times New Roman"/>
                <w:smallCaps w:val="0"/>
                <w:lang w:val="fr-FR"/>
              </w:rPr>
              <w:t>s</w:t>
            </w:r>
            <w:r w:rsidR="00626DBD" w:rsidRPr="00B11BA6">
              <w:rPr>
                <w:rFonts w:ascii="Times New Roman" w:hAnsi="Times New Roman"/>
                <w:smallCaps w:val="0"/>
                <w:lang w:val="fr-FR"/>
              </w:rPr>
              <w:t xml:space="preserve"> de l’</w:t>
            </w:r>
            <w:r w:rsidR="00626DBD" w:rsidRPr="00B11BA6">
              <w:rPr>
                <w:rStyle w:val="adaptationnoteChar"/>
                <w:rFonts w:ascii="Times New Roman" w:hAnsi="Times New Roman"/>
                <w:b w:val="0"/>
                <w:bCs/>
                <w:i w:val="0"/>
                <w:iCs/>
                <w:smallCaps w:val="0"/>
                <w:lang w:val="fr-FR"/>
              </w:rPr>
              <w:t>Institut N</w:t>
            </w:r>
            <w:r w:rsidR="00796DBC" w:rsidRPr="00B11BA6">
              <w:rPr>
                <w:rStyle w:val="adaptationnoteChar"/>
                <w:rFonts w:ascii="Times New Roman" w:hAnsi="Times New Roman"/>
                <w:b w:val="0"/>
                <w:bCs/>
                <w:i w:val="0"/>
                <w:iCs/>
                <w:smallCaps w:val="0"/>
                <w:lang w:val="fr-FR"/>
              </w:rPr>
              <w:t xml:space="preserve">ational </w:t>
            </w:r>
            <w:r w:rsidR="00626DBD" w:rsidRPr="00B11BA6">
              <w:rPr>
                <w:rStyle w:val="adaptationnoteChar"/>
                <w:rFonts w:ascii="Times New Roman" w:hAnsi="Times New Roman"/>
                <w:b w:val="0"/>
                <w:bCs/>
                <w:i w:val="0"/>
                <w:iCs/>
                <w:smallCaps w:val="0"/>
                <w:lang w:val="fr-FR"/>
              </w:rPr>
              <w:t>de la Statistique</w:t>
            </w:r>
            <w:r w:rsidR="008F624D" w:rsidRPr="00B11BA6">
              <w:rPr>
                <w:rStyle w:val="adaptationnoteChar"/>
                <w:rFonts w:ascii="Times New Roman" w:hAnsi="Times New Roman"/>
                <w:b w:val="0"/>
                <w:bCs/>
                <w:i w:val="0"/>
                <w:iCs/>
                <w:smallCaps w:val="0"/>
                <w:lang w:val="fr-FR"/>
              </w:rPr>
              <w:t xml:space="preserve"> </w:t>
            </w:r>
            <w:r w:rsidR="00E87F61" w:rsidRPr="00B11BA6">
              <w:rPr>
                <w:rStyle w:val="adaptationnoteChar"/>
                <w:rFonts w:ascii="Times New Roman" w:hAnsi="Times New Roman"/>
                <w:b w:val="0"/>
                <w:bCs/>
                <w:i w:val="0"/>
                <w:iCs/>
                <w:smallCaps w:val="0"/>
                <w:lang w:val="fr-FR"/>
              </w:rPr>
              <w:t>et des Etudes Economiques et Démographiques (INSEED)</w:t>
            </w:r>
            <w:r w:rsidR="009823D4"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26DBD" w:rsidRPr="00B11BA6">
              <w:rPr>
                <w:rFonts w:ascii="Times New Roman" w:hAnsi="Times New Roman"/>
                <w:smallCaps w:val="0"/>
                <w:lang w:val="fr-FR"/>
              </w:rPr>
              <w:t xml:space="preserve">Nous menons une enquête sur la </w:t>
            </w:r>
            <w:r w:rsidR="009823D4" w:rsidRPr="00B11BA6">
              <w:rPr>
                <w:rFonts w:ascii="Times New Roman" w:hAnsi="Times New Roman"/>
                <w:smallCaps w:val="0"/>
                <w:lang w:val="fr-FR"/>
              </w:rPr>
              <w:t>situation</w:t>
            </w:r>
            <w:r w:rsidR="003E31CF" w:rsidRPr="00B11BA6">
              <w:rPr>
                <w:rFonts w:ascii="Times New Roman" w:hAnsi="Times New Roman"/>
                <w:smallCaps w:val="0"/>
                <w:lang w:val="fr-FR"/>
              </w:rPr>
              <w:t xml:space="preserve"> de</w:t>
            </w:r>
            <w:r w:rsidR="00626DBD" w:rsidRPr="00B11BA6">
              <w:rPr>
                <w:rFonts w:ascii="Times New Roman" w:hAnsi="Times New Roman"/>
                <w:smallCaps w:val="0"/>
                <w:lang w:val="fr-FR"/>
              </w:rPr>
              <w:t>s enfants, des familles et des m</w:t>
            </w:r>
            <w:r w:rsidR="003E31CF" w:rsidRPr="00B11BA6">
              <w:rPr>
                <w:rFonts w:ascii="Times New Roman" w:hAnsi="Times New Roman"/>
                <w:smallCaps w:val="0"/>
                <w:lang w:val="fr-FR"/>
              </w:rPr>
              <w:t>énage</w:t>
            </w:r>
            <w:r w:rsidR="009823D4" w:rsidRPr="00B11BA6">
              <w:rPr>
                <w:rFonts w:ascii="Times New Roman" w:hAnsi="Times New Roman"/>
                <w:smallCaps w:val="0"/>
                <w:lang w:val="fr-FR"/>
              </w:rPr>
              <w:t xml:space="preserve">s. </w:t>
            </w:r>
            <w:r w:rsidR="00626DBD" w:rsidRPr="00B11BA6">
              <w:rPr>
                <w:rFonts w:ascii="Times New Roman" w:hAnsi="Times New Roman"/>
                <w:smallCaps w:val="0"/>
                <w:lang w:val="fr-FR"/>
              </w:rPr>
              <w:t xml:space="preserve">Je voudrais parler </w:t>
            </w:r>
            <w:r w:rsidR="00082F26" w:rsidRPr="00B11BA6">
              <w:rPr>
                <w:rFonts w:ascii="Times New Roman" w:hAnsi="Times New Roman"/>
                <w:smallCaps w:val="0"/>
                <w:lang w:val="fr-FR"/>
              </w:rPr>
              <w:t>avec-vous</w:t>
            </w:r>
            <w:r w:rsidR="00626DBD" w:rsidRPr="00B11BA6">
              <w:rPr>
                <w:rFonts w:ascii="Times New Roman" w:hAnsi="Times New Roman"/>
                <w:smallCaps w:val="0"/>
                <w:lang w:val="fr-FR"/>
              </w:rPr>
              <w:t xml:space="preserve"> de votre santé et d’autres sujets. Cette</w:t>
            </w:r>
            <w:r w:rsidR="009823D4" w:rsidRPr="00B11BA6">
              <w:rPr>
                <w:rFonts w:ascii="Times New Roman" w:hAnsi="Times New Roman"/>
                <w:smallCaps w:val="0"/>
                <w:lang w:val="fr-FR"/>
              </w:rPr>
              <w:t xml:space="preserve"> interview </w:t>
            </w:r>
            <w:r w:rsidR="00626DBD" w:rsidRPr="00B11BA6">
              <w:rPr>
                <w:rFonts w:ascii="Times New Roman" w:hAnsi="Times New Roman"/>
                <w:smallCaps w:val="0"/>
                <w:lang w:val="fr-FR"/>
              </w:rPr>
              <w:t xml:space="preserve">prend habituellement </w:t>
            </w:r>
            <w:r w:rsidR="008F624D" w:rsidRPr="00B11BA6">
              <w:rPr>
                <w:rFonts w:ascii="Times New Roman" w:hAnsi="Times New Roman"/>
                <w:smallCaps w:val="0"/>
                <w:lang w:val="fr-FR"/>
              </w:rPr>
              <w:t>45</w:t>
            </w:r>
            <w:r w:rsidR="005F365F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9823D4" w:rsidRPr="00B11BA6">
              <w:rPr>
                <w:rFonts w:ascii="Times New Roman" w:hAnsi="Times New Roman"/>
                <w:smallCaps w:val="0"/>
                <w:lang w:val="fr-FR"/>
              </w:rPr>
              <w:t>minutes</w:t>
            </w:r>
            <w:r w:rsidR="008F624D" w:rsidRPr="00B11BA6">
              <w:rPr>
                <w:rFonts w:ascii="Times New Roman" w:hAnsi="Times New Roman"/>
                <w:smallCaps w:val="0"/>
                <w:lang w:val="fr-FR"/>
              </w:rPr>
              <w:t xml:space="preserve"> environ. </w:t>
            </w:r>
            <w:r w:rsidR="00626DBD" w:rsidRPr="00B11BA6">
              <w:rPr>
                <w:rFonts w:ascii="Times New Roman" w:hAnsi="Times New Roman"/>
                <w:smallCaps w:val="0"/>
                <w:lang w:val="fr-FR"/>
              </w:rPr>
              <w:t>Nous enquêtons également les</w:t>
            </w:r>
            <w:r w:rsidR="008F624D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626DBD" w:rsidRPr="00B11BA6">
              <w:rPr>
                <w:rFonts w:ascii="Times New Roman" w:hAnsi="Times New Roman"/>
                <w:smallCaps w:val="0"/>
                <w:lang w:val="fr-FR"/>
              </w:rPr>
              <w:t xml:space="preserve">mères au sujet de leurs enfants. Toutes les informations que nous obtiendrons resteront strictement confidentielles et </w:t>
            </w:r>
            <w:r w:rsidR="007E2F5E" w:rsidRPr="00B11BA6">
              <w:rPr>
                <w:rFonts w:ascii="Times New Roman" w:hAnsi="Times New Roman"/>
                <w:smallCaps w:val="0"/>
                <w:lang w:val="fr-FR"/>
              </w:rPr>
              <w:t>anonymes. Si</w:t>
            </w:r>
            <w:r w:rsidR="00626DBD" w:rsidRPr="00B11BA6">
              <w:rPr>
                <w:rFonts w:ascii="Times New Roman" w:hAnsi="Times New Roman"/>
                <w:smallCaps w:val="0"/>
                <w:lang w:val="fr-FR"/>
              </w:rPr>
              <w:t xml:space="preserve"> vous ne voulez pas répondre à une question ou voulez </w:t>
            </w:r>
            <w:r w:rsidR="005F365F" w:rsidRPr="00B11BA6">
              <w:rPr>
                <w:rFonts w:ascii="Times New Roman" w:hAnsi="Times New Roman"/>
                <w:smallCaps w:val="0"/>
                <w:lang w:val="fr-FR"/>
              </w:rPr>
              <w:t>arrêter</w:t>
            </w:r>
            <w:r w:rsidR="00626DBD" w:rsidRPr="00B11BA6">
              <w:rPr>
                <w:rFonts w:ascii="Times New Roman" w:hAnsi="Times New Roman"/>
                <w:smallCaps w:val="0"/>
                <w:lang w:val="fr-FR"/>
              </w:rPr>
              <w:t xml:space="preserve"> l’enquête, merci de me le faire savoir. Puis-je commencer maintenant ?</w:t>
            </w:r>
          </w:p>
        </w:tc>
        <w:tc>
          <w:tcPr>
            <w:tcW w:w="2137" w:type="pct"/>
            <w:gridSpan w:val="3"/>
          </w:tcPr>
          <w:p w14:paraId="125AC75F" w14:textId="77777777" w:rsidR="009823D4" w:rsidRPr="00B11BA6" w:rsidRDefault="00F571A3" w:rsidP="008F624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WM</w:t>
            </w:r>
            <w:r w:rsidR="00D02D97" w:rsidRPr="00B11BA6">
              <w:rPr>
                <w:rFonts w:ascii="Times New Roman" w:hAnsi="Times New Roman"/>
                <w:b/>
                <w:smallCaps w:val="0"/>
                <w:lang w:val="fr-FR"/>
              </w:rPr>
              <w:t>9</w:t>
            </w: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B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BD354D" w:rsidRPr="00B11BA6">
              <w:rPr>
                <w:rFonts w:ascii="Times New Roman" w:hAnsi="Times New Roman"/>
                <w:smallCaps w:val="0"/>
                <w:lang w:val="fr-FR"/>
              </w:rPr>
              <w:t>Maintenant  je</w:t>
            </w:r>
            <w:r w:rsidR="00626DBD" w:rsidRPr="00B11BA6">
              <w:rPr>
                <w:rFonts w:ascii="Times New Roman" w:hAnsi="Times New Roman"/>
                <w:smallCaps w:val="0"/>
                <w:lang w:val="fr-FR"/>
              </w:rPr>
              <w:t xml:space="preserve"> voudrais parler </w:t>
            </w:r>
            <w:r w:rsidR="00082F26" w:rsidRPr="00B11BA6">
              <w:rPr>
                <w:rFonts w:ascii="Times New Roman" w:hAnsi="Times New Roman"/>
                <w:smallCaps w:val="0"/>
                <w:lang w:val="fr-FR"/>
              </w:rPr>
              <w:t>avec-vous</w:t>
            </w:r>
            <w:r w:rsidR="00626DBD" w:rsidRPr="00B11BA6">
              <w:rPr>
                <w:rFonts w:ascii="Times New Roman" w:hAnsi="Times New Roman"/>
                <w:smallCaps w:val="0"/>
                <w:lang w:val="fr-FR"/>
              </w:rPr>
              <w:t xml:space="preserve"> de votre santé et d’autres sujets. Cette interview prend habituellement </w:t>
            </w:r>
            <w:r w:rsidR="008F624D" w:rsidRPr="00B11BA6">
              <w:rPr>
                <w:rStyle w:val="adaptationnoteChar"/>
                <w:rFonts w:ascii="Times New Roman" w:hAnsi="Times New Roman"/>
                <w:b w:val="0"/>
                <w:bCs/>
                <w:i w:val="0"/>
                <w:iCs/>
                <w:smallCaps w:val="0"/>
                <w:lang w:val="fr-FR"/>
              </w:rPr>
              <w:t>45</w:t>
            </w:r>
            <w:r w:rsidR="0014143B" w:rsidRPr="00B11BA6">
              <w:rPr>
                <w:rStyle w:val="adaptationnoteChar"/>
                <w:rFonts w:ascii="Times New Roman" w:hAnsi="Times New Roman"/>
                <w:b w:val="0"/>
                <w:bCs/>
                <w:i w:val="0"/>
                <w:iCs/>
                <w:smallCaps w:val="0"/>
                <w:lang w:val="fr-FR"/>
              </w:rPr>
              <w:t xml:space="preserve"> </w:t>
            </w:r>
            <w:r w:rsidR="00626DBD" w:rsidRPr="00B11BA6">
              <w:rPr>
                <w:rFonts w:ascii="Times New Roman" w:hAnsi="Times New Roman"/>
                <w:smallCaps w:val="0"/>
                <w:lang w:val="fr-FR"/>
              </w:rPr>
              <w:t>minutes</w:t>
            </w:r>
            <w:r w:rsidR="008F624D" w:rsidRPr="00B11BA6">
              <w:rPr>
                <w:rFonts w:ascii="Times New Roman" w:hAnsi="Times New Roman"/>
                <w:smallCaps w:val="0"/>
                <w:lang w:val="fr-FR"/>
              </w:rPr>
              <w:t xml:space="preserve"> environ</w:t>
            </w:r>
            <w:r w:rsidR="00626DBD" w:rsidRPr="00B11BA6">
              <w:rPr>
                <w:rFonts w:ascii="Times New Roman" w:hAnsi="Times New Roman"/>
                <w:smallCaps w:val="0"/>
                <w:lang w:val="fr-FR"/>
              </w:rPr>
              <w:t xml:space="preserve">. Nous enquêtons également </w:t>
            </w:r>
            <w:r w:rsidR="00BD354D" w:rsidRPr="00B11BA6">
              <w:rPr>
                <w:rFonts w:ascii="Times New Roman" w:hAnsi="Times New Roman"/>
                <w:smallCaps w:val="0"/>
                <w:lang w:val="fr-FR"/>
              </w:rPr>
              <w:t>les mères</w:t>
            </w:r>
            <w:r w:rsidR="00626DBD" w:rsidRPr="00B11BA6">
              <w:rPr>
                <w:rFonts w:ascii="Times New Roman" w:hAnsi="Times New Roman"/>
                <w:smallCaps w:val="0"/>
                <w:lang w:val="fr-FR"/>
              </w:rPr>
              <w:t xml:space="preserve"> au sujet de leurs enfants. Toutes les informations que nous obtiendrons resteront strictement confidentielles et </w:t>
            </w:r>
            <w:r w:rsidR="00BD354D" w:rsidRPr="00B11BA6">
              <w:rPr>
                <w:rFonts w:ascii="Times New Roman" w:hAnsi="Times New Roman"/>
                <w:smallCaps w:val="0"/>
                <w:lang w:val="fr-FR"/>
              </w:rPr>
              <w:t>anonymes. Si</w:t>
            </w:r>
            <w:r w:rsidR="00626DBD" w:rsidRPr="00B11BA6">
              <w:rPr>
                <w:rFonts w:ascii="Times New Roman" w:hAnsi="Times New Roman"/>
                <w:smallCaps w:val="0"/>
                <w:lang w:val="fr-FR"/>
              </w:rPr>
              <w:t xml:space="preserve"> vous ne voulez pas répondre à une question ou voulez </w:t>
            </w:r>
            <w:r w:rsidR="005F365F" w:rsidRPr="00B11BA6">
              <w:rPr>
                <w:rFonts w:ascii="Times New Roman" w:hAnsi="Times New Roman"/>
                <w:smallCaps w:val="0"/>
                <w:lang w:val="fr-FR"/>
              </w:rPr>
              <w:t xml:space="preserve">arrêter </w:t>
            </w:r>
            <w:r w:rsidR="00626DBD" w:rsidRPr="00B11BA6">
              <w:rPr>
                <w:rFonts w:ascii="Times New Roman" w:hAnsi="Times New Roman"/>
                <w:smallCaps w:val="0"/>
                <w:lang w:val="fr-FR"/>
              </w:rPr>
              <w:t>l’enquête, merci de me le faire savoir. Puis-je commencer maintenant ?</w:t>
            </w:r>
          </w:p>
        </w:tc>
      </w:tr>
      <w:tr w:rsidR="007D75AA" w:rsidRPr="0023606A" w14:paraId="0BE52819" w14:textId="77777777" w:rsidTr="0088625E">
        <w:tblPrEx>
          <w:shd w:val="clear" w:color="auto" w:fill="auto"/>
        </w:tblPrEx>
        <w:trPr>
          <w:cantSplit/>
          <w:trHeight w:val="379"/>
          <w:jc w:val="center"/>
        </w:trPr>
        <w:tc>
          <w:tcPr>
            <w:tcW w:w="286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E86813" w14:textId="7CE4159E" w:rsidR="00DB4C66" w:rsidRPr="00B11BA6" w:rsidRDefault="003E31CF" w:rsidP="00CE050A">
            <w:pPr>
              <w:pStyle w:val="1IntvwqstChar1Char"/>
              <w:tabs>
                <w:tab w:val="right" w:leader="dot" w:pos="6234"/>
              </w:tabs>
              <w:spacing w:line="276" w:lineRule="auto"/>
              <w:ind w:left="144" w:hanging="144"/>
              <w:contextualSpacing/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</w:pPr>
            <w:r w:rsidRPr="00B11BA6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>Oui</w:t>
            </w:r>
            <w:r w:rsidR="007D75AA" w:rsidRPr="00B11BA6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 xml:space="preserve">, permission </w:t>
            </w:r>
            <w:r w:rsidR="00626DBD" w:rsidRPr="00B11BA6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>est donnee</w:t>
            </w:r>
            <w:r w:rsidR="00E16087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>..........................</w:t>
            </w:r>
            <w:r w:rsidR="0014143B" w:rsidRPr="00B11BA6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>............................</w:t>
            </w:r>
            <w:r w:rsidR="007D75AA" w:rsidRPr="00B11BA6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>1</w:t>
            </w:r>
          </w:p>
          <w:p w14:paraId="37ED9AD0" w14:textId="5C4D78B0" w:rsidR="007D75AA" w:rsidRPr="00B11BA6" w:rsidRDefault="003E31CF" w:rsidP="0014143B">
            <w:pPr>
              <w:pStyle w:val="1IntvwqstChar1Char"/>
              <w:tabs>
                <w:tab w:val="right" w:leader="dot" w:pos="6234"/>
              </w:tabs>
              <w:spacing w:line="276" w:lineRule="auto"/>
              <w:ind w:left="144" w:hanging="144"/>
              <w:contextualSpacing/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</w:pPr>
            <w:r w:rsidRPr="00B11BA6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>Non</w:t>
            </w:r>
            <w:r w:rsidR="007D75AA" w:rsidRPr="00B11BA6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 xml:space="preserve">, permission </w:t>
            </w:r>
            <w:r w:rsidR="00626DBD" w:rsidRPr="00B11BA6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 xml:space="preserve">n’est pas donnee </w:t>
            </w:r>
            <w:r w:rsidR="0014143B" w:rsidRPr="00B11BA6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>..</w:t>
            </w:r>
            <w:r w:rsidR="00E16087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>...............................</w:t>
            </w:r>
            <w:r w:rsidR="0014143B" w:rsidRPr="00B11BA6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>......</w:t>
            </w:r>
            <w:r w:rsidR="007D75AA" w:rsidRPr="00B11BA6">
              <w:rPr>
                <w:rStyle w:val="Instructionsinparens"/>
                <w:i w:val="0"/>
                <w:iCs/>
                <w:caps/>
                <w:smallCaps w:val="0"/>
                <w:lang w:val="fr-FR"/>
              </w:rPr>
              <w:t xml:space="preserve">2 </w:t>
            </w:r>
          </w:p>
        </w:tc>
        <w:tc>
          <w:tcPr>
            <w:tcW w:w="2137" w:type="pct"/>
            <w:gridSpan w:val="3"/>
          </w:tcPr>
          <w:p w14:paraId="3158E558" w14:textId="77777777" w:rsidR="007D75AA" w:rsidRPr="00B11BA6" w:rsidRDefault="007D75AA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626DBD" w:rsidRPr="00B11BA6">
              <w:rPr>
                <w:rFonts w:ascii="Times New Roman" w:hAnsi="Times New Roman"/>
                <w:i/>
                <w:lang w:val="fr-FR"/>
              </w:rPr>
              <w:t xml:space="preserve">module </w:t>
            </w:r>
            <w:r w:rsidR="00626DBD" w:rsidRPr="00B11BA6">
              <w:rPr>
                <w:rFonts w:ascii="Times New Roman" w:hAnsi="Times New Roman"/>
                <w:i/>
                <w:caps/>
                <w:smallCaps w:val="0"/>
                <w:lang w:val="fr-FR"/>
              </w:rPr>
              <w:t xml:space="preserve">caracteristiques de la </w:t>
            </w:r>
            <w:r w:rsidR="003E31CF" w:rsidRPr="00B11BA6">
              <w:rPr>
                <w:rFonts w:ascii="Times New Roman" w:hAnsi="Times New Roman"/>
                <w:i/>
                <w:caps/>
                <w:smallCaps w:val="0"/>
                <w:lang w:val="fr-FR"/>
              </w:rPr>
              <w:t>Femme</w:t>
            </w:r>
          </w:p>
          <w:p w14:paraId="3A633B42" w14:textId="77777777" w:rsidR="007D75AA" w:rsidRPr="00B11BA6" w:rsidRDefault="007D75AA" w:rsidP="00754CE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DB4C66" w:rsidRPr="00B11BA6">
              <w:rPr>
                <w:rStyle w:val="Instructionsinparens"/>
                <w:iCs/>
                <w:lang w:val="fr-FR"/>
              </w:rPr>
              <w:t>WM1</w:t>
            </w:r>
            <w:r w:rsidR="00754CE5" w:rsidRPr="00B11BA6">
              <w:rPr>
                <w:rStyle w:val="Instructionsinparens"/>
                <w:iCs/>
                <w:lang w:val="fr-FR"/>
              </w:rPr>
              <w:t>7</w:t>
            </w:r>
          </w:p>
        </w:tc>
      </w:tr>
    </w:tbl>
    <w:p w14:paraId="714007BE" w14:textId="77777777" w:rsidR="00DB4C66" w:rsidRPr="00B11BA6" w:rsidRDefault="00DB4C66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92CDDC" w:themeFill="accent5" w:themeFillTint="99"/>
        <w:tblLook w:val="0000" w:firstRow="0" w:lastRow="0" w:firstColumn="0" w:lastColumn="0" w:noHBand="0" w:noVBand="0"/>
      </w:tblPr>
      <w:tblGrid>
        <w:gridCol w:w="5203"/>
        <w:gridCol w:w="5236"/>
      </w:tblGrid>
      <w:tr w:rsidR="00CC78AB" w:rsidRPr="00B11BA6" w14:paraId="3B6407C7" w14:textId="77777777" w:rsidTr="0088625E">
        <w:trPr>
          <w:cantSplit/>
          <w:trHeight w:val="2350"/>
          <w:jc w:val="center"/>
        </w:trPr>
        <w:tc>
          <w:tcPr>
            <w:tcW w:w="2492" w:type="pct"/>
            <w:shd w:val="clear" w:color="auto" w:fill="92CDDC" w:themeFill="accent5" w:themeFillTint="9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75FADC" w14:textId="77777777" w:rsidR="00CC78AB" w:rsidRPr="00B11BA6" w:rsidRDefault="00CC78AB" w:rsidP="00CE050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b/>
                <w:lang w:val="fr-FR"/>
              </w:rPr>
              <w:t>WM1</w:t>
            </w:r>
            <w:r w:rsidR="00754CE5" w:rsidRPr="00B11BA6">
              <w:rPr>
                <w:rFonts w:ascii="Times New Roman" w:hAnsi="Times New Roman"/>
                <w:b/>
                <w:lang w:val="fr-FR"/>
              </w:rPr>
              <w:t>7</w:t>
            </w:r>
            <w:r w:rsidRPr="00B11BA6">
              <w:rPr>
                <w:rFonts w:ascii="Times New Roman" w:hAnsi="Times New Roman"/>
                <w:lang w:val="fr-FR"/>
              </w:rPr>
              <w:t xml:space="preserve">. </w:t>
            </w:r>
            <w:r w:rsidRPr="00B11BA6">
              <w:rPr>
                <w:rFonts w:ascii="Times New Roman" w:hAnsi="Times New Roman"/>
                <w:i/>
                <w:lang w:val="fr-FR"/>
              </w:rPr>
              <w:t>R</w:t>
            </w:r>
            <w:r w:rsidR="00626DBD" w:rsidRPr="00B11BA6">
              <w:rPr>
                <w:rFonts w:ascii="Times New Roman" w:hAnsi="Times New Roman"/>
                <w:i/>
                <w:lang w:val="fr-FR"/>
              </w:rPr>
              <w:t>é</w:t>
            </w:r>
            <w:r w:rsidRPr="00B11BA6">
              <w:rPr>
                <w:rFonts w:ascii="Times New Roman" w:hAnsi="Times New Roman"/>
                <w:i/>
                <w:lang w:val="fr-FR"/>
              </w:rPr>
              <w:t>sult</w:t>
            </w:r>
            <w:r w:rsidR="00626DBD" w:rsidRPr="00B11BA6">
              <w:rPr>
                <w:rFonts w:ascii="Times New Roman" w:hAnsi="Times New Roman"/>
                <w:i/>
                <w:lang w:val="fr-FR"/>
              </w:rPr>
              <w:t>at</w:t>
            </w:r>
            <w:r w:rsidR="003E31CF" w:rsidRPr="00B11BA6">
              <w:rPr>
                <w:rFonts w:ascii="Times New Roman" w:hAnsi="Times New Roman"/>
                <w:i/>
                <w:lang w:val="fr-FR"/>
              </w:rPr>
              <w:t xml:space="preserve"> de </w:t>
            </w:r>
            <w:r w:rsidR="00626DBD" w:rsidRPr="00B11BA6">
              <w:rPr>
                <w:rFonts w:ascii="Times New Roman" w:hAnsi="Times New Roman"/>
                <w:i/>
                <w:lang w:val="fr-FR"/>
              </w:rPr>
              <w:t>l’</w:t>
            </w:r>
            <w:r w:rsidR="00BD354D" w:rsidRPr="00B11BA6">
              <w:rPr>
                <w:rFonts w:ascii="Times New Roman" w:hAnsi="Times New Roman"/>
                <w:i/>
                <w:lang w:val="fr-FR"/>
              </w:rPr>
              <w:t>enquête Femme</w:t>
            </w:r>
            <w:r w:rsidR="0043180B" w:rsidRPr="00B11BA6">
              <w:rPr>
                <w:rFonts w:ascii="Times New Roman" w:hAnsi="Times New Roman"/>
                <w:i/>
                <w:lang w:val="fr-FR"/>
              </w:rPr>
              <w:t>.</w:t>
            </w:r>
          </w:p>
          <w:p w14:paraId="0925A710" w14:textId="77777777" w:rsidR="00C860E8" w:rsidRPr="00B11BA6" w:rsidRDefault="00C860E8" w:rsidP="00CE050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</w:p>
          <w:p w14:paraId="0486BBD3" w14:textId="77777777" w:rsidR="00C860E8" w:rsidRPr="00B11BA6" w:rsidRDefault="00C860E8" w:rsidP="00A6163D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/>
                <w:lang w:val="fr-FR"/>
              </w:rPr>
            </w:pPr>
            <w:r w:rsidRPr="00B11BA6">
              <w:rPr>
                <w:rFonts w:ascii="Times New Roman" w:hAnsi="Times New Roman"/>
                <w:i/>
                <w:lang w:val="fr-FR"/>
              </w:rPr>
              <w:t>Discu</w:t>
            </w:r>
            <w:r w:rsidR="00626DBD" w:rsidRPr="00B11BA6">
              <w:rPr>
                <w:rFonts w:ascii="Times New Roman" w:hAnsi="Times New Roman"/>
                <w:i/>
                <w:lang w:val="fr-FR"/>
              </w:rPr>
              <w:t xml:space="preserve">ter tous les résultats non complets avec votre </w:t>
            </w:r>
            <w:r w:rsidR="00A6163D" w:rsidRPr="00B11BA6">
              <w:rPr>
                <w:rFonts w:ascii="Times New Roman" w:hAnsi="Times New Roman"/>
                <w:i/>
                <w:lang w:val="fr-FR"/>
              </w:rPr>
              <w:t>chef d’équipe.</w:t>
            </w:r>
          </w:p>
        </w:tc>
        <w:tc>
          <w:tcPr>
            <w:tcW w:w="2508" w:type="pct"/>
            <w:shd w:val="clear" w:color="auto" w:fill="92CDDC" w:themeFill="accent5" w:themeFillTint="9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E04B2B" w14:textId="77777777" w:rsidR="00CC78AB" w:rsidRPr="00B11BA6" w:rsidRDefault="00CC78AB" w:rsidP="00CE050A">
            <w:pPr>
              <w:pStyle w:val="Responsecategs"/>
              <w:tabs>
                <w:tab w:val="clear" w:pos="3942"/>
                <w:tab w:val="right" w:leader="dot" w:pos="505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Complete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01</w:t>
            </w:r>
          </w:p>
          <w:p w14:paraId="1AB08F55" w14:textId="77777777" w:rsidR="00CC78AB" w:rsidRPr="00B11BA6" w:rsidRDefault="00626DBD" w:rsidP="00CE050A">
            <w:pPr>
              <w:pStyle w:val="Responsecategs"/>
              <w:tabs>
                <w:tab w:val="clear" w:pos="3942"/>
                <w:tab w:val="right" w:leader="dot" w:pos="505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pas à la maison</w:t>
            </w:r>
            <w:r w:rsidR="00CC78AB" w:rsidRPr="00B11BA6">
              <w:rPr>
                <w:rFonts w:ascii="Times New Roman" w:hAnsi="Times New Roman"/>
                <w:caps/>
                <w:lang w:val="fr-FR"/>
              </w:rPr>
              <w:tab/>
              <w:t>02</w:t>
            </w:r>
          </w:p>
          <w:p w14:paraId="02777A23" w14:textId="77777777" w:rsidR="00CC78AB" w:rsidRPr="00B11BA6" w:rsidRDefault="00CC78AB" w:rsidP="00CE050A">
            <w:pPr>
              <w:pStyle w:val="Responsecategs"/>
              <w:tabs>
                <w:tab w:val="clear" w:pos="3942"/>
                <w:tab w:val="right" w:leader="dot" w:pos="505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Refuse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03</w:t>
            </w:r>
          </w:p>
          <w:p w14:paraId="3C95446A" w14:textId="77777777" w:rsidR="00CC78AB" w:rsidRPr="00B11BA6" w:rsidRDefault="00CC78AB" w:rsidP="00CE050A">
            <w:pPr>
              <w:pStyle w:val="Responsecategs"/>
              <w:tabs>
                <w:tab w:val="clear" w:pos="3942"/>
                <w:tab w:val="right" w:leader="dot" w:pos="505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Part</w:t>
            </w:r>
            <w:r w:rsidR="00626DBD" w:rsidRPr="00B11BA6">
              <w:rPr>
                <w:rFonts w:ascii="Times New Roman" w:hAnsi="Times New Roman"/>
                <w:caps/>
                <w:lang w:val="fr-FR"/>
              </w:rPr>
              <w:t>iellement complete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04</w:t>
            </w:r>
          </w:p>
          <w:p w14:paraId="456E7D16" w14:textId="77777777" w:rsidR="007E67D1" w:rsidRPr="00B11BA6" w:rsidRDefault="007E67D1" w:rsidP="00CE050A">
            <w:pPr>
              <w:pStyle w:val="Responsecategs"/>
              <w:tabs>
                <w:tab w:val="clear" w:pos="3942"/>
                <w:tab w:val="right" w:leader="dot" w:pos="505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AC19906" w14:textId="77777777" w:rsidR="00CC78AB" w:rsidRPr="00B11BA6" w:rsidRDefault="00626DBD" w:rsidP="00CE050A">
            <w:pPr>
              <w:pStyle w:val="Responsecategs"/>
              <w:tabs>
                <w:tab w:val="clear" w:pos="3942"/>
                <w:tab w:val="right" w:leader="underscore" w:pos="505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en </w:t>
            </w:r>
            <w:r w:rsidR="001B32EB" w:rsidRPr="00B11BA6">
              <w:rPr>
                <w:rFonts w:ascii="Times New Roman" w:hAnsi="Times New Roman"/>
                <w:caps/>
                <w:lang w:val="fr-FR"/>
              </w:rPr>
              <w:t>INCAPACITE (</w:t>
            </w:r>
            <w:r w:rsidR="00210E08" w:rsidRPr="00B11BA6">
              <w:rPr>
                <w:rFonts w:ascii="Times New Roman" w:hAnsi="Times New Roman"/>
                <w:i/>
                <w:lang w:val="fr-FR"/>
              </w:rPr>
              <w:t>préciser)</w:t>
            </w:r>
            <w:r w:rsidR="00CC78AB" w:rsidRPr="00B11BA6">
              <w:rPr>
                <w:rFonts w:ascii="Times New Roman" w:hAnsi="Times New Roman"/>
                <w:caps/>
                <w:lang w:val="fr-FR"/>
              </w:rPr>
              <w:tab/>
              <w:t>05</w:t>
            </w:r>
          </w:p>
          <w:p w14:paraId="30184177" w14:textId="77777777" w:rsidR="00CC78AB" w:rsidRPr="00B11BA6" w:rsidRDefault="00626DBD" w:rsidP="00CE050A">
            <w:pPr>
              <w:pStyle w:val="Responsecategs"/>
              <w:tabs>
                <w:tab w:val="clear" w:pos="3942"/>
                <w:tab w:val="right" w:leader="dot" w:pos="505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pas de consentement d’un adulte pour cette repondante de</w:t>
            </w:r>
            <w:r w:rsidR="00CC78AB" w:rsidRPr="00B11BA6">
              <w:rPr>
                <w:rFonts w:ascii="Times New Roman" w:hAnsi="Times New Roman"/>
                <w:caps/>
                <w:lang w:val="fr-FR"/>
              </w:rPr>
              <w:t xml:space="preserve"> 15-17</w:t>
            </w:r>
            <w:r w:rsidR="005F2CB5" w:rsidRPr="00B11BA6">
              <w:rPr>
                <w:rFonts w:ascii="Times New Roman" w:hAnsi="Times New Roman"/>
                <w:caps/>
                <w:lang w:val="fr-FR"/>
              </w:rPr>
              <w:t xml:space="preserve"> ans</w:t>
            </w:r>
            <w:r w:rsidR="00CC78AB" w:rsidRPr="00B11BA6">
              <w:rPr>
                <w:rFonts w:ascii="Times New Roman" w:hAnsi="Times New Roman"/>
                <w:caps/>
                <w:lang w:val="fr-FR"/>
              </w:rPr>
              <w:tab/>
              <w:t>06</w:t>
            </w:r>
          </w:p>
          <w:p w14:paraId="2D94343E" w14:textId="77777777" w:rsidR="00CC78AB" w:rsidRPr="00B11BA6" w:rsidRDefault="00CC78AB" w:rsidP="00CE050A">
            <w:pPr>
              <w:pStyle w:val="Responsecategs"/>
              <w:tabs>
                <w:tab w:val="right" w:leader="dot" w:pos="505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9A50957" w14:textId="77777777" w:rsidR="00CC78AB" w:rsidRPr="00B11BA6" w:rsidRDefault="00626DBD" w:rsidP="00CE050A">
            <w:pPr>
              <w:pStyle w:val="Otherspecify"/>
              <w:tabs>
                <w:tab w:val="clear" w:pos="3946"/>
                <w:tab w:val="right" w:leader="underscore" w:pos="505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fr-FR"/>
              </w:rPr>
            </w:pPr>
            <w:r w:rsidRPr="00B11BA6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>Autre</w:t>
            </w:r>
            <w:r w:rsidR="00CC78AB" w:rsidRPr="00B11BA6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 xml:space="preserve"> (</w:t>
            </w:r>
            <w:r w:rsidR="00210E08" w:rsidRPr="00B11BA6">
              <w:rPr>
                <w:rStyle w:val="Instructionsinparens"/>
                <w:b w:val="0"/>
                <w:lang w:val="fr-FR"/>
              </w:rPr>
              <w:t>préciser)</w:t>
            </w:r>
            <w:r w:rsidR="00CC78AB" w:rsidRPr="00B11BA6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ab/>
              <w:t>96</w:t>
            </w:r>
          </w:p>
        </w:tc>
      </w:tr>
    </w:tbl>
    <w:p w14:paraId="078B277A" w14:textId="77777777" w:rsidR="008A0DC9" w:rsidRPr="00B11BA6" w:rsidRDefault="008A0DC9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0076200F" w14:textId="77777777" w:rsidR="003B684B" w:rsidRPr="00B11BA6" w:rsidRDefault="003B684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  <w:r w:rsidRPr="00B11BA6">
        <w:rPr>
          <w:sz w:val="20"/>
          <w:lang w:val="fr-FR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631"/>
        <w:gridCol w:w="4453"/>
        <w:gridCol w:w="1355"/>
      </w:tblGrid>
      <w:tr w:rsidR="00D02D97" w:rsidRPr="0023606A" w14:paraId="16B064E4" w14:textId="77777777" w:rsidTr="0088625E">
        <w:trPr>
          <w:cantSplit/>
          <w:trHeight w:val="243"/>
          <w:jc w:val="center"/>
        </w:trPr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B87D6C" w14:textId="77777777" w:rsidR="00D02D97" w:rsidRPr="00B11BA6" w:rsidRDefault="00FB7AA2" w:rsidP="00FB7AA2">
            <w:pPr>
              <w:pStyle w:val="modulename"/>
              <w:tabs>
                <w:tab w:val="right" w:pos="982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B11BA6">
              <w:rPr>
                <w:sz w:val="20"/>
                <w:lang w:val="fr-FR"/>
              </w:rPr>
              <w:lastRenderedPageBreak/>
              <w:t xml:space="preserve">caracteristiques de la </w:t>
            </w:r>
            <w:r w:rsidR="003E31CF" w:rsidRPr="00B11BA6">
              <w:rPr>
                <w:sz w:val="20"/>
                <w:lang w:val="fr-FR"/>
              </w:rPr>
              <w:t>FEMME</w:t>
            </w:r>
            <w:r w:rsidR="00D02D97" w:rsidRPr="00B11BA6">
              <w:rPr>
                <w:sz w:val="20"/>
                <w:lang w:val="fr-FR"/>
              </w:rPr>
              <w:tab/>
              <w:t>WB</w:t>
            </w:r>
          </w:p>
        </w:tc>
      </w:tr>
      <w:tr w:rsidR="00151D17" w:rsidRPr="00B11BA6" w14:paraId="4E767D9A" w14:textId="77777777" w:rsidTr="0088625E">
        <w:trPr>
          <w:cantSplit/>
          <w:jc w:val="center"/>
        </w:trPr>
        <w:tc>
          <w:tcPr>
            <w:tcW w:w="2218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081B36CE" w14:textId="77777777" w:rsidR="00151D17" w:rsidRPr="00B11BA6" w:rsidRDefault="00151D17" w:rsidP="00754CE5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WB1</w:t>
            </w:r>
            <w:r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5F365F"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="00796FF9" w:rsidRPr="00B11BA6">
              <w:rPr>
                <w:lang w:val="fr-FR"/>
              </w:rPr>
              <w:t xml:space="preserve"> </w:t>
            </w:r>
            <w:r w:rsidR="0005028F" w:rsidRPr="00B11BA6">
              <w:rPr>
                <w:lang w:val="fr-FR"/>
              </w:rPr>
              <w:t>le</w:t>
            </w:r>
            <w:r w:rsidR="00796FF9" w:rsidRPr="00B11BA6">
              <w:rPr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numéro de ligne</w:t>
            </w:r>
            <w:r w:rsidRPr="00B11BA6">
              <w:rPr>
                <w:lang w:val="fr-FR"/>
              </w:rPr>
              <w:t xml:space="preserve"> (WM3</w:t>
            </w:r>
            <w:r w:rsidR="005F4EAB" w:rsidRPr="00B11BA6">
              <w:rPr>
                <w:lang w:val="fr-FR"/>
              </w:rPr>
              <w:t>) de</w:t>
            </w:r>
            <w:r w:rsidR="00FB7AA2" w:rsidRPr="00B11BA6">
              <w:rPr>
                <w:lang w:val="fr-FR"/>
              </w:rPr>
              <w:t xml:space="preserve"> la répondante </w:t>
            </w:r>
            <w:r w:rsidR="005F365F" w:rsidRPr="00B11BA6">
              <w:rPr>
                <w:lang w:val="fr-FR"/>
              </w:rPr>
              <w:t xml:space="preserve">dans le PANNEAU D’INFORMATION DE LA FEMME </w:t>
            </w:r>
            <w:r w:rsidR="00FB7AA2" w:rsidRPr="00B11BA6">
              <w:rPr>
                <w:lang w:val="fr-FR"/>
              </w:rPr>
              <w:t xml:space="preserve">et </w:t>
            </w:r>
            <w:r w:rsidR="0048458D" w:rsidRPr="00B11BA6">
              <w:rPr>
                <w:lang w:val="fr-FR"/>
              </w:rPr>
              <w:t xml:space="preserve">celui du répondant au </w:t>
            </w:r>
            <w:r w:rsidR="0048458D" w:rsidRPr="00B11BA6">
              <w:rPr>
                <w:caps/>
                <w:lang w:val="fr-FR"/>
              </w:rPr>
              <w:t xml:space="preserve">Questionnaire </w:t>
            </w:r>
            <w:r w:rsidR="005F365F" w:rsidRPr="00B11BA6">
              <w:rPr>
                <w:caps/>
                <w:lang w:val="fr-FR"/>
              </w:rPr>
              <w:t>Me</w:t>
            </w:r>
            <w:r w:rsidR="003E31CF" w:rsidRPr="00B11BA6">
              <w:rPr>
                <w:caps/>
                <w:lang w:val="fr-FR"/>
              </w:rPr>
              <w:t>nage</w:t>
            </w:r>
            <w:r w:rsidR="005F365F" w:rsidRPr="00B11BA6">
              <w:rPr>
                <w:caps/>
                <w:lang w:val="fr-FR"/>
              </w:rPr>
              <w:t xml:space="preserve"> </w:t>
            </w:r>
            <w:r w:rsidRPr="00B11BA6">
              <w:rPr>
                <w:lang w:val="fr-FR"/>
              </w:rPr>
              <w:t>(HH</w:t>
            </w:r>
            <w:r w:rsidR="00754CE5" w:rsidRPr="00B11BA6">
              <w:rPr>
                <w:lang w:val="fr-FR"/>
              </w:rPr>
              <w:t>47</w:t>
            </w:r>
            <w:r w:rsidRPr="00B11BA6">
              <w:rPr>
                <w:lang w:val="fr-FR"/>
              </w:rPr>
              <w:t>):</w:t>
            </w:r>
          </w:p>
        </w:tc>
        <w:tc>
          <w:tcPr>
            <w:tcW w:w="21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7122440" w14:textId="77777777" w:rsidR="00151D17" w:rsidRPr="00B11BA6" w:rsidRDefault="00151D17" w:rsidP="007E67D1">
            <w:pPr>
              <w:pStyle w:val="Responsecategs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WM3=HH</w:t>
            </w:r>
            <w:r w:rsidR="00754CE5" w:rsidRPr="00B11BA6">
              <w:rPr>
                <w:rFonts w:ascii="Times New Roman" w:hAnsi="Times New Roman"/>
                <w:caps/>
              </w:rPr>
              <w:t>47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2E05738F" w14:textId="77777777" w:rsidR="00151D17" w:rsidRPr="00B11BA6" w:rsidRDefault="00151D17" w:rsidP="00754CE5">
            <w:pPr>
              <w:pStyle w:val="Responsecategs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en-GB"/>
              </w:rPr>
            </w:pPr>
            <w:r w:rsidRPr="00B11BA6">
              <w:rPr>
                <w:rFonts w:ascii="Times New Roman" w:hAnsi="Times New Roman"/>
                <w:caps/>
              </w:rPr>
              <w:t>WM3≠HH</w:t>
            </w:r>
            <w:r w:rsidR="00754CE5" w:rsidRPr="00B11BA6">
              <w:rPr>
                <w:rFonts w:ascii="Times New Roman" w:hAnsi="Times New Roman"/>
                <w:caps/>
              </w:rPr>
              <w:t>47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49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222EF34B" w14:textId="77777777" w:rsidR="00151D17" w:rsidRPr="00B11BA6" w:rsidRDefault="00151D17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7E383C84" w14:textId="77777777" w:rsidR="00151D17" w:rsidRPr="00B11BA6" w:rsidRDefault="00151D17" w:rsidP="00CE050A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en-GB"/>
              </w:rPr>
            </w:pPr>
            <w:r w:rsidRPr="00B11BA6">
              <w:rPr>
                <w:rStyle w:val="1IntvwqstChar1"/>
                <w:rFonts w:ascii="Times New Roman" w:hAnsi="Times New Roman"/>
                <w:lang w:val="en-GB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0A4B29" w:rsidRPr="00B11BA6">
              <w:rPr>
                <w:rStyle w:val="1IntvwqstChar1"/>
                <w:rFonts w:ascii="Times New Roman" w:hAnsi="Times New Roman"/>
                <w:i/>
                <w:lang w:val="en-GB"/>
              </w:rPr>
              <w:t>WB3</w:t>
            </w:r>
          </w:p>
        </w:tc>
      </w:tr>
      <w:tr w:rsidR="00151D17" w:rsidRPr="00B11BA6" w14:paraId="5FF6978C" w14:textId="77777777" w:rsidTr="0088625E">
        <w:trPr>
          <w:cantSplit/>
          <w:jc w:val="center"/>
        </w:trPr>
        <w:tc>
          <w:tcPr>
            <w:tcW w:w="2218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32BD5B48" w14:textId="77777777" w:rsidR="00151D17" w:rsidRPr="00B11BA6" w:rsidRDefault="00151D17" w:rsidP="005F365F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WB2</w:t>
            </w:r>
            <w:r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236A49"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="00796FF9" w:rsidRPr="00B11BA6">
              <w:rPr>
                <w:lang w:val="fr-FR"/>
              </w:rPr>
              <w:t xml:space="preserve"> </w:t>
            </w:r>
            <w:r w:rsidR="00C86CEA" w:rsidRPr="00B11BA6">
              <w:rPr>
                <w:lang w:val="fr-FR"/>
              </w:rPr>
              <w:t>ED5</w:t>
            </w:r>
            <w:r w:rsidR="000A4B29" w:rsidRPr="00B11BA6">
              <w:rPr>
                <w:lang w:val="fr-FR"/>
              </w:rPr>
              <w:t xml:space="preserve"> </w:t>
            </w:r>
            <w:r w:rsidR="005F365F" w:rsidRPr="00B11BA6">
              <w:rPr>
                <w:lang w:val="fr-FR"/>
              </w:rPr>
              <w:t xml:space="preserve">dans le </w:t>
            </w:r>
            <w:r w:rsidR="0048458D" w:rsidRPr="00B11BA6">
              <w:rPr>
                <w:lang w:val="fr-FR"/>
              </w:rPr>
              <w:t>Module</w:t>
            </w:r>
            <w:r w:rsidR="00796FF9" w:rsidRPr="00B11BA6">
              <w:rPr>
                <w:lang w:val="fr-FR"/>
              </w:rPr>
              <w:t xml:space="preserve"> </w:t>
            </w:r>
            <w:r w:rsidR="000A4B29" w:rsidRPr="00B11BA6">
              <w:rPr>
                <w:caps/>
                <w:lang w:val="fr-FR"/>
              </w:rPr>
              <w:t>Education</w:t>
            </w:r>
            <w:r w:rsidR="00796FF9" w:rsidRPr="00B11BA6">
              <w:rPr>
                <w:caps/>
                <w:lang w:val="fr-FR"/>
              </w:rPr>
              <w:t xml:space="preserve"> </w:t>
            </w:r>
            <w:r w:rsidR="0048458D" w:rsidRPr="00B11BA6">
              <w:rPr>
                <w:lang w:val="fr-FR"/>
              </w:rPr>
              <w:t xml:space="preserve">dans </w:t>
            </w:r>
            <w:r w:rsidR="001B32EB" w:rsidRPr="00B11BA6">
              <w:rPr>
                <w:lang w:val="fr-FR"/>
              </w:rPr>
              <w:t>le</w:t>
            </w:r>
            <w:r w:rsidR="001B32EB" w:rsidRPr="00B11BA6">
              <w:rPr>
                <w:caps/>
                <w:lang w:val="fr-FR"/>
              </w:rPr>
              <w:t xml:space="preserve"> QUESTIONNAIRE</w:t>
            </w:r>
            <w:r w:rsidR="0048458D" w:rsidRPr="00B11BA6">
              <w:rPr>
                <w:caps/>
                <w:lang w:val="fr-FR"/>
              </w:rPr>
              <w:t xml:space="preserve"> Ménage</w:t>
            </w:r>
            <w:r w:rsidR="0048458D" w:rsidRPr="00B11BA6">
              <w:rPr>
                <w:lang w:val="fr-FR"/>
              </w:rPr>
              <w:t xml:space="preserve"> pour cette répondante </w:t>
            </w:r>
            <w:r w:rsidR="000A4B29" w:rsidRPr="00B11BA6">
              <w:rPr>
                <w:lang w:val="fr-FR"/>
              </w:rPr>
              <w:t xml:space="preserve">: </w:t>
            </w:r>
            <w:r w:rsidR="0048458D" w:rsidRPr="00B11BA6">
              <w:rPr>
                <w:lang w:val="fr-FR"/>
              </w:rPr>
              <w:t xml:space="preserve">Plus haut niveau d’école fréquenté </w:t>
            </w:r>
            <w:r w:rsidRPr="00B11BA6">
              <w:rPr>
                <w:lang w:val="fr-FR"/>
              </w:rPr>
              <w:t>:</w:t>
            </w:r>
          </w:p>
        </w:tc>
        <w:tc>
          <w:tcPr>
            <w:tcW w:w="21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563A6EF" w14:textId="77777777" w:rsidR="00151D17" w:rsidRPr="00B11BA6" w:rsidRDefault="007E67D1" w:rsidP="007E67D1">
            <w:pPr>
              <w:pStyle w:val="Responsecategs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ED</w:t>
            </w:r>
            <w:r w:rsidR="00754CE5" w:rsidRPr="00B11BA6">
              <w:rPr>
                <w:rFonts w:ascii="Times New Roman" w:hAnsi="Times New Roman"/>
                <w:caps/>
              </w:rPr>
              <w:t>5</w:t>
            </w:r>
            <w:r w:rsidRPr="00B11BA6">
              <w:rPr>
                <w:rFonts w:ascii="Times New Roman" w:hAnsi="Times New Roman"/>
                <w:caps/>
              </w:rPr>
              <w:t>=2,</w:t>
            </w:r>
            <w:r w:rsidR="000A4B29" w:rsidRPr="00B11BA6">
              <w:rPr>
                <w:rFonts w:ascii="Times New Roman" w:hAnsi="Times New Roman"/>
                <w:caps/>
              </w:rPr>
              <w:t xml:space="preserve"> 3</w:t>
            </w:r>
            <w:r w:rsidR="00E57DAC" w:rsidRPr="00B11BA6">
              <w:rPr>
                <w:rFonts w:ascii="Times New Roman" w:hAnsi="Times New Roman"/>
                <w:caps/>
              </w:rPr>
              <w:t xml:space="preserve"> </w:t>
            </w:r>
            <w:r w:rsidR="0048458D" w:rsidRPr="00B11BA6">
              <w:rPr>
                <w:rFonts w:ascii="Times New Roman" w:hAnsi="Times New Roman"/>
                <w:caps/>
              </w:rPr>
              <w:t>ou</w:t>
            </w:r>
            <w:r w:rsidRPr="00B11BA6">
              <w:rPr>
                <w:rFonts w:ascii="Times New Roman" w:hAnsi="Times New Roman"/>
                <w:caps/>
              </w:rPr>
              <w:t xml:space="preserve"> 4</w:t>
            </w:r>
            <w:r w:rsidR="00151D17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7B07E720" w14:textId="460BD0E4" w:rsidR="00151D17" w:rsidRPr="00B11BA6" w:rsidRDefault="000A4B29" w:rsidP="00754CE5">
            <w:pPr>
              <w:pStyle w:val="Responsecategs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en-GB"/>
              </w:rPr>
            </w:pPr>
            <w:r w:rsidRPr="00B11BA6">
              <w:rPr>
                <w:rFonts w:ascii="Times New Roman" w:hAnsi="Times New Roman"/>
                <w:caps/>
              </w:rPr>
              <w:t>ED</w:t>
            </w:r>
            <w:r w:rsidR="00754CE5" w:rsidRPr="00B11BA6">
              <w:rPr>
                <w:rFonts w:ascii="Times New Roman" w:hAnsi="Times New Roman"/>
                <w:caps/>
              </w:rPr>
              <w:t>5</w:t>
            </w:r>
            <w:r w:rsidRPr="00B11BA6">
              <w:rPr>
                <w:rFonts w:ascii="Times New Roman" w:hAnsi="Times New Roman"/>
                <w:caps/>
              </w:rPr>
              <w:t xml:space="preserve">=0, 1 </w:t>
            </w:r>
            <w:r w:rsidR="0048458D" w:rsidRPr="00B11BA6">
              <w:rPr>
                <w:rFonts w:ascii="Times New Roman" w:hAnsi="Times New Roman"/>
                <w:caps/>
              </w:rPr>
              <w:t>ou</w:t>
            </w:r>
            <w:r w:rsidRPr="00B11BA6">
              <w:rPr>
                <w:rFonts w:ascii="Times New Roman" w:hAnsi="Times New Roman"/>
                <w:caps/>
              </w:rPr>
              <w:t xml:space="preserve"> 8</w:t>
            </w:r>
            <w:r w:rsidR="00567A16">
              <w:rPr>
                <w:rFonts w:ascii="Times New Roman" w:hAnsi="Times New Roman"/>
                <w:caps/>
              </w:rPr>
              <w:t xml:space="preserve"> </w:t>
            </w:r>
            <w:r w:rsidR="00567A16" w:rsidRPr="009519EB">
              <w:rPr>
                <w:rFonts w:ascii="Times New Roman" w:hAnsi="Times New Roman"/>
                <w:caps/>
              </w:rPr>
              <w:t>OU BLANC</w:t>
            </w:r>
            <w:r w:rsidR="00151D17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49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793AC1B0" w14:textId="77777777" w:rsidR="00151D17" w:rsidRPr="00B11BA6" w:rsidRDefault="00151D17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B11BA6">
              <w:rPr>
                <w:rFonts w:ascii="Times New Roman" w:hAnsi="Times New Roman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W</w:t>
            </w:r>
            <w:r w:rsidR="000A4B29" w:rsidRPr="00B11BA6">
              <w:rPr>
                <w:rFonts w:ascii="Times New Roman" w:hAnsi="Times New Roman"/>
                <w:i/>
                <w:smallCaps w:val="0"/>
              </w:rPr>
              <w:t>B15</w:t>
            </w:r>
          </w:p>
          <w:p w14:paraId="5E2581EF" w14:textId="77777777" w:rsidR="00151D17" w:rsidRPr="00B11BA6" w:rsidRDefault="00151D17" w:rsidP="00CE050A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en-GB"/>
              </w:rPr>
            </w:pPr>
            <w:r w:rsidRPr="00B11BA6">
              <w:rPr>
                <w:rStyle w:val="1IntvwqstChar1"/>
                <w:rFonts w:ascii="Times New Roman" w:hAnsi="Times New Roman"/>
                <w:lang w:val="en-GB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0A4B29" w:rsidRPr="00B11BA6">
              <w:rPr>
                <w:rStyle w:val="1IntvwqstChar1"/>
                <w:rFonts w:ascii="Times New Roman" w:hAnsi="Times New Roman"/>
                <w:i/>
                <w:lang w:val="en-GB"/>
              </w:rPr>
              <w:t>WB14</w:t>
            </w:r>
          </w:p>
        </w:tc>
      </w:tr>
      <w:tr w:rsidR="00041F5A" w:rsidRPr="00B11BA6" w14:paraId="3795D37B" w14:textId="77777777" w:rsidTr="0088625E">
        <w:trPr>
          <w:cantSplit/>
          <w:trHeight w:val="1148"/>
          <w:jc w:val="center"/>
        </w:trPr>
        <w:tc>
          <w:tcPr>
            <w:tcW w:w="2218" w:type="pct"/>
            <w:tcBorders>
              <w:top w:val="nil"/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20BB04" w14:textId="77777777" w:rsidR="00041F5A" w:rsidRPr="00B11BA6" w:rsidRDefault="00041F5A" w:rsidP="0048458D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WB</w:t>
            </w:r>
            <w:r w:rsidR="000A4B29" w:rsidRPr="00B11BA6">
              <w:rPr>
                <w:rFonts w:ascii="Times New Roman" w:hAnsi="Times New Roman"/>
                <w:b/>
                <w:smallCaps w:val="0"/>
                <w:lang w:val="fr-FR"/>
              </w:rPr>
              <w:t>3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>En quel m</w:t>
            </w:r>
            <w:r w:rsidR="003E31CF" w:rsidRPr="00B11BA6">
              <w:rPr>
                <w:rFonts w:ascii="Times New Roman" w:hAnsi="Times New Roman"/>
                <w:smallCaps w:val="0"/>
                <w:lang w:val="fr-FR"/>
              </w:rPr>
              <w:t xml:space="preserve">ois et 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 xml:space="preserve">quelle </w:t>
            </w:r>
            <w:r w:rsidR="008F7324" w:rsidRPr="00B11BA6">
              <w:rPr>
                <w:rFonts w:ascii="Times New Roman" w:hAnsi="Times New Roman"/>
                <w:smallCaps w:val="0"/>
                <w:lang w:val="fr-FR"/>
              </w:rPr>
              <w:t>année êtes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 xml:space="preserve">-vous née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133" w:type="pct"/>
            <w:tcBorders>
              <w:top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B3442D" w14:textId="77777777" w:rsidR="00041F5A" w:rsidRPr="00B11BA6" w:rsidRDefault="00041F5A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Date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 xml:space="preserve"> de </w:t>
            </w:r>
            <w:r w:rsidR="0048458D" w:rsidRPr="00B11BA6">
              <w:rPr>
                <w:rFonts w:ascii="Times New Roman" w:hAnsi="Times New Roman"/>
                <w:caps/>
                <w:lang w:val="fr-FR"/>
              </w:rPr>
              <w:t>naissance</w:t>
            </w:r>
            <w:r w:rsidRPr="00B11BA6">
              <w:rPr>
                <w:rFonts w:ascii="Times New Roman" w:hAnsi="Times New Roman"/>
                <w:caps/>
                <w:lang w:val="fr-FR"/>
              </w:rPr>
              <w:br/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Mois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544B1CE8" w14:textId="77777777" w:rsidR="00041F5A" w:rsidRPr="00B11BA6" w:rsidRDefault="00041F5A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796FF9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Mois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98</w:t>
            </w:r>
          </w:p>
          <w:p w14:paraId="60A0D0B6" w14:textId="77777777" w:rsidR="00041F5A" w:rsidRPr="00B11BA6" w:rsidRDefault="00041F5A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473CD8E" w14:textId="77777777" w:rsidR="00041F5A" w:rsidRPr="00B11BA6" w:rsidRDefault="00041F5A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E57DAC" w:rsidRPr="00B11BA6">
              <w:rPr>
                <w:rFonts w:ascii="Times New Roman" w:hAnsi="Times New Roman"/>
                <w:caps/>
                <w:lang w:val="fr-FR"/>
              </w:rPr>
              <w:t>Anne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__ __ __ __</w:t>
            </w:r>
          </w:p>
          <w:p w14:paraId="39A18898" w14:textId="77777777" w:rsidR="00041F5A" w:rsidRPr="00B11BA6" w:rsidRDefault="00041F5A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796FF9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E57DAC" w:rsidRPr="00B11BA6">
              <w:rPr>
                <w:rFonts w:ascii="Times New Roman" w:hAnsi="Times New Roman"/>
                <w:caps/>
                <w:lang w:val="fr-FR"/>
              </w:rPr>
              <w:t>Anne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9998</w:t>
            </w:r>
          </w:p>
        </w:tc>
        <w:tc>
          <w:tcPr>
            <w:tcW w:w="649" w:type="pct"/>
            <w:tcBorders>
              <w:top w:val="nil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01F80E" w14:textId="77777777" w:rsidR="00041F5A" w:rsidRPr="00B11BA6" w:rsidRDefault="00041F5A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41F5A" w:rsidRPr="00B11BA6" w14:paraId="30725299" w14:textId="77777777" w:rsidTr="0088625E">
        <w:trPr>
          <w:cantSplit/>
          <w:trHeight w:val="512"/>
          <w:jc w:val="center"/>
        </w:trPr>
        <w:tc>
          <w:tcPr>
            <w:tcW w:w="221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9DED779" w14:textId="77777777" w:rsidR="00041F5A" w:rsidRPr="00B11BA6" w:rsidRDefault="00041F5A" w:rsidP="00CE050A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WB</w:t>
            </w:r>
            <w:r w:rsidR="000A4B29" w:rsidRPr="00B11BA6">
              <w:rPr>
                <w:rFonts w:ascii="Times New Roman" w:hAnsi="Times New Roman"/>
                <w:b/>
                <w:smallCaps w:val="0"/>
                <w:lang w:val="fr-FR"/>
              </w:rPr>
              <w:t>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 xml:space="preserve">Quel âge avez-vous ? </w:t>
            </w:r>
          </w:p>
          <w:p w14:paraId="44FD02DD" w14:textId="77777777" w:rsidR="00041F5A" w:rsidRPr="00B11BA6" w:rsidRDefault="00041F5A" w:rsidP="00CE050A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3963C42F" w14:textId="77777777" w:rsidR="00041F5A" w:rsidRPr="00B11BA6" w:rsidRDefault="00041F5A" w:rsidP="00CE050A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48458D" w:rsidRPr="00B11BA6">
              <w:rPr>
                <w:rFonts w:ascii="Times New Roman" w:hAnsi="Times New Roman"/>
                <w:i/>
                <w:smallCaps w:val="0"/>
                <w:lang w:val="fr-FR"/>
              </w:rPr>
              <w:t>Insister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: 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>Quel âge avez-vous eu à votre dernier anniversaire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436A0821" w14:textId="77777777" w:rsidR="00041F5A" w:rsidRPr="00B11BA6" w:rsidRDefault="00041F5A" w:rsidP="00CE050A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</w:p>
          <w:p w14:paraId="55C6B7A6" w14:textId="77777777" w:rsidR="00041F5A" w:rsidRPr="00B11BA6" w:rsidRDefault="004D4716" w:rsidP="00754CE5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Si</w:t>
            </w:r>
            <w:r w:rsidR="00796FF9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48458D" w:rsidRPr="00B11BA6">
              <w:rPr>
                <w:rFonts w:ascii="Times New Roman" w:hAnsi="Times New Roman"/>
                <w:i/>
                <w:smallCaps w:val="0"/>
                <w:lang w:val="fr-FR"/>
              </w:rPr>
              <w:t>les rép</w:t>
            </w:r>
            <w:r w:rsidR="00041F5A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onses </w:t>
            </w:r>
            <w:r w:rsidR="0048458D" w:rsidRPr="00B11BA6">
              <w:rPr>
                <w:rFonts w:ascii="Times New Roman" w:hAnsi="Times New Roman"/>
                <w:i/>
                <w:smallCaps w:val="0"/>
                <w:lang w:val="fr-FR"/>
              </w:rPr>
              <w:t>à</w:t>
            </w:r>
            <w:r w:rsidR="00041F5A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WB</w:t>
            </w:r>
            <w:r w:rsidR="00754CE5" w:rsidRPr="00B11BA6">
              <w:rPr>
                <w:rFonts w:ascii="Times New Roman" w:hAnsi="Times New Roman"/>
                <w:i/>
                <w:smallCaps w:val="0"/>
                <w:lang w:val="fr-FR"/>
              </w:rPr>
              <w:t>3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et </w:t>
            </w:r>
            <w:r w:rsidR="00041F5A" w:rsidRPr="00B11BA6">
              <w:rPr>
                <w:rFonts w:ascii="Times New Roman" w:hAnsi="Times New Roman"/>
                <w:i/>
                <w:smallCaps w:val="0"/>
                <w:lang w:val="fr-FR"/>
              </w:rPr>
              <w:t>WB</w:t>
            </w:r>
            <w:r w:rsidR="00754CE5" w:rsidRPr="00B11BA6">
              <w:rPr>
                <w:rFonts w:ascii="Times New Roman" w:hAnsi="Times New Roman"/>
                <w:i/>
                <w:smallCaps w:val="0"/>
                <w:lang w:val="fr-FR"/>
              </w:rPr>
              <w:t>4</w:t>
            </w:r>
            <w:r w:rsidR="00796FF9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48458D" w:rsidRPr="00B11BA6">
              <w:rPr>
                <w:rFonts w:ascii="Times New Roman" w:hAnsi="Times New Roman"/>
                <w:i/>
                <w:smallCaps w:val="0"/>
                <w:lang w:val="fr-FR"/>
              </w:rPr>
              <w:t>sont incohérentes, insister</w:t>
            </w:r>
            <w:r w:rsidR="00796FF9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48458D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encore et corriger. Un </w:t>
            </w:r>
            <w:r w:rsidR="008F7324" w:rsidRPr="00B11BA6">
              <w:rPr>
                <w:rFonts w:ascii="Times New Roman" w:hAnsi="Times New Roman"/>
                <w:i/>
                <w:smallCaps w:val="0"/>
                <w:lang w:val="fr-FR"/>
              </w:rPr>
              <w:t>âge doit</w:t>
            </w:r>
            <w:r w:rsidR="0048458D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être e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nregistr</w:t>
            </w:r>
            <w:r w:rsidR="0048458D" w:rsidRPr="00B11BA6">
              <w:rPr>
                <w:rFonts w:ascii="Times New Roman" w:hAnsi="Times New Roman"/>
                <w:i/>
                <w:smallCaps w:val="0"/>
                <w:lang w:val="fr-FR"/>
              </w:rPr>
              <w:t>é</w:t>
            </w:r>
            <w:r w:rsidR="00814B91"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</w:tc>
        <w:tc>
          <w:tcPr>
            <w:tcW w:w="2133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803718" w14:textId="77777777" w:rsidR="00041F5A" w:rsidRPr="00B11BA6" w:rsidRDefault="00041F5A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8CE5AC1" w14:textId="77777777" w:rsidR="00041F5A" w:rsidRPr="00B11BA6" w:rsidRDefault="00A6163D" w:rsidP="0048458D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A</w:t>
            </w:r>
            <w:r w:rsidR="003E31CF" w:rsidRPr="00B11BA6">
              <w:rPr>
                <w:rFonts w:ascii="Times New Roman" w:hAnsi="Times New Roman"/>
                <w:caps/>
              </w:rPr>
              <w:t>ge</w:t>
            </w:r>
            <w:r w:rsidR="00041F5A" w:rsidRPr="00B11BA6">
              <w:rPr>
                <w:rFonts w:ascii="Times New Roman" w:hAnsi="Times New Roman"/>
                <w:caps/>
              </w:rPr>
              <w:t xml:space="preserve"> (</w:t>
            </w:r>
            <w:r w:rsidR="0048458D" w:rsidRPr="00B11BA6">
              <w:rPr>
                <w:rFonts w:ascii="Times New Roman" w:hAnsi="Times New Roman"/>
                <w:caps/>
              </w:rPr>
              <w:t xml:space="preserve">en </w:t>
            </w:r>
            <w:r w:rsidR="003E31CF" w:rsidRPr="00B11BA6">
              <w:rPr>
                <w:rFonts w:ascii="Times New Roman" w:hAnsi="Times New Roman"/>
                <w:caps/>
              </w:rPr>
              <w:t>Année</w:t>
            </w:r>
            <w:r w:rsidR="00041F5A" w:rsidRPr="00B11BA6">
              <w:rPr>
                <w:rFonts w:ascii="Times New Roman" w:hAnsi="Times New Roman"/>
                <w:caps/>
              </w:rPr>
              <w:t>s</w:t>
            </w:r>
            <w:r w:rsidR="0048458D" w:rsidRPr="00B11BA6">
              <w:rPr>
                <w:rFonts w:ascii="Times New Roman" w:hAnsi="Times New Roman"/>
                <w:caps/>
              </w:rPr>
              <w:t xml:space="preserve"> revolues</w:t>
            </w:r>
            <w:r w:rsidR="00041F5A" w:rsidRPr="00B11BA6">
              <w:rPr>
                <w:rFonts w:ascii="Times New Roman" w:hAnsi="Times New Roman"/>
                <w:caps/>
              </w:rPr>
              <w:t>)</w:t>
            </w:r>
            <w:r w:rsidR="00041F5A" w:rsidRPr="00B11BA6">
              <w:rPr>
                <w:rFonts w:ascii="Times New Roman" w:hAnsi="Times New Roman"/>
                <w:caps/>
              </w:rPr>
              <w:tab/>
              <w:t>__ __</w:t>
            </w:r>
          </w:p>
        </w:tc>
        <w:tc>
          <w:tcPr>
            <w:tcW w:w="649" w:type="pct"/>
            <w:tcBorders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F7C5916" w14:textId="77777777" w:rsidR="00041F5A" w:rsidRPr="00B11BA6" w:rsidRDefault="00041F5A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041F5A" w:rsidRPr="00B11BA6" w14:paraId="48F0041A" w14:textId="77777777" w:rsidTr="0088625E">
        <w:trPr>
          <w:cantSplit/>
          <w:jc w:val="center"/>
        </w:trPr>
        <w:tc>
          <w:tcPr>
            <w:tcW w:w="221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CD77480" w14:textId="77777777" w:rsidR="00041F5A" w:rsidRPr="00B11BA6" w:rsidRDefault="00041F5A" w:rsidP="00FC5958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WB</w:t>
            </w:r>
            <w:r w:rsidR="000A4B29" w:rsidRPr="00B11BA6">
              <w:rPr>
                <w:rFonts w:ascii="Times New Roman" w:hAnsi="Times New Roman"/>
                <w:b/>
                <w:smallCaps w:val="0"/>
                <w:lang w:val="fr-FR"/>
              </w:rPr>
              <w:t>5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>Avez-vous déjà fréquenté l’école ou un programme d’</w:t>
            </w:r>
            <w:r w:rsidR="00982375" w:rsidRPr="00B11BA6">
              <w:rPr>
                <w:rFonts w:ascii="Times New Roman" w:hAnsi="Times New Roman"/>
                <w:smallCaps w:val="0"/>
                <w:lang w:val="fr-FR"/>
              </w:rPr>
              <w:t>éducation</w:t>
            </w:r>
            <w:r w:rsidR="00796FF9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8350BC" w:rsidRPr="00B11BA6">
              <w:rPr>
                <w:rFonts w:ascii="Times New Roman" w:hAnsi="Times New Roman"/>
                <w:smallCaps w:val="0"/>
                <w:lang w:val="fr-FR"/>
              </w:rPr>
              <w:t>pré-primaire</w:t>
            </w:r>
            <w:r w:rsidR="0005028F" w:rsidRPr="00B11BA6">
              <w:rPr>
                <w:rFonts w:ascii="Times New Roman" w:hAnsi="Times New Roman"/>
                <w:smallCaps w:val="0"/>
                <w:lang w:val="fr-FR"/>
              </w:rPr>
              <w:t xml:space="preserve"> (maternelle)</w:t>
            </w:r>
            <w:r w:rsidR="008F5BF0"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13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9D1FD3" w14:textId="77777777" w:rsidR="00041F5A" w:rsidRPr="00B11BA6" w:rsidRDefault="003E31CF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041F5A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06DACCE1" w14:textId="77777777" w:rsidR="00041F5A" w:rsidRPr="00B11BA6" w:rsidRDefault="003E31CF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041F5A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49" w:type="pct"/>
            <w:tcBorders>
              <w:right w:val="double" w:sz="4" w:space="0" w:color="auto"/>
            </w:tcBorders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12F28472" w14:textId="77777777" w:rsidR="00041F5A" w:rsidRPr="00B11BA6" w:rsidRDefault="00041F5A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7CCFBF6F" w14:textId="77777777" w:rsidR="00041F5A" w:rsidRPr="00B11BA6" w:rsidRDefault="00041F5A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WB</w:t>
            </w:r>
            <w:r w:rsidR="000A4B29" w:rsidRPr="00B11BA6">
              <w:rPr>
                <w:rFonts w:ascii="Times New Roman" w:hAnsi="Times New Roman"/>
                <w:i/>
              </w:rPr>
              <w:t>14</w:t>
            </w:r>
          </w:p>
        </w:tc>
      </w:tr>
      <w:tr w:rsidR="007E67D1" w:rsidRPr="00B11BA6" w14:paraId="17A86BD6" w14:textId="77777777" w:rsidTr="0088625E">
        <w:trPr>
          <w:cantSplit/>
          <w:jc w:val="center"/>
        </w:trPr>
        <w:tc>
          <w:tcPr>
            <w:tcW w:w="221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DA402C" w14:textId="77777777" w:rsidR="007E67D1" w:rsidRPr="00B11BA6" w:rsidRDefault="007E67D1" w:rsidP="0048458D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WB6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>Que</w:t>
            </w:r>
            <w:r w:rsidR="00982375" w:rsidRPr="00B11BA6">
              <w:rPr>
                <w:rFonts w:ascii="Times New Roman" w:hAnsi="Times New Roman"/>
                <w:smallCaps w:val="0"/>
                <w:lang w:val="fr-FR"/>
              </w:rPr>
              <w:t>ls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 xml:space="preserve"> sont le plus haut niveau et </w:t>
            </w:r>
            <w:r w:rsidR="00415E96" w:rsidRPr="00B11BA6">
              <w:rPr>
                <w:rFonts w:ascii="Times New Roman" w:hAnsi="Times New Roman"/>
                <w:smallCaps w:val="0"/>
                <w:lang w:val="fr-FR"/>
              </w:rPr>
              <w:t xml:space="preserve">la 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>classe</w:t>
            </w:r>
            <w:r w:rsidR="00DE0D30" w:rsidRPr="00B11BA6">
              <w:rPr>
                <w:rFonts w:ascii="Times New Roman" w:hAnsi="Times New Roman"/>
                <w:smallCaps w:val="0"/>
                <w:lang w:val="fr-FR"/>
              </w:rPr>
              <w:t>/année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 xml:space="preserve"> que vous</w:t>
            </w:r>
            <w:r w:rsidR="00796FF9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>avez atteint</w:t>
            </w:r>
            <w:r w:rsidR="00415E96" w:rsidRPr="00B11BA6">
              <w:rPr>
                <w:rFonts w:ascii="Times New Roman" w:hAnsi="Times New Roman"/>
                <w:smallCaps w:val="0"/>
                <w:lang w:val="fr-FR"/>
              </w:rPr>
              <w:t>s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13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1DCB2F2" w14:textId="77777777" w:rsidR="007E67D1" w:rsidRPr="00B11BA6" w:rsidRDefault="008350BC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PRE-PRIMAIRE</w:t>
            </w:r>
            <w:r w:rsidR="0060427B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05028F" w:rsidRPr="00B11BA6">
              <w:rPr>
                <w:rFonts w:ascii="Times New Roman" w:hAnsi="Times New Roman"/>
                <w:caps/>
                <w:lang w:val="fr-FR"/>
              </w:rPr>
              <w:t>(maternelle)</w:t>
            </w:r>
            <w:r w:rsidR="007E67D1" w:rsidRPr="00B11BA6">
              <w:rPr>
                <w:rFonts w:ascii="Times New Roman" w:hAnsi="Times New Roman"/>
                <w:caps/>
                <w:lang w:val="fr-FR"/>
              </w:rPr>
              <w:tab/>
              <w:t>000</w:t>
            </w:r>
          </w:p>
          <w:p w14:paraId="6AC9DB62" w14:textId="77777777" w:rsidR="007E67D1" w:rsidRPr="00B11BA6" w:rsidRDefault="007E67D1" w:rsidP="007E67D1">
            <w:pPr>
              <w:pStyle w:val="Responsecategs"/>
              <w:widowControl w:val="0"/>
              <w:tabs>
                <w:tab w:val="clear" w:pos="3942"/>
                <w:tab w:val="right" w:leader="dot" w:pos="3516"/>
                <w:tab w:val="righ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Prima</w:t>
            </w:r>
            <w:r w:rsidR="0048458D" w:rsidRPr="00B11BA6">
              <w:rPr>
                <w:rFonts w:ascii="Times New Roman" w:hAnsi="Times New Roman"/>
                <w:caps/>
                <w:lang w:val="fr-FR"/>
              </w:rPr>
              <w:t>ire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1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5CF226E6" w14:textId="77777777" w:rsidR="007E67D1" w:rsidRPr="00B11BA6" w:rsidRDefault="0048458D" w:rsidP="007E67D1">
            <w:pPr>
              <w:pStyle w:val="Responsecategs"/>
              <w:widowControl w:val="0"/>
              <w:tabs>
                <w:tab w:val="clear" w:pos="3942"/>
                <w:tab w:val="right" w:leader="dot" w:pos="3516"/>
                <w:tab w:val="righ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secondaire 1</w:t>
            </w:r>
            <w:r w:rsidR="00E57DAC" w:rsidRPr="00B11BA6">
              <w:rPr>
                <w:rFonts w:ascii="Times New Roman" w:hAnsi="Times New Roman"/>
                <w:caps/>
                <w:lang w:val="fr-FR"/>
              </w:rPr>
              <w:t>/ceg</w:t>
            </w:r>
            <w:r w:rsidR="007E67D1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7E67D1" w:rsidRPr="00B11BA6">
              <w:rPr>
                <w:rFonts w:ascii="Times New Roman" w:hAnsi="Times New Roman"/>
                <w:b/>
                <w:caps/>
                <w:lang w:val="fr-FR"/>
              </w:rPr>
              <w:t>2</w:t>
            </w:r>
            <w:r w:rsidR="007E67D1"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50CB3FC3" w14:textId="77777777" w:rsidR="007E67D1" w:rsidRPr="00B11BA6" w:rsidRDefault="007E67D1" w:rsidP="007E67D1">
            <w:pPr>
              <w:pStyle w:val="Responsecategs"/>
              <w:widowControl w:val="0"/>
              <w:tabs>
                <w:tab w:val="clear" w:pos="3942"/>
                <w:tab w:val="right" w:leader="dot" w:pos="3516"/>
                <w:tab w:val="righ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Seconda</w:t>
            </w:r>
            <w:r w:rsidR="0048458D" w:rsidRPr="00B11BA6">
              <w:rPr>
                <w:rFonts w:ascii="Times New Roman" w:hAnsi="Times New Roman"/>
                <w:caps/>
                <w:lang w:val="fr-FR"/>
              </w:rPr>
              <w:t>i</w:t>
            </w:r>
            <w:r w:rsidRPr="00B11BA6">
              <w:rPr>
                <w:rFonts w:ascii="Times New Roman" w:hAnsi="Times New Roman"/>
                <w:caps/>
                <w:lang w:val="fr-FR"/>
              </w:rPr>
              <w:t>r</w:t>
            </w:r>
            <w:r w:rsidR="0048458D" w:rsidRPr="00B11BA6">
              <w:rPr>
                <w:rFonts w:ascii="Times New Roman" w:hAnsi="Times New Roman"/>
                <w:caps/>
                <w:lang w:val="fr-FR"/>
              </w:rPr>
              <w:t>e 2</w:t>
            </w:r>
            <w:r w:rsidR="00E57DAC" w:rsidRPr="00B11BA6">
              <w:rPr>
                <w:rFonts w:ascii="Times New Roman" w:hAnsi="Times New Roman"/>
                <w:caps/>
                <w:lang w:val="fr-FR"/>
              </w:rPr>
              <w:t>/lycee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3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2059FF7F" w14:textId="77777777" w:rsidR="007E67D1" w:rsidRPr="00B11BA6" w:rsidRDefault="0048458D" w:rsidP="007E67D1">
            <w:pPr>
              <w:pStyle w:val="Responsecategs"/>
              <w:widowControl w:val="0"/>
              <w:tabs>
                <w:tab w:val="clear" w:pos="3942"/>
                <w:tab w:val="right" w:leader="dot" w:pos="3516"/>
                <w:tab w:val="righ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superieur</w:t>
            </w:r>
            <w:r w:rsidR="007E67D1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7E67D1" w:rsidRPr="00B11BA6">
              <w:rPr>
                <w:rFonts w:ascii="Times New Roman" w:hAnsi="Times New Roman"/>
                <w:b/>
                <w:caps/>
                <w:lang w:val="fr-FR"/>
              </w:rPr>
              <w:t>4</w:t>
            </w:r>
            <w:r w:rsidR="007E67D1"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</w:tc>
        <w:tc>
          <w:tcPr>
            <w:tcW w:w="649" w:type="pct"/>
            <w:tcBorders>
              <w:right w:val="double" w:sz="4" w:space="0" w:color="auto"/>
            </w:tcBorders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37AB74F1" w14:textId="77777777" w:rsidR="007E67D1" w:rsidRPr="00B11BA6" w:rsidRDefault="007E67D1" w:rsidP="007E67D1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000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WB</w:t>
            </w:r>
            <w:r w:rsidR="00754CE5" w:rsidRPr="00B11BA6">
              <w:rPr>
                <w:rFonts w:ascii="Times New Roman" w:hAnsi="Times New Roman"/>
                <w:i/>
              </w:rPr>
              <w:t>14</w:t>
            </w:r>
          </w:p>
          <w:p w14:paraId="47B2182B" w14:textId="77777777" w:rsidR="007E67D1" w:rsidRPr="00B11BA6" w:rsidRDefault="007E67D1" w:rsidP="007E67D1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16560290" w14:textId="77777777" w:rsidR="007E67D1" w:rsidRPr="00B11BA6" w:rsidRDefault="007E67D1" w:rsidP="007E67D1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7CAD1916" w14:textId="77777777" w:rsidR="007E67D1" w:rsidRPr="00B11BA6" w:rsidRDefault="007E67D1" w:rsidP="007E67D1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041F5A" w:rsidRPr="00B11BA6" w14:paraId="5CF49C60" w14:textId="77777777" w:rsidTr="0088625E">
        <w:trPr>
          <w:cantSplit/>
          <w:trHeight w:val="485"/>
          <w:jc w:val="center"/>
        </w:trPr>
        <w:tc>
          <w:tcPr>
            <w:tcW w:w="221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3DBA8C" w14:textId="77777777" w:rsidR="00041F5A" w:rsidRPr="00B11BA6" w:rsidRDefault="00041F5A" w:rsidP="0048458D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WB</w:t>
            </w:r>
            <w:r w:rsidR="000A4B29" w:rsidRPr="00B11BA6">
              <w:rPr>
                <w:rFonts w:ascii="Times New Roman" w:hAnsi="Times New Roman"/>
                <w:b/>
                <w:smallCaps w:val="0"/>
                <w:lang w:val="fr-FR"/>
              </w:rPr>
              <w:t>7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>Avez-vous complété cette classe</w:t>
            </w:r>
            <w:r w:rsidR="00DE0D30" w:rsidRPr="00B11BA6">
              <w:rPr>
                <w:rFonts w:ascii="Times New Roman" w:hAnsi="Times New Roman"/>
                <w:smallCaps w:val="0"/>
                <w:lang w:val="fr-FR"/>
              </w:rPr>
              <w:t>/année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 xml:space="preserve"> ? 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2A637A" w14:textId="77777777" w:rsidR="00041F5A" w:rsidRPr="00B11BA6" w:rsidRDefault="003E31CF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041F5A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0F371843" w14:textId="77777777" w:rsidR="00041F5A" w:rsidRPr="00B11BA6" w:rsidRDefault="003E31CF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041F5A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49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AA8D1E" w14:textId="77777777" w:rsidR="00041F5A" w:rsidRPr="00B11BA6" w:rsidRDefault="00041F5A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594BBE" w:rsidRPr="00B11BA6" w14:paraId="6B5F3D6A" w14:textId="77777777" w:rsidTr="0088625E">
        <w:trPr>
          <w:cantSplit/>
          <w:jc w:val="center"/>
        </w:trPr>
        <w:tc>
          <w:tcPr>
            <w:tcW w:w="2218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2F1FFEF8" w14:textId="77777777" w:rsidR="00594BBE" w:rsidRPr="00B11BA6" w:rsidRDefault="00594BBE" w:rsidP="00A6163D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WB</w:t>
            </w:r>
            <w:r w:rsidR="00C233C1"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8</w:t>
            </w:r>
            <w:r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E42A8E"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="00C233C1" w:rsidRPr="00B11BA6">
              <w:rPr>
                <w:lang w:val="fr-FR"/>
              </w:rPr>
              <w:t xml:space="preserve"> WB4</w:t>
            </w:r>
            <w:r w:rsidRPr="00B11BA6">
              <w:rPr>
                <w:lang w:val="fr-FR"/>
              </w:rPr>
              <w:t xml:space="preserve">. </w:t>
            </w:r>
            <w:r w:rsidR="00A6163D" w:rsidRPr="00B11BA6">
              <w:rPr>
                <w:lang w:val="fr-FR"/>
              </w:rPr>
              <w:t>Age</w:t>
            </w:r>
            <w:r w:rsidR="003E31CF" w:rsidRPr="00B11BA6">
              <w:rPr>
                <w:lang w:val="fr-FR"/>
              </w:rPr>
              <w:t xml:space="preserve"> de </w:t>
            </w:r>
            <w:r w:rsidR="0048458D" w:rsidRPr="00B11BA6">
              <w:rPr>
                <w:lang w:val="fr-FR"/>
              </w:rPr>
              <w:t>la ré</w:t>
            </w:r>
            <w:r w:rsidRPr="00B11BA6">
              <w:rPr>
                <w:lang w:val="fr-FR"/>
              </w:rPr>
              <w:t>pond</w:t>
            </w:r>
            <w:r w:rsidR="0048458D" w:rsidRPr="00B11BA6">
              <w:rPr>
                <w:lang w:val="fr-FR"/>
              </w:rPr>
              <w:t xml:space="preserve">ante </w:t>
            </w:r>
            <w:r w:rsidRPr="00B11BA6">
              <w:rPr>
                <w:lang w:val="fr-FR"/>
              </w:rPr>
              <w:t>:</w:t>
            </w:r>
          </w:p>
        </w:tc>
        <w:tc>
          <w:tcPr>
            <w:tcW w:w="21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9853FBD" w14:textId="77777777" w:rsidR="00A6163D" w:rsidRPr="00B11BA6" w:rsidRDefault="00A6163D" w:rsidP="00A6163D">
            <w:pPr>
              <w:pStyle w:val="Responsecategs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15-24 ans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07EB3917" w14:textId="77777777" w:rsidR="00594BBE" w:rsidRPr="00B11BA6" w:rsidRDefault="00A6163D" w:rsidP="00A6163D">
            <w:pPr>
              <w:pStyle w:val="Responsecategs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en-GB"/>
              </w:rPr>
            </w:pPr>
            <w:r w:rsidRPr="00B11BA6">
              <w:rPr>
                <w:rFonts w:ascii="Times New Roman" w:hAnsi="Times New Roman"/>
                <w:caps/>
              </w:rPr>
              <w:t>25-49 ans</w:t>
            </w:r>
            <w:r w:rsidR="00594BBE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49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65F9CB8B" w14:textId="77777777" w:rsidR="00594BBE" w:rsidRPr="00B11BA6" w:rsidRDefault="00594BBE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3B02896F" w14:textId="77777777" w:rsidR="00594BBE" w:rsidRPr="00B11BA6" w:rsidRDefault="00594BBE" w:rsidP="00CE050A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en-GB"/>
              </w:rPr>
            </w:pPr>
            <w:r w:rsidRPr="00B11BA6">
              <w:rPr>
                <w:rStyle w:val="1IntvwqstChar1"/>
                <w:rFonts w:ascii="Times New Roman" w:hAnsi="Times New Roman"/>
                <w:lang w:val="en-GB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Style w:val="1IntvwqstChar1"/>
                <w:rFonts w:ascii="Times New Roman" w:hAnsi="Times New Roman"/>
                <w:i/>
                <w:lang w:val="en-GB"/>
              </w:rPr>
              <w:t>WB1</w:t>
            </w:r>
            <w:r w:rsidR="004D4716" w:rsidRPr="00B11BA6">
              <w:rPr>
                <w:rStyle w:val="1IntvwqstChar1"/>
                <w:rFonts w:ascii="Times New Roman" w:hAnsi="Times New Roman"/>
                <w:i/>
                <w:lang w:val="en-GB"/>
              </w:rPr>
              <w:t>3</w:t>
            </w:r>
          </w:p>
        </w:tc>
      </w:tr>
      <w:tr w:rsidR="00041F5A" w:rsidRPr="00B11BA6" w14:paraId="55D6FDA0" w14:textId="77777777" w:rsidTr="0088625E">
        <w:trPr>
          <w:cantSplit/>
          <w:trHeight w:val="485"/>
          <w:jc w:val="center"/>
        </w:trPr>
        <w:tc>
          <w:tcPr>
            <w:tcW w:w="221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C40065" w14:textId="77777777" w:rsidR="00041F5A" w:rsidRPr="00B11BA6" w:rsidRDefault="00041F5A" w:rsidP="00E87F61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WB</w:t>
            </w:r>
            <w:r w:rsidR="000A4B29" w:rsidRPr="00B11BA6">
              <w:rPr>
                <w:rFonts w:ascii="Times New Roman" w:hAnsi="Times New Roman"/>
                <w:b/>
                <w:smallCaps w:val="0"/>
                <w:lang w:val="fr-FR"/>
              </w:rPr>
              <w:t>9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8F5BF0" w:rsidRPr="00B11BA6">
              <w:rPr>
                <w:rFonts w:ascii="Times New Roman" w:hAnsi="Times New Roman"/>
                <w:smallCaps w:val="0"/>
                <w:lang w:val="fr-FR"/>
              </w:rPr>
              <w:t>A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 xml:space="preserve"> n’</w:t>
            </w:r>
            <w:r w:rsidR="00FC55A4" w:rsidRPr="00B11BA6">
              <w:rPr>
                <w:rFonts w:ascii="Times New Roman" w:hAnsi="Times New Roman"/>
                <w:smallCaps w:val="0"/>
                <w:lang w:val="fr-FR"/>
              </w:rPr>
              <w:t>importe quel moment pendant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 xml:space="preserve"> l’année scolaire </w:t>
            </w:r>
            <w:r w:rsidR="00E87F61" w:rsidRPr="00B11BA6">
              <w:rPr>
                <w:rFonts w:ascii="Times New Roman" w:hAnsi="Times New Roman"/>
                <w:smallCaps w:val="0"/>
                <w:lang w:val="fr-FR"/>
              </w:rPr>
              <w:t>2016-2017</w:t>
            </w:r>
            <w:r w:rsidR="00732499" w:rsidRPr="00B11BA6">
              <w:rPr>
                <w:rFonts w:ascii="Times New Roman" w:hAnsi="Times New Roman"/>
                <w:smallCaps w:val="0"/>
                <w:lang w:val="fr-FR"/>
              </w:rPr>
              <w:t>, êtes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>-vous allée à l’école</w:t>
            </w:r>
            <w:r w:rsidR="0048458D" w:rsidRPr="00B11BA6">
              <w:rPr>
                <w:rFonts w:ascii="Times New Roman" w:hAnsi="Times New Roman"/>
                <w:smallCaps w:val="0"/>
                <w:shd w:val="clear" w:color="auto" w:fill="FFFFFF" w:themeFill="background1"/>
                <w:lang w:val="fr-FR"/>
              </w:rPr>
              <w:t xml:space="preserve">? </w:t>
            </w:r>
          </w:p>
        </w:tc>
        <w:tc>
          <w:tcPr>
            <w:tcW w:w="213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500A51" w14:textId="77777777" w:rsidR="00041F5A" w:rsidRPr="00B11BA6" w:rsidRDefault="003E31CF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041F5A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62A8A748" w14:textId="77777777" w:rsidR="00041F5A" w:rsidRPr="00B11BA6" w:rsidRDefault="003E31CF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041F5A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49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B265789" w14:textId="77777777" w:rsidR="00041F5A" w:rsidRPr="00B11BA6" w:rsidRDefault="00041F5A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08F90F92" w14:textId="77777777" w:rsidR="00041F5A" w:rsidRPr="00B11BA6" w:rsidRDefault="00041F5A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594BBE" w:rsidRPr="00B11BA6">
              <w:rPr>
                <w:rFonts w:ascii="Times New Roman" w:hAnsi="Times New Roman"/>
                <w:i/>
                <w:smallCaps w:val="0"/>
              </w:rPr>
              <w:t>WB11</w:t>
            </w:r>
          </w:p>
        </w:tc>
      </w:tr>
      <w:tr w:rsidR="00041F5A" w:rsidRPr="00B11BA6" w14:paraId="71D05D62" w14:textId="77777777" w:rsidTr="0088625E">
        <w:trPr>
          <w:cantSplit/>
          <w:trHeight w:val="485"/>
          <w:jc w:val="center"/>
        </w:trPr>
        <w:tc>
          <w:tcPr>
            <w:tcW w:w="221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CCB5B2" w14:textId="1847514A" w:rsidR="00041F5A" w:rsidRPr="00B11BA6" w:rsidRDefault="00041F5A" w:rsidP="00A6163D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WB</w:t>
            </w:r>
            <w:r w:rsidR="000A4B29" w:rsidRPr="00B11BA6">
              <w:rPr>
                <w:rFonts w:ascii="Times New Roman" w:hAnsi="Times New Roman"/>
                <w:b/>
                <w:smallCaps w:val="0"/>
                <w:lang w:val="fr-FR"/>
              </w:rPr>
              <w:t>10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A6163D" w:rsidRPr="00B11BA6">
              <w:rPr>
                <w:rFonts w:ascii="Times New Roman" w:hAnsi="Times New Roman"/>
                <w:smallCaps w:val="0"/>
                <w:lang w:val="fr-FR"/>
              </w:rPr>
              <w:t>Pendant</w:t>
            </w:r>
            <w:r w:rsidR="00796FF9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 xml:space="preserve">l’année scolaire </w:t>
            </w:r>
            <w:r w:rsidR="00E87F61" w:rsidRPr="00B11BA6">
              <w:rPr>
                <w:rFonts w:ascii="Times New Roman" w:hAnsi="Times New Roman"/>
                <w:smallCaps w:val="0"/>
                <w:lang w:val="fr-FR"/>
              </w:rPr>
              <w:t>2016-2017</w:t>
            </w:r>
            <w:r w:rsidR="00732499" w:rsidRPr="00B11BA6">
              <w:rPr>
                <w:rFonts w:ascii="Times New Roman" w:hAnsi="Times New Roman"/>
                <w:smallCaps w:val="0"/>
                <w:lang w:val="fr-FR"/>
              </w:rPr>
              <w:t>, quels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 xml:space="preserve"> sont le niveau et </w:t>
            </w:r>
            <w:r w:rsidR="00E341EE" w:rsidRPr="00B11BA6">
              <w:rPr>
                <w:rFonts w:ascii="Times New Roman" w:hAnsi="Times New Roman"/>
                <w:smallCaps w:val="0"/>
                <w:lang w:val="fr-FR"/>
              </w:rPr>
              <w:t xml:space="preserve">la 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>classe</w:t>
            </w:r>
            <w:r w:rsidR="00D57C73" w:rsidRPr="00B11BA6">
              <w:rPr>
                <w:rFonts w:ascii="Times New Roman" w:hAnsi="Times New Roman"/>
                <w:smallCaps w:val="0"/>
                <w:lang w:val="fr-FR"/>
              </w:rPr>
              <w:t>/année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 xml:space="preserve"> que </w:t>
            </w:r>
            <w:r w:rsidR="00A6163D" w:rsidRPr="00B11BA6">
              <w:rPr>
                <w:rFonts w:ascii="Times New Roman" w:hAnsi="Times New Roman"/>
                <w:smallCaps w:val="0"/>
                <w:u w:val="single"/>
                <w:lang w:val="fr-FR"/>
              </w:rPr>
              <w:t xml:space="preserve">vous </w:t>
            </w:r>
            <w:r w:rsidR="00A6163D" w:rsidRPr="00861493">
              <w:rPr>
                <w:rFonts w:ascii="Times New Roman" w:hAnsi="Times New Roman"/>
                <w:smallCaps w:val="0"/>
                <w:u w:val="single"/>
                <w:lang w:val="fr-FR"/>
              </w:rPr>
              <w:t>fréquentez</w:t>
            </w:r>
            <w:r w:rsidR="00AA50AA" w:rsidRPr="00861493">
              <w:rPr>
                <w:rFonts w:ascii="Times New Roman" w:hAnsi="Times New Roman"/>
                <w:smallCaps w:val="0"/>
                <w:u w:val="single"/>
                <w:lang w:val="fr-FR"/>
              </w:rPr>
              <w:t>/avez fréquentés</w:t>
            </w:r>
            <w:r w:rsidR="00A6163D" w:rsidRPr="00B11BA6">
              <w:rPr>
                <w:rFonts w:ascii="Times New Roman" w:hAnsi="Times New Roman"/>
                <w:smallCaps w:val="0"/>
                <w:lang w:val="fr-FR"/>
              </w:rPr>
              <w:t> 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 xml:space="preserve">? </w:t>
            </w:r>
          </w:p>
        </w:tc>
        <w:tc>
          <w:tcPr>
            <w:tcW w:w="213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634DF2" w14:textId="77777777" w:rsidR="0048458D" w:rsidRPr="00B11BA6" w:rsidRDefault="0048458D" w:rsidP="0048458D">
            <w:pPr>
              <w:pStyle w:val="Responsecategs"/>
              <w:widowControl w:val="0"/>
              <w:tabs>
                <w:tab w:val="clear" w:pos="3942"/>
                <w:tab w:val="right" w:leader="dot" w:pos="3516"/>
                <w:tab w:val="righ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Primaire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1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2FB2266A" w14:textId="77777777" w:rsidR="0048458D" w:rsidRPr="00B11BA6" w:rsidRDefault="0048458D" w:rsidP="0048458D">
            <w:pPr>
              <w:pStyle w:val="Responsecategs"/>
              <w:widowControl w:val="0"/>
              <w:tabs>
                <w:tab w:val="clear" w:pos="3942"/>
                <w:tab w:val="right" w:leader="dot" w:pos="3516"/>
                <w:tab w:val="righ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secondaire 1</w:t>
            </w:r>
            <w:r w:rsidR="00E341EE" w:rsidRPr="00B11BA6">
              <w:rPr>
                <w:rFonts w:ascii="Times New Roman" w:hAnsi="Times New Roman"/>
                <w:caps/>
                <w:lang w:val="fr-FR"/>
              </w:rPr>
              <w:t>/ceg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2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607880C1" w14:textId="77777777" w:rsidR="0048458D" w:rsidRPr="00B11BA6" w:rsidRDefault="0048458D" w:rsidP="0048458D">
            <w:pPr>
              <w:pStyle w:val="Responsecategs"/>
              <w:widowControl w:val="0"/>
              <w:tabs>
                <w:tab w:val="clear" w:pos="3942"/>
                <w:tab w:val="right" w:leader="dot" w:pos="3516"/>
                <w:tab w:val="righ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Secondaire 2</w:t>
            </w:r>
            <w:r w:rsidR="00E341EE" w:rsidRPr="00B11BA6">
              <w:rPr>
                <w:rFonts w:ascii="Times New Roman" w:hAnsi="Times New Roman"/>
                <w:caps/>
                <w:lang w:val="fr-FR"/>
              </w:rPr>
              <w:t>/lycee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3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09F05A90" w14:textId="77777777" w:rsidR="00041F5A" w:rsidRPr="00B11BA6" w:rsidRDefault="0048458D" w:rsidP="0048458D">
            <w:pPr>
              <w:pStyle w:val="Responsecategs"/>
              <w:widowControl w:val="0"/>
              <w:tabs>
                <w:tab w:val="clear" w:pos="3942"/>
                <w:tab w:val="right" w:leader="dot" w:pos="3516"/>
                <w:tab w:val="right" w:pos="4218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superieur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4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</w:tc>
        <w:tc>
          <w:tcPr>
            <w:tcW w:w="649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CEEFBF" w14:textId="77777777" w:rsidR="00041F5A" w:rsidRPr="00B11BA6" w:rsidRDefault="00041F5A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41F5A" w:rsidRPr="00B11BA6" w14:paraId="796C54A5" w14:textId="77777777" w:rsidTr="0088625E">
        <w:trPr>
          <w:cantSplit/>
          <w:trHeight w:val="485"/>
          <w:jc w:val="center"/>
        </w:trPr>
        <w:tc>
          <w:tcPr>
            <w:tcW w:w="221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19B6120" w14:textId="7A2B5B8C" w:rsidR="00041F5A" w:rsidRPr="00B11BA6" w:rsidRDefault="00041F5A" w:rsidP="00AA50AA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WB</w:t>
            </w:r>
            <w:r w:rsidR="000A4B29" w:rsidRPr="00B11BA6">
              <w:rPr>
                <w:rFonts w:ascii="Times New Roman" w:hAnsi="Times New Roman"/>
                <w:b/>
                <w:smallCaps w:val="0"/>
                <w:lang w:val="fr-FR"/>
              </w:rPr>
              <w:t>11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C55A4" w:rsidRPr="00B11BA6">
              <w:rPr>
                <w:rFonts w:ascii="Times New Roman" w:hAnsi="Times New Roman"/>
                <w:smallCaps w:val="0"/>
                <w:lang w:val="fr-FR"/>
              </w:rPr>
              <w:t>A n’importe quel moment pendant</w:t>
            </w:r>
            <w:r w:rsidR="00A1148A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 xml:space="preserve">l’année scolaire </w:t>
            </w:r>
            <w:r w:rsidR="00E87F61" w:rsidRPr="00B11BA6">
              <w:rPr>
                <w:rFonts w:ascii="Times New Roman" w:hAnsi="Times New Roman"/>
                <w:smallCaps w:val="0"/>
                <w:lang w:val="fr-FR"/>
              </w:rPr>
              <w:t>2015-2016</w:t>
            </w:r>
            <w:r w:rsidR="0048458D" w:rsidRPr="00B11BA6">
              <w:rPr>
                <w:rFonts w:ascii="Times New Roman" w:hAnsi="Times New Roman"/>
                <w:smallCaps w:val="0"/>
                <w:lang w:val="fr-FR"/>
              </w:rPr>
              <w:t>, êtes-vous allée à l’école</w:t>
            </w:r>
            <w:r w:rsidR="00754CE5" w:rsidRPr="00B11BA6">
              <w:rPr>
                <w:rFonts w:ascii="Times New Roman" w:hAnsi="Times New Roman"/>
                <w:smallCaps w:val="0"/>
                <w:lang w:val="fr-FR"/>
              </w:rPr>
              <w:t> ?</w:t>
            </w:r>
          </w:p>
        </w:tc>
        <w:tc>
          <w:tcPr>
            <w:tcW w:w="213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E9F174" w14:textId="77777777" w:rsidR="00041F5A" w:rsidRPr="00B11BA6" w:rsidRDefault="003E31CF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041F5A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49E0A709" w14:textId="77777777" w:rsidR="00041F5A" w:rsidRPr="00B11BA6" w:rsidRDefault="003E31CF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041F5A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49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A74F171" w14:textId="77777777" w:rsidR="00041F5A" w:rsidRPr="00B11BA6" w:rsidRDefault="00041F5A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035F487B" w14:textId="77777777" w:rsidR="00041F5A" w:rsidRPr="00B11BA6" w:rsidRDefault="00041F5A" w:rsidP="00CE050A">
            <w:pPr>
              <w:pStyle w:val="skipcolumn"/>
              <w:widowControl w:val="0"/>
              <w:tabs>
                <w:tab w:val="left" w:pos="20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WB</w:t>
            </w:r>
            <w:r w:rsidR="00594BBE" w:rsidRPr="00B11BA6">
              <w:rPr>
                <w:rFonts w:ascii="Times New Roman" w:hAnsi="Times New Roman"/>
                <w:i/>
                <w:smallCaps w:val="0"/>
              </w:rPr>
              <w:t>13</w:t>
            </w:r>
          </w:p>
        </w:tc>
      </w:tr>
      <w:tr w:rsidR="0048458D" w:rsidRPr="00B11BA6" w14:paraId="7D9417D1" w14:textId="77777777" w:rsidTr="0088625E">
        <w:trPr>
          <w:cantSplit/>
          <w:trHeight w:val="485"/>
          <w:jc w:val="center"/>
        </w:trPr>
        <w:tc>
          <w:tcPr>
            <w:tcW w:w="221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BF84676" w14:textId="77777777" w:rsidR="0048458D" w:rsidRPr="00B11BA6" w:rsidRDefault="0048458D" w:rsidP="0048458D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WB12</w:t>
            </w:r>
            <w:r w:rsidR="00FC55A4" w:rsidRPr="00B11BA6">
              <w:rPr>
                <w:rFonts w:ascii="Times New Roman" w:hAnsi="Times New Roman"/>
                <w:smallCaps w:val="0"/>
                <w:lang w:val="fr-FR"/>
              </w:rPr>
              <w:t>. Pendant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l’année scolaire </w:t>
            </w:r>
            <w:r w:rsidR="00E87F61" w:rsidRPr="00B11BA6">
              <w:rPr>
                <w:rFonts w:ascii="Times New Roman" w:hAnsi="Times New Roman"/>
                <w:smallCaps w:val="0"/>
                <w:lang w:val="fr-FR"/>
              </w:rPr>
              <w:t>2015-2016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, quels sont le niveau et </w:t>
            </w:r>
            <w:r w:rsidR="00E341EE" w:rsidRPr="00B11BA6">
              <w:rPr>
                <w:rFonts w:ascii="Times New Roman" w:hAnsi="Times New Roman"/>
                <w:smallCaps w:val="0"/>
                <w:lang w:val="fr-FR"/>
              </w:rPr>
              <w:t xml:space="preserve">la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classe</w:t>
            </w:r>
            <w:r w:rsidR="00D57C73" w:rsidRPr="00B11BA6">
              <w:rPr>
                <w:rFonts w:ascii="Times New Roman" w:hAnsi="Times New Roman"/>
                <w:smallCaps w:val="0"/>
                <w:lang w:val="fr-FR"/>
              </w:rPr>
              <w:t>/année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que </w:t>
            </w:r>
            <w:r w:rsidRPr="00B11BA6">
              <w:rPr>
                <w:rFonts w:ascii="Times New Roman" w:hAnsi="Times New Roman"/>
                <w:smallCaps w:val="0"/>
                <w:u w:val="single"/>
                <w:lang w:val="fr-FR"/>
              </w:rPr>
              <w:t>vous avez fréquenté</w:t>
            </w:r>
            <w:r w:rsidR="00E341EE" w:rsidRPr="00B11BA6">
              <w:rPr>
                <w:rFonts w:ascii="Times New Roman" w:hAnsi="Times New Roman"/>
                <w:smallCaps w:val="0"/>
                <w:u w:val="single"/>
                <w:lang w:val="fr-FR"/>
              </w:rPr>
              <w:t>s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 ?</w:t>
            </w:r>
          </w:p>
        </w:tc>
        <w:tc>
          <w:tcPr>
            <w:tcW w:w="213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EB3F4E9" w14:textId="77777777" w:rsidR="0048458D" w:rsidRPr="00B11BA6" w:rsidRDefault="0048458D" w:rsidP="0048458D">
            <w:pPr>
              <w:pStyle w:val="Responsecategs"/>
              <w:widowControl w:val="0"/>
              <w:tabs>
                <w:tab w:val="clear" w:pos="3942"/>
                <w:tab w:val="right" w:leader="dot" w:pos="3516"/>
                <w:tab w:val="righ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Primaire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1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28C75288" w14:textId="77777777" w:rsidR="0048458D" w:rsidRPr="00B11BA6" w:rsidRDefault="00E341EE" w:rsidP="0048458D">
            <w:pPr>
              <w:pStyle w:val="Responsecategs"/>
              <w:widowControl w:val="0"/>
              <w:tabs>
                <w:tab w:val="clear" w:pos="3942"/>
                <w:tab w:val="right" w:leader="dot" w:pos="3516"/>
                <w:tab w:val="righ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secondaire 1/ceg</w:t>
            </w:r>
            <w:r w:rsidR="0048458D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48458D" w:rsidRPr="00B11BA6">
              <w:rPr>
                <w:rFonts w:ascii="Times New Roman" w:hAnsi="Times New Roman"/>
                <w:b/>
                <w:caps/>
                <w:lang w:val="fr-FR"/>
              </w:rPr>
              <w:t>2</w:t>
            </w:r>
            <w:r w:rsidR="0048458D"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01B5F49E" w14:textId="77777777" w:rsidR="0048458D" w:rsidRPr="00B11BA6" w:rsidRDefault="0048458D" w:rsidP="0048458D">
            <w:pPr>
              <w:pStyle w:val="Responsecategs"/>
              <w:widowControl w:val="0"/>
              <w:tabs>
                <w:tab w:val="clear" w:pos="3942"/>
                <w:tab w:val="right" w:leader="dot" w:pos="3516"/>
                <w:tab w:val="righ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Secondaire 2</w:t>
            </w:r>
            <w:r w:rsidR="00E341EE" w:rsidRPr="00B11BA6">
              <w:rPr>
                <w:rFonts w:ascii="Times New Roman" w:hAnsi="Times New Roman"/>
                <w:caps/>
                <w:lang w:val="fr-FR"/>
              </w:rPr>
              <w:t>/lycee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3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3C75F045" w14:textId="77777777" w:rsidR="0048458D" w:rsidRPr="00B11BA6" w:rsidRDefault="0048458D" w:rsidP="0048458D">
            <w:pPr>
              <w:pStyle w:val="Responsecategs"/>
              <w:widowControl w:val="0"/>
              <w:tabs>
                <w:tab w:val="clear" w:pos="3942"/>
                <w:tab w:val="right" w:leader="dot" w:pos="3516"/>
                <w:tab w:val="righ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superieur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4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</w:tc>
        <w:tc>
          <w:tcPr>
            <w:tcW w:w="649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8F5A9E" w14:textId="77777777" w:rsidR="0048458D" w:rsidRPr="00B11BA6" w:rsidRDefault="0048458D" w:rsidP="0048458D">
            <w:pPr>
              <w:pStyle w:val="skipcolumn"/>
              <w:widowControl w:val="0"/>
              <w:tabs>
                <w:tab w:val="left" w:pos="20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48458D" w:rsidRPr="00B11BA6" w14:paraId="3BEB2E35" w14:textId="77777777" w:rsidTr="0088625E">
        <w:trPr>
          <w:cantSplit/>
          <w:jc w:val="center"/>
        </w:trPr>
        <w:tc>
          <w:tcPr>
            <w:tcW w:w="2218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3562A483" w14:textId="77777777" w:rsidR="0048458D" w:rsidRPr="00B11BA6" w:rsidRDefault="0048458D" w:rsidP="0048458D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WB13</w:t>
            </w:r>
            <w:r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Pr="00B11BA6">
              <w:rPr>
                <w:lang w:val="fr-FR"/>
              </w:rPr>
              <w:t>Vérifier WB6. Le plus haut niveau d’école fréquenté :</w:t>
            </w:r>
          </w:p>
        </w:tc>
        <w:tc>
          <w:tcPr>
            <w:tcW w:w="21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44E0B89" w14:textId="77777777" w:rsidR="0048458D" w:rsidRPr="00861493" w:rsidRDefault="00754CE5" w:rsidP="0048458D">
            <w:pPr>
              <w:pStyle w:val="Responsecategs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861493">
              <w:rPr>
                <w:rFonts w:ascii="Times New Roman" w:hAnsi="Times New Roman"/>
                <w:caps/>
                <w:lang w:val="fr-FR"/>
              </w:rPr>
              <w:t xml:space="preserve">WB6 = </w:t>
            </w:r>
            <w:r w:rsidR="0048458D" w:rsidRPr="00861493">
              <w:rPr>
                <w:rFonts w:ascii="Times New Roman" w:hAnsi="Times New Roman"/>
                <w:caps/>
                <w:lang w:val="fr-FR"/>
              </w:rPr>
              <w:t xml:space="preserve">2, 3 ou 4 </w:t>
            </w:r>
            <w:r w:rsidR="0048458D" w:rsidRPr="00861493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611D475B" w14:textId="77777777" w:rsidR="0048458D" w:rsidRPr="00B11BA6" w:rsidRDefault="00754CE5" w:rsidP="00DE0D30">
            <w:pPr>
              <w:pStyle w:val="Responsecategs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fr-FR"/>
              </w:rPr>
            </w:pPr>
            <w:r w:rsidRPr="00861493">
              <w:rPr>
                <w:rFonts w:ascii="Times New Roman" w:hAnsi="Times New Roman"/>
                <w:caps/>
                <w:lang w:val="fr-FR"/>
              </w:rPr>
              <w:t xml:space="preserve">wb6= </w:t>
            </w:r>
            <w:r w:rsidR="0048458D" w:rsidRPr="00861493">
              <w:rPr>
                <w:rFonts w:ascii="Times New Roman" w:hAnsi="Times New Roman"/>
                <w:caps/>
                <w:lang w:val="fr-FR"/>
              </w:rPr>
              <w:t>000 o</w:t>
            </w:r>
            <w:r w:rsidR="00982375" w:rsidRPr="00861493">
              <w:rPr>
                <w:rFonts w:ascii="Times New Roman" w:hAnsi="Times New Roman"/>
                <w:caps/>
                <w:lang w:val="fr-FR"/>
              </w:rPr>
              <w:t>u</w:t>
            </w:r>
            <w:r w:rsidR="0048458D" w:rsidRPr="00861493">
              <w:rPr>
                <w:rFonts w:ascii="Times New Roman" w:hAnsi="Times New Roman"/>
                <w:caps/>
                <w:lang w:val="fr-FR"/>
              </w:rPr>
              <w:t xml:space="preserve"> 1</w:t>
            </w:r>
            <w:r w:rsidR="0048458D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48458D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49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3B475DED" w14:textId="77777777" w:rsidR="0048458D" w:rsidRPr="00B11BA6" w:rsidRDefault="0048458D" w:rsidP="0048458D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lang w:val="en-GB"/>
              </w:rPr>
            </w:pPr>
            <w:r w:rsidRPr="00B11BA6">
              <w:rPr>
                <w:rFonts w:ascii="Times New Roman" w:hAnsi="Times New Roman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WB15</w:t>
            </w:r>
          </w:p>
        </w:tc>
      </w:tr>
      <w:tr w:rsidR="0048458D" w:rsidRPr="00861493" w14:paraId="3AA3E5A7" w14:textId="77777777" w:rsidTr="0088625E">
        <w:trPr>
          <w:cantSplit/>
          <w:jc w:val="center"/>
        </w:trPr>
        <w:tc>
          <w:tcPr>
            <w:tcW w:w="221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586A51" w14:textId="77777777" w:rsidR="0048458D" w:rsidRPr="00861493" w:rsidRDefault="0048458D" w:rsidP="0048458D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861493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WB14</w:t>
            </w:r>
            <w:r w:rsidRPr="00861493">
              <w:rPr>
                <w:rFonts w:ascii="Times New Roman" w:hAnsi="Times New Roman"/>
                <w:smallCaps w:val="0"/>
                <w:lang w:val="fr-FR"/>
              </w:rPr>
              <w:t xml:space="preserve">. Maintenant, je voudrais que vous me lisiez </w:t>
            </w:r>
            <w:r w:rsidR="00531CE4" w:rsidRPr="00861493">
              <w:rPr>
                <w:rFonts w:ascii="Times New Roman" w:hAnsi="Times New Roman"/>
                <w:smallCaps w:val="0"/>
                <w:lang w:val="fr-FR"/>
              </w:rPr>
              <w:t xml:space="preserve">    cette phrase.</w:t>
            </w:r>
          </w:p>
          <w:p w14:paraId="02F36EB6" w14:textId="77777777" w:rsidR="0048458D" w:rsidRPr="00861493" w:rsidRDefault="0048458D" w:rsidP="0048458D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4FEAE1F5" w14:textId="77777777" w:rsidR="0048458D" w:rsidRPr="00861493" w:rsidRDefault="0048458D" w:rsidP="0048458D">
            <w:pPr>
              <w:pStyle w:val="InstructionstointvwCharChar"/>
              <w:widowControl w:val="0"/>
              <w:ind w:left="330"/>
              <w:rPr>
                <w:lang w:val="fr-FR"/>
              </w:rPr>
            </w:pPr>
            <w:r w:rsidRPr="00861493">
              <w:rPr>
                <w:lang w:val="fr-FR"/>
              </w:rPr>
              <w:t>Montrer la phrase sur la carte  à l’enquêtée.</w:t>
            </w:r>
          </w:p>
          <w:p w14:paraId="00EB436F" w14:textId="77777777" w:rsidR="0048458D" w:rsidRPr="00861493" w:rsidRDefault="0048458D" w:rsidP="0048458D">
            <w:pPr>
              <w:pStyle w:val="InstructionstointvwCharChar"/>
              <w:widowControl w:val="0"/>
              <w:ind w:left="330"/>
              <w:rPr>
                <w:lang w:val="fr-FR"/>
              </w:rPr>
            </w:pPr>
          </w:p>
          <w:p w14:paraId="5C86B21E" w14:textId="77777777" w:rsidR="0048458D" w:rsidRPr="00861493" w:rsidRDefault="0048458D" w:rsidP="00A6163D">
            <w:pPr>
              <w:pStyle w:val="InstructionstointvwCharChar"/>
              <w:widowControl w:val="0"/>
              <w:ind w:left="330"/>
              <w:rPr>
                <w:lang w:val="fr-FR"/>
              </w:rPr>
            </w:pPr>
            <w:r w:rsidRPr="00861493">
              <w:rPr>
                <w:lang w:val="fr-FR"/>
              </w:rPr>
              <w:t>Si l’enquêtée ne peut pas lire la phrase entière, insister</w:t>
            </w:r>
            <w:r w:rsidR="007E2F5E" w:rsidRPr="00861493">
              <w:rPr>
                <w:lang w:val="fr-FR"/>
              </w:rPr>
              <w:t>:</w:t>
            </w:r>
            <w:r w:rsidR="007E2F5E" w:rsidRPr="00861493">
              <w:rPr>
                <w:i w:val="0"/>
                <w:lang w:val="fr-FR"/>
              </w:rPr>
              <w:t xml:space="preserve"> Pouvez</w:t>
            </w:r>
            <w:r w:rsidRPr="00861493">
              <w:rPr>
                <w:i w:val="0"/>
                <w:lang w:val="fr-FR"/>
              </w:rPr>
              <w:t>-vous me lire certaines parties de la phrase ?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6C1CF7" w14:textId="77777777" w:rsidR="0048458D" w:rsidRPr="00861493" w:rsidRDefault="0048458D" w:rsidP="0048458D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861493">
              <w:rPr>
                <w:rFonts w:ascii="Times New Roman" w:hAnsi="Times New Roman"/>
                <w:caps/>
                <w:lang w:val="fr-FR"/>
              </w:rPr>
              <w:t>ne peut pas lire du tout</w:t>
            </w:r>
            <w:r w:rsidRPr="00861493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6C9FFC88" w14:textId="5C3DDBE5" w:rsidR="0048458D" w:rsidRPr="00861493" w:rsidRDefault="00A5712E" w:rsidP="0048458D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861493">
              <w:rPr>
                <w:rFonts w:ascii="Times New Roman" w:hAnsi="Times New Roman"/>
                <w:caps/>
                <w:lang w:val="fr-FR"/>
              </w:rPr>
              <w:t xml:space="preserve">N’EST </w:t>
            </w:r>
            <w:r w:rsidR="0048458D" w:rsidRPr="00861493">
              <w:rPr>
                <w:rFonts w:ascii="Times New Roman" w:hAnsi="Times New Roman"/>
                <w:caps/>
                <w:lang w:val="fr-FR"/>
              </w:rPr>
              <w:t>capable de lire que quelques parties de la phrase</w:t>
            </w:r>
            <w:r w:rsidR="0048458D" w:rsidRPr="00861493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50A7CE37" w14:textId="77777777" w:rsidR="0048458D" w:rsidRPr="00861493" w:rsidRDefault="0048458D" w:rsidP="0048458D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861493">
              <w:rPr>
                <w:rFonts w:ascii="Times New Roman" w:hAnsi="Times New Roman"/>
                <w:caps/>
                <w:lang w:val="fr-FR"/>
              </w:rPr>
              <w:t xml:space="preserve">capable  de lire toute la phrase </w:t>
            </w:r>
            <w:r w:rsidRPr="00861493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509EE188" w14:textId="77777777" w:rsidR="0048458D" w:rsidRPr="00861493" w:rsidRDefault="0048458D" w:rsidP="0048458D">
            <w:pPr>
              <w:pStyle w:val="Otherspecify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fr-FR"/>
              </w:rPr>
            </w:pPr>
          </w:p>
          <w:p w14:paraId="7A3EF82B" w14:textId="77777777" w:rsidR="0048458D" w:rsidRPr="00861493" w:rsidRDefault="0048458D" w:rsidP="0048458D">
            <w:pPr>
              <w:pStyle w:val="Otherspecify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fr-FR"/>
              </w:rPr>
            </w:pPr>
            <w:r w:rsidRPr="00861493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>pas de phrase dans le langage requis/ braille</w:t>
            </w:r>
          </w:p>
          <w:p w14:paraId="5CC37AB0" w14:textId="77777777" w:rsidR="0048458D" w:rsidRPr="00861493" w:rsidRDefault="0048458D" w:rsidP="00A6163D">
            <w:pPr>
              <w:pStyle w:val="Otherspecify"/>
              <w:widowControl w:val="0"/>
              <w:tabs>
                <w:tab w:val="clear" w:pos="3946"/>
                <w:tab w:val="right" w:leader="underscore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861493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ab/>
              <w:t>(</w:t>
            </w:r>
            <w:r w:rsidR="00210E08" w:rsidRPr="00861493">
              <w:rPr>
                <w:rFonts w:ascii="Times New Roman" w:hAnsi="Times New Roman"/>
                <w:b w:val="0"/>
                <w:i/>
                <w:sz w:val="20"/>
                <w:lang w:val="fr-FR"/>
              </w:rPr>
              <w:t>préciser)</w:t>
            </w:r>
            <w:r w:rsidRPr="00861493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ab/>
            </w:r>
            <w:r w:rsidR="00754CE5" w:rsidRPr="00861493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>6</w:t>
            </w:r>
          </w:p>
          <w:p w14:paraId="52468F86" w14:textId="77777777" w:rsidR="0048458D" w:rsidRPr="00861493" w:rsidRDefault="0048458D" w:rsidP="0048458D">
            <w:pPr>
              <w:pStyle w:val="Responsecategs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</w:tc>
        <w:tc>
          <w:tcPr>
            <w:tcW w:w="649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FCDC7F" w14:textId="77777777" w:rsidR="0048458D" w:rsidRPr="00861493" w:rsidRDefault="0048458D" w:rsidP="0048458D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48458D" w:rsidRPr="00B11BA6" w14:paraId="2162FB33" w14:textId="77777777" w:rsidTr="0088625E">
        <w:trPr>
          <w:cantSplit/>
          <w:jc w:val="center"/>
        </w:trPr>
        <w:tc>
          <w:tcPr>
            <w:tcW w:w="221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AE18B3" w14:textId="77777777" w:rsidR="0048458D" w:rsidRPr="00B11BA6" w:rsidRDefault="0048458D" w:rsidP="0048458D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WB15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C55A4" w:rsidRPr="00B11BA6">
              <w:rPr>
                <w:rFonts w:ascii="Times New Roman" w:hAnsi="Times New Roman"/>
                <w:smallCaps w:val="0"/>
                <w:lang w:val="fr-FR"/>
              </w:rPr>
              <w:t>Depuis combien de temps viv</w:t>
            </w:r>
            <w:r w:rsidR="00BC535B" w:rsidRPr="00B11BA6">
              <w:rPr>
                <w:rFonts w:ascii="Times New Roman" w:hAnsi="Times New Roman"/>
                <w:smallCaps w:val="0"/>
                <w:lang w:val="fr-FR"/>
              </w:rPr>
              <w:t xml:space="preserve">ez-vous de façon continue à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A6163D" w:rsidRPr="00B11BA6">
              <w:rPr>
                <w:rFonts w:ascii="Times New Roman" w:hAnsi="Times New Roman"/>
                <w:i/>
                <w:smallCaps w:val="0"/>
                <w:lang w:val="fr-FR"/>
              </w:rPr>
              <w:t>Nom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de </w:t>
            </w:r>
            <w:r w:rsidR="00301812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la </w:t>
            </w:r>
            <w:r w:rsidR="00EC0CBD" w:rsidRPr="00B11BA6">
              <w:rPr>
                <w:rFonts w:ascii="Times New Roman" w:hAnsi="Times New Roman"/>
                <w:i/>
                <w:smallCaps w:val="0"/>
                <w:lang w:val="fr-FR"/>
              </w:rPr>
              <w:t>ville</w:t>
            </w:r>
            <w:r w:rsidR="00BC535B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, village de résidence actuelle)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7DF66D7B" w14:textId="77777777" w:rsidR="0048458D" w:rsidRPr="00B11BA6" w:rsidRDefault="0048458D" w:rsidP="0048458D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71D2FB72" w14:textId="77777777" w:rsidR="0048458D" w:rsidRPr="00B11BA6" w:rsidRDefault="0048458D" w:rsidP="00BC535B">
            <w:pPr>
              <w:pStyle w:val="InstructionstointvwCharChar"/>
              <w:widowControl w:val="0"/>
              <w:spacing w:line="276" w:lineRule="auto"/>
              <w:ind w:left="144" w:hanging="144"/>
              <w:contextualSpacing/>
              <w:rPr>
                <w:b/>
                <w:lang w:val="fr-FR"/>
              </w:rPr>
            </w:pPr>
            <w:r w:rsidRPr="00B11BA6">
              <w:rPr>
                <w:lang w:val="fr-FR"/>
              </w:rPr>
              <w:tab/>
              <w:t xml:space="preserve">Si </w:t>
            </w:r>
            <w:r w:rsidR="00BC535B" w:rsidRPr="00B11BA6">
              <w:rPr>
                <w:lang w:val="fr-FR"/>
              </w:rPr>
              <w:t>moins d’une a</w:t>
            </w:r>
            <w:r w:rsidR="00E57DAC" w:rsidRPr="00B11BA6">
              <w:rPr>
                <w:lang w:val="fr-FR"/>
              </w:rPr>
              <w:t xml:space="preserve">nnée, </w:t>
            </w:r>
            <w:proofErr w:type="gramStart"/>
            <w:r w:rsidR="00E57DAC" w:rsidRPr="00B11BA6">
              <w:rPr>
                <w:lang w:val="fr-FR"/>
              </w:rPr>
              <w:t>e</w:t>
            </w:r>
            <w:r w:rsidRPr="00B11BA6">
              <w:rPr>
                <w:lang w:val="fr-FR"/>
              </w:rPr>
              <w:t>nregistrer</w:t>
            </w:r>
            <w:proofErr w:type="gramEnd"/>
            <w:r w:rsidRPr="00B11BA6">
              <w:rPr>
                <w:lang w:val="fr-FR"/>
              </w:rPr>
              <w:t xml:space="preserve"> ‘00’ </w:t>
            </w:r>
            <w:r w:rsidR="00BC535B" w:rsidRPr="00B11BA6">
              <w:rPr>
                <w:lang w:val="fr-FR"/>
              </w:rPr>
              <w:t>a</w:t>
            </w:r>
            <w:r w:rsidRPr="00B11BA6">
              <w:rPr>
                <w:lang w:val="fr-FR"/>
              </w:rPr>
              <w:t>nnée.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60536AE" w14:textId="77777777" w:rsidR="00A6163D" w:rsidRPr="00B11BA6" w:rsidRDefault="00A6163D" w:rsidP="0048458D">
            <w:pPr>
              <w:pStyle w:val="Responsecategs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510F8B33" w14:textId="77777777" w:rsidR="0048458D" w:rsidRPr="00B11BA6" w:rsidRDefault="0048458D" w:rsidP="0048458D">
            <w:pPr>
              <w:pStyle w:val="Responsecategs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Années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5C5C0322" w14:textId="77777777" w:rsidR="00E57DAC" w:rsidRPr="00B11BA6" w:rsidRDefault="00E57DAC" w:rsidP="0048458D">
            <w:pPr>
              <w:pStyle w:val="Responsecategs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2"/>
                <w:lang w:val="fr-FR"/>
              </w:rPr>
            </w:pPr>
          </w:p>
          <w:p w14:paraId="50F126DD" w14:textId="77777777" w:rsidR="0048458D" w:rsidRPr="00B11BA6" w:rsidRDefault="00BC535B" w:rsidP="0048458D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toujours/depuis la naissance </w:t>
            </w:r>
            <w:r w:rsidR="0048458D" w:rsidRPr="00B11BA6">
              <w:rPr>
                <w:rFonts w:ascii="Times New Roman" w:hAnsi="Times New Roman"/>
                <w:caps/>
                <w:lang w:val="fr-FR"/>
              </w:rPr>
              <w:tab/>
              <w:t>95</w:t>
            </w:r>
          </w:p>
          <w:p w14:paraId="4E6CBB42" w14:textId="77777777" w:rsidR="0048458D" w:rsidRPr="00B11BA6" w:rsidRDefault="0048458D" w:rsidP="0048458D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</w:tc>
        <w:tc>
          <w:tcPr>
            <w:tcW w:w="649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58BE0D" w14:textId="77777777" w:rsidR="0048458D" w:rsidRPr="00B11BA6" w:rsidRDefault="0048458D" w:rsidP="0048458D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337FC1DB" w14:textId="77777777" w:rsidR="00E57DAC" w:rsidRPr="00B11BA6" w:rsidRDefault="00E57DAC" w:rsidP="0048458D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473CACD3" w14:textId="77777777" w:rsidR="00E57DAC" w:rsidRPr="00B11BA6" w:rsidRDefault="00E57DAC" w:rsidP="0048458D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z w:val="12"/>
                <w:lang w:val="fr-FR"/>
              </w:rPr>
            </w:pPr>
          </w:p>
          <w:p w14:paraId="7DBEF251" w14:textId="77777777" w:rsidR="0048458D" w:rsidRPr="00B11BA6" w:rsidRDefault="0048458D" w:rsidP="0048458D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95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WB18</w:t>
            </w:r>
          </w:p>
        </w:tc>
      </w:tr>
      <w:tr w:rsidR="0048458D" w:rsidRPr="00B11BA6" w14:paraId="70B75169" w14:textId="77777777" w:rsidTr="0088625E">
        <w:trPr>
          <w:cantSplit/>
          <w:jc w:val="center"/>
        </w:trPr>
        <w:tc>
          <w:tcPr>
            <w:tcW w:w="221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4B8B0C" w14:textId="77777777" w:rsidR="0048458D" w:rsidRPr="00B11BA6" w:rsidRDefault="0048458D" w:rsidP="0048458D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WB16</w:t>
            </w:r>
            <w:r w:rsidR="00BC535B" w:rsidRPr="00B11BA6">
              <w:rPr>
                <w:rFonts w:ascii="Times New Roman" w:hAnsi="Times New Roman"/>
                <w:smallCaps w:val="0"/>
                <w:lang w:val="fr-FR"/>
              </w:rPr>
              <w:t>. Juste avant d’emménager ici, viviez-vous dans une ville</w:t>
            </w:r>
            <w:r w:rsidR="00415E96" w:rsidRPr="00B11BA6">
              <w:rPr>
                <w:rFonts w:ascii="Times New Roman" w:hAnsi="Times New Roman"/>
                <w:smallCaps w:val="0"/>
                <w:lang w:val="fr-FR"/>
              </w:rPr>
              <w:t>,</w:t>
            </w:r>
            <w:r w:rsidR="00C67F5A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415E96" w:rsidRPr="00B11BA6">
              <w:rPr>
                <w:rFonts w:ascii="Times New Roman" w:hAnsi="Times New Roman"/>
                <w:smallCaps w:val="0"/>
                <w:lang w:val="fr-FR"/>
              </w:rPr>
              <w:t>en</w:t>
            </w:r>
            <w:r w:rsidR="00C67F5A" w:rsidRPr="00B11BA6">
              <w:rPr>
                <w:rFonts w:ascii="Times New Roman" w:hAnsi="Times New Roman"/>
                <w:smallCaps w:val="0"/>
                <w:lang w:val="fr-FR"/>
              </w:rPr>
              <w:t xml:space="preserve"> milieu </w:t>
            </w:r>
            <w:r w:rsidR="006E0BEA" w:rsidRPr="00B11BA6">
              <w:rPr>
                <w:rFonts w:ascii="Times New Roman" w:hAnsi="Times New Roman"/>
                <w:smallCaps w:val="0"/>
                <w:lang w:val="fr-FR"/>
              </w:rPr>
              <w:t>semi-urbain</w:t>
            </w:r>
            <w:r w:rsidR="00B13DD2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BC535B" w:rsidRPr="00B11BA6">
              <w:rPr>
                <w:rFonts w:ascii="Times New Roman" w:hAnsi="Times New Roman"/>
                <w:smallCaps w:val="0"/>
                <w:lang w:val="fr-FR"/>
              </w:rPr>
              <w:t xml:space="preserve">ou en milieu rural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06223C0E" w14:textId="77777777" w:rsidR="0048458D" w:rsidRPr="00B11BA6" w:rsidRDefault="0048458D" w:rsidP="0048458D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6A669FC1" w14:textId="4C29C9B1" w:rsidR="0048458D" w:rsidRPr="00B11BA6" w:rsidRDefault="0048458D" w:rsidP="0048458D">
            <w:pPr>
              <w:pStyle w:val="InstructionstointvwChar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  <w:t xml:space="preserve">Insister </w:t>
            </w:r>
            <w:r w:rsidR="00BC535B" w:rsidRPr="00B11BA6">
              <w:rPr>
                <w:lang w:val="fr-FR"/>
              </w:rPr>
              <w:t xml:space="preserve">pour identifier le </w:t>
            </w:r>
            <w:r w:rsidR="00BC535B" w:rsidRPr="00861493">
              <w:rPr>
                <w:lang w:val="fr-FR"/>
              </w:rPr>
              <w:t xml:space="preserve">type de </w:t>
            </w:r>
            <w:r w:rsidR="00A5712E" w:rsidRPr="00861493">
              <w:rPr>
                <w:lang w:val="fr-FR"/>
              </w:rPr>
              <w:t>lieu</w:t>
            </w:r>
            <w:r w:rsidRPr="00861493">
              <w:rPr>
                <w:lang w:val="fr-FR"/>
              </w:rPr>
              <w:t>.</w:t>
            </w:r>
          </w:p>
          <w:p w14:paraId="7E0B9191" w14:textId="77777777" w:rsidR="0048458D" w:rsidRPr="00B11BA6" w:rsidRDefault="0048458D" w:rsidP="0048458D">
            <w:pPr>
              <w:pStyle w:val="InstructionstointvwChar"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1CDC5B71" w14:textId="77777777" w:rsidR="0048458D" w:rsidRPr="00B11BA6" w:rsidRDefault="0048458D" w:rsidP="0048458D">
            <w:pPr>
              <w:pStyle w:val="InstructionstointvwChar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  <w:t xml:space="preserve">Si </w:t>
            </w:r>
            <w:r w:rsidR="00BC535B" w:rsidRPr="00B11BA6">
              <w:rPr>
                <w:lang w:val="fr-FR"/>
              </w:rPr>
              <w:t xml:space="preserve">impossible de déterminer si le lieu est une ville, </w:t>
            </w:r>
            <w:r w:rsidR="00C67F5A" w:rsidRPr="00B11BA6">
              <w:rPr>
                <w:lang w:val="fr-FR"/>
              </w:rPr>
              <w:t xml:space="preserve">un milieu </w:t>
            </w:r>
            <w:r w:rsidR="006E0BEA" w:rsidRPr="00B11BA6">
              <w:rPr>
                <w:lang w:val="fr-FR"/>
              </w:rPr>
              <w:t>semi-urbain</w:t>
            </w:r>
            <w:r w:rsidR="00415E96" w:rsidRPr="00B11BA6">
              <w:rPr>
                <w:lang w:val="fr-FR"/>
              </w:rPr>
              <w:t xml:space="preserve"> </w:t>
            </w:r>
            <w:r w:rsidR="00BC535B" w:rsidRPr="00B11BA6">
              <w:rPr>
                <w:lang w:val="fr-FR"/>
              </w:rPr>
              <w:t xml:space="preserve">ou </w:t>
            </w:r>
            <w:r w:rsidR="00EC0CBD" w:rsidRPr="00B11BA6">
              <w:rPr>
                <w:lang w:val="fr-FR"/>
              </w:rPr>
              <w:t xml:space="preserve">un </w:t>
            </w:r>
            <w:r w:rsidR="00BC535B" w:rsidRPr="00B11BA6">
              <w:rPr>
                <w:lang w:val="fr-FR"/>
              </w:rPr>
              <w:t xml:space="preserve">milieu rural, écrire le </w:t>
            </w:r>
            <w:r w:rsidR="00361D05" w:rsidRPr="00B11BA6">
              <w:rPr>
                <w:lang w:val="fr-FR"/>
              </w:rPr>
              <w:t xml:space="preserve">nom </w:t>
            </w:r>
            <w:r w:rsidRPr="00B11BA6">
              <w:rPr>
                <w:lang w:val="fr-FR"/>
              </w:rPr>
              <w:t>d</w:t>
            </w:r>
            <w:r w:rsidR="00BC535B" w:rsidRPr="00B11BA6">
              <w:rPr>
                <w:lang w:val="fr-FR"/>
              </w:rPr>
              <w:t xml:space="preserve">u lieu et </w:t>
            </w:r>
            <w:r w:rsidR="00754CE5" w:rsidRPr="00B11BA6">
              <w:rPr>
                <w:lang w:val="fr-FR"/>
              </w:rPr>
              <w:t xml:space="preserve">enregistrer temporairement 9 </w:t>
            </w:r>
            <w:r w:rsidR="00E74647" w:rsidRPr="00B11BA6">
              <w:rPr>
                <w:lang w:val="fr-FR"/>
              </w:rPr>
              <w:t>jusqu’à savoir la catégorie appropriée de réponse</w:t>
            </w:r>
            <w:r w:rsidR="00A6163D" w:rsidRPr="00B11BA6">
              <w:rPr>
                <w:lang w:val="fr-FR"/>
              </w:rPr>
              <w:t>.</w:t>
            </w:r>
          </w:p>
          <w:p w14:paraId="4CACC9F4" w14:textId="77777777" w:rsidR="0048458D" w:rsidRPr="00B11BA6" w:rsidRDefault="0048458D" w:rsidP="0048458D">
            <w:pPr>
              <w:pStyle w:val="InstructionstointvwChar"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1BCC6F8F" w14:textId="77777777" w:rsidR="0048458D" w:rsidRPr="00B11BA6" w:rsidRDefault="0048458D" w:rsidP="0048458D">
            <w:pPr>
              <w:pStyle w:val="1Intvwqst"/>
              <w:tabs>
                <w:tab w:val="right" w:leader="underscore" w:pos="40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C9641A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</w:p>
          <w:p w14:paraId="0CE0733B" w14:textId="77777777" w:rsidR="0048458D" w:rsidRPr="00B11BA6" w:rsidRDefault="0048458D" w:rsidP="00A6163D">
            <w:pPr>
              <w:pStyle w:val="1Intvwqst"/>
              <w:tabs>
                <w:tab w:val="left" w:leader="underscore" w:pos="4074"/>
              </w:tabs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u w:val="single"/>
              </w:rPr>
            </w:pPr>
            <w:r w:rsidRPr="00B11BA6">
              <w:rPr>
                <w:rFonts w:ascii="Times New Roman" w:hAnsi="Times New Roman"/>
                <w:i/>
                <w:smallCaps w:val="0"/>
              </w:rPr>
              <w:t>(</w:t>
            </w:r>
            <w:r w:rsidR="00A6163D" w:rsidRPr="00B11BA6">
              <w:rPr>
                <w:rFonts w:ascii="Times New Roman" w:hAnsi="Times New Roman"/>
                <w:i/>
                <w:smallCaps w:val="0"/>
              </w:rPr>
              <w:t>N</w:t>
            </w:r>
            <w:r w:rsidR="0041566B" w:rsidRPr="00B11BA6">
              <w:rPr>
                <w:rFonts w:ascii="Times New Roman" w:hAnsi="Times New Roman"/>
                <w:i/>
                <w:smallCaps w:val="0"/>
              </w:rPr>
              <w:t>om</w:t>
            </w:r>
            <w:r w:rsidR="00BC535B" w:rsidRPr="00B11BA6">
              <w:rPr>
                <w:rFonts w:ascii="Times New Roman" w:hAnsi="Times New Roman"/>
                <w:i/>
                <w:smallCaps w:val="0"/>
              </w:rPr>
              <w:t xml:space="preserve"> d</w:t>
            </w:r>
            <w:r w:rsidR="00A6163D" w:rsidRPr="00B11BA6">
              <w:rPr>
                <w:rFonts w:ascii="Times New Roman" w:hAnsi="Times New Roman"/>
                <w:i/>
                <w:smallCaps w:val="0"/>
              </w:rPr>
              <w:t>u</w:t>
            </w:r>
            <w:r w:rsidR="00BC535B" w:rsidRPr="00B11BA6">
              <w:rPr>
                <w:rFonts w:ascii="Times New Roman" w:hAnsi="Times New Roman"/>
                <w:i/>
                <w:smallCaps w:val="0"/>
              </w:rPr>
              <w:t xml:space="preserve"> lieu</w:t>
            </w:r>
            <w:r w:rsidRPr="00B11BA6">
              <w:rPr>
                <w:rFonts w:ascii="Times New Roman" w:hAnsi="Times New Roman"/>
                <w:i/>
                <w:smallCaps w:val="0"/>
              </w:rPr>
              <w:t>)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B14D57" w14:textId="77777777" w:rsidR="002E5B11" w:rsidRPr="00B11BA6" w:rsidRDefault="002E5B11" w:rsidP="002E5B1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ville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41F0D135" w14:textId="77777777" w:rsidR="0048458D" w:rsidRPr="00B11BA6" w:rsidRDefault="00AE7803" w:rsidP="0048458D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SEMI-URBAIN</w:t>
            </w:r>
            <w:r w:rsidR="0027329A" w:rsidRPr="00B11BA6">
              <w:rPr>
                <w:rFonts w:ascii="Times New Roman" w:hAnsi="Times New Roman"/>
                <w:caps/>
                <w:lang w:val="fr-FR"/>
              </w:rPr>
              <w:t>........................................................</w:t>
            </w:r>
            <w:r w:rsidRPr="00B11BA6">
              <w:rPr>
                <w:rFonts w:ascii="Times New Roman" w:hAnsi="Times New Roman"/>
                <w:caps/>
                <w:lang w:val="fr-FR"/>
              </w:rPr>
              <w:t>2</w:t>
            </w:r>
          </w:p>
          <w:p w14:paraId="4E96A67C" w14:textId="77777777" w:rsidR="00C9641A" w:rsidRPr="00B11BA6" w:rsidRDefault="00BC535B" w:rsidP="00C9641A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milieu rural</w:t>
            </w:r>
            <w:r w:rsidR="0048458D" w:rsidRPr="00B11BA6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047DC0C9" w14:textId="77777777" w:rsidR="00C9641A" w:rsidRPr="00B11BA6" w:rsidRDefault="00CC6286" w:rsidP="00C9641A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hors dU</w:t>
            </w:r>
            <w:r w:rsidR="00531CE4" w:rsidRPr="00B11BA6">
              <w:rPr>
                <w:rFonts w:ascii="Times New Roman" w:hAnsi="Times New Roman"/>
                <w:caps/>
                <w:lang w:val="fr-FR"/>
              </w:rPr>
              <w:t xml:space="preserve"> t</w:t>
            </w:r>
            <w:r w:rsidR="00C9641A" w:rsidRPr="00B11BA6">
              <w:rPr>
                <w:rFonts w:ascii="Times New Roman" w:hAnsi="Times New Roman"/>
                <w:caps/>
                <w:lang w:val="fr-FR"/>
              </w:rPr>
              <w:t>OGO.................................</w:t>
            </w:r>
            <w:r w:rsidR="00313D9B" w:rsidRPr="00B11BA6">
              <w:rPr>
                <w:rFonts w:ascii="Times New Roman" w:hAnsi="Times New Roman"/>
                <w:caps/>
                <w:lang w:val="fr-FR"/>
              </w:rPr>
              <w:t>............</w:t>
            </w:r>
            <w:r w:rsidR="00C9641A" w:rsidRPr="00B11BA6">
              <w:rPr>
                <w:rFonts w:ascii="Times New Roman" w:hAnsi="Times New Roman"/>
                <w:caps/>
                <w:lang w:val="fr-FR"/>
              </w:rPr>
              <w:t>.......</w:t>
            </w:r>
            <w:r w:rsidR="00B13DD2" w:rsidRPr="00B11BA6">
              <w:rPr>
                <w:rFonts w:ascii="Times New Roman" w:hAnsi="Times New Roman"/>
                <w:caps/>
                <w:lang w:val="fr-FR"/>
              </w:rPr>
              <w:t>6</w:t>
            </w:r>
          </w:p>
          <w:p w14:paraId="67599B69" w14:textId="77777777" w:rsidR="00C9641A" w:rsidRPr="00B11BA6" w:rsidRDefault="00C9641A" w:rsidP="00BC535B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3ABF46A" w14:textId="77777777" w:rsidR="00C9641A" w:rsidRPr="00B11BA6" w:rsidRDefault="00C9641A" w:rsidP="00BC535B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6CC8E94" w14:textId="77777777" w:rsidR="00B24589" w:rsidRPr="00B11BA6" w:rsidRDefault="00B24589" w:rsidP="00BC535B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0869837" w14:textId="77777777" w:rsidR="00B24589" w:rsidRPr="00B11BA6" w:rsidRDefault="00B24589" w:rsidP="00BC535B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68A1E4B" w14:textId="77777777" w:rsidR="00B24589" w:rsidRPr="00B11BA6" w:rsidRDefault="00B24589" w:rsidP="00B24589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contextualSpacing/>
              <w:rPr>
                <w:rFonts w:ascii="Times New Roman" w:hAnsi="Times New Roman"/>
                <w:caps/>
                <w:lang w:val="fr-FR"/>
              </w:rPr>
            </w:pPr>
          </w:p>
        </w:tc>
        <w:tc>
          <w:tcPr>
            <w:tcW w:w="649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BB8F272" w14:textId="77777777" w:rsidR="0048458D" w:rsidRPr="00B11BA6" w:rsidRDefault="0048458D" w:rsidP="0048458D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1139D908" w14:textId="77777777" w:rsidR="00313D9B" w:rsidRPr="00B11BA6" w:rsidRDefault="00313D9B" w:rsidP="0048458D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7347C4AC" w14:textId="77777777" w:rsidR="00313D9B" w:rsidRPr="00B11BA6" w:rsidRDefault="00313D9B" w:rsidP="0048458D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2350E03D" w14:textId="77777777" w:rsidR="00313D9B" w:rsidRPr="00B11BA6" w:rsidRDefault="00313D9B" w:rsidP="0048458D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6</w:t>
            </w: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sym w:font="Wingdings" w:char="F0F0"/>
            </w: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 xml:space="preserve"> WB18</w:t>
            </w:r>
          </w:p>
        </w:tc>
      </w:tr>
      <w:tr w:rsidR="0048458D" w:rsidRPr="00B11BA6" w14:paraId="3884FED9" w14:textId="77777777" w:rsidTr="0088625E">
        <w:trPr>
          <w:cantSplit/>
          <w:jc w:val="center"/>
        </w:trPr>
        <w:tc>
          <w:tcPr>
            <w:tcW w:w="221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BB0D66" w14:textId="77777777" w:rsidR="0048458D" w:rsidRPr="00B11BA6" w:rsidRDefault="0048458D" w:rsidP="00982375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WB17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BC535B" w:rsidRPr="00B11BA6">
              <w:rPr>
                <w:rFonts w:ascii="Times New Roman" w:hAnsi="Times New Roman"/>
                <w:smallCaps w:val="0"/>
                <w:lang w:val="fr-FR"/>
              </w:rPr>
              <w:t>Avant d’emménager ici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, </w:t>
            </w:r>
            <w:r w:rsidR="00BC535B" w:rsidRPr="00B11BA6">
              <w:rPr>
                <w:rFonts w:ascii="Times New Roman" w:hAnsi="Times New Roman"/>
                <w:smallCaps w:val="0"/>
                <w:lang w:val="fr-FR"/>
              </w:rPr>
              <w:t xml:space="preserve">dans quelle </w:t>
            </w:r>
            <w:r w:rsidR="00C9641A" w:rsidRPr="00B11BA6">
              <w:rPr>
                <w:rFonts w:ascii="Times New Roman" w:hAnsi="Times New Roman"/>
                <w:smallCaps w:val="0"/>
                <w:lang w:val="fr-FR"/>
              </w:rPr>
              <w:t>r</w:t>
            </w:r>
            <w:r w:rsidR="00BC535B" w:rsidRPr="00B11BA6">
              <w:rPr>
                <w:rFonts w:ascii="Times New Roman" w:hAnsi="Times New Roman"/>
                <w:smallCaps w:val="0"/>
                <w:lang w:val="fr-FR"/>
              </w:rPr>
              <w:t>é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gion</w:t>
            </w:r>
            <w:r w:rsidR="00EC0CBD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BC535B" w:rsidRPr="00B11BA6">
              <w:rPr>
                <w:rFonts w:ascii="Times New Roman" w:hAnsi="Times New Roman"/>
                <w:smallCaps w:val="0"/>
                <w:lang w:val="fr-FR"/>
              </w:rPr>
              <w:t>viviez-vous ?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FDDD64" w14:textId="77777777" w:rsidR="0048458D" w:rsidRPr="00B11BA6" w:rsidRDefault="00114EDB" w:rsidP="0048458D">
            <w:pPr>
              <w:widowControl w:val="0"/>
              <w:tabs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11BA6">
              <w:rPr>
                <w:caps/>
                <w:sz w:val="20"/>
                <w:lang w:val="fr-FR"/>
              </w:rPr>
              <w:t>MARITIME</w:t>
            </w:r>
            <w:r w:rsidR="0048458D" w:rsidRPr="00B11BA6">
              <w:rPr>
                <w:caps/>
                <w:sz w:val="20"/>
                <w:lang w:val="fr-FR"/>
              </w:rPr>
              <w:tab/>
              <w:t>01</w:t>
            </w:r>
          </w:p>
          <w:p w14:paraId="1B232F48" w14:textId="77777777" w:rsidR="0048458D" w:rsidRPr="00B11BA6" w:rsidRDefault="00114EDB" w:rsidP="0048458D">
            <w:pPr>
              <w:widowControl w:val="0"/>
              <w:tabs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11BA6">
              <w:rPr>
                <w:caps/>
                <w:sz w:val="20"/>
                <w:lang w:val="fr-FR"/>
              </w:rPr>
              <w:t>PLATEAUX</w:t>
            </w:r>
            <w:r w:rsidR="0048458D" w:rsidRPr="00B11BA6">
              <w:rPr>
                <w:caps/>
                <w:sz w:val="20"/>
                <w:lang w:val="fr-FR"/>
              </w:rPr>
              <w:tab/>
              <w:t>02</w:t>
            </w:r>
          </w:p>
          <w:p w14:paraId="2FD98AA4" w14:textId="77777777" w:rsidR="0048458D" w:rsidRPr="00B11BA6" w:rsidRDefault="00114EDB" w:rsidP="0048458D">
            <w:pPr>
              <w:tabs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11BA6">
              <w:rPr>
                <w:caps/>
                <w:sz w:val="20"/>
                <w:lang w:val="fr-FR"/>
              </w:rPr>
              <w:t>CENTRALE</w:t>
            </w:r>
            <w:r w:rsidR="0048458D" w:rsidRPr="00B11BA6">
              <w:rPr>
                <w:caps/>
                <w:sz w:val="20"/>
                <w:lang w:val="fr-FR"/>
              </w:rPr>
              <w:tab/>
              <w:t>03</w:t>
            </w:r>
          </w:p>
          <w:p w14:paraId="47A872DF" w14:textId="77777777" w:rsidR="0048458D" w:rsidRPr="00B11BA6" w:rsidRDefault="00114EDB" w:rsidP="0048458D">
            <w:pPr>
              <w:tabs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11BA6">
              <w:rPr>
                <w:caps/>
                <w:sz w:val="20"/>
                <w:lang w:val="fr-FR"/>
              </w:rPr>
              <w:t>KARA</w:t>
            </w:r>
            <w:r w:rsidR="0048458D" w:rsidRPr="00B11BA6">
              <w:rPr>
                <w:caps/>
                <w:sz w:val="20"/>
                <w:lang w:val="fr-FR"/>
              </w:rPr>
              <w:tab/>
              <w:t>04</w:t>
            </w:r>
          </w:p>
          <w:p w14:paraId="244B9ED1" w14:textId="77777777" w:rsidR="0048458D" w:rsidRPr="00B11BA6" w:rsidRDefault="00114EDB" w:rsidP="0048458D">
            <w:pPr>
              <w:tabs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11BA6">
              <w:rPr>
                <w:caps/>
                <w:sz w:val="20"/>
                <w:lang w:val="fr-FR"/>
              </w:rPr>
              <w:t>SAVANES</w:t>
            </w:r>
            <w:r w:rsidR="0048458D" w:rsidRPr="00B11BA6">
              <w:rPr>
                <w:caps/>
                <w:sz w:val="20"/>
                <w:lang w:val="fr-FR"/>
              </w:rPr>
              <w:tab/>
              <w:t>05</w:t>
            </w:r>
          </w:p>
          <w:p w14:paraId="04188E8C" w14:textId="77777777" w:rsidR="00E87F61" w:rsidRPr="00B11BA6" w:rsidRDefault="00114EDB" w:rsidP="0048458D">
            <w:pPr>
              <w:tabs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11BA6">
              <w:rPr>
                <w:caps/>
                <w:sz w:val="20"/>
                <w:lang w:val="fr-FR"/>
              </w:rPr>
              <w:t xml:space="preserve">Lomé commune </w:t>
            </w:r>
            <w:r w:rsidR="0027329A" w:rsidRPr="00B11BA6">
              <w:rPr>
                <w:caps/>
                <w:sz w:val="20"/>
                <w:lang w:val="fr-FR"/>
              </w:rPr>
              <w:t>..............…..........................</w:t>
            </w:r>
            <w:r w:rsidR="00E87F61" w:rsidRPr="00B11BA6">
              <w:rPr>
                <w:caps/>
                <w:sz w:val="20"/>
                <w:lang w:val="fr-FR"/>
              </w:rPr>
              <w:t>..06</w:t>
            </w:r>
          </w:p>
          <w:p w14:paraId="64E375EE" w14:textId="053026A6" w:rsidR="00442FB5" w:rsidRPr="00B11BA6" w:rsidRDefault="00114EDB" w:rsidP="00442FB5">
            <w:pPr>
              <w:tabs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11BA6">
              <w:rPr>
                <w:caps/>
                <w:sz w:val="20"/>
                <w:lang w:val="fr-FR"/>
              </w:rPr>
              <w:t>Golfe urbain</w:t>
            </w:r>
            <w:r w:rsidRPr="00B11BA6">
              <w:rPr>
                <w:caps/>
                <w:sz w:val="20"/>
                <w:lang w:val="fr-FR"/>
              </w:rPr>
              <w:tab/>
              <w:t>07</w:t>
            </w:r>
          </w:p>
          <w:p w14:paraId="4024EA77" w14:textId="77777777" w:rsidR="0048458D" w:rsidRPr="00B11BA6" w:rsidRDefault="0048458D" w:rsidP="0048458D">
            <w:pPr>
              <w:pStyle w:val="Responsecategs"/>
              <w:tabs>
                <w:tab w:val="clear" w:pos="3942"/>
                <w:tab w:val="right" w:leader="underscore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</w:tc>
        <w:tc>
          <w:tcPr>
            <w:tcW w:w="649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43BBB5" w14:textId="77777777" w:rsidR="0048458D" w:rsidRPr="00B11BA6" w:rsidRDefault="0048458D" w:rsidP="0048458D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48458D" w:rsidRPr="00B11BA6" w14:paraId="2685A5CB" w14:textId="77777777" w:rsidTr="0088625E">
        <w:trPr>
          <w:cantSplit/>
          <w:jc w:val="center"/>
        </w:trPr>
        <w:tc>
          <w:tcPr>
            <w:tcW w:w="221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1319A7B" w14:textId="77777777" w:rsidR="0048458D" w:rsidRPr="00B11BA6" w:rsidRDefault="0048458D" w:rsidP="00BC535B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WB18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BC535B" w:rsidRPr="00B11BA6">
              <w:rPr>
                <w:rFonts w:ascii="Times New Roman" w:hAnsi="Times New Roman"/>
                <w:smallCaps w:val="0"/>
                <w:lang w:val="fr-FR"/>
              </w:rPr>
              <w:t xml:space="preserve">Etes-vous couverte par une assurance </w:t>
            </w:r>
            <w:r w:rsidR="00982375" w:rsidRPr="00B11BA6">
              <w:rPr>
                <w:rFonts w:ascii="Times New Roman" w:hAnsi="Times New Roman"/>
                <w:smallCaps w:val="0"/>
                <w:lang w:val="fr-FR"/>
              </w:rPr>
              <w:t>santé ?</w:t>
            </w:r>
          </w:p>
        </w:tc>
        <w:tc>
          <w:tcPr>
            <w:tcW w:w="213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003DBF" w14:textId="77777777" w:rsidR="0048458D" w:rsidRPr="00B11BA6" w:rsidRDefault="0048458D" w:rsidP="0048458D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6F4D92CA" w14:textId="77777777" w:rsidR="0048458D" w:rsidRPr="00B11BA6" w:rsidRDefault="0048458D" w:rsidP="0048458D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E053763" w14:textId="77777777" w:rsidR="0048458D" w:rsidRPr="00B11BA6" w:rsidRDefault="0048458D" w:rsidP="0048458D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49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2A88EF" w14:textId="77777777" w:rsidR="0048458D" w:rsidRPr="00B11BA6" w:rsidRDefault="0048458D" w:rsidP="0048458D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6FD42CF6" w14:textId="77777777" w:rsidR="0048458D" w:rsidRPr="00B11BA6" w:rsidRDefault="0048458D" w:rsidP="0048458D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39CDC830" w14:textId="77777777" w:rsidR="0048458D" w:rsidRPr="00B11BA6" w:rsidRDefault="0048458D" w:rsidP="0048458D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301812" w:rsidRPr="00B11BA6">
              <w:rPr>
                <w:rFonts w:ascii="Times New Roman" w:hAnsi="Times New Roman"/>
                <w:i/>
                <w:smallCaps w:val="0"/>
              </w:rPr>
              <w:t>Fin</w:t>
            </w:r>
          </w:p>
        </w:tc>
      </w:tr>
      <w:tr w:rsidR="0048458D" w:rsidRPr="00B11BA6" w14:paraId="07A750FB" w14:textId="77777777" w:rsidTr="0088625E">
        <w:trPr>
          <w:cantSplit/>
          <w:jc w:val="center"/>
        </w:trPr>
        <w:tc>
          <w:tcPr>
            <w:tcW w:w="2218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03613BE" w14:textId="77777777" w:rsidR="0048458D" w:rsidRPr="00B11BA6" w:rsidRDefault="0048458D" w:rsidP="0048458D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WB19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BC535B" w:rsidRPr="00B11BA6">
              <w:rPr>
                <w:rFonts w:ascii="Times New Roman" w:hAnsi="Times New Roman"/>
                <w:smallCaps w:val="0"/>
                <w:lang w:val="fr-FR"/>
              </w:rPr>
              <w:t xml:space="preserve">Par quels types d’assurance santé êtes-vous couverte ? </w:t>
            </w:r>
          </w:p>
          <w:p w14:paraId="65A0464C" w14:textId="77777777" w:rsidR="0048458D" w:rsidRPr="00B11BA6" w:rsidRDefault="0048458D" w:rsidP="0048458D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50B5CF90" w14:textId="77777777" w:rsidR="0048458D" w:rsidRPr="00B11BA6" w:rsidRDefault="0048458D" w:rsidP="00BC535B">
            <w:pPr>
              <w:pStyle w:val="InstructionstointvwCharChar"/>
              <w:widowControl w:val="0"/>
              <w:spacing w:line="276" w:lineRule="auto"/>
              <w:ind w:left="144" w:hanging="144"/>
              <w:contextualSpacing/>
              <w:rPr>
                <w:b/>
                <w:lang w:val="fr-FR"/>
              </w:rPr>
            </w:pPr>
            <w:r w:rsidRPr="00B11BA6">
              <w:rPr>
                <w:lang w:val="fr-FR"/>
              </w:rPr>
              <w:tab/>
              <w:t xml:space="preserve">Enregistrer </w:t>
            </w:r>
            <w:r w:rsidR="00BC535B" w:rsidRPr="00B11BA6">
              <w:rPr>
                <w:lang w:val="fr-FR"/>
              </w:rPr>
              <w:t>tout ce qui est mentionné</w:t>
            </w:r>
            <w:r w:rsidRPr="00B11BA6">
              <w:rPr>
                <w:lang w:val="fr-FR"/>
              </w:rPr>
              <w:t>.</w:t>
            </w:r>
          </w:p>
        </w:tc>
        <w:tc>
          <w:tcPr>
            <w:tcW w:w="2133" w:type="pct"/>
            <w:tcBorders>
              <w:top w:val="sing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9E8AE1D" w14:textId="77777777" w:rsidR="0048458D" w:rsidRPr="00B11BA6" w:rsidRDefault="0048458D" w:rsidP="0048458D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organi</w:t>
            </w:r>
            <w:r w:rsidR="00BC535B" w:rsidRPr="00B11BA6">
              <w:rPr>
                <w:rFonts w:ascii="Times New Roman" w:hAnsi="Times New Roman"/>
                <w:caps/>
                <w:lang w:val="fr-FR"/>
              </w:rPr>
              <w:t>sa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tion </w:t>
            </w:r>
            <w:r w:rsidR="00BC535B" w:rsidRPr="00B11BA6">
              <w:rPr>
                <w:rFonts w:ascii="Times New Roman" w:hAnsi="Times New Roman"/>
                <w:caps/>
                <w:lang w:val="fr-FR"/>
              </w:rPr>
              <w:t xml:space="preserve"> mutuelle de sante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/ </w:t>
            </w:r>
            <w:r w:rsidR="00BC535B" w:rsidRPr="00B11BA6">
              <w:rPr>
                <w:rFonts w:ascii="Times New Roman" w:hAnsi="Times New Roman"/>
                <w:caps/>
                <w:lang w:val="fr-FR"/>
              </w:rPr>
              <w:t>assurance sante a base communautaire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A</w:t>
            </w:r>
          </w:p>
          <w:p w14:paraId="1E6C7078" w14:textId="77777777" w:rsidR="0048458D" w:rsidRPr="00B11BA6" w:rsidRDefault="00BC535B" w:rsidP="00BC535B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assurance sante de l’employeur </w:t>
            </w:r>
            <w:r w:rsidR="0048458D" w:rsidRPr="00B11BA6">
              <w:rPr>
                <w:rFonts w:ascii="Times New Roman" w:hAnsi="Times New Roman"/>
                <w:caps/>
                <w:lang w:val="fr-FR"/>
              </w:rPr>
              <w:tab/>
              <w:t>B</w:t>
            </w:r>
          </w:p>
          <w:p w14:paraId="41236E94" w14:textId="77777777" w:rsidR="0048458D" w:rsidRPr="00B11BA6" w:rsidRDefault="0048458D" w:rsidP="0048458D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securit</w:t>
            </w:r>
            <w:r w:rsidR="00BC535B" w:rsidRPr="00B11BA6">
              <w:rPr>
                <w:rFonts w:ascii="Times New Roman" w:hAnsi="Times New Roman"/>
                <w:caps/>
                <w:lang w:val="fr-FR"/>
              </w:rPr>
              <w:t>e Sociale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C</w:t>
            </w:r>
          </w:p>
          <w:p w14:paraId="07560C72" w14:textId="77777777" w:rsidR="00B13DD2" w:rsidRPr="00B11BA6" w:rsidRDefault="0048458D" w:rsidP="0048458D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Autre </w:t>
            </w:r>
            <w:r w:rsidR="00B13DD2" w:rsidRPr="00B11BA6">
              <w:rPr>
                <w:rFonts w:ascii="Times New Roman" w:hAnsi="Times New Roman"/>
                <w:caps/>
                <w:lang w:val="fr-FR"/>
              </w:rPr>
              <w:t>assurance sante</w:t>
            </w:r>
          </w:p>
          <w:p w14:paraId="0B281B61" w14:textId="77777777" w:rsidR="0048458D" w:rsidRPr="00B11BA6" w:rsidRDefault="00B13DD2" w:rsidP="0048458D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 </w:t>
            </w:r>
            <w:r w:rsidR="00BC535B" w:rsidRPr="00B11BA6">
              <w:rPr>
                <w:rFonts w:ascii="Times New Roman" w:hAnsi="Times New Roman"/>
                <w:caps/>
                <w:lang w:val="fr-FR"/>
              </w:rPr>
              <w:t xml:space="preserve">privee achetee </w:t>
            </w:r>
            <w:r w:rsidR="0048458D" w:rsidRPr="00B11BA6">
              <w:rPr>
                <w:rFonts w:ascii="Times New Roman" w:hAnsi="Times New Roman"/>
                <w:caps/>
                <w:lang w:val="fr-FR"/>
              </w:rPr>
              <w:tab/>
              <w:t>D</w:t>
            </w:r>
          </w:p>
          <w:p w14:paraId="1CAF00ED" w14:textId="77777777" w:rsidR="0048458D" w:rsidRPr="00B11BA6" w:rsidRDefault="0048458D" w:rsidP="0048458D">
            <w:pPr>
              <w:pStyle w:val="Responsecategs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0C34FC8" w14:textId="77777777" w:rsidR="0048458D" w:rsidRPr="00B11BA6" w:rsidRDefault="0048458D" w:rsidP="00210E08">
            <w:pPr>
              <w:pStyle w:val="Responsecategs"/>
              <w:widowControl w:val="0"/>
              <w:tabs>
                <w:tab w:val="clear" w:pos="3942"/>
                <w:tab w:val="right" w:leader="underscore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Autre</w:t>
            </w:r>
            <w:r w:rsidR="00415E96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210E08" w:rsidRPr="00B11BA6">
              <w:rPr>
                <w:rStyle w:val="Instructionsinparens"/>
                <w:iCs/>
                <w:lang w:val="fr-FR"/>
              </w:rPr>
              <w:t>(</w:t>
            </w:r>
            <w:r w:rsidRPr="00B11BA6">
              <w:rPr>
                <w:rStyle w:val="Instructionsinparens"/>
                <w:iCs/>
                <w:lang w:val="fr-FR"/>
              </w:rPr>
              <w:t>préciser</w:t>
            </w:r>
            <w:r w:rsidRPr="00B11BA6">
              <w:rPr>
                <w:rFonts w:ascii="Times New Roman" w:hAnsi="Times New Roman"/>
                <w:caps/>
                <w:lang w:val="fr-FR"/>
              </w:rPr>
              <w:t>)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X</w:t>
            </w:r>
          </w:p>
        </w:tc>
        <w:tc>
          <w:tcPr>
            <w:tcW w:w="649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D84A4D" w14:textId="77777777" w:rsidR="0048458D" w:rsidRPr="00B11BA6" w:rsidRDefault="0048458D" w:rsidP="0048458D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</w:tbl>
    <w:p w14:paraId="38DA666E" w14:textId="77777777" w:rsidR="00422A18" w:rsidRPr="00B11BA6" w:rsidRDefault="00422A18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2D985B1C" w14:textId="77777777" w:rsidR="00B37991" w:rsidRPr="00B11BA6" w:rsidRDefault="00B37991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  <w:r w:rsidRPr="00B11BA6">
        <w:rPr>
          <w:sz w:val="20"/>
          <w:lang w:val="fr-FR"/>
        </w:rPr>
        <w:br w:type="page"/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631"/>
        <w:gridCol w:w="4453"/>
        <w:gridCol w:w="580"/>
        <w:gridCol w:w="775"/>
      </w:tblGrid>
      <w:tr w:rsidR="00B37991" w:rsidRPr="00B11BA6" w14:paraId="2781FF16" w14:textId="77777777" w:rsidTr="0088625E">
        <w:trPr>
          <w:cantSplit/>
          <w:jc w:val="center"/>
        </w:trPr>
        <w:tc>
          <w:tcPr>
            <w:tcW w:w="4629" w:type="pct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EC1025" w14:textId="77777777" w:rsidR="00B37991" w:rsidRPr="00B11BA6" w:rsidRDefault="00B37991" w:rsidP="00BC535B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B11BA6">
              <w:rPr>
                <w:sz w:val="20"/>
              </w:rPr>
              <w:lastRenderedPageBreak/>
              <w:t>MASS MEDIA</w:t>
            </w:r>
            <w:r w:rsidR="003E31CF" w:rsidRPr="00B11BA6">
              <w:rPr>
                <w:sz w:val="20"/>
              </w:rPr>
              <w:t xml:space="preserve"> et </w:t>
            </w:r>
            <w:r w:rsidR="00BC535B" w:rsidRPr="00B11BA6">
              <w:rPr>
                <w:sz w:val="20"/>
              </w:rPr>
              <w:t>TIC</w:t>
            </w:r>
          </w:p>
        </w:tc>
        <w:tc>
          <w:tcPr>
            <w:tcW w:w="371" w:type="pct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000000"/>
          </w:tcPr>
          <w:p w14:paraId="23344684" w14:textId="77777777" w:rsidR="00B37991" w:rsidRPr="00B11BA6" w:rsidRDefault="00B37991" w:rsidP="00CE050A">
            <w:pPr>
              <w:pStyle w:val="modulename"/>
              <w:pageBreakBefore/>
              <w:tabs>
                <w:tab w:val="right" w:pos="9504"/>
              </w:tabs>
              <w:spacing w:line="276" w:lineRule="auto"/>
              <w:ind w:left="144" w:hanging="144"/>
              <w:contextualSpacing/>
              <w:jc w:val="right"/>
              <w:rPr>
                <w:sz w:val="20"/>
              </w:rPr>
            </w:pPr>
            <w:r w:rsidRPr="00B11BA6">
              <w:rPr>
                <w:sz w:val="20"/>
              </w:rPr>
              <w:t>MT</w:t>
            </w:r>
          </w:p>
        </w:tc>
      </w:tr>
      <w:tr w:rsidR="00B37991" w:rsidRPr="00B11BA6" w14:paraId="4C0D579E" w14:textId="77777777" w:rsidTr="008862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965"/>
          <w:jc w:val="center"/>
        </w:trPr>
        <w:tc>
          <w:tcPr>
            <w:tcW w:w="2218" w:type="pct"/>
            <w:tcBorders>
              <w:top w:val="single" w:sz="4" w:space="0" w:color="auto"/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123AD42" w14:textId="77777777" w:rsidR="00B37991" w:rsidRPr="00B11BA6" w:rsidRDefault="00B37991" w:rsidP="00E7464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MT</w:t>
            </w:r>
            <w:r w:rsidR="00E74647" w:rsidRPr="00B11BA6">
              <w:rPr>
                <w:rFonts w:ascii="Times New Roman" w:hAnsi="Times New Roman"/>
                <w:b/>
                <w:smallCaps w:val="0"/>
                <w:lang w:val="fr-FR"/>
              </w:rPr>
              <w:t>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B13DD2" w:rsidRPr="00B11BA6">
              <w:rPr>
                <w:rFonts w:ascii="Times New Roman" w:hAnsi="Times New Roman"/>
                <w:smallCaps w:val="0"/>
                <w:lang w:val="fr-FR"/>
              </w:rPr>
              <w:t>L</w:t>
            </w:r>
            <w:r w:rsidR="00BC535B" w:rsidRPr="00B11BA6">
              <w:rPr>
                <w:rFonts w:ascii="Times New Roman" w:hAnsi="Times New Roman"/>
                <w:smallCaps w:val="0"/>
                <w:lang w:val="fr-FR"/>
              </w:rPr>
              <w:t>isez-vous un journal ou un magazine</w:t>
            </w:r>
            <w:r w:rsidR="00B13DD2" w:rsidRPr="00B11BA6">
              <w:rPr>
                <w:rFonts w:ascii="Times New Roman" w:hAnsi="Times New Roman"/>
                <w:smallCaps w:val="0"/>
                <w:lang w:val="fr-FR"/>
              </w:rPr>
              <w:t xml:space="preserve">, </w:t>
            </w:r>
            <w:r w:rsidR="00BC535B" w:rsidRPr="00B11BA6">
              <w:rPr>
                <w:rFonts w:ascii="Times New Roman" w:hAnsi="Times New Roman"/>
                <w:smallCaps w:val="0"/>
                <w:lang w:val="fr-FR"/>
              </w:rPr>
              <w:t>au moins une fois par semaine, moins d’une fois par semaine ou pas du tout</w:t>
            </w:r>
            <w:r w:rsidR="006D1024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BC535B"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10BA94A5" w14:textId="77777777" w:rsidR="00E74647" w:rsidRPr="00B11BA6" w:rsidRDefault="00E74647" w:rsidP="00E7464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60E54559" w14:textId="77777777" w:rsidR="00E74647" w:rsidRPr="00B11BA6" w:rsidRDefault="00E74647" w:rsidP="00E7464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Si </w:t>
            </w:r>
            <w:r w:rsidR="00D57C73" w:rsidRPr="00B11BA6">
              <w:rPr>
                <w:rFonts w:ascii="Times New Roman" w:hAnsi="Times New Roman"/>
                <w:i/>
                <w:smallCaps w:val="0"/>
                <w:lang w:val="fr-FR"/>
              </w:rPr>
              <w:t>“A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u moins une fois par semaine</w:t>
            </w:r>
            <w:r w:rsidR="00D57C73" w:rsidRPr="00B11BA6">
              <w:rPr>
                <w:rFonts w:ascii="Times New Roman" w:hAnsi="Times New Roman"/>
                <w:i/>
                <w:smallCaps w:val="0"/>
                <w:lang w:val="fr-FR"/>
              </w:rPr>
              <w:t>“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, insister </w:t>
            </w:r>
            <w:r w:rsidR="008F7324" w:rsidRPr="00B11BA6">
              <w:rPr>
                <w:rFonts w:ascii="Times New Roman" w:hAnsi="Times New Roman"/>
                <w:i/>
                <w:smallCaps w:val="0"/>
                <w:lang w:val="fr-FR"/>
              </w:rPr>
              <w:t>:</w:t>
            </w:r>
            <w:r w:rsidR="008F7324" w:rsidRPr="00B11BA6">
              <w:rPr>
                <w:rFonts w:ascii="Times New Roman" w:hAnsi="Times New Roman"/>
                <w:smallCaps w:val="0"/>
                <w:lang w:val="fr-FR"/>
              </w:rPr>
              <w:t xml:space="preserve"> Diriez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-vous que cela arrive presque tous les jours ? </w:t>
            </w:r>
          </w:p>
          <w:p w14:paraId="56A24524" w14:textId="77777777" w:rsidR="00E74647" w:rsidRPr="00B11BA6" w:rsidRDefault="002E482F" w:rsidP="00B13DD2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Si oui, </w:t>
            </w:r>
            <w:r w:rsidR="00B13DD2"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enregistrer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3, si non </w:t>
            </w:r>
            <w:r w:rsidR="00B13DD2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enregistrer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2</w:t>
            </w:r>
            <w:r w:rsidR="006D1024"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</w:tc>
        <w:tc>
          <w:tcPr>
            <w:tcW w:w="2133" w:type="pct"/>
            <w:tcBorders>
              <w:top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A435FCE" w14:textId="77777777" w:rsidR="00784419" w:rsidRPr="00B11BA6" w:rsidRDefault="006E57E5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pas du tout </w:t>
            </w:r>
            <w:r w:rsidR="00784419" w:rsidRPr="00B11BA6">
              <w:rPr>
                <w:rFonts w:ascii="Times New Roman" w:hAnsi="Times New Roman"/>
                <w:caps/>
                <w:lang w:val="fr-FR"/>
              </w:rPr>
              <w:tab/>
              <w:t>0</w:t>
            </w:r>
          </w:p>
          <w:p w14:paraId="75BF209F" w14:textId="77777777" w:rsidR="00784419" w:rsidRPr="00B11BA6" w:rsidRDefault="00BC535B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moins d’une fois par semaine</w:t>
            </w:r>
            <w:r w:rsidR="00784419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40537C35" w14:textId="77777777" w:rsidR="00B37991" w:rsidRPr="00B11BA6" w:rsidRDefault="00B37991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</w:t>
            </w:r>
            <w:r w:rsidR="00BC535B" w:rsidRPr="00B11BA6">
              <w:rPr>
                <w:rFonts w:ascii="Times New Roman" w:hAnsi="Times New Roman"/>
                <w:caps/>
                <w:lang w:val="fr-FR"/>
              </w:rPr>
              <w:t>u moins une fois par semaine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5DD0CE40" w14:textId="77777777" w:rsidR="00B37991" w:rsidRPr="00B11BA6" w:rsidRDefault="00BC535B" w:rsidP="00BC535B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 xml:space="preserve">presque tous les </w:t>
            </w:r>
            <w:r w:rsidR="003E31CF" w:rsidRPr="00B11BA6">
              <w:rPr>
                <w:rFonts w:ascii="Times New Roman" w:hAnsi="Times New Roman"/>
                <w:caps/>
              </w:rPr>
              <w:t>jour</w:t>
            </w:r>
            <w:r w:rsidRPr="00B11BA6">
              <w:rPr>
                <w:rFonts w:ascii="Times New Roman" w:hAnsi="Times New Roman"/>
                <w:caps/>
              </w:rPr>
              <w:t>s</w:t>
            </w:r>
            <w:r w:rsidR="00784419" w:rsidRPr="00B11BA6">
              <w:rPr>
                <w:rFonts w:ascii="Times New Roman" w:hAnsi="Times New Roman"/>
                <w:caps/>
              </w:rPr>
              <w:tab/>
              <w:t>3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8554A7" w14:textId="77777777" w:rsidR="00B37991" w:rsidRPr="00B11BA6" w:rsidRDefault="00B37991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784419" w:rsidRPr="00B11BA6" w14:paraId="4450687E" w14:textId="77777777" w:rsidTr="008862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512"/>
          <w:jc w:val="center"/>
        </w:trPr>
        <w:tc>
          <w:tcPr>
            <w:tcW w:w="221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E73725" w14:textId="77777777" w:rsidR="00E74647" w:rsidRPr="00B11BA6" w:rsidRDefault="00784419" w:rsidP="00E7464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MT</w:t>
            </w:r>
            <w:r w:rsidR="00E74647" w:rsidRPr="00B11BA6">
              <w:rPr>
                <w:rFonts w:ascii="Times New Roman" w:hAnsi="Times New Roman"/>
                <w:b/>
                <w:smallCaps w:val="0"/>
                <w:lang w:val="fr-FR"/>
              </w:rPr>
              <w:t>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E57E5" w:rsidRPr="00B11BA6">
              <w:rPr>
                <w:rFonts w:ascii="Times New Roman" w:hAnsi="Times New Roman"/>
                <w:smallCaps w:val="0"/>
                <w:lang w:val="fr-FR"/>
              </w:rPr>
              <w:t>Ecoutez-vous la radio, au moins une fois par semaine, moins d’une fois par semaine ou pas du tout?</w:t>
            </w:r>
          </w:p>
          <w:p w14:paraId="5F3B4BC0" w14:textId="77777777" w:rsidR="00E74647" w:rsidRPr="00B11BA6" w:rsidRDefault="00E74647" w:rsidP="00E7464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</w:p>
          <w:p w14:paraId="00D5DF44" w14:textId="77777777" w:rsidR="00E74647" w:rsidRPr="00B11BA6" w:rsidRDefault="00FA1E8D" w:rsidP="00E7464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Si </w:t>
            </w:r>
            <w:r w:rsidR="00D57C73" w:rsidRPr="00B11BA6">
              <w:rPr>
                <w:rFonts w:ascii="Times New Roman" w:hAnsi="Times New Roman"/>
                <w:i/>
                <w:smallCaps w:val="0"/>
                <w:lang w:val="fr-FR"/>
              </w:rPr>
              <w:t>“Au moins une fois par semaine“</w:t>
            </w:r>
            <w:r w:rsidR="00E74647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, insister </w:t>
            </w:r>
            <w:r w:rsidR="008F7324" w:rsidRPr="00B11BA6">
              <w:rPr>
                <w:rFonts w:ascii="Times New Roman" w:hAnsi="Times New Roman"/>
                <w:i/>
                <w:smallCaps w:val="0"/>
                <w:lang w:val="fr-FR"/>
              </w:rPr>
              <w:t>:</w:t>
            </w:r>
            <w:r w:rsidR="008F7324" w:rsidRPr="00B11BA6">
              <w:rPr>
                <w:rFonts w:ascii="Times New Roman" w:hAnsi="Times New Roman"/>
                <w:smallCaps w:val="0"/>
                <w:lang w:val="fr-FR"/>
              </w:rPr>
              <w:t xml:space="preserve"> Diriez</w:t>
            </w:r>
            <w:r w:rsidR="00E74647" w:rsidRPr="00B11BA6">
              <w:rPr>
                <w:rFonts w:ascii="Times New Roman" w:hAnsi="Times New Roman"/>
                <w:smallCaps w:val="0"/>
                <w:lang w:val="fr-FR"/>
              </w:rPr>
              <w:t>-vous que cela a</w:t>
            </w:r>
            <w:r w:rsidR="00B13DD2" w:rsidRPr="00B11BA6">
              <w:rPr>
                <w:rFonts w:ascii="Times New Roman" w:hAnsi="Times New Roman"/>
                <w:smallCaps w:val="0"/>
                <w:lang w:val="fr-FR"/>
              </w:rPr>
              <w:t xml:space="preserve">rrive presque tous les jours </w:t>
            </w:r>
            <w:r w:rsidR="00E74647" w:rsidRPr="00B11BA6">
              <w:rPr>
                <w:rFonts w:ascii="Times New Roman" w:hAnsi="Times New Roman"/>
                <w:smallCaps w:val="0"/>
                <w:lang w:val="fr-FR"/>
              </w:rPr>
              <w:t xml:space="preserve">? </w:t>
            </w:r>
          </w:p>
          <w:p w14:paraId="27E2F75D" w14:textId="77777777" w:rsidR="00784419" w:rsidRPr="00B11BA6" w:rsidRDefault="008624D4" w:rsidP="00415E96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Si oui, </w:t>
            </w:r>
            <w:r w:rsidR="00B13DD2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enregistrer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3, si non </w:t>
            </w:r>
            <w:r w:rsidR="00B13DD2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enregistrer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2</w:t>
            </w:r>
            <w:r w:rsidR="006D1024"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388573" w14:textId="77777777" w:rsidR="00BC535B" w:rsidRPr="00B11BA6" w:rsidRDefault="006E57E5" w:rsidP="00BC535B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pas du tout</w:t>
            </w:r>
            <w:r w:rsidR="00BC535B" w:rsidRPr="00B11BA6">
              <w:rPr>
                <w:rFonts w:ascii="Times New Roman" w:hAnsi="Times New Roman"/>
                <w:caps/>
                <w:lang w:val="fr-FR"/>
              </w:rPr>
              <w:tab/>
              <w:t>0</w:t>
            </w:r>
          </w:p>
          <w:p w14:paraId="186469E1" w14:textId="77777777" w:rsidR="00BC535B" w:rsidRPr="00B11BA6" w:rsidRDefault="00BC535B" w:rsidP="00BC535B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moins d’une fois par semaine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5F3E977B" w14:textId="77777777" w:rsidR="00BC535B" w:rsidRPr="00B11BA6" w:rsidRDefault="00BC535B" w:rsidP="00BC535B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 moins une fois par semaine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7F46331B" w14:textId="77777777" w:rsidR="00784419" w:rsidRPr="00B11BA6" w:rsidRDefault="00BC535B" w:rsidP="00BC535B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presque tous les jours</w:t>
            </w:r>
            <w:r w:rsidRPr="00B11BA6">
              <w:rPr>
                <w:rFonts w:ascii="Times New Roman" w:hAnsi="Times New Roman"/>
                <w:caps/>
              </w:rPr>
              <w:tab/>
              <w:t>3</w:t>
            </w:r>
          </w:p>
        </w:tc>
        <w:tc>
          <w:tcPr>
            <w:tcW w:w="649" w:type="pct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238274" w14:textId="77777777" w:rsidR="00784419" w:rsidRPr="00B11BA6" w:rsidRDefault="00784419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784419" w:rsidRPr="00B11BA6" w14:paraId="2B8E5AAF" w14:textId="77777777" w:rsidTr="008862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jc w:val="center"/>
        </w:trPr>
        <w:tc>
          <w:tcPr>
            <w:tcW w:w="221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C58722" w14:textId="77777777" w:rsidR="00784419" w:rsidRPr="00B11BA6" w:rsidRDefault="00784419" w:rsidP="00E7464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MT</w:t>
            </w:r>
            <w:r w:rsidR="00E74647" w:rsidRPr="00B11BA6">
              <w:rPr>
                <w:rFonts w:ascii="Times New Roman" w:hAnsi="Times New Roman"/>
                <w:b/>
                <w:smallCaps w:val="0"/>
                <w:lang w:val="fr-FR"/>
              </w:rPr>
              <w:t>3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40B33" w:rsidRPr="00B11BA6">
              <w:rPr>
                <w:rFonts w:ascii="Times New Roman" w:hAnsi="Times New Roman"/>
                <w:smallCaps w:val="0"/>
                <w:lang w:val="fr-FR"/>
              </w:rPr>
              <w:t>R</w:t>
            </w:r>
            <w:r w:rsidR="006E57E5" w:rsidRPr="00B11BA6">
              <w:rPr>
                <w:rFonts w:ascii="Times New Roman" w:hAnsi="Times New Roman"/>
                <w:smallCaps w:val="0"/>
                <w:lang w:val="fr-FR"/>
              </w:rPr>
              <w:t>egardez-vous la télévision au moins une fois par semaine, moins d’une fois par semaine ou pas du tout?</w:t>
            </w:r>
          </w:p>
          <w:p w14:paraId="43DE09A1" w14:textId="77777777" w:rsidR="00E74647" w:rsidRPr="00B11BA6" w:rsidRDefault="00E74647" w:rsidP="00E7464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38243D01" w14:textId="77777777" w:rsidR="00E74647" w:rsidRPr="00B11BA6" w:rsidRDefault="00FA1E8D" w:rsidP="00E7464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Si </w:t>
            </w:r>
            <w:r w:rsidR="00D57C73" w:rsidRPr="00B11BA6">
              <w:rPr>
                <w:rFonts w:ascii="Times New Roman" w:hAnsi="Times New Roman"/>
                <w:i/>
                <w:smallCaps w:val="0"/>
                <w:lang w:val="fr-FR"/>
              </w:rPr>
              <w:t>“Au moins une fois par semaine“</w:t>
            </w:r>
            <w:r w:rsidR="00E74647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, insister </w:t>
            </w:r>
            <w:r w:rsidR="008F7324" w:rsidRPr="00B11BA6">
              <w:rPr>
                <w:rFonts w:ascii="Times New Roman" w:hAnsi="Times New Roman"/>
                <w:i/>
                <w:smallCaps w:val="0"/>
                <w:lang w:val="fr-FR"/>
              </w:rPr>
              <w:t>:</w:t>
            </w:r>
            <w:r w:rsidR="008F7324" w:rsidRPr="00B11BA6">
              <w:rPr>
                <w:rFonts w:ascii="Times New Roman" w:hAnsi="Times New Roman"/>
                <w:smallCaps w:val="0"/>
                <w:lang w:val="fr-FR"/>
              </w:rPr>
              <w:t xml:space="preserve"> Diriez</w:t>
            </w:r>
            <w:r w:rsidR="00E74647" w:rsidRPr="00B11BA6">
              <w:rPr>
                <w:rFonts w:ascii="Times New Roman" w:hAnsi="Times New Roman"/>
                <w:smallCaps w:val="0"/>
                <w:lang w:val="fr-FR"/>
              </w:rPr>
              <w:t>-vous que cela arrive presque tous les jours</w:t>
            </w:r>
            <w:r w:rsidR="00B13DD2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E74647" w:rsidRPr="00B11BA6">
              <w:rPr>
                <w:rFonts w:ascii="Times New Roman" w:hAnsi="Times New Roman"/>
                <w:smallCaps w:val="0"/>
                <w:lang w:val="fr-FR"/>
              </w:rPr>
              <w:t xml:space="preserve">? </w:t>
            </w:r>
          </w:p>
          <w:p w14:paraId="61452F32" w14:textId="77777777" w:rsidR="00E74647" w:rsidRPr="00B11BA6" w:rsidRDefault="002A6A9C" w:rsidP="00415E96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Si oui, </w:t>
            </w:r>
            <w:r w:rsidR="00B13DD2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enregistrer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3, si non </w:t>
            </w:r>
            <w:r w:rsidR="00B13DD2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enregistrer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2</w:t>
            </w:r>
            <w:r w:rsidR="006D1024"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307738" w14:textId="77777777" w:rsidR="00BC535B" w:rsidRPr="00B11BA6" w:rsidRDefault="006E57E5" w:rsidP="00BC535B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pas du tout</w:t>
            </w:r>
            <w:r w:rsidR="00BC535B" w:rsidRPr="00B11BA6">
              <w:rPr>
                <w:rFonts w:ascii="Times New Roman" w:hAnsi="Times New Roman"/>
                <w:caps/>
                <w:lang w:val="fr-FR"/>
              </w:rPr>
              <w:tab/>
              <w:t>0</w:t>
            </w:r>
          </w:p>
          <w:p w14:paraId="7C5A61F4" w14:textId="77777777" w:rsidR="00BC535B" w:rsidRPr="00B11BA6" w:rsidRDefault="00BC535B" w:rsidP="00BC535B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moins d’une fois par semaine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326CB9D7" w14:textId="77777777" w:rsidR="00BC535B" w:rsidRPr="00B11BA6" w:rsidRDefault="00BC535B" w:rsidP="00BC535B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 moins une fois par semaine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10222BAD" w14:textId="77777777" w:rsidR="00784419" w:rsidRPr="00B11BA6" w:rsidRDefault="00BC535B" w:rsidP="00BC535B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presque tous les jours</w:t>
            </w:r>
            <w:r w:rsidRPr="00B11BA6">
              <w:rPr>
                <w:rFonts w:ascii="Times New Roman" w:hAnsi="Times New Roman"/>
                <w:caps/>
              </w:rPr>
              <w:tab/>
              <w:t>3</w:t>
            </w:r>
          </w:p>
        </w:tc>
        <w:tc>
          <w:tcPr>
            <w:tcW w:w="649" w:type="pct"/>
            <w:gridSpan w:val="2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09F232AA" w14:textId="77777777" w:rsidR="00784419" w:rsidRPr="00B11BA6" w:rsidRDefault="00784419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B37991" w:rsidRPr="00B11BA6" w14:paraId="5380D436" w14:textId="77777777" w:rsidTr="008862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24"/>
          <w:jc w:val="center"/>
        </w:trPr>
        <w:tc>
          <w:tcPr>
            <w:tcW w:w="2218" w:type="pct"/>
            <w:tcBorders>
              <w:top w:val="single" w:sz="4" w:space="0" w:color="auto"/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F39A486" w14:textId="77777777" w:rsidR="00B37991" w:rsidRPr="00B11BA6" w:rsidRDefault="00B37991" w:rsidP="00E7464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MT</w:t>
            </w:r>
            <w:r w:rsidR="00E74647" w:rsidRPr="00B11BA6">
              <w:rPr>
                <w:rFonts w:ascii="Times New Roman" w:hAnsi="Times New Roman"/>
                <w:b/>
                <w:smallCaps w:val="0"/>
                <w:lang w:val="fr-FR"/>
              </w:rPr>
              <w:t>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E57E5" w:rsidRPr="00B11BA6">
              <w:rPr>
                <w:rFonts w:ascii="Times New Roman" w:hAnsi="Times New Roman"/>
                <w:smallCaps w:val="0"/>
                <w:lang w:val="fr-FR"/>
              </w:rPr>
              <w:t>Avez-vous déjà utilisé un ordinateur ou une tablette</w:t>
            </w:r>
            <w:r w:rsidR="00E74647" w:rsidRPr="00B11BA6">
              <w:rPr>
                <w:rFonts w:ascii="Times New Roman" w:hAnsi="Times New Roman"/>
                <w:smallCaps w:val="0"/>
                <w:lang w:val="fr-FR"/>
              </w:rPr>
              <w:t xml:space="preserve">, quel que soit le lieu d’utilisation ? </w:t>
            </w:r>
          </w:p>
        </w:tc>
        <w:tc>
          <w:tcPr>
            <w:tcW w:w="2133" w:type="pct"/>
            <w:tcBorders>
              <w:top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695DF4" w14:textId="77777777" w:rsidR="00B37991" w:rsidRPr="00B11BA6" w:rsidRDefault="003E31CF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B37991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3246391A" w14:textId="77777777" w:rsidR="00B37991" w:rsidRPr="00B11BA6" w:rsidRDefault="003E31CF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B37991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B095DA8" w14:textId="77777777" w:rsidR="00B37991" w:rsidRPr="00B11BA6" w:rsidRDefault="00B37991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415ACD3F" w14:textId="77777777" w:rsidR="00B37991" w:rsidRPr="00B11BA6" w:rsidRDefault="00B37991" w:rsidP="00E74647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MT</w:t>
            </w:r>
            <w:r w:rsidR="00E74647" w:rsidRPr="00B11BA6">
              <w:rPr>
                <w:rFonts w:ascii="Times New Roman" w:hAnsi="Times New Roman"/>
                <w:i/>
                <w:smallCaps w:val="0"/>
                <w:lang w:val="fr-FR"/>
              </w:rPr>
              <w:t>9</w:t>
            </w:r>
          </w:p>
        </w:tc>
      </w:tr>
      <w:tr w:rsidR="00B37991" w:rsidRPr="00B11BA6" w14:paraId="7B33E061" w14:textId="77777777" w:rsidTr="008862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jc w:val="center"/>
        </w:trPr>
        <w:tc>
          <w:tcPr>
            <w:tcW w:w="221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59EBCB" w14:textId="77777777" w:rsidR="00B37991" w:rsidRPr="00B11BA6" w:rsidRDefault="00B37991" w:rsidP="00E7464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MT</w:t>
            </w:r>
            <w:r w:rsidR="00E74647" w:rsidRPr="00B11BA6">
              <w:rPr>
                <w:rFonts w:ascii="Times New Roman" w:hAnsi="Times New Roman"/>
                <w:b/>
                <w:smallCaps w:val="0"/>
                <w:lang w:val="fr-FR"/>
              </w:rPr>
              <w:t>5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Dur</w:t>
            </w:r>
            <w:r w:rsidR="006E57E5" w:rsidRPr="00B11BA6">
              <w:rPr>
                <w:rFonts w:ascii="Times New Roman" w:hAnsi="Times New Roman"/>
                <w:smallCaps w:val="0"/>
                <w:lang w:val="fr-FR"/>
              </w:rPr>
              <w:t>ant les 3 derniers m</w:t>
            </w:r>
            <w:r w:rsidR="003E31CF" w:rsidRPr="00B11BA6">
              <w:rPr>
                <w:rFonts w:ascii="Times New Roman" w:hAnsi="Times New Roman"/>
                <w:smallCaps w:val="0"/>
                <w:lang w:val="fr-FR"/>
              </w:rPr>
              <w:t>ois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, </w:t>
            </w:r>
            <w:r w:rsidR="006E57E5" w:rsidRPr="00B11BA6">
              <w:rPr>
                <w:rFonts w:ascii="Times New Roman" w:hAnsi="Times New Roman"/>
                <w:smallCaps w:val="0"/>
                <w:lang w:val="fr-FR"/>
              </w:rPr>
              <w:t>avez-vous utilis</w:t>
            </w:r>
            <w:r w:rsidR="00640B33" w:rsidRPr="00B11BA6">
              <w:rPr>
                <w:rFonts w:ascii="Times New Roman" w:hAnsi="Times New Roman"/>
                <w:smallCaps w:val="0"/>
                <w:lang w:val="fr-FR"/>
              </w:rPr>
              <w:t>é</w:t>
            </w:r>
            <w:r w:rsidR="006E57E5" w:rsidRPr="00B11BA6">
              <w:rPr>
                <w:rFonts w:ascii="Times New Roman" w:hAnsi="Times New Roman"/>
                <w:smallCaps w:val="0"/>
                <w:lang w:val="fr-FR"/>
              </w:rPr>
              <w:t xml:space="preserve"> un ordinateur ou une tablette au moins une fois par semaine, moins d’une fois par semaine ou pas du tout</w:t>
            </w:r>
            <w:r w:rsidR="00E42363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6E57E5"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64B78BDB" w14:textId="77777777" w:rsidR="00FA1E8D" w:rsidRPr="00B11BA6" w:rsidRDefault="00FA1E8D" w:rsidP="00E7464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707D4AD7" w14:textId="77777777" w:rsidR="00E74647" w:rsidRPr="00B11BA6" w:rsidRDefault="00FA1E8D" w:rsidP="00E7464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Si a</w:t>
            </w:r>
            <w:r w:rsidR="00E74647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u moins une fois par semaine, insister </w:t>
            </w:r>
            <w:r w:rsidR="008F7324" w:rsidRPr="00B11BA6">
              <w:rPr>
                <w:rFonts w:ascii="Times New Roman" w:hAnsi="Times New Roman"/>
                <w:i/>
                <w:smallCaps w:val="0"/>
                <w:lang w:val="fr-FR"/>
              </w:rPr>
              <w:t>:</w:t>
            </w:r>
            <w:r w:rsidR="008F7324" w:rsidRPr="00B11BA6">
              <w:rPr>
                <w:rFonts w:ascii="Times New Roman" w:hAnsi="Times New Roman"/>
                <w:smallCaps w:val="0"/>
                <w:lang w:val="fr-FR"/>
              </w:rPr>
              <w:t xml:space="preserve"> Diriez</w:t>
            </w:r>
            <w:r w:rsidR="00E74647" w:rsidRPr="00B11BA6">
              <w:rPr>
                <w:rFonts w:ascii="Times New Roman" w:hAnsi="Times New Roman"/>
                <w:smallCaps w:val="0"/>
                <w:lang w:val="fr-FR"/>
              </w:rPr>
              <w:t>-vous que cela arrive presque tous les jours</w:t>
            </w:r>
            <w:r w:rsidR="00B13DD2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E74647" w:rsidRPr="00B11BA6">
              <w:rPr>
                <w:rFonts w:ascii="Times New Roman" w:hAnsi="Times New Roman"/>
                <w:smallCaps w:val="0"/>
                <w:lang w:val="fr-FR"/>
              </w:rPr>
              <w:t xml:space="preserve">? </w:t>
            </w:r>
          </w:p>
          <w:p w14:paraId="11AD04BB" w14:textId="77777777" w:rsidR="00E74647" w:rsidRPr="00B11BA6" w:rsidRDefault="004042FA" w:rsidP="00415E96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Si oui, </w:t>
            </w:r>
            <w:r w:rsidR="00B13DD2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enregistrer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3, si non </w:t>
            </w:r>
            <w:r w:rsidR="00B13DD2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enregistrer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2</w:t>
            </w:r>
            <w:r w:rsidR="00807985"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  <w:r w:rsidR="00A749A8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</w:p>
        </w:tc>
        <w:tc>
          <w:tcPr>
            <w:tcW w:w="213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59B3FB1" w14:textId="77777777" w:rsidR="00BC535B" w:rsidRPr="00B11BA6" w:rsidRDefault="006E57E5" w:rsidP="00BC535B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pas du tout</w:t>
            </w:r>
            <w:r w:rsidR="00BC535B" w:rsidRPr="00B11BA6">
              <w:rPr>
                <w:rFonts w:ascii="Times New Roman" w:hAnsi="Times New Roman"/>
                <w:caps/>
                <w:lang w:val="fr-FR"/>
              </w:rPr>
              <w:tab/>
              <w:t>0</w:t>
            </w:r>
          </w:p>
          <w:p w14:paraId="1FE74743" w14:textId="77777777" w:rsidR="00BC535B" w:rsidRPr="00B11BA6" w:rsidRDefault="00BC535B" w:rsidP="00BC535B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moins d’une fois par semaine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06A5A6A4" w14:textId="77777777" w:rsidR="00BC535B" w:rsidRPr="00B11BA6" w:rsidRDefault="00BC535B" w:rsidP="00BC535B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 moins une fois par semaine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1BF69821" w14:textId="77777777" w:rsidR="00B37991" w:rsidRPr="00B11BA6" w:rsidRDefault="00BC535B" w:rsidP="00BC535B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presque tous les jours</w:t>
            </w:r>
            <w:r w:rsidRPr="00B11BA6">
              <w:rPr>
                <w:rFonts w:ascii="Times New Roman" w:hAnsi="Times New Roman"/>
                <w:caps/>
              </w:rPr>
              <w:tab/>
              <w:t>3</w:t>
            </w:r>
          </w:p>
        </w:tc>
        <w:tc>
          <w:tcPr>
            <w:tcW w:w="649" w:type="pct"/>
            <w:gridSpan w:val="2"/>
            <w:tcBorders>
              <w:right w:val="double" w:sz="4" w:space="0" w:color="auto"/>
            </w:tcBorders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5E36E674" w14:textId="77777777" w:rsidR="00B37991" w:rsidRPr="00B11BA6" w:rsidRDefault="00441CBD" w:rsidP="00E74647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0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MT</w:t>
            </w:r>
            <w:r w:rsidR="00E74647" w:rsidRPr="00B11BA6">
              <w:rPr>
                <w:rFonts w:ascii="Times New Roman" w:hAnsi="Times New Roman"/>
                <w:i/>
                <w:smallCaps w:val="0"/>
              </w:rPr>
              <w:t>9</w:t>
            </w:r>
          </w:p>
        </w:tc>
      </w:tr>
      <w:tr w:rsidR="009E0816" w:rsidRPr="00B11BA6" w14:paraId="0EBD4E05" w14:textId="77777777" w:rsidTr="007E67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652"/>
          <w:jc w:val="center"/>
        </w:trPr>
        <w:tc>
          <w:tcPr>
            <w:tcW w:w="221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33ED31" w14:textId="77777777" w:rsidR="00365A47" w:rsidRPr="00B11BA6" w:rsidRDefault="00784419" w:rsidP="00CE050A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MT</w:t>
            </w:r>
            <w:r w:rsidR="009E0816" w:rsidRPr="00B11BA6">
              <w:rPr>
                <w:rFonts w:ascii="Times New Roman" w:hAnsi="Times New Roman"/>
                <w:b/>
                <w:smallCaps w:val="0"/>
                <w:lang w:val="fr-FR"/>
              </w:rPr>
              <w:t>6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E57E5" w:rsidRPr="00B11BA6">
              <w:rPr>
                <w:rFonts w:ascii="Times New Roman" w:hAnsi="Times New Roman"/>
                <w:smallCaps w:val="0"/>
                <w:lang w:val="fr-FR"/>
              </w:rPr>
              <w:t>Durant les 3 derniers mois, avez-vous :</w:t>
            </w:r>
          </w:p>
          <w:p w14:paraId="331F1F55" w14:textId="77777777" w:rsidR="006E57E5" w:rsidRPr="00B11BA6" w:rsidRDefault="006E57E5" w:rsidP="00CE050A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 w:eastAsia="en-GB"/>
              </w:rPr>
            </w:pPr>
          </w:p>
          <w:p w14:paraId="4C01D200" w14:textId="77777777" w:rsidR="00365A47" w:rsidRPr="00B11BA6" w:rsidRDefault="00365A47" w:rsidP="00CE050A">
            <w:pPr>
              <w:pStyle w:val="1Intvwqst"/>
              <w:widowControl w:val="0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 w:eastAsia="en-GB"/>
              </w:rPr>
            </w:pP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ab/>
              <w:t>[A]</w:t>
            </w: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ab/>
              <w:t>Cop</w:t>
            </w:r>
            <w:r w:rsidR="00301812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ié ou </w:t>
            </w:r>
            <w:r w:rsidR="00B17DE4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déplacé </w:t>
            </w:r>
            <w:r w:rsidR="008F7324" w:rsidRPr="00B11BA6">
              <w:rPr>
                <w:rFonts w:ascii="Times New Roman" w:hAnsi="Times New Roman"/>
                <w:smallCaps w:val="0"/>
                <w:lang w:val="fr-FR" w:eastAsia="en-GB"/>
              </w:rPr>
              <w:t>un</w:t>
            </w:r>
            <w:r w:rsidR="006E57E5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 fichier ou un répertoire ?</w:t>
            </w:r>
          </w:p>
          <w:p w14:paraId="7CE226D5" w14:textId="77777777" w:rsidR="006E57E5" w:rsidRPr="00B11BA6" w:rsidRDefault="006E57E5" w:rsidP="00CE050A">
            <w:pPr>
              <w:pStyle w:val="1Intvwqst"/>
              <w:widowControl w:val="0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 w:eastAsia="en-GB"/>
              </w:rPr>
            </w:pPr>
          </w:p>
          <w:p w14:paraId="0AF8BB9C" w14:textId="77777777" w:rsidR="00365A47" w:rsidRPr="00B11BA6" w:rsidRDefault="00365A47" w:rsidP="00CE050A">
            <w:pPr>
              <w:pStyle w:val="1Intvwqst"/>
              <w:widowControl w:val="0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 w:eastAsia="en-GB"/>
              </w:rPr>
            </w:pP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ab/>
              <w:t>[B]</w:t>
            </w: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ab/>
              <w:t>U</w:t>
            </w:r>
            <w:r w:rsidR="00301812" w:rsidRPr="00B11BA6">
              <w:rPr>
                <w:rFonts w:ascii="Times New Roman" w:hAnsi="Times New Roman"/>
                <w:smallCaps w:val="0"/>
                <w:lang w:val="fr-FR" w:eastAsia="en-GB"/>
              </w:rPr>
              <w:t>tilisé</w:t>
            </w:r>
            <w:r w:rsidR="006E57E5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 les f</w:t>
            </w:r>
            <w:r w:rsidR="00EE6EFF" w:rsidRPr="00B11BA6">
              <w:rPr>
                <w:rFonts w:ascii="Times New Roman" w:hAnsi="Times New Roman"/>
                <w:smallCaps w:val="0"/>
                <w:lang w:val="fr-FR" w:eastAsia="en-GB"/>
              </w:rPr>
              <w:t>o</w:t>
            </w:r>
            <w:r w:rsidR="006E57E5" w:rsidRPr="00B11BA6">
              <w:rPr>
                <w:rFonts w:ascii="Times New Roman" w:hAnsi="Times New Roman"/>
                <w:smallCaps w:val="0"/>
                <w:lang w:val="fr-FR" w:eastAsia="en-GB"/>
              </w:rPr>
              <w:t>nction</w:t>
            </w:r>
            <w:r w:rsidR="00EE6EFF" w:rsidRPr="00B11BA6">
              <w:rPr>
                <w:rFonts w:ascii="Times New Roman" w:hAnsi="Times New Roman"/>
                <w:smallCaps w:val="0"/>
                <w:lang w:val="fr-FR" w:eastAsia="en-GB"/>
              </w:rPr>
              <w:t>s</w:t>
            </w:r>
            <w:r w:rsidR="006E57E5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 couper</w:t>
            </w:r>
            <w:r w:rsidR="009C3D92" w:rsidRPr="00B11BA6">
              <w:rPr>
                <w:rFonts w:ascii="Times New Roman" w:hAnsi="Times New Roman"/>
                <w:smallCaps w:val="0"/>
                <w:lang w:val="fr-FR" w:eastAsia="en-GB"/>
              </w:rPr>
              <w:t>-copier</w:t>
            </w:r>
            <w:r w:rsidR="006E57E5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/coller pour dupliquer ou </w:t>
            </w:r>
            <w:r w:rsidR="000E27AD" w:rsidRPr="00B11BA6">
              <w:rPr>
                <w:rFonts w:ascii="Times New Roman" w:hAnsi="Times New Roman"/>
                <w:smallCaps w:val="0"/>
                <w:lang w:val="fr-FR" w:eastAsia="en-GB"/>
              </w:rPr>
              <w:t>déplacer</w:t>
            </w:r>
            <w:r w:rsidR="006E57E5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 des informations dans un document</w:t>
            </w:r>
            <w:r w:rsidR="00E42363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 </w:t>
            </w: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>?</w:t>
            </w:r>
          </w:p>
          <w:p w14:paraId="0341F776" w14:textId="77777777" w:rsidR="00365A47" w:rsidRPr="00B11BA6" w:rsidRDefault="00365A47" w:rsidP="00CE050A">
            <w:pPr>
              <w:pStyle w:val="1Intvwqst"/>
              <w:widowControl w:val="0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 w:eastAsia="en-GB"/>
              </w:rPr>
            </w:pPr>
          </w:p>
          <w:p w14:paraId="14BF2EA8" w14:textId="77777777" w:rsidR="00365A47" w:rsidRPr="00B11BA6" w:rsidRDefault="00C375C5" w:rsidP="00CE050A">
            <w:pPr>
              <w:pStyle w:val="1Intvwqst"/>
              <w:widowControl w:val="0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 w:eastAsia="en-GB"/>
              </w:rPr>
            </w:pP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ab/>
              <w:t>[C]</w:t>
            </w: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ab/>
            </w:r>
            <w:r w:rsidR="00301812" w:rsidRPr="00B11BA6">
              <w:rPr>
                <w:rFonts w:ascii="Times New Roman" w:hAnsi="Times New Roman"/>
                <w:smallCaps w:val="0"/>
                <w:lang w:val="fr-FR" w:eastAsia="en-GB"/>
              </w:rPr>
              <w:t>Envoyé</w:t>
            </w:r>
            <w:r w:rsidR="006E57E5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 un </w:t>
            </w: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e-mail </w:t>
            </w:r>
            <w:r w:rsidR="006E57E5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avec un fichier attaché, tel qu’un </w:t>
            </w:r>
            <w:r w:rsidR="00365A47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document, </w:t>
            </w:r>
            <w:r w:rsidR="006E57E5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une photo ou une </w:t>
            </w:r>
            <w:r w:rsidR="00365A47" w:rsidRPr="00B11BA6">
              <w:rPr>
                <w:rFonts w:ascii="Times New Roman" w:hAnsi="Times New Roman"/>
                <w:smallCaps w:val="0"/>
                <w:lang w:val="fr-FR" w:eastAsia="en-GB"/>
              </w:rPr>
              <w:t>vid</w:t>
            </w:r>
            <w:r w:rsidR="006E57E5" w:rsidRPr="00B11BA6">
              <w:rPr>
                <w:rFonts w:ascii="Times New Roman" w:hAnsi="Times New Roman"/>
                <w:smallCaps w:val="0"/>
                <w:lang w:val="fr-FR" w:eastAsia="en-GB"/>
              </w:rPr>
              <w:t>é</w:t>
            </w:r>
            <w:r w:rsidR="00365A47" w:rsidRPr="00B11BA6">
              <w:rPr>
                <w:rFonts w:ascii="Times New Roman" w:hAnsi="Times New Roman"/>
                <w:smallCaps w:val="0"/>
                <w:lang w:val="fr-FR" w:eastAsia="en-GB"/>
              </w:rPr>
              <w:t>o</w:t>
            </w:r>
            <w:r w:rsidR="00E42363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 </w:t>
            </w:r>
            <w:r w:rsidR="00365A47" w:rsidRPr="00B11BA6">
              <w:rPr>
                <w:rFonts w:ascii="Times New Roman" w:hAnsi="Times New Roman"/>
                <w:smallCaps w:val="0"/>
                <w:lang w:val="fr-FR" w:eastAsia="en-GB"/>
              </w:rPr>
              <w:t>?</w:t>
            </w:r>
          </w:p>
          <w:p w14:paraId="056D8CC6" w14:textId="77777777" w:rsidR="00EE6EFF" w:rsidRPr="00B11BA6" w:rsidRDefault="00365A47" w:rsidP="00CE050A">
            <w:pPr>
              <w:pStyle w:val="1Intvwqst"/>
              <w:widowControl w:val="0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 w:eastAsia="en-GB"/>
              </w:rPr>
            </w:pP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ab/>
            </w:r>
          </w:p>
          <w:p w14:paraId="56BE32B6" w14:textId="77777777" w:rsidR="00365A47" w:rsidRPr="00B11BA6" w:rsidRDefault="00A749A8" w:rsidP="00CE050A">
            <w:pPr>
              <w:pStyle w:val="1Intvwqst"/>
              <w:widowControl w:val="0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 w:eastAsia="en-GB"/>
              </w:rPr>
            </w:pP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 </w:t>
            </w:r>
            <w:r w:rsidR="00D81ABD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  </w:t>
            </w:r>
            <w:r w:rsidR="00365A47" w:rsidRPr="00B11BA6">
              <w:rPr>
                <w:rFonts w:ascii="Times New Roman" w:hAnsi="Times New Roman"/>
                <w:smallCaps w:val="0"/>
                <w:lang w:val="fr-FR" w:eastAsia="en-GB"/>
              </w:rPr>
              <w:t>[D]</w:t>
            </w:r>
            <w:r w:rsidR="00365A47" w:rsidRPr="00B11BA6">
              <w:rPr>
                <w:rFonts w:ascii="Times New Roman" w:hAnsi="Times New Roman"/>
                <w:smallCaps w:val="0"/>
                <w:lang w:val="fr-FR" w:eastAsia="en-GB"/>
              </w:rPr>
              <w:tab/>
              <w:t>U</w:t>
            </w:r>
            <w:r w:rsidR="006E57E5" w:rsidRPr="00B11BA6">
              <w:rPr>
                <w:rFonts w:ascii="Times New Roman" w:hAnsi="Times New Roman"/>
                <w:smallCaps w:val="0"/>
                <w:lang w:val="fr-FR" w:eastAsia="en-GB"/>
              </w:rPr>
              <w:t>ti</w:t>
            </w:r>
            <w:r w:rsidR="00A322C3" w:rsidRPr="00B11BA6">
              <w:rPr>
                <w:rFonts w:ascii="Times New Roman" w:hAnsi="Times New Roman"/>
                <w:smallCaps w:val="0"/>
                <w:lang w:val="fr-FR" w:eastAsia="en-GB"/>
              </w:rPr>
              <w:t>lisé</w:t>
            </w:r>
            <w:r w:rsidR="006E57E5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 une formule arithmétique de base dans une feuille de calcul </w:t>
            </w:r>
            <w:r w:rsidR="00365A47" w:rsidRPr="00B11BA6">
              <w:rPr>
                <w:rFonts w:ascii="Times New Roman" w:hAnsi="Times New Roman"/>
                <w:smallCaps w:val="0"/>
                <w:lang w:val="fr-FR" w:eastAsia="en-GB"/>
              </w:rPr>
              <w:t>?</w:t>
            </w:r>
          </w:p>
          <w:p w14:paraId="59AC6574" w14:textId="77777777" w:rsidR="00365A47" w:rsidRPr="00B11BA6" w:rsidRDefault="00365A47" w:rsidP="00CE050A">
            <w:pPr>
              <w:pStyle w:val="1Intvwqst"/>
              <w:widowControl w:val="0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 w:eastAsia="en-GB"/>
              </w:rPr>
            </w:pPr>
          </w:p>
          <w:p w14:paraId="45BCFE37" w14:textId="77777777" w:rsidR="00365A47" w:rsidRPr="00B11BA6" w:rsidRDefault="00365A47" w:rsidP="00CE050A">
            <w:pPr>
              <w:pStyle w:val="1Intvwqst"/>
              <w:widowControl w:val="0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 w:eastAsia="en-GB"/>
              </w:rPr>
            </w:pP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ab/>
              <w:t>[E]</w:t>
            </w: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ab/>
              <w:t>Connect</w:t>
            </w:r>
            <w:r w:rsidR="00A322C3" w:rsidRPr="00B11BA6">
              <w:rPr>
                <w:rFonts w:ascii="Times New Roman" w:hAnsi="Times New Roman"/>
                <w:smallCaps w:val="0"/>
                <w:lang w:val="fr-FR" w:eastAsia="en-GB"/>
              </w:rPr>
              <w:t>é</w:t>
            </w:r>
            <w:r w:rsidR="003E31CF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 et </w:t>
            </w:r>
            <w:r w:rsidR="008F7324" w:rsidRPr="00B11BA6">
              <w:rPr>
                <w:rFonts w:ascii="Times New Roman" w:hAnsi="Times New Roman"/>
                <w:smallCaps w:val="0"/>
                <w:lang w:val="fr-FR" w:eastAsia="en-GB"/>
              </w:rPr>
              <w:t>installé une</w:t>
            </w:r>
            <w:r w:rsidR="006E57E5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 nouvelle machine tel un modem, une </w:t>
            </w:r>
            <w:r w:rsidR="00EE6EFF" w:rsidRPr="00B11BA6">
              <w:rPr>
                <w:rFonts w:ascii="Times New Roman" w:hAnsi="Times New Roman"/>
                <w:smallCaps w:val="0"/>
                <w:lang w:val="fr-FR" w:eastAsia="en-GB"/>
              </w:rPr>
              <w:t>caméra</w:t>
            </w:r>
            <w:r w:rsidR="006E57E5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 ou une imprimante ?</w:t>
            </w:r>
          </w:p>
          <w:p w14:paraId="7E714D1B" w14:textId="77777777" w:rsidR="00365A47" w:rsidRPr="00B11BA6" w:rsidRDefault="00365A47" w:rsidP="00CE050A">
            <w:pPr>
              <w:pStyle w:val="1Intvwqst"/>
              <w:widowControl w:val="0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 w:eastAsia="en-GB"/>
              </w:rPr>
            </w:pPr>
          </w:p>
          <w:p w14:paraId="5BA80FCD" w14:textId="77777777" w:rsidR="00365A47" w:rsidRPr="00B11BA6" w:rsidRDefault="00365A47" w:rsidP="00CE050A">
            <w:pPr>
              <w:pStyle w:val="1Intvwqst"/>
              <w:widowControl w:val="0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 w:eastAsia="en-GB"/>
              </w:rPr>
            </w:pP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ab/>
              <w:t>[</w:t>
            </w:r>
            <w:r w:rsidR="007E67D1" w:rsidRPr="00B11BA6">
              <w:rPr>
                <w:rFonts w:ascii="Times New Roman" w:hAnsi="Times New Roman"/>
                <w:smallCaps w:val="0"/>
                <w:lang w:val="fr-FR" w:eastAsia="en-GB"/>
              </w:rPr>
              <w:t>F]</w:t>
            </w:r>
            <w:r w:rsidR="007E67D1" w:rsidRPr="00B11BA6">
              <w:rPr>
                <w:rFonts w:ascii="Times New Roman" w:hAnsi="Times New Roman"/>
                <w:smallCaps w:val="0"/>
                <w:lang w:val="fr-FR" w:eastAsia="en-GB"/>
              </w:rPr>
              <w:tab/>
            </w:r>
            <w:r w:rsidR="00301812" w:rsidRPr="00B11BA6">
              <w:rPr>
                <w:rFonts w:ascii="Times New Roman" w:hAnsi="Times New Roman"/>
                <w:smallCaps w:val="0"/>
                <w:lang w:val="fr-FR" w:eastAsia="en-GB"/>
              </w:rPr>
              <w:t>Trouvé, téléchargé</w:t>
            </w:r>
            <w:r w:rsidR="006E57E5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, </w:t>
            </w:r>
            <w:r w:rsidR="007E67D1" w:rsidRPr="00B11BA6">
              <w:rPr>
                <w:rFonts w:ascii="Times New Roman" w:hAnsi="Times New Roman"/>
                <w:smallCaps w:val="0"/>
                <w:lang w:val="fr-FR" w:eastAsia="en-GB"/>
              </w:rPr>
              <w:t>install</w:t>
            </w:r>
            <w:r w:rsidR="00301812" w:rsidRPr="00B11BA6">
              <w:rPr>
                <w:rFonts w:ascii="Times New Roman" w:hAnsi="Times New Roman"/>
                <w:smallCaps w:val="0"/>
                <w:lang w:val="fr-FR" w:eastAsia="en-GB"/>
              </w:rPr>
              <w:t>é</w:t>
            </w:r>
            <w:r w:rsidR="003E31CF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 et </w:t>
            </w:r>
            <w:r w:rsidR="008F7324" w:rsidRPr="00B11BA6">
              <w:rPr>
                <w:rFonts w:ascii="Times New Roman" w:hAnsi="Times New Roman"/>
                <w:smallCaps w:val="0"/>
                <w:lang w:val="fr-FR" w:eastAsia="en-GB"/>
              </w:rPr>
              <w:t>configuré un</w:t>
            </w:r>
            <w:r w:rsidR="006E57E5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 logiciel </w:t>
            </w: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>?</w:t>
            </w:r>
          </w:p>
          <w:p w14:paraId="59730336" w14:textId="77777777" w:rsidR="00365A47" w:rsidRPr="00B11BA6" w:rsidRDefault="00365A47" w:rsidP="00CE050A">
            <w:pPr>
              <w:pStyle w:val="1Intvwqst"/>
              <w:widowControl w:val="0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 w:eastAsia="en-GB"/>
              </w:rPr>
            </w:pPr>
          </w:p>
          <w:p w14:paraId="2C4F235B" w14:textId="77777777" w:rsidR="00EE6EFF" w:rsidRPr="00B11BA6" w:rsidRDefault="00C375C5" w:rsidP="00EE6EFF">
            <w:pPr>
              <w:pStyle w:val="1Intvwqst"/>
              <w:widowControl w:val="0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 w:eastAsia="en-GB"/>
              </w:rPr>
            </w:pP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ab/>
              <w:t>[G]</w:t>
            </w: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ab/>
              <w:t>Cr</w:t>
            </w:r>
            <w:r w:rsidR="00A322C3" w:rsidRPr="00B11BA6">
              <w:rPr>
                <w:rFonts w:ascii="Times New Roman" w:hAnsi="Times New Roman"/>
                <w:smallCaps w:val="0"/>
                <w:lang w:val="fr-FR" w:eastAsia="en-GB"/>
              </w:rPr>
              <w:t>éé</w:t>
            </w:r>
            <w:r w:rsidR="006E57E5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 une </w:t>
            </w:r>
            <w:r w:rsidR="008F7324" w:rsidRPr="00B11BA6">
              <w:rPr>
                <w:rFonts w:ascii="Times New Roman" w:hAnsi="Times New Roman"/>
                <w:smallCaps w:val="0"/>
                <w:lang w:val="fr-FR" w:eastAsia="en-GB"/>
              </w:rPr>
              <w:t>présentation électronique</w:t>
            </w:r>
            <w:r w:rsidR="006E57E5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 avec un logiciel de </w:t>
            </w:r>
            <w:r w:rsidR="00365A47" w:rsidRPr="00B11BA6">
              <w:rPr>
                <w:rFonts w:ascii="Times New Roman" w:hAnsi="Times New Roman"/>
                <w:smallCaps w:val="0"/>
                <w:lang w:val="fr-FR" w:eastAsia="en-GB"/>
              </w:rPr>
              <w:t>pr</w:t>
            </w:r>
            <w:r w:rsidR="006E57E5" w:rsidRPr="00B11BA6">
              <w:rPr>
                <w:rFonts w:ascii="Times New Roman" w:hAnsi="Times New Roman"/>
                <w:smallCaps w:val="0"/>
                <w:lang w:val="fr-FR" w:eastAsia="en-GB"/>
              </w:rPr>
              <w:t>é</w:t>
            </w:r>
            <w:r w:rsidR="00365A47" w:rsidRPr="00B11BA6">
              <w:rPr>
                <w:rFonts w:ascii="Times New Roman" w:hAnsi="Times New Roman"/>
                <w:smallCaps w:val="0"/>
                <w:lang w:val="fr-FR" w:eastAsia="en-GB"/>
              </w:rPr>
              <w:t>sentation</w:t>
            </w:r>
            <w:r w:rsidR="00EE6EFF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, y compris </w:t>
            </w:r>
            <w:r w:rsidR="006E57E5" w:rsidRPr="00B11BA6">
              <w:rPr>
                <w:rFonts w:ascii="Times New Roman" w:hAnsi="Times New Roman"/>
                <w:smallCaps w:val="0"/>
                <w:lang w:val="fr-FR" w:eastAsia="en-GB"/>
              </w:rPr>
              <w:t>texte</w:t>
            </w:r>
            <w:r w:rsidR="00EE6EFF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, </w:t>
            </w:r>
            <w:r w:rsidR="00365A47" w:rsidRPr="00B11BA6">
              <w:rPr>
                <w:rFonts w:ascii="Times New Roman" w:hAnsi="Times New Roman"/>
                <w:smallCaps w:val="0"/>
                <w:lang w:val="fr-FR" w:eastAsia="en-GB"/>
              </w:rPr>
              <w:t>im</w:t>
            </w:r>
            <w:r w:rsidR="00EE6EFF" w:rsidRPr="00B11BA6">
              <w:rPr>
                <w:rFonts w:ascii="Times New Roman" w:hAnsi="Times New Roman"/>
                <w:smallCaps w:val="0"/>
                <w:lang w:val="fr-FR" w:eastAsia="en-GB"/>
              </w:rPr>
              <w:t>a</w:t>
            </w:r>
            <w:r w:rsidR="003E31CF" w:rsidRPr="00B11BA6">
              <w:rPr>
                <w:rFonts w:ascii="Times New Roman" w:hAnsi="Times New Roman"/>
                <w:smallCaps w:val="0"/>
                <w:lang w:val="fr-FR" w:eastAsia="en-GB"/>
              </w:rPr>
              <w:t>ge</w:t>
            </w:r>
            <w:r w:rsidR="00365A47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s, </w:t>
            </w:r>
          </w:p>
          <w:p w14:paraId="730C33BF" w14:textId="77777777" w:rsidR="00365A47" w:rsidRPr="00B11BA6" w:rsidRDefault="007E67D1" w:rsidP="00EE6EFF">
            <w:pPr>
              <w:pStyle w:val="1Intvwqst"/>
              <w:widowControl w:val="0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 w:eastAsia="en-GB"/>
              </w:rPr>
            </w:pP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ab/>
            </w:r>
            <w:r w:rsidR="00EE6EFF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son, vidéo ou graphiques </w:t>
            </w:r>
            <w:r w:rsidR="00365A47" w:rsidRPr="00B11BA6">
              <w:rPr>
                <w:rFonts w:ascii="Times New Roman" w:hAnsi="Times New Roman"/>
                <w:smallCaps w:val="0"/>
                <w:lang w:val="fr-FR" w:eastAsia="en-GB"/>
              </w:rPr>
              <w:t>?</w:t>
            </w:r>
          </w:p>
          <w:p w14:paraId="362A107C" w14:textId="77777777" w:rsidR="00365A47" w:rsidRPr="00B11BA6" w:rsidRDefault="00365A47" w:rsidP="00CE050A">
            <w:pPr>
              <w:pStyle w:val="1Intvwqst"/>
              <w:widowControl w:val="0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 w:eastAsia="en-GB"/>
              </w:rPr>
            </w:pPr>
          </w:p>
          <w:p w14:paraId="06C746AF" w14:textId="77777777" w:rsidR="00365A47" w:rsidRPr="00B11BA6" w:rsidRDefault="00C375C5" w:rsidP="00CE050A">
            <w:pPr>
              <w:pStyle w:val="1Intvwqst"/>
              <w:widowControl w:val="0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 w:eastAsia="en-GB"/>
              </w:rPr>
            </w:pP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ab/>
              <w:t>[H]</w:t>
            </w: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ab/>
            </w:r>
            <w:r w:rsidR="00A322C3" w:rsidRPr="00B11BA6">
              <w:rPr>
                <w:rFonts w:ascii="Times New Roman" w:hAnsi="Times New Roman"/>
                <w:smallCaps w:val="0"/>
                <w:lang w:val="fr-FR" w:eastAsia="en-GB"/>
              </w:rPr>
              <w:t>Transféré</w:t>
            </w:r>
            <w:r w:rsidR="00EE6EFF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 un fichier entre un ordinateur et un autre dispositif </w:t>
            </w:r>
            <w:r w:rsidR="00365A47" w:rsidRPr="00B11BA6">
              <w:rPr>
                <w:rFonts w:ascii="Times New Roman" w:hAnsi="Times New Roman"/>
                <w:smallCaps w:val="0"/>
                <w:lang w:val="fr-FR" w:eastAsia="en-GB"/>
              </w:rPr>
              <w:t>?</w:t>
            </w:r>
          </w:p>
          <w:p w14:paraId="25EF4EB0" w14:textId="77777777" w:rsidR="00365A47" w:rsidRPr="00B11BA6" w:rsidRDefault="00365A47" w:rsidP="00CE050A">
            <w:pPr>
              <w:pStyle w:val="1Intvwqst"/>
              <w:widowControl w:val="0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 w:eastAsia="en-GB"/>
              </w:rPr>
            </w:pPr>
          </w:p>
          <w:p w14:paraId="68AA88BB" w14:textId="77777777" w:rsidR="00365A47" w:rsidRPr="00B11BA6" w:rsidRDefault="00365A47" w:rsidP="009E0816">
            <w:pPr>
              <w:pStyle w:val="1Intvwqst"/>
              <w:widowControl w:val="0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ab/>
              <w:t>[I]</w:t>
            </w: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ab/>
            </w:r>
            <w:r w:rsidR="00A322C3" w:rsidRPr="00B11BA6">
              <w:rPr>
                <w:rFonts w:ascii="Times New Roman" w:hAnsi="Times New Roman"/>
                <w:smallCaps w:val="0"/>
                <w:lang w:val="fr-FR" w:eastAsia="en-GB"/>
              </w:rPr>
              <w:t>Ecrit</w:t>
            </w:r>
            <w:r w:rsidR="00EE6EFF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 un programme </w:t>
            </w:r>
            <w:r w:rsidR="009E0816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dans n’importe quel </w:t>
            </w:r>
            <w:r w:rsidR="00EE6EFF" w:rsidRPr="00B11BA6">
              <w:rPr>
                <w:rFonts w:ascii="Times New Roman" w:hAnsi="Times New Roman"/>
                <w:smallCaps w:val="0"/>
                <w:lang w:val="fr-FR" w:eastAsia="en-GB"/>
              </w:rPr>
              <w:t xml:space="preserve"> langage de programmation </w:t>
            </w:r>
            <w:r w:rsidRPr="00B11BA6">
              <w:rPr>
                <w:rFonts w:ascii="Times New Roman" w:hAnsi="Times New Roman"/>
                <w:smallCaps w:val="0"/>
                <w:lang w:val="fr-FR" w:eastAsia="en-GB"/>
              </w:rPr>
              <w:t>?</w:t>
            </w:r>
          </w:p>
        </w:tc>
        <w:tc>
          <w:tcPr>
            <w:tcW w:w="213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4C631E" w14:textId="77777777" w:rsidR="003A1B05" w:rsidRPr="00B11BA6" w:rsidRDefault="003A1B05" w:rsidP="007E67D1">
            <w:pPr>
              <w:pStyle w:val="Responsecategs"/>
              <w:keepNext/>
              <w:tabs>
                <w:tab w:val="clear" w:pos="3942"/>
                <w:tab w:val="left" w:pos="3426"/>
                <w:tab w:val="righ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A04508" w:rsidRPr="00B11BA6">
              <w:rPr>
                <w:rFonts w:ascii="Times New Roman" w:hAnsi="Times New Roman"/>
                <w:caps/>
                <w:lang w:val="fr-FR"/>
              </w:rPr>
              <w:t xml:space="preserve">                                                          </w:t>
            </w:r>
            <w:r w:rsidR="009C3D92" w:rsidRPr="00B11BA6">
              <w:rPr>
                <w:rFonts w:ascii="Times New Roman" w:hAnsi="Times New Roman"/>
                <w:caps/>
                <w:lang w:val="fr-FR"/>
              </w:rPr>
              <w:t xml:space="preserve">    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E81BDD" w:rsidRPr="00B11BA6">
              <w:rPr>
                <w:rFonts w:ascii="Times New Roman" w:hAnsi="Times New Roman"/>
                <w:caps/>
                <w:lang w:val="fr-FR"/>
              </w:rPr>
              <w:t xml:space="preserve">  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Non</w:t>
            </w:r>
          </w:p>
          <w:p w14:paraId="1A837966" w14:textId="77777777" w:rsidR="003A1B05" w:rsidRPr="00B11BA6" w:rsidRDefault="003A1B05" w:rsidP="00CE050A">
            <w:pPr>
              <w:pStyle w:val="Responsecategs"/>
              <w:keepNext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0D50F81" w14:textId="77777777" w:rsidR="003A1B05" w:rsidRPr="00B11BA6" w:rsidRDefault="003A1B05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C</w:t>
            </w:r>
            <w:r w:rsidR="00182727" w:rsidRPr="00B11BA6">
              <w:rPr>
                <w:rFonts w:ascii="Times New Roman" w:hAnsi="Times New Roman"/>
                <w:caps/>
                <w:lang w:val="fr-FR"/>
              </w:rPr>
              <w:t>op</w:t>
            </w:r>
            <w:r w:rsidR="00EE6EFF" w:rsidRPr="00B11BA6">
              <w:rPr>
                <w:rFonts w:ascii="Times New Roman" w:hAnsi="Times New Roman"/>
                <w:caps/>
                <w:lang w:val="fr-FR"/>
              </w:rPr>
              <w:t xml:space="preserve">ier </w:t>
            </w:r>
            <w:r w:rsidRPr="00B11BA6">
              <w:rPr>
                <w:rFonts w:ascii="Times New Roman" w:hAnsi="Times New Roman"/>
                <w:caps/>
                <w:lang w:val="fr-FR"/>
              </w:rPr>
              <w:t>/</w:t>
            </w:r>
            <w:r w:rsidR="00B17DE4" w:rsidRPr="00B11BA6">
              <w:rPr>
                <w:rFonts w:ascii="Times New Roman" w:hAnsi="Times New Roman"/>
                <w:caps/>
                <w:lang w:val="fr-FR"/>
              </w:rPr>
              <w:t xml:space="preserve">Déplacer </w:t>
            </w:r>
            <w:r w:rsidRPr="00B11BA6">
              <w:rPr>
                <w:rFonts w:ascii="Times New Roman" w:hAnsi="Times New Roman"/>
                <w:caps/>
                <w:lang w:val="fr-FR"/>
              </w:rPr>
              <w:t>fi</w:t>
            </w:r>
            <w:r w:rsidR="00EE6EFF" w:rsidRPr="00B11BA6">
              <w:rPr>
                <w:rFonts w:ascii="Times New Roman" w:hAnsi="Times New Roman"/>
                <w:caps/>
                <w:lang w:val="fr-FR"/>
              </w:rPr>
              <w:t>chier</w:t>
            </w:r>
            <w:r w:rsidR="009C3D92" w:rsidRPr="00B11BA6">
              <w:rPr>
                <w:rFonts w:ascii="Times New Roman" w:hAnsi="Times New Roman"/>
                <w:caps/>
                <w:lang w:val="fr-FR"/>
              </w:rPr>
              <w:t>…………..</w:t>
            </w:r>
            <w:r w:rsidRPr="00B11BA6">
              <w:rPr>
                <w:rFonts w:ascii="Times New Roman" w:hAnsi="Times New Roman"/>
                <w:caps/>
                <w:lang w:val="fr-FR"/>
              </w:rPr>
              <w:t>1</w:t>
            </w:r>
            <w:r w:rsidR="009C3D92" w:rsidRPr="00B11BA6">
              <w:rPr>
                <w:rFonts w:ascii="Times New Roman" w:hAnsi="Times New Roman"/>
                <w:caps/>
                <w:lang w:val="fr-FR"/>
              </w:rPr>
              <w:t xml:space="preserve">       </w:t>
            </w:r>
            <w:r w:rsidRPr="00B11BA6">
              <w:rPr>
                <w:rFonts w:ascii="Times New Roman" w:hAnsi="Times New Roman"/>
                <w:caps/>
                <w:lang w:val="fr-FR"/>
              </w:rPr>
              <w:t>2</w:t>
            </w:r>
          </w:p>
          <w:p w14:paraId="48C08C59" w14:textId="77777777" w:rsidR="003A1B05" w:rsidRPr="00B11BA6" w:rsidRDefault="003A1B05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DD50CEC" w14:textId="77777777" w:rsidR="00182727" w:rsidRPr="00B11BA6" w:rsidRDefault="00182727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15D845E" w14:textId="77777777" w:rsidR="003A1B05" w:rsidRPr="00B11BA6" w:rsidRDefault="00EE6EFF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utiliser </w:t>
            </w:r>
            <w:r w:rsidR="009C3D92" w:rsidRPr="00B11BA6">
              <w:rPr>
                <w:rFonts w:ascii="Times New Roman" w:hAnsi="Times New Roman"/>
                <w:caps/>
                <w:lang w:val="fr-FR"/>
              </w:rPr>
              <w:t>couper</w:t>
            </w:r>
            <w:r w:rsidR="009C3D92" w:rsidRPr="00B11BA6">
              <w:rPr>
                <w:rFonts w:ascii="Times New Roman" w:hAnsi="Times New Roman"/>
                <w:lang w:val="fr-FR" w:eastAsia="en-GB"/>
              </w:rPr>
              <w:t>-</w:t>
            </w:r>
            <w:r w:rsidRPr="00B11BA6">
              <w:rPr>
                <w:rFonts w:ascii="Times New Roman" w:hAnsi="Times New Roman"/>
                <w:caps/>
                <w:lang w:val="fr-FR"/>
              </w:rPr>
              <w:t>copier/coller dans un</w:t>
            </w:r>
            <w:r w:rsidR="003A1B05" w:rsidRPr="00B11BA6">
              <w:rPr>
                <w:rFonts w:ascii="Times New Roman" w:hAnsi="Times New Roman"/>
                <w:caps/>
                <w:lang w:val="fr-FR"/>
              </w:rPr>
              <w:t xml:space="preserve"> document</w:t>
            </w:r>
            <w:r w:rsidR="003A1B05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  <w:r w:rsidR="003A1B05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4BABBA54" w14:textId="77777777" w:rsidR="003A1B05" w:rsidRPr="00B11BA6" w:rsidRDefault="003A1B05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617FA7D" w14:textId="77777777" w:rsidR="00784419" w:rsidRPr="00B11BA6" w:rsidRDefault="00EE6EFF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envoyer un </w:t>
            </w:r>
            <w:r w:rsidR="003A1B05" w:rsidRPr="00B11BA6">
              <w:rPr>
                <w:rFonts w:ascii="Times New Roman" w:hAnsi="Times New Roman"/>
                <w:caps/>
                <w:lang w:val="fr-FR"/>
              </w:rPr>
              <w:t xml:space="preserve">e-mail 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avec </w:t>
            </w:r>
            <w:r w:rsidR="00A749A8" w:rsidRPr="00B11BA6">
              <w:rPr>
                <w:rFonts w:ascii="Times New Roman" w:hAnsi="Times New Roman"/>
                <w:caps/>
                <w:lang w:val="fr-FR"/>
              </w:rPr>
              <w:t xml:space="preserve">un </w:t>
            </w:r>
            <w:r w:rsidRPr="00B11BA6">
              <w:rPr>
                <w:rFonts w:ascii="Times New Roman" w:hAnsi="Times New Roman"/>
                <w:caps/>
                <w:lang w:val="fr-FR"/>
              </w:rPr>
              <w:t>fichier attache</w:t>
            </w:r>
            <w:r w:rsidR="003A1B05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  <w:r w:rsidR="003A1B05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30F15C50" w14:textId="77777777" w:rsidR="00182727" w:rsidRPr="00B11BA6" w:rsidRDefault="00182727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66F26CE" w14:textId="77777777" w:rsidR="00A749A8" w:rsidRPr="00B11BA6" w:rsidRDefault="00182727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U</w:t>
            </w:r>
            <w:r w:rsidR="00EE6EFF" w:rsidRPr="00B11BA6">
              <w:rPr>
                <w:rFonts w:ascii="Times New Roman" w:hAnsi="Times New Roman"/>
                <w:caps/>
                <w:lang w:val="fr-FR"/>
              </w:rPr>
              <w:t xml:space="preserve">tiliser une formule </w:t>
            </w:r>
            <w:r w:rsidR="00A749A8" w:rsidRPr="00B11BA6">
              <w:rPr>
                <w:rFonts w:ascii="Times New Roman" w:hAnsi="Times New Roman"/>
                <w:caps/>
                <w:lang w:val="fr-FR"/>
              </w:rPr>
              <w:t>de base</w:t>
            </w:r>
          </w:p>
          <w:p w14:paraId="61307A16" w14:textId="77777777" w:rsidR="003A1B05" w:rsidRPr="00B11BA6" w:rsidRDefault="00A749A8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EE6EFF" w:rsidRPr="00B11BA6">
              <w:rPr>
                <w:rFonts w:ascii="Times New Roman" w:hAnsi="Times New Roman"/>
                <w:caps/>
                <w:lang w:val="fr-FR"/>
              </w:rPr>
              <w:t>dans une feuille de calcul</w:t>
            </w:r>
            <w:r w:rsidR="003A1B05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  <w:r w:rsidR="003A1B05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1BC88240" w14:textId="77777777" w:rsidR="003A1B05" w:rsidRPr="00B11BA6" w:rsidRDefault="003A1B05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6398612" w14:textId="77777777" w:rsidR="003A1B05" w:rsidRPr="00B11BA6" w:rsidRDefault="00C375C5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Connect</w:t>
            </w:r>
            <w:r w:rsidR="00EE6EFF" w:rsidRPr="00B11BA6">
              <w:rPr>
                <w:rFonts w:ascii="Times New Roman" w:hAnsi="Times New Roman"/>
                <w:caps/>
                <w:lang w:val="fr-FR"/>
              </w:rPr>
              <w:t>er</w:t>
            </w:r>
            <w:r w:rsidR="003B24DE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EE6EFF" w:rsidRPr="00B11BA6">
              <w:rPr>
                <w:rFonts w:ascii="Times New Roman" w:hAnsi="Times New Roman"/>
                <w:caps/>
                <w:lang w:val="fr-FR"/>
              </w:rPr>
              <w:t xml:space="preserve">equipement </w:t>
            </w:r>
            <w:r w:rsidR="003A1B05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  <w:r w:rsidR="003A1B05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17D962EB" w14:textId="77777777" w:rsidR="003A1B05" w:rsidRPr="00B11BA6" w:rsidRDefault="003A1B05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9B486F3" w14:textId="77777777" w:rsidR="00EE6EFF" w:rsidRPr="00B11BA6" w:rsidRDefault="00EE6EFF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6DA9C6E1" w14:textId="77777777" w:rsidR="003A1B05" w:rsidRPr="00B11BA6" w:rsidRDefault="00182727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Ins</w:t>
            </w:r>
            <w:r w:rsidR="00C375C5" w:rsidRPr="00B11BA6">
              <w:rPr>
                <w:rFonts w:ascii="Times New Roman" w:hAnsi="Times New Roman"/>
                <w:caps/>
                <w:lang w:val="fr-FR"/>
              </w:rPr>
              <w:t>tall</w:t>
            </w:r>
            <w:r w:rsidR="00EE6EFF" w:rsidRPr="00B11BA6">
              <w:rPr>
                <w:rFonts w:ascii="Times New Roman" w:hAnsi="Times New Roman"/>
                <w:caps/>
                <w:lang w:val="fr-FR"/>
              </w:rPr>
              <w:t>er un logiciel</w:t>
            </w:r>
            <w:r w:rsidR="003A1B05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  <w:r w:rsidR="003A1B05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253FA531" w14:textId="77777777" w:rsidR="003A1B05" w:rsidRPr="00B11BA6" w:rsidRDefault="003A1B05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5B12198" w14:textId="77777777" w:rsidR="00182727" w:rsidRPr="00B11BA6" w:rsidRDefault="00182727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762810F" w14:textId="77777777" w:rsidR="003A1B05" w:rsidRPr="00B11BA6" w:rsidRDefault="00C375C5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Cre</w:t>
            </w:r>
            <w:r w:rsidR="00EE6EFF" w:rsidRPr="00B11BA6">
              <w:rPr>
                <w:rFonts w:ascii="Times New Roman" w:hAnsi="Times New Roman"/>
                <w:caps/>
                <w:lang w:val="fr-FR"/>
              </w:rPr>
              <w:t xml:space="preserve">er une 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 presentation</w:t>
            </w:r>
            <w:r w:rsidR="003A1B05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  <w:r w:rsidR="003A1B05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28FE092C" w14:textId="77777777" w:rsidR="003A1B05" w:rsidRPr="00B11BA6" w:rsidRDefault="003A1B05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4B2A5F7" w14:textId="77777777" w:rsidR="003A1B05" w:rsidRPr="00B11BA6" w:rsidRDefault="003A1B05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495CB6C" w14:textId="77777777" w:rsidR="00EE6EFF" w:rsidRPr="00B11BA6" w:rsidRDefault="00EE6EFF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1A9CE25" w14:textId="77777777" w:rsidR="003A1B05" w:rsidRPr="00B11BA6" w:rsidRDefault="00C375C5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Transfer</w:t>
            </w:r>
            <w:r w:rsidR="00EE6EFF" w:rsidRPr="00B11BA6">
              <w:rPr>
                <w:rFonts w:ascii="Times New Roman" w:hAnsi="Times New Roman"/>
                <w:caps/>
                <w:lang w:val="fr-FR"/>
              </w:rPr>
              <w:t xml:space="preserve">er un fichier </w:t>
            </w:r>
            <w:r w:rsidR="003A1B05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  <w:r w:rsidR="003A1B05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2A56281A" w14:textId="77777777" w:rsidR="003A1B05" w:rsidRPr="00B11BA6" w:rsidRDefault="003A1B05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64D2BEF" w14:textId="77777777" w:rsidR="003A1B05" w:rsidRPr="00B11BA6" w:rsidRDefault="003A1B05" w:rsidP="007E67D1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99B5C66" w14:textId="77777777" w:rsidR="003A1B05" w:rsidRPr="00B11BA6" w:rsidRDefault="00A749A8" w:rsidP="00A749A8">
            <w:pPr>
              <w:pStyle w:val="Responsecategs"/>
              <w:keepNext/>
              <w:tabs>
                <w:tab w:val="clear" w:pos="3942"/>
                <w:tab w:val="right" w:leader="dot" w:pos="369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 xml:space="preserve">ecrire un </w:t>
            </w:r>
            <w:r w:rsidR="00182727" w:rsidRPr="00B11BA6">
              <w:rPr>
                <w:rFonts w:ascii="Times New Roman" w:hAnsi="Times New Roman"/>
                <w:caps/>
              </w:rPr>
              <w:t>Programm</w:t>
            </w:r>
            <w:r w:rsidR="00EE6EFF" w:rsidRPr="00B11BA6">
              <w:rPr>
                <w:rFonts w:ascii="Times New Roman" w:hAnsi="Times New Roman"/>
                <w:caps/>
              </w:rPr>
              <w:t>e</w:t>
            </w:r>
            <w:r w:rsidR="003A1B05" w:rsidRPr="00B11BA6">
              <w:rPr>
                <w:rFonts w:ascii="Times New Roman" w:hAnsi="Times New Roman"/>
                <w:caps/>
              </w:rPr>
              <w:tab/>
              <w:t>1</w:t>
            </w:r>
            <w:r w:rsidR="003A1B05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49" w:type="pct"/>
            <w:gridSpan w:val="2"/>
            <w:tcBorders>
              <w:right w:val="double" w:sz="4" w:space="0" w:color="auto"/>
            </w:tcBorders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78347018" w14:textId="77777777" w:rsidR="00784419" w:rsidRPr="00B11BA6" w:rsidRDefault="00784419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9E0816" w:rsidRPr="00B11BA6" w14:paraId="425B4471" w14:textId="77777777" w:rsidTr="009E08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70"/>
          <w:jc w:val="center"/>
        </w:trPr>
        <w:tc>
          <w:tcPr>
            <w:tcW w:w="2218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0F66CEB1" w14:textId="77777777" w:rsidR="00365A47" w:rsidRPr="00B11BA6" w:rsidRDefault="00B82509" w:rsidP="009E0816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MT</w:t>
            </w:r>
            <w:r w:rsidR="009E0816"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7</w:t>
            </w:r>
            <w:r w:rsidR="00365A47"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D81ABD"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="00945673" w:rsidRPr="00B11BA6">
              <w:rPr>
                <w:lang w:val="fr-FR"/>
              </w:rPr>
              <w:t xml:space="preserve">Vérifier </w:t>
            </w:r>
            <w:r w:rsidR="00365A47" w:rsidRPr="00B11BA6">
              <w:rPr>
                <w:lang w:val="fr-FR"/>
              </w:rPr>
              <w:t>MT</w:t>
            </w:r>
            <w:r w:rsidR="009E0816" w:rsidRPr="00B11BA6">
              <w:rPr>
                <w:lang w:val="fr-FR"/>
              </w:rPr>
              <w:t>6</w:t>
            </w:r>
            <w:r w:rsidR="006E5FA4" w:rsidRPr="00B11BA6">
              <w:rPr>
                <w:lang w:val="fr-FR"/>
              </w:rPr>
              <w:t xml:space="preserve"> [C]</w:t>
            </w:r>
            <w:r w:rsidR="00945673" w:rsidRPr="00B11BA6">
              <w:rPr>
                <w:lang w:val="fr-FR"/>
              </w:rPr>
              <w:t> :</w:t>
            </w:r>
            <w:r w:rsidR="00441BE8" w:rsidRPr="00B11BA6">
              <w:rPr>
                <w:lang w:val="fr-FR"/>
              </w:rPr>
              <w:t xml:space="preserve"> </w:t>
            </w:r>
            <w:r w:rsidR="00945673" w:rsidRPr="00B11BA6">
              <w:rPr>
                <w:lang w:val="fr-FR"/>
              </w:rPr>
              <w:t xml:space="preserve">‘Oui’ est enregistré ? </w:t>
            </w:r>
          </w:p>
        </w:tc>
        <w:tc>
          <w:tcPr>
            <w:tcW w:w="21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6140A9A" w14:textId="77777777" w:rsidR="00365A47" w:rsidRPr="00B11BA6" w:rsidRDefault="003E31CF" w:rsidP="007E67D1">
            <w:pPr>
              <w:pStyle w:val="Responsecategs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9E0816" w:rsidRPr="00B11BA6">
              <w:rPr>
                <w:rFonts w:ascii="Times New Roman" w:hAnsi="Times New Roman"/>
                <w:caps/>
                <w:lang w:val="fr-FR"/>
              </w:rPr>
              <w:t>, MT6[C]=1</w:t>
            </w:r>
            <w:r w:rsidR="00365A47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79E7BFE3" w14:textId="77777777" w:rsidR="00365A47" w:rsidRPr="00B11BA6" w:rsidRDefault="003E31CF" w:rsidP="009E0816">
            <w:pPr>
              <w:pStyle w:val="Responsecategs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9E0816" w:rsidRPr="00B11BA6">
              <w:rPr>
                <w:rFonts w:ascii="Times New Roman" w:hAnsi="Times New Roman"/>
                <w:caps/>
                <w:lang w:val="fr-FR"/>
              </w:rPr>
              <w:t>, MT6[C]=2</w:t>
            </w:r>
            <w:r w:rsidR="00365A47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49" w:type="pct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4AB950BD" w14:textId="77777777" w:rsidR="00365A47" w:rsidRPr="00B11BA6" w:rsidRDefault="00365A47" w:rsidP="00592701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smallCaps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1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MT</w:t>
            </w:r>
            <w:r w:rsidR="002E02B4" w:rsidRPr="00B11BA6">
              <w:rPr>
                <w:rFonts w:ascii="Times New Roman" w:hAnsi="Times New Roman"/>
                <w:i/>
                <w:smallCaps w:val="0"/>
                <w:lang w:val="fr-FR"/>
              </w:rPr>
              <w:t>1</w:t>
            </w:r>
            <w:r w:rsidR="00592701" w:rsidRPr="00B11BA6">
              <w:rPr>
                <w:rFonts w:ascii="Times New Roman" w:hAnsi="Times New Roman"/>
                <w:i/>
                <w:smallCaps w:val="0"/>
                <w:lang w:val="fr-FR"/>
              </w:rPr>
              <w:t>0</w:t>
            </w:r>
          </w:p>
        </w:tc>
      </w:tr>
      <w:tr w:rsidR="009E0816" w:rsidRPr="00B11BA6" w14:paraId="6598AB96" w14:textId="77777777" w:rsidTr="008862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jc w:val="center"/>
        </w:trPr>
        <w:tc>
          <w:tcPr>
            <w:tcW w:w="2218" w:type="pct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bottom w:w="43" w:type="dxa"/>
            </w:tcMar>
          </w:tcPr>
          <w:p w14:paraId="425D7E77" w14:textId="77777777" w:rsidR="009E0816" w:rsidRPr="00B11BA6" w:rsidRDefault="009E0816" w:rsidP="00945673">
            <w:pPr>
              <w:pStyle w:val="Instructionstointvw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MT8</w:t>
            </w:r>
            <w:r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945673"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Pr="00B11BA6">
              <w:rPr>
                <w:lang w:val="fr-FR"/>
              </w:rPr>
              <w:t>Vérifier MT6 [F]</w:t>
            </w:r>
            <w:r w:rsidR="00945673" w:rsidRPr="00B11BA6">
              <w:rPr>
                <w:lang w:val="fr-FR"/>
              </w:rPr>
              <w:t> :</w:t>
            </w:r>
            <w:r w:rsidR="00441BE8" w:rsidRPr="00B11BA6">
              <w:rPr>
                <w:lang w:val="fr-FR"/>
              </w:rPr>
              <w:t xml:space="preserve"> </w:t>
            </w:r>
            <w:r w:rsidR="00945673" w:rsidRPr="00B11BA6">
              <w:rPr>
                <w:lang w:val="fr-FR"/>
              </w:rPr>
              <w:t>‘Oui’ est enregistré ?</w:t>
            </w:r>
          </w:p>
        </w:tc>
        <w:tc>
          <w:tcPr>
            <w:tcW w:w="21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7C965C9" w14:textId="77777777" w:rsidR="009E0816" w:rsidRPr="00B11BA6" w:rsidRDefault="009E0816" w:rsidP="009E0816">
            <w:pPr>
              <w:pStyle w:val="Responsecategs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Oui, </w:t>
            </w:r>
            <w:r w:rsidR="008F7324" w:rsidRPr="00B11BA6">
              <w:rPr>
                <w:rFonts w:ascii="Times New Roman" w:hAnsi="Times New Roman"/>
                <w:caps/>
                <w:lang w:val="fr-FR"/>
              </w:rPr>
              <w:t>MT6 [</w:t>
            </w:r>
            <w:r w:rsidRPr="00B11BA6">
              <w:rPr>
                <w:rFonts w:ascii="Times New Roman" w:hAnsi="Times New Roman"/>
                <w:caps/>
                <w:lang w:val="fr-FR"/>
              </w:rPr>
              <w:t>F]=1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24529F98" w14:textId="77777777" w:rsidR="009E0816" w:rsidRPr="00B11BA6" w:rsidRDefault="009E0816" w:rsidP="009E0816">
            <w:pPr>
              <w:pStyle w:val="Responsecategs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b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Non, </w:t>
            </w:r>
            <w:r w:rsidR="008F7324" w:rsidRPr="00B11BA6">
              <w:rPr>
                <w:rFonts w:ascii="Times New Roman" w:hAnsi="Times New Roman"/>
                <w:caps/>
                <w:lang w:val="fr-FR"/>
              </w:rPr>
              <w:t>MT6 [</w:t>
            </w:r>
            <w:r w:rsidRPr="00B11BA6">
              <w:rPr>
                <w:rFonts w:ascii="Times New Roman" w:hAnsi="Times New Roman"/>
                <w:caps/>
                <w:lang w:val="fr-FR"/>
              </w:rPr>
              <w:t>F]=2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49" w:type="pct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10C16051" w14:textId="77777777" w:rsidR="009E0816" w:rsidRPr="00B11BA6" w:rsidRDefault="009E0816" w:rsidP="00592701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1"/>
                <w:rFonts w:ascii="Times New Roman" w:hAnsi="Times New Roman"/>
                <w:i/>
                <w:smallCaps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1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MT1</w:t>
            </w:r>
            <w:r w:rsidR="00592701" w:rsidRPr="00B11BA6">
              <w:rPr>
                <w:rFonts w:ascii="Times New Roman" w:hAnsi="Times New Roman"/>
                <w:i/>
                <w:smallCaps w:val="0"/>
                <w:lang w:val="fr-FR"/>
              </w:rPr>
              <w:t>0</w:t>
            </w:r>
          </w:p>
        </w:tc>
      </w:tr>
      <w:tr w:rsidR="00B37991" w:rsidRPr="00B11BA6" w14:paraId="2D1E3D7C" w14:textId="77777777" w:rsidTr="008862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42"/>
          <w:jc w:val="center"/>
        </w:trPr>
        <w:tc>
          <w:tcPr>
            <w:tcW w:w="2218" w:type="pct"/>
            <w:tcBorders>
              <w:top w:val="single" w:sz="4" w:space="0" w:color="auto"/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CFB811F" w14:textId="77777777" w:rsidR="00B37991" w:rsidRPr="00B11BA6" w:rsidRDefault="00B37991" w:rsidP="00FA1E8D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MT</w:t>
            </w:r>
            <w:r w:rsidR="009E0816" w:rsidRPr="00B11BA6">
              <w:rPr>
                <w:rFonts w:ascii="Times New Roman" w:hAnsi="Times New Roman"/>
                <w:b/>
                <w:smallCaps w:val="0"/>
                <w:lang w:val="fr-FR"/>
              </w:rPr>
              <w:t>9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EE6EFF" w:rsidRPr="00B11BA6">
              <w:rPr>
                <w:rFonts w:ascii="Times New Roman" w:hAnsi="Times New Roman"/>
                <w:smallCaps w:val="0"/>
                <w:lang w:val="fr-FR"/>
              </w:rPr>
              <w:t>Avez-vous déjà utilisé Internet</w:t>
            </w:r>
            <w:r w:rsidR="00FA1E8D" w:rsidRPr="00B11BA6">
              <w:rPr>
                <w:rFonts w:ascii="Times New Roman" w:hAnsi="Times New Roman"/>
                <w:smallCaps w:val="0"/>
                <w:lang w:val="fr-FR"/>
              </w:rPr>
              <w:t>, quel</w:t>
            </w:r>
            <w:r w:rsidR="00592701" w:rsidRPr="00B11BA6">
              <w:rPr>
                <w:rFonts w:ascii="Times New Roman" w:hAnsi="Times New Roman"/>
                <w:smallCaps w:val="0"/>
                <w:lang w:val="fr-FR"/>
              </w:rPr>
              <w:t>s</w:t>
            </w:r>
            <w:r w:rsidR="00FA1E8D" w:rsidRPr="00B11BA6">
              <w:rPr>
                <w:rFonts w:ascii="Times New Roman" w:hAnsi="Times New Roman"/>
                <w:smallCaps w:val="0"/>
                <w:lang w:val="fr-FR"/>
              </w:rPr>
              <w:t xml:space="preserve"> que soi</w:t>
            </w:r>
            <w:r w:rsidR="00592701" w:rsidRPr="00B11BA6">
              <w:rPr>
                <w:rFonts w:ascii="Times New Roman" w:hAnsi="Times New Roman"/>
                <w:smallCaps w:val="0"/>
                <w:lang w:val="fr-FR"/>
              </w:rPr>
              <w:t>en</w:t>
            </w:r>
            <w:r w:rsidR="00FA1E8D" w:rsidRPr="00B11BA6">
              <w:rPr>
                <w:rFonts w:ascii="Times New Roman" w:hAnsi="Times New Roman"/>
                <w:smallCaps w:val="0"/>
                <w:lang w:val="fr-FR"/>
              </w:rPr>
              <w:t xml:space="preserve">t le lieu et l’équipement ? </w:t>
            </w:r>
          </w:p>
        </w:tc>
        <w:tc>
          <w:tcPr>
            <w:tcW w:w="2133" w:type="pct"/>
            <w:tcBorders>
              <w:top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953DC1" w14:textId="77777777" w:rsidR="00B37991" w:rsidRPr="00B11BA6" w:rsidRDefault="003E31CF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B37991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436EF77F" w14:textId="77777777" w:rsidR="00B37991" w:rsidRPr="00B11BA6" w:rsidRDefault="003E31CF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B37991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198993" w14:textId="77777777" w:rsidR="00B37991" w:rsidRPr="00B11BA6" w:rsidRDefault="00B37991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55BF75FD" w14:textId="77777777" w:rsidR="00B37991" w:rsidRPr="00B11BA6" w:rsidRDefault="00B37991" w:rsidP="00C92E0B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="002E02B4" w:rsidRPr="00B11BA6">
              <w:rPr>
                <w:rFonts w:ascii="Times New Roman" w:hAnsi="Times New Roman"/>
                <w:i/>
                <w:smallCaps w:val="0"/>
              </w:rPr>
              <w:t>MT1</w:t>
            </w:r>
            <w:r w:rsidR="00C92E0B" w:rsidRPr="00B11BA6">
              <w:rPr>
                <w:rFonts w:ascii="Times New Roman" w:hAnsi="Times New Roman"/>
                <w:i/>
                <w:smallCaps w:val="0"/>
              </w:rPr>
              <w:t>1</w:t>
            </w:r>
          </w:p>
        </w:tc>
      </w:tr>
      <w:tr w:rsidR="00B37991" w:rsidRPr="00B11BA6" w14:paraId="50DB03FD" w14:textId="77777777" w:rsidTr="008862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jc w:val="center"/>
        </w:trPr>
        <w:tc>
          <w:tcPr>
            <w:tcW w:w="221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2977F7" w14:textId="77777777" w:rsidR="00B37991" w:rsidRPr="00B11BA6" w:rsidRDefault="00B37991" w:rsidP="009E0816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MT1</w:t>
            </w:r>
            <w:r w:rsidR="009E0816" w:rsidRPr="00B11BA6">
              <w:rPr>
                <w:rFonts w:ascii="Times New Roman" w:hAnsi="Times New Roman"/>
                <w:b/>
                <w:smallCaps w:val="0"/>
                <w:lang w:val="fr-FR"/>
              </w:rPr>
              <w:t>0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40B33" w:rsidRPr="00B11BA6">
              <w:rPr>
                <w:rFonts w:ascii="Times New Roman" w:hAnsi="Times New Roman"/>
                <w:smallCaps w:val="0"/>
                <w:lang w:val="fr-FR"/>
              </w:rPr>
              <w:t>Durant les 3 derniers mois, avez-vous utilisé</w:t>
            </w:r>
            <w:r w:rsidR="00B17DE4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640B33" w:rsidRPr="00B11BA6">
              <w:rPr>
                <w:rFonts w:ascii="Times New Roman" w:hAnsi="Times New Roman"/>
                <w:smallCaps w:val="0"/>
                <w:lang w:val="fr-FR"/>
              </w:rPr>
              <w:t>Internet</w:t>
            </w:r>
            <w:r w:rsidR="00B17DE4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640B33" w:rsidRPr="00B11BA6">
              <w:rPr>
                <w:rFonts w:ascii="Times New Roman" w:hAnsi="Times New Roman"/>
                <w:smallCaps w:val="0"/>
                <w:lang w:val="fr-FR"/>
              </w:rPr>
              <w:t>au moins une fois par semaine, moins d’une fois par semaine ou pas du tout</w:t>
            </w:r>
            <w:r w:rsidR="00441BE8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640B33"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5DEC283A" w14:textId="77777777" w:rsidR="009E0816" w:rsidRPr="00B11BA6" w:rsidRDefault="009E0816" w:rsidP="009E0816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47D02FAF" w14:textId="77777777" w:rsidR="009E0816" w:rsidRPr="00B11BA6" w:rsidRDefault="00FA1E8D" w:rsidP="009E0816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Si </w:t>
            </w:r>
            <w:r w:rsidR="0061104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“Au moins une fois par semaine“, </w:t>
            </w:r>
            <w:r w:rsidR="009E0816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insister </w:t>
            </w:r>
            <w:r w:rsidR="008F7324" w:rsidRPr="00B11BA6">
              <w:rPr>
                <w:rFonts w:ascii="Times New Roman" w:hAnsi="Times New Roman"/>
                <w:i/>
                <w:smallCaps w:val="0"/>
                <w:lang w:val="fr-FR"/>
              </w:rPr>
              <w:t>:</w:t>
            </w:r>
            <w:r w:rsidR="008F7324" w:rsidRPr="00B11BA6">
              <w:rPr>
                <w:rFonts w:ascii="Times New Roman" w:hAnsi="Times New Roman"/>
                <w:smallCaps w:val="0"/>
                <w:lang w:val="fr-FR"/>
              </w:rPr>
              <w:t xml:space="preserve"> Diriez</w:t>
            </w:r>
            <w:r w:rsidR="009E0816" w:rsidRPr="00B11BA6">
              <w:rPr>
                <w:rFonts w:ascii="Times New Roman" w:hAnsi="Times New Roman"/>
                <w:smallCaps w:val="0"/>
                <w:lang w:val="fr-FR"/>
              </w:rPr>
              <w:t>-vous que cela arrive presque tous les jours</w:t>
            </w:r>
            <w:r w:rsidR="00C92E0B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9E0816" w:rsidRPr="00B11BA6">
              <w:rPr>
                <w:rFonts w:ascii="Times New Roman" w:hAnsi="Times New Roman"/>
                <w:smallCaps w:val="0"/>
                <w:lang w:val="fr-FR"/>
              </w:rPr>
              <w:t xml:space="preserve">? </w:t>
            </w:r>
          </w:p>
          <w:p w14:paraId="18C214A8" w14:textId="77777777" w:rsidR="009E0816" w:rsidRPr="00B11BA6" w:rsidRDefault="00806062" w:rsidP="00415E96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Si ‘O</w:t>
            </w:r>
            <w:r w:rsidR="003A0316" w:rsidRPr="00B11BA6">
              <w:rPr>
                <w:rFonts w:ascii="Times New Roman" w:hAnsi="Times New Roman"/>
                <w:i/>
                <w:smallCaps w:val="0"/>
                <w:lang w:val="fr-FR"/>
              </w:rPr>
              <w:t>ui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’</w:t>
            </w:r>
            <w:r w:rsidR="003A0316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, </w:t>
            </w:r>
            <w:r w:rsidR="00C92E0B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enregistrer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3, si ‘N</w:t>
            </w:r>
            <w:r w:rsidR="003A0316" w:rsidRPr="00B11BA6">
              <w:rPr>
                <w:rFonts w:ascii="Times New Roman" w:hAnsi="Times New Roman"/>
                <w:i/>
                <w:smallCaps w:val="0"/>
                <w:lang w:val="fr-FR"/>
              </w:rPr>
              <w:t>on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’</w:t>
            </w:r>
            <w:r w:rsidR="003A0316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C92E0B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enregistrer </w:t>
            </w:r>
            <w:r w:rsidR="003A0316" w:rsidRPr="00B11BA6">
              <w:rPr>
                <w:rFonts w:ascii="Times New Roman" w:hAnsi="Times New Roman"/>
                <w:i/>
                <w:smallCaps w:val="0"/>
                <w:lang w:val="fr-FR"/>
              </w:rPr>
              <w:t>2</w:t>
            </w:r>
            <w:r w:rsidR="00681E81"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</w:tc>
        <w:tc>
          <w:tcPr>
            <w:tcW w:w="213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89F40D4" w14:textId="77777777" w:rsidR="00640B33" w:rsidRPr="00B11BA6" w:rsidRDefault="00640B33" w:rsidP="00640B33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pas du tout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0</w:t>
            </w:r>
          </w:p>
          <w:p w14:paraId="4086F003" w14:textId="77777777" w:rsidR="00640B33" w:rsidRPr="00B11BA6" w:rsidRDefault="00640B33" w:rsidP="00640B33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moins d’une fois par semaine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13B28B9E" w14:textId="77777777" w:rsidR="00640B33" w:rsidRPr="00B11BA6" w:rsidRDefault="00640B33" w:rsidP="00640B33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 moins une fois par semaine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43A2EEC9" w14:textId="77777777" w:rsidR="00B37991" w:rsidRPr="00B11BA6" w:rsidRDefault="00640B33" w:rsidP="00640B33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presque tous les jours</w:t>
            </w:r>
            <w:r w:rsidRPr="00B11BA6">
              <w:rPr>
                <w:rFonts w:ascii="Times New Roman" w:hAnsi="Times New Roman"/>
                <w:caps/>
              </w:rPr>
              <w:tab/>
              <w:t>3</w:t>
            </w:r>
          </w:p>
        </w:tc>
        <w:tc>
          <w:tcPr>
            <w:tcW w:w="649" w:type="pct"/>
            <w:gridSpan w:val="2"/>
            <w:tcBorders>
              <w:right w:val="double" w:sz="4" w:space="0" w:color="auto"/>
            </w:tcBorders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5CAF6C4F" w14:textId="77777777" w:rsidR="00B37991" w:rsidRPr="00B11BA6" w:rsidRDefault="00B37991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B37991" w:rsidRPr="00B11BA6" w14:paraId="2F21CA22" w14:textId="77777777" w:rsidTr="008862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jc w:val="center"/>
        </w:trPr>
        <w:tc>
          <w:tcPr>
            <w:tcW w:w="2218" w:type="pct"/>
            <w:tcBorders>
              <w:top w:val="single" w:sz="4" w:space="0" w:color="auto"/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34F352" w14:textId="77777777" w:rsidR="00B37991" w:rsidRPr="00B11BA6" w:rsidRDefault="00B37991" w:rsidP="009E0816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MT1</w:t>
            </w:r>
            <w:r w:rsidR="009E0816" w:rsidRPr="00B11BA6">
              <w:rPr>
                <w:rFonts w:ascii="Times New Roman" w:hAnsi="Times New Roman"/>
                <w:b/>
                <w:smallCaps w:val="0"/>
                <w:lang w:val="fr-FR"/>
              </w:rPr>
              <w:t>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40B33" w:rsidRPr="00B11BA6">
              <w:rPr>
                <w:rFonts w:ascii="Times New Roman" w:hAnsi="Times New Roman"/>
                <w:smallCaps w:val="0"/>
                <w:lang w:val="fr-FR"/>
              </w:rPr>
              <w:t xml:space="preserve">Avez-vous un téléphone portable ? </w:t>
            </w:r>
          </w:p>
        </w:tc>
        <w:tc>
          <w:tcPr>
            <w:tcW w:w="2133" w:type="pct"/>
            <w:tcBorders>
              <w:top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679F00" w14:textId="77777777" w:rsidR="00B37991" w:rsidRPr="00B11BA6" w:rsidRDefault="003E31CF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B37991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694BB9E9" w14:textId="77777777" w:rsidR="00B37991" w:rsidRPr="00B11BA6" w:rsidRDefault="003E31CF" w:rsidP="007E67D1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B37991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49" w:type="pct"/>
            <w:gridSpan w:val="2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192803AD" w14:textId="77777777" w:rsidR="00B37991" w:rsidRPr="00B11BA6" w:rsidRDefault="00B37991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784419" w:rsidRPr="00B11BA6" w14:paraId="337F0E8B" w14:textId="77777777" w:rsidTr="008862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jc w:val="center"/>
        </w:trPr>
        <w:tc>
          <w:tcPr>
            <w:tcW w:w="221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543C5D" w14:textId="77777777" w:rsidR="00784419" w:rsidRPr="00B11BA6" w:rsidRDefault="00784419" w:rsidP="00CE050A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MT1</w:t>
            </w:r>
            <w:r w:rsidR="00FA1E8D" w:rsidRPr="00B11BA6">
              <w:rPr>
                <w:rFonts w:ascii="Times New Roman" w:hAnsi="Times New Roman"/>
                <w:b/>
                <w:smallCaps w:val="0"/>
                <w:lang w:val="fr-FR"/>
              </w:rPr>
              <w:t>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40B33" w:rsidRPr="00B11BA6">
              <w:rPr>
                <w:rFonts w:ascii="Times New Roman" w:hAnsi="Times New Roman"/>
                <w:smallCaps w:val="0"/>
                <w:lang w:val="fr-FR"/>
              </w:rPr>
              <w:t>Durant les 3 derniers mois, avez-vous utilisé</w:t>
            </w:r>
            <w:r w:rsidR="00B17DE4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B43EDD" w:rsidRPr="00B11BA6">
              <w:rPr>
                <w:rFonts w:ascii="Times New Roman" w:hAnsi="Times New Roman"/>
                <w:smallCaps w:val="0"/>
                <w:lang w:val="fr-FR"/>
              </w:rPr>
              <w:t>un</w:t>
            </w:r>
            <w:r w:rsidR="00B17DE4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640B33" w:rsidRPr="00B11BA6">
              <w:rPr>
                <w:rFonts w:ascii="Times New Roman" w:hAnsi="Times New Roman"/>
                <w:smallCaps w:val="0"/>
                <w:lang w:val="fr-FR"/>
              </w:rPr>
              <w:t>téléphone portable au moins une fois par semaine, moins d’une fois par semaine ou pas du tout</w:t>
            </w:r>
            <w:r w:rsidR="00681E81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640B33"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409C9699" w14:textId="77777777" w:rsidR="00784419" w:rsidRPr="00B11BA6" w:rsidRDefault="00784419" w:rsidP="00CE050A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524A4B1D" w14:textId="77777777" w:rsidR="00784419" w:rsidRPr="00B11BA6" w:rsidRDefault="00784419" w:rsidP="00640B33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 w:eastAsia="en-GB"/>
              </w:rPr>
              <w:tab/>
            </w:r>
            <w:r w:rsidR="0048458D" w:rsidRPr="00B11BA6">
              <w:rPr>
                <w:rFonts w:ascii="Times New Roman" w:hAnsi="Times New Roman"/>
                <w:i/>
                <w:smallCaps w:val="0"/>
                <w:lang w:val="fr-FR" w:eastAsia="en-GB"/>
              </w:rPr>
              <w:t>Insister</w:t>
            </w:r>
            <w:r w:rsidR="00B17DE4" w:rsidRPr="00B11BA6">
              <w:rPr>
                <w:rFonts w:ascii="Times New Roman" w:hAnsi="Times New Roman"/>
                <w:i/>
                <w:smallCaps w:val="0"/>
                <w:lang w:val="fr-FR" w:eastAsia="en-GB"/>
              </w:rPr>
              <w:t xml:space="preserve"> </w:t>
            </w:r>
            <w:r w:rsidR="00640B33" w:rsidRPr="00B11BA6">
              <w:rPr>
                <w:rFonts w:ascii="Times New Roman" w:hAnsi="Times New Roman"/>
                <w:i/>
                <w:smallCaps w:val="0"/>
                <w:lang w:val="fr-FR" w:eastAsia="en-GB"/>
              </w:rPr>
              <w:t>s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 w:eastAsia="en-GB"/>
              </w:rPr>
              <w:t>i</w:t>
            </w:r>
            <w:r w:rsidR="00B17DE4" w:rsidRPr="00B11BA6">
              <w:rPr>
                <w:rFonts w:ascii="Times New Roman" w:hAnsi="Times New Roman"/>
                <w:i/>
                <w:smallCaps w:val="0"/>
                <w:lang w:val="fr-FR" w:eastAsia="en-GB"/>
              </w:rPr>
              <w:t xml:space="preserve"> </w:t>
            </w:r>
            <w:r w:rsidR="008F7324" w:rsidRPr="00B11BA6">
              <w:rPr>
                <w:rFonts w:ascii="Times New Roman" w:hAnsi="Times New Roman"/>
                <w:i/>
                <w:smallCaps w:val="0"/>
                <w:lang w:val="fr-FR" w:eastAsia="en-GB"/>
              </w:rPr>
              <w:t>nécessaire:</w:t>
            </w:r>
            <w:r w:rsidR="008F7324" w:rsidRPr="00B11BA6">
              <w:rPr>
                <w:rFonts w:ascii="Times New Roman" w:hAnsi="Times New Roman"/>
                <w:smallCaps w:val="0"/>
                <w:lang w:val="fr-FR"/>
              </w:rPr>
              <w:t xml:space="preserve"> Je</w:t>
            </w:r>
            <w:r w:rsidR="00640B33" w:rsidRPr="00B11BA6">
              <w:rPr>
                <w:rFonts w:ascii="Times New Roman" w:hAnsi="Times New Roman"/>
                <w:smallCaps w:val="0"/>
                <w:lang w:val="fr-FR"/>
              </w:rPr>
              <w:t xml:space="preserve"> veux dire</w:t>
            </w:r>
            <w:r w:rsidR="00B17DE4" w:rsidRPr="00B11BA6">
              <w:rPr>
                <w:rFonts w:ascii="Times New Roman" w:hAnsi="Times New Roman"/>
                <w:smallCaps w:val="0"/>
                <w:lang w:val="fr-FR"/>
              </w:rPr>
              <w:t> :</w:t>
            </w:r>
            <w:r w:rsidR="00640B33" w:rsidRPr="00B11BA6">
              <w:rPr>
                <w:rFonts w:ascii="Times New Roman" w:hAnsi="Times New Roman"/>
                <w:smallCaps w:val="0"/>
                <w:lang w:val="fr-FR"/>
              </w:rPr>
              <w:t xml:space="preserve"> avez-vous </w:t>
            </w:r>
            <w:r w:rsidR="00982375" w:rsidRPr="00B11BA6">
              <w:rPr>
                <w:rFonts w:ascii="Times New Roman" w:hAnsi="Times New Roman"/>
                <w:smallCaps w:val="0"/>
                <w:lang w:val="fr-FR"/>
              </w:rPr>
              <w:t>communiqué</w:t>
            </w:r>
            <w:r w:rsidR="00640B33" w:rsidRPr="00B11BA6">
              <w:rPr>
                <w:rFonts w:ascii="Times New Roman" w:hAnsi="Times New Roman"/>
                <w:smallCaps w:val="0"/>
                <w:lang w:val="fr-FR"/>
              </w:rPr>
              <w:t xml:space="preserve"> avec quelqu’un en utilisant un téléphone portable</w:t>
            </w:r>
            <w:r w:rsidR="00681E81" w:rsidRPr="00B11BA6">
              <w:rPr>
                <w:rFonts w:ascii="Times New Roman" w:hAnsi="Times New Roman"/>
                <w:smallCaps w:val="0"/>
                <w:lang w:val="fr-FR"/>
              </w:rPr>
              <w:t> ?</w:t>
            </w:r>
          </w:p>
          <w:p w14:paraId="07308815" w14:textId="77777777" w:rsidR="009E0816" w:rsidRPr="00B11BA6" w:rsidRDefault="009E0816" w:rsidP="00640B33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6BE13A5C" w14:textId="77777777" w:rsidR="009E0816" w:rsidRPr="00B11BA6" w:rsidRDefault="00FA1E8D" w:rsidP="009E0816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Si </w:t>
            </w:r>
            <w:r w:rsidR="0061104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“Au moins une fois par semaine“, </w:t>
            </w:r>
            <w:r w:rsidR="009E0816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insister </w:t>
            </w:r>
            <w:r w:rsidR="008F7324" w:rsidRPr="00B11BA6">
              <w:rPr>
                <w:rFonts w:ascii="Times New Roman" w:hAnsi="Times New Roman"/>
                <w:i/>
                <w:smallCaps w:val="0"/>
                <w:lang w:val="fr-FR"/>
              </w:rPr>
              <w:t>:</w:t>
            </w:r>
            <w:r w:rsidR="008F7324" w:rsidRPr="00B11BA6">
              <w:rPr>
                <w:rFonts w:ascii="Times New Roman" w:hAnsi="Times New Roman"/>
                <w:smallCaps w:val="0"/>
                <w:lang w:val="fr-FR"/>
              </w:rPr>
              <w:t xml:space="preserve"> Diriez</w:t>
            </w:r>
            <w:r w:rsidR="009E0816" w:rsidRPr="00B11BA6">
              <w:rPr>
                <w:rFonts w:ascii="Times New Roman" w:hAnsi="Times New Roman"/>
                <w:smallCaps w:val="0"/>
                <w:lang w:val="fr-FR"/>
              </w:rPr>
              <w:t xml:space="preserve">-vous que cela arrive presque tous les jours ? </w:t>
            </w:r>
          </w:p>
          <w:p w14:paraId="3A88C61F" w14:textId="77777777" w:rsidR="009E0816" w:rsidRPr="00B11BA6" w:rsidRDefault="00806062" w:rsidP="00415E96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Si ‘O</w:t>
            </w:r>
            <w:r w:rsidR="002F4921" w:rsidRPr="00B11BA6">
              <w:rPr>
                <w:rFonts w:ascii="Times New Roman" w:hAnsi="Times New Roman"/>
                <w:i/>
                <w:smallCaps w:val="0"/>
                <w:lang w:val="fr-FR"/>
              </w:rPr>
              <w:t>ui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’</w:t>
            </w:r>
            <w:r w:rsidR="002F4921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, </w:t>
            </w:r>
            <w:r w:rsidR="00C92E0B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enregistrer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3, si ‘N</w:t>
            </w:r>
            <w:r w:rsidR="002F4921" w:rsidRPr="00B11BA6">
              <w:rPr>
                <w:rFonts w:ascii="Times New Roman" w:hAnsi="Times New Roman"/>
                <w:i/>
                <w:smallCaps w:val="0"/>
                <w:lang w:val="fr-FR"/>
              </w:rPr>
              <w:t>on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’</w:t>
            </w:r>
            <w:r w:rsidR="002F4921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C92E0B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enregistrer </w:t>
            </w:r>
            <w:r w:rsidR="002F4921" w:rsidRPr="00B11BA6">
              <w:rPr>
                <w:rFonts w:ascii="Times New Roman" w:hAnsi="Times New Roman"/>
                <w:i/>
                <w:smallCaps w:val="0"/>
                <w:lang w:val="fr-FR"/>
              </w:rPr>
              <w:t>2</w:t>
            </w:r>
            <w:r w:rsidR="00681E81"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</w:tc>
        <w:tc>
          <w:tcPr>
            <w:tcW w:w="21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C255FEA" w14:textId="77777777" w:rsidR="00640B33" w:rsidRPr="00B11BA6" w:rsidRDefault="00640B33" w:rsidP="00640B33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pas du tout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0</w:t>
            </w:r>
          </w:p>
          <w:p w14:paraId="30DD66E1" w14:textId="77777777" w:rsidR="00640B33" w:rsidRPr="00B11BA6" w:rsidRDefault="00640B33" w:rsidP="00640B33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moins d’une fois par semaine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38C09B88" w14:textId="77777777" w:rsidR="00640B33" w:rsidRPr="00B11BA6" w:rsidRDefault="00640B33" w:rsidP="00640B33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 moins une fois par semaine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501B896C" w14:textId="77777777" w:rsidR="00784419" w:rsidRPr="00B11BA6" w:rsidRDefault="00640B33" w:rsidP="00640B33">
            <w:pPr>
              <w:pStyle w:val="Responsecategs"/>
              <w:widowControl w:val="0"/>
              <w:tabs>
                <w:tab w:val="clear" w:pos="3942"/>
                <w:tab w:val="right" w:leader="dot" w:pos="421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presque tous les jours</w:t>
            </w:r>
            <w:r w:rsidRPr="00B11BA6">
              <w:rPr>
                <w:rFonts w:ascii="Times New Roman" w:hAnsi="Times New Roman"/>
                <w:caps/>
              </w:rPr>
              <w:tab/>
              <w:t>3</w:t>
            </w:r>
          </w:p>
        </w:tc>
        <w:tc>
          <w:tcPr>
            <w:tcW w:w="649" w:type="pct"/>
            <w:gridSpan w:val="2"/>
            <w:tcBorders>
              <w:right w:val="double" w:sz="4" w:space="0" w:color="auto"/>
            </w:tcBorders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4B73C5FB" w14:textId="77777777" w:rsidR="00784419" w:rsidRPr="00B11BA6" w:rsidRDefault="00784419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</w:tbl>
    <w:p w14:paraId="2C5DB49A" w14:textId="77777777" w:rsidR="00374B18" w:rsidRPr="00B11BA6" w:rsidRDefault="00374B18" w:rsidP="00CE050A">
      <w:pPr>
        <w:spacing w:line="276" w:lineRule="auto"/>
        <w:ind w:left="144" w:hanging="144"/>
        <w:contextualSpacing/>
        <w:rPr>
          <w:smallCaps/>
          <w:sz w:val="20"/>
          <w:lang w:val="fr-FR"/>
        </w:rPr>
      </w:pPr>
      <w:r w:rsidRPr="00B11BA6">
        <w:rPr>
          <w:sz w:val="20"/>
          <w:lang w:val="fr-FR"/>
        </w:rPr>
        <w:br w:type="page"/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3"/>
        <w:gridCol w:w="4906"/>
        <w:gridCol w:w="1010"/>
      </w:tblGrid>
      <w:tr w:rsidR="002C5982" w:rsidRPr="0023606A" w14:paraId="19CE555C" w14:textId="77777777" w:rsidTr="00EE01B4">
        <w:trPr>
          <w:cantSplit/>
          <w:jc w:val="center"/>
        </w:trPr>
        <w:tc>
          <w:tcPr>
            <w:tcW w:w="5000" w:type="pct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E64413" w14:textId="77777777" w:rsidR="002C5982" w:rsidRPr="00B11BA6" w:rsidRDefault="00374B18" w:rsidP="000C02C7">
            <w:pPr>
              <w:pStyle w:val="modulename"/>
              <w:pageBreakBefore/>
              <w:tabs>
                <w:tab w:val="right" w:pos="1020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B11BA6">
              <w:rPr>
                <w:sz w:val="20"/>
                <w:lang w:val="fr-FR"/>
              </w:rPr>
              <w:lastRenderedPageBreak/>
              <w:br w:type="page"/>
            </w:r>
            <w:r w:rsidR="002C5982" w:rsidRPr="00B11BA6">
              <w:rPr>
                <w:sz w:val="20"/>
                <w:lang w:val="fr-FR"/>
              </w:rPr>
              <w:br w:type="page"/>
              <w:t>FE</w:t>
            </w:r>
            <w:r w:rsidR="000C02C7" w:rsidRPr="00B11BA6">
              <w:rPr>
                <w:sz w:val="20"/>
                <w:lang w:val="fr-FR"/>
              </w:rPr>
              <w:t>condite/historique des naissances</w:t>
            </w:r>
            <w:r w:rsidR="002C5982" w:rsidRPr="00B11BA6">
              <w:rPr>
                <w:sz w:val="20"/>
                <w:lang w:val="fr-FR"/>
              </w:rPr>
              <w:tab/>
              <w:t>CM</w:t>
            </w:r>
          </w:p>
        </w:tc>
      </w:tr>
      <w:tr w:rsidR="002C5982" w:rsidRPr="00B11BA6" w14:paraId="756770D1" w14:textId="77777777" w:rsidTr="00EE01B4">
        <w:trPr>
          <w:cantSplit/>
          <w:jc w:val="center"/>
        </w:trPr>
        <w:tc>
          <w:tcPr>
            <w:tcW w:w="216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AD76B4" w14:textId="77777777" w:rsidR="002C5982" w:rsidRPr="00B11BA6" w:rsidRDefault="002C5982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CM1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0C02C7" w:rsidRPr="00B11BA6">
              <w:rPr>
                <w:rFonts w:ascii="Times New Roman" w:hAnsi="Times New Roman"/>
                <w:smallCaps w:val="0"/>
                <w:lang w:val="fr-FR"/>
              </w:rPr>
              <w:t>Maintenant je voudrais vous poser des questions sur toutes les naissances</w:t>
            </w:r>
            <w:r w:rsidR="002B4DAB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0C02C7" w:rsidRPr="00B11BA6">
              <w:rPr>
                <w:rFonts w:ascii="Times New Roman" w:hAnsi="Times New Roman"/>
                <w:smallCaps w:val="0"/>
                <w:lang w:val="fr-FR"/>
              </w:rPr>
              <w:t>que vous avez eues au cours de votre vie. Avez-vous déjà enfanté ?</w:t>
            </w:r>
          </w:p>
          <w:p w14:paraId="68AF876B" w14:textId="77777777" w:rsidR="00A07040" w:rsidRPr="00B11BA6" w:rsidRDefault="00A07040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30EAFE45" w14:textId="77777777" w:rsidR="00A07040" w:rsidRPr="00B11BA6" w:rsidRDefault="00A07040" w:rsidP="006B165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0C02C7" w:rsidRPr="00B11BA6">
              <w:rPr>
                <w:rFonts w:ascii="Times New Roman" w:hAnsi="Times New Roman"/>
                <w:i/>
                <w:smallCaps w:val="0"/>
                <w:lang w:val="fr-FR"/>
              </w:rPr>
              <w:t>Ce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module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et </w:t>
            </w:r>
            <w:r w:rsidR="000C02C7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celui sur l’historique des naissances ne doivent comprendre que les enfants nés vivants. Aucun mort-né ne doit être inclus </w:t>
            </w:r>
            <w:r w:rsidR="00A029C4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comme </w:t>
            </w:r>
            <w:r w:rsidR="000C02C7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réponse </w:t>
            </w:r>
            <w:r w:rsidR="006B1658" w:rsidRPr="00B11BA6">
              <w:rPr>
                <w:rFonts w:ascii="Times New Roman" w:hAnsi="Times New Roman"/>
                <w:i/>
                <w:smallCaps w:val="0"/>
                <w:lang w:val="fr-FR"/>
              </w:rPr>
              <w:t>à</w:t>
            </w:r>
            <w:r w:rsidR="00A90C2E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0C02C7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aucune question.  </w:t>
            </w:r>
          </w:p>
        </w:tc>
        <w:tc>
          <w:tcPr>
            <w:tcW w:w="235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297435" w14:textId="77777777" w:rsidR="002C5982" w:rsidRPr="00B11BA6" w:rsidRDefault="003E31CF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OUI</w:t>
            </w:r>
            <w:r w:rsidR="00D4524F" w:rsidRPr="00B11BA6">
              <w:rPr>
                <w:rFonts w:ascii="Times New Roman" w:hAnsi="Times New Roman"/>
              </w:rPr>
              <w:tab/>
              <w:t>1</w:t>
            </w:r>
          </w:p>
          <w:p w14:paraId="4B5BF89C" w14:textId="77777777" w:rsidR="002C5982" w:rsidRPr="00B11BA6" w:rsidRDefault="003E31CF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NON</w:t>
            </w:r>
            <w:r w:rsidR="00D4524F" w:rsidRPr="00B11BA6">
              <w:rPr>
                <w:rFonts w:ascii="Times New Roman" w:hAnsi="Times New Roman"/>
              </w:rPr>
              <w:tab/>
              <w:t>2</w:t>
            </w:r>
          </w:p>
        </w:tc>
        <w:tc>
          <w:tcPr>
            <w:tcW w:w="484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5D4CF8" w14:textId="77777777" w:rsidR="002C5982" w:rsidRPr="00B11BA6" w:rsidRDefault="002C5982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705E86D4" w14:textId="77777777" w:rsidR="002C5982" w:rsidRPr="00B11BA6" w:rsidRDefault="002C5982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CM</w:t>
            </w:r>
            <w:r w:rsidR="00D4524F" w:rsidRPr="00B11BA6">
              <w:rPr>
                <w:rFonts w:ascii="Times New Roman" w:hAnsi="Times New Roman"/>
                <w:i/>
              </w:rPr>
              <w:t>8</w:t>
            </w:r>
          </w:p>
        </w:tc>
      </w:tr>
      <w:tr w:rsidR="002C5982" w:rsidRPr="00B11BA6" w14:paraId="1911DE0D" w14:textId="77777777" w:rsidTr="00EE01B4">
        <w:trPr>
          <w:cantSplit/>
          <w:jc w:val="center"/>
        </w:trPr>
        <w:tc>
          <w:tcPr>
            <w:tcW w:w="216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60013B" w14:textId="77777777" w:rsidR="002C5982" w:rsidRPr="00B11BA6" w:rsidRDefault="002C5982" w:rsidP="0098237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CM</w:t>
            </w:r>
            <w:r w:rsidR="00D4524F" w:rsidRPr="00B11BA6">
              <w:rPr>
                <w:rFonts w:ascii="Times New Roman" w:hAnsi="Times New Roman"/>
                <w:b/>
                <w:smallCaps w:val="0"/>
                <w:lang w:val="fr-FR"/>
              </w:rPr>
              <w:t>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82375" w:rsidRPr="00B11BA6">
              <w:rPr>
                <w:rFonts w:ascii="Times New Roman" w:hAnsi="Times New Roman"/>
                <w:smallCaps w:val="0"/>
                <w:lang w:val="fr-FR"/>
              </w:rPr>
              <w:t>A</w:t>
            </w:r>
            <w:r w:rsidR="000C02C7" w:rsidRPr="00B11BA6">
              <w:rPr>
                <w:rFonts w:ascii="Times New Roman" w:hAnsi="Times New Roman"/>
                <w:smallCaps w:val="0"/>
                <w:lang w:val="fr-FR"/>
              </w:rPr>
              <w:t>vez-vous des fils ou des filles à qui vous avez donné naissance et qui vivent actuellement avec vous ?</w:t>
            </w:r>
          </w:p>
        </w:tc>
        <w:tc>
          <w:tcPr>
            <w:tcW w:w="235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A1BFF4A" w14:textId="77777777" w:rsidR="002C5982" w:rsidRPr="00B11BA6" w:rsidRDefault="003E31CF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OUI</w:t>
            </w:r>
            <w:r w:rsidR="00D4524F" w:rsidRPr="00B11BA6">
              <w:rPr>
                <w:rFonts w:ascii="Times New Roman" w:hAnsi="Times New Roman"/>
              </w:rPr>
              <w:tab/>
              <w:t>1</w:t>
            </w:r>
          </w:p>
          <w:p w14:paraId="0F1D7EF8" w14:textId="77777777" w:rsidR="002C5982" w:rsidRPr="00B11BA6" w:rsidRDefault="003E31CF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NON</w:t>
            </w:r>
            <w:r w:rsidR="00D4524F" w:rsidRPr="00B11BA6">
              <w:rPr>
                <w:rFonts w:ascii="Times New Roman" w:hAnsi="Times New Roman"/>
              </w:rPr>
              <w:tab/>
              <w:t>2</w:t>
            </w:r>
          </w:p>
        </w:tc>
        <w:tc>
          <w:tcPr>
            <w:tcW w:w="48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9CB5B3" w14:textId="77777777" w:rsidR="002C5982" w:rsidRPr="00B11BA6" w:rsidRDefault="002C5982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0BF38A6B" w14:textId="77777777" w:rsidR="002C5982" w:rsidRPr="00B11BA6" w:rsidRDefault="002C5982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CM</w:t>
            </w:r>
            <w:r w:rsidR="00D4524F" w:rsidRPr="00B11BA6">
              <w:rPr>
                <w:rFonts w:ascii="Times New Roman" w:hAnsi="Times New Roman"/>
                <w:i/>
              </w:rPr>
              <w:t>5</w:t>
            </w:r>
          </w:p>
        </w:tc>
      </w:tr>
      <w:tr w:rsidR="00D4524F" w:rsidRPr="00B11BA6" w14:paraId="2D4BEDC2" w14:textId="77777777" w:rsidTr="00EE01B4">
        <w:tblPrEx>
          <w:tblCellMar>
            <w:left w:w="115" w:type="dxa"/>
            <w:right w:w="115" w:type="dxa"/>
          </w:tblCellMar>
        </w:tblPrEx>
        <w:trPr>
          <w:cantSplit/>
          <w:jc w:val="center"/>
        </w:trPr>
        <w:tc>
          <w:tcPr>
            <w:tcW w:w="216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804E85" w14:textId="77777777" w:rsidR="000C02C7" w:rsidRPr="00B11BA6" w:rsidRDefault="00D4524F" w:rsidP="000C02C7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CM3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82375" w:rsidRPr="00B11BA6">
              <w:rPr>
                <w:rFonts w:ascii="Times New Roman" w:hAnsi="Times New Roman"/>
                <w:smallCaps w:val="0"/>
                <w:lang w:val="fr-FR"/>
              </w:rPr>
              <w:t>C</w:t>
            </w:r>
            <w:r w:rsidR="000C02C7" w:rsidRPr="00B11BA6">
              <w:rPr>
                <w:rFonts w:ascii="Times New Roman" w:hAnsi="Times New Roman"/>
                <w:smallCaps w:val="0"/>
                <w:lang w:val="fr-FR"/>
              </w:rPr>
              <w:t>ombien de fils vivent avec vous ?</w:t>
            </w:r>
          </w:p>
          <w:p w14:paraId="1E512E31" w14:textId="77777777" w:rsidR="00E82FB2" w:rsidRPr="00B11BA6" w:rsidRDefault="00E82FB2" w:rsidP="000C02C7">
            <w:pPr>
              <w:pStyle w:val="1Intvwqst"/>
              <w:rPr>
                <w:lang w:val="fr-FR"/>
              </w:rPr>
            </w:pPr>
          </w:p>
          <w:p w14:paraId="2B65DA87" w14:textId="77777777" w:rsidR="00D4524F" w:rsidRPr="00B11BA6" w:rsidRDefault="00D4524F" w:rsidP="000C02C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Si</w:t>
            </w:r>
            <w:r w:rsidR="00B17DE4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0C02C7" w:rsidRPr="00B11BA6">
              <w:rPr>
                <w:rFonts w:ascii="Times New Roman" w:hAnsi="Times New Roman"/>
                <w:i/>
                <w:smallCaps w:val="0"/>
                <w:lang w:val="fr-FR"/>
              </w:rPr>
              <w:t>Aucun, e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nregistrer</w:t>
            </w:r>
            <w:r w:rsidR="00953D33" w:rsidRPr="00B11BA6">
              <w:rPr>
                <w:rFonts w:ascii="Times New Roman" w:hAnsi="Times New Roman"/>
                <w:i/>
                <w:smallCaps w:val="0"/>
              </w:rPr>
              <w:t>‘00’</w:t>
            </w:r>
            <w:r w:rsidR="00806062" w:rsidRPr="00B11BA6">
              <w:rPr>
                <w:rFonts w:ascii="Times New Roman" w:hAnsi="Times New Roman"/>
                <w:i/>
                <w:smallCaps w:val="0"/>
              </w:rPr>
              <w:t>.</w:t>
            </w:r>
          </w:p>
        </w:tc>
        <w:tc>
          <w:tcPr>
            <w:tcW w:w="235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7D46E1" w14:textId="77777777" w:rsidR="00D4524F" w:rsidRPr="00B11BA6" w:rsidRDefault="00D4524F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A151DC6" w14:textId="77777777" w:rsidR="00D4524F" w:rsidRPr="00B11BA6" w:rsidRDefault="00DE4243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FILS</w:t>
            </w:r>
            <w:r w:rsidR="00B17DE4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caps/>
                <w:lang w:val="fr-FR"/>
              </w:rPr>
              <w:t>à la maison</w:t>
            </w:r>
            <w:r w:rsidR="00D4524F"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</w:tc>
        <w:tc>
          <w:tcPr>
            <w:tcW w:w="48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7240E79" w14:textId="77777777" w:rsidR="00D4524F" w:rsidRPr="00B11BA6" w:rsidRDefault="00D4524F" w:rsidP="00D4524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</w:tr>
      <w:tr w:rsidR="00D4524F" w:rsidRPr="00B11BA6" w14:paraId="1437C620" w14:textId="77777777" w:rsidTr="00EE01B4">
        <w:tblPrEx>
          <w:tblCellMar>
            <w:left w:w="115" w:type="dxa"/>
            <w:right w:w="115" w:type="dxa"/>
          </w:tblCellMar>
        </w:tblPrEx>
        <w:trPr>
          <w:cantSplit/>
          <w:jc w:val="center"/>
        </w:trPr>
        <w:tc>
          <w:tcPr>
            <w:tcW w:w="216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4ECEEFC" w14:textId="77777777" w:rsidR="000C02C7" w:rsidRPr="00B11BA6" w:rsidRDefault="00D4524F" w:rsidP="000C02C7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CM4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82375" w:rsidRPr="00B11BA6">
              <w:rPr>
                <w:rFonts w:ascii="Times New Roman" w:hAnsi="Times New Roman"/>
                <w:smallCaps w:val="0"/>
                <w:lang w:val="fr-FR"/>
              </w:rPr>
              <w:t>C</w:t>
            </w:r>
            <w:r w:rsidR="000C02C7" w:rsidRPr="00B11BA6">
              <w:rPr>
                <w:rFonts w:ascii="Times New Roman" w:hAnsi="Times New Roman"/>
                <w:smallCaps w:val="0"/>
                <w:lang w:val="fr-FR"/>
              </w:rPr>
              <w:t>ombien de filles vivent avec vous ?</w:t>
            </w:r>
          </w:p>
          <w:p w14:paraId="20992CA4" w14:textId="77777777" w:rsidR="00E82FB2" w:rsidRPr="00B11BA6" w:rsidRDefault="00E82FB2" w:rsidP="000C02C7">
            <w:pPr>
              <w:pStyle w:val="1Intvwqst"/>
              <w:rPr>
                <w:lang w:val="fr-FR"/>
              </w:rPr>
            </w:pPr>
          </w:p>
          <w:p w14:paraId="2F52430E" w14:textId="77777777" w:rsidR="00D4524F" w:rsidRPr="00B11BA6" w:rsidRDefault="00D4524F" w:rsidP="000C02C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8F7324" w:rsidRPr="00B11BA6">
              <w:rPr>
                <w:rFonts w:ascii="Times New Roman" w:hAnsi="Times New Roman"/>
                <w:i/>
                <w:smallCaps w:val="0"/>
                <w:lang w:val="fr-FR"/>
              </w:rPr>
              <w:t>Si aucune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, </w:t>
            </w:r>
            <w:r w:rsidR="000C02C7" w:rsidRPr="00B11BA6">
              <w:rPr>
                <w:rFonts w:ascii="Times New Roman" w:hAnsi="Times New Roman"/>
                <w:i/>
                <w:smallCaps w:val="0"/>
                <w:lang w:val="fr-FR"/>
              </w:rPr>
              <w:t>e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nregistrer</w:t>
            </w:r>
            <w:r w:rsidR="00953D33" w:rsidRPr="00B11BA6">
              <w:rPr>
                <w:rFonts w:ascii="Times New Roman" w:hAnsi="Times New Roman"/>
                <w:i/>
                <w:smallCaps w:val="0"/>
              </w:rPr>
              <w:t>‘00’</w:t>
            </w:r>
            <w:r w:rsidR="00806062" w:rsidRPr="00B11BA6">
              <w:rPr>
                <w:rFonts w:ascii="Times New Roman" w:hAnsi="Times New Roman"/>
                <w:i/>
                <w:smallCaps w:val="0"/>
              </w:rPr>
              <w:t>.</w:t>
            </w:r>
          </w:p>
        </w:tc>
        <w:tc>
          <w:tcPr>
            <w:tcW w:w="235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E341C3" w14:textId="77777777" w:rsidR="00D4524F" w:rsidRPr="00B11BA6" w:rsidRDefault="00D4524F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65E88DF" w14:textId="77777777" w:rsidR="00D4524F" w:rsidRPr="00B11BA6" w:rsidRDefault="00DE4243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Filles</w:t>
            </w:r>
            <w:r w:rsidR="00B17DE4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caps/>
                <w:lang w:val="fr-FR"/>
              </w:rPr>
              <w:t>à la maison</w:t>
            </w:r>
            <w:r w:rsidR="00D4524F"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</w:tc>
        <w:tc>
          <w:tcPr>
            <w:tcW w:w="48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B57AE0" w14:textId="77777777" w:rsidR="00D4524F" w:rsidRPr="00B11BA6" w:rsidRDefault="00D4524F" w:rsidP="00D4524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</w:tr>
      <w:tr w:rsidR="002C5982" w:rsidRPr="00B11BA6" w14:paraId="0D7D19B4" w14:textId="77777777" w:rsidTr="00EE01B4">
        <w:trPr>
          <w:cantSplit/>
          <w:jc w:val="center"/>
        </w:trPr>
        <w:tc>
          <w:tcPr>
            <w:tcW w:w="216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B86D67" w14:textId="77777777" w:rsidR="002C5982" w:rsidRPr="00B11BA6" w:rsidRDefault="002C5982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CM</w:t>
            </w:r>
            <w:r w:rsidR="00D4524F" w:rsidRPr="00B11BA6">
              <w:rPr>
                <w:rFonts w:ascii="Times New Roman" w:hAnsi="Times New Roman"/>
                <w:b/>
                <w:smallCaps w:val="0"/>
                <w:lang w:val="fr-FR"/>
              </w:rPr>
              <w:t>5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0C02C7" w:rsidRPr="00B11BA6">
              <w:rPr>
                <w:rFonts w:ascii="Times New Roman" w:hAnsi="Times New Roman"/>
                <w:smallCaps w:val="0"/>
                <w:lang w:val="fr-FR"/>
              </w:rPr>
              <w:t>Avez-vous des fils ou des filles à qui vous avez donné naissance qui sont en vie mais qui ne vivent pas avec vous ?</w:t>
            </w:r>
          </w:p>
        </w:tc>
        <w:tc>
          <w:tcPr>
            <w:tcW w:w="235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49CF99" w14:textId="77777777" w:rsidR="002C5982" w:rsidRPr="00B11BA6" w:rsidRDefault="003E31CF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OUI</w:t>
            </w:r>
            <w:r w:rsidR="00D4524F" w:rsidRPr="00B11BA6">
              <w:rPr>
                <w:rFonts w:ascii="Times New Roman" w:hAnsi="Times New Roman"/>
              </w:rPr>
              <w:tab/>
              <w:t>1</w:t>
            </w:r>
          </w:p>
          <w:p w14:paraId="3AAE0FDA" w14:textId="77777777" w:rsidR="002C5982" w:rsidRPr="00B11BA6" w:rsidRDefault="003E31CF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NON</w:t>
            </w:r>
            <w:r w:rsidR="00D4524F" w:rsidRPr="00B11BA6">
              <w:rPr>
                <w:rFonts w:ascii="Times New Roman" w:hAnsi="Times New Roman"/>
              </w:rPr>
              <w:tab/>
              <w:t>2</w:t>
            </w:r>
          </w:p>
        </w:tc>
        <w:tc>
          <w:tcPr>
            <w:tcW w:w="48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A2EDEB" w14:textId="77777777" w:rsidR="002C5982" w:rsidRPr="00B11BA6" w:rsidRDefault="002C5982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7F8E3466" w14:textId="77777777" w:rsidR="002C5982" w:rsidRPr="00B11BA6" w:rsidRDefault="002C5982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CM8</w:t>
            </w:r>
          </w:p>
        </w:tc>
      </w:tr>
      <w:tr w:rsidR="00D4524F" w:rsidRPr="00B11BA6" w14:paraId="3BA6C567" w14:textId="77777777" w:rsidTr="00EE01B4">
        <w:tblPrEx>
          <w:tblCellMar>
            <w:left w:w="115" w:type="dxa"/>
            <w:right w:w="115" w:type="dxa"/>
          </w:tblCellMar>
        </w:tblPrEx>
        <w:trPr>
          <w:cantSplit/>
          <w:trHeight w:val="748"/>
          <w:jc w:val="center"/>
        </w:trPr>
        <w:tc>
          <w:tcPr>
            <w:tcW w:w="216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4FD08E" w14:textId="77777777" w:rsidR="000C02C7" w:rsidRPr="00B11BA6" w:rsidRDefault="00D4524F" w:rsidP="000C02C7">
            <w:pPr>
              <w:pStyle w:val="1Intvwqst"/>
              <w:rPr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CM6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0C02C7" w:rsidRPr="00B11BA6">
              <w:rPr>
                <w:rFonts w:ascii="Times New Roman" w:hAnsi="Times New Roman"/>
                <w:smallCaps w:val="0"/>
                <w:lang w:val="fr-FR"/>
              </w:rPr>
              <w:t>Combien de fils sont en vie mais ne vivent pas avec vous ?</w:t>
            </w:r>
          </w:p>
          <w:p w14:paraId="780099F8" w14:textId="77777777" w:rsidR="00D4524F" w:rsidRPr="00B11BA6" w:rsidRDefault="00D4524F" w:rsidP="00D4524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4A1FBCC0" w14:textId="77777777" w:rsidR="00D4524F" w:rsidRPr="00B11BA6" w:rsidRDefault="00D4524F" w:rsidP="000C02C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3E31CF" w:rsidRPr="00B11BA6">
              <w:rPr>
                <w:rFonts w:ascii="Times New Roman" w:hAnsi="Times New Roman"/>
                <w:i/>
                <w:smallCaps w:val="0"/>
              </w:rPr>
              <w:t>Si</w:t>
            </w:r>
            <w:r w:rsidR="00B17DE4" w:rsidRPr="00B11BA6">
              <w:rPr>
                <w:rFonts w:ascii="Times New Roman" w:hAnsi="Times New Roman"/>
                <w:i/>
                <w:smallCaps w:val="0"/>
              </w:rPr>
              <w:t xml:space="preserve"> </w:t>
            </w:r>
            <w:proofErr w:type="spellStart"/>
            <w:r w:rsidR="000C02C7" w:rsidRPr="00B11BA6">
              <w:rPr>
                <w:rFonts w:ascii="Times New Roman" w:hAnsi="Times New Roman"/>
                <w:i/>
                <w:smallCaps w:val="0"/>
              </w:rPr>
              <w:t>aucun</w:t>
            </w:r>
            <w:proofErr w:type="spellEnd"/>
            <w:r w:rsidRPr="00B11BA6">
              <w:rPr>
                <w:rFonts w:ascii="Times New Roman" w:hAnsi="Times New Roman"/>
                <w:i/>
                <w:smallCaps w:val="0"/>
              </w:rPr>
              <w:t xml:space="preserve">, </w:t>
            </w:r>
            <w:r w:rsidR="000C02C7" w:rsidRPr="00B11BA6">
              <w:rPr>
                <w:rFonts w:ascii="Times New Roman" w:hAnsi="Times New Roman"/>
                <w:i/>
                <w:smallCaps w:val="0"/>
              </w:rPr>
              <w:t>e</w:t>
            </w:r>
            <w:r w:rsidR="003E31CF" w:rsidRPr="00B11BA6">
              <w:rPr>
                <w:rFonts w:ascii="Times New Roman" w:hAnsi="Times New Roman"/>
                <w:i/>
                <w:smallCaps w:val="0"/>
              </w:rPr>
              <w:t>nregistrer</w:t>
            </w:r>
            <w:r w:rsidR="00953D33" w:rsidRPr="00B11BA6">
              <w:rPr>
                <w:rFonts w:ascii="Times New Roman" w:hAnsi="Times New Roman"/>
                <w:i/>
                <w:smallCaps w:val="0"/>
              </w:rPr>
              <w:t>‘00’</w:t>
            </w:r>
            <w:r w:rsidR="00321DE0" w:rsidRPr="00B11BA6">
              <w:rPr>
                <w:rFonts w:ascii="Times New Roman" w:hAnsi="Times New Roman"/>
                <w:i/>
                <w:smallCaps w:val="0"/>
              </w:rPr>
              <w:t>.</w:t>
            </w:r>
          </w:p>
        </w:tc>
        <w:tc>
          <w:tcPr>
            <w:tcW w:w="235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98DCC1" w14:textId="77777777" w:rsidR="00D4524F" w:rsidRPr="00B11BA6" w:rsidRDefault="00D4524F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959AB23" w14:textId="77777777" w:rsidR="00D4524F" w:rsidRPr="00B11BA6" w:rsidRDefault="00DE4243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FILS</w:t>
            </w:r>
            <w:r w:rsidR="00B17DE4" w:rsidRPr="00B11BA6">
              <w:rPr>
                <w:rFonts w:ascii="Times New Roman" w:hAnsi="Times New Roman"/>
                <w:caps/>
              </w:rPr>
              <w:t xml:space="preserve"> </w:t>
            </w:r>
            <w:r w:rsidRPr="00B11BA6">
              <w:rPr>
                <w:rFonts w:ascii="Times New Roman" w:hAnsi="Times New Roman"/>
                <w:caps/>
              </w:rPr>
              <w:t>ailleurs</w:t>
            </w:r>
            <w:r w:rsidR="00D4524F" w:rsidRPr="00B11BA6">
              <w:rPr>
                <w:rFonts w:ascii="Times New Roman" w:hAnsi="Times New Roman"/>
                <w:caps/>
              </w:rPr>
              <w:tab/>
              <w:t>__ __</w:t>
            </w:r>
          </w:p>
        </w:tc>
        <w:tc>
          <w:tcPr>
            <w:tcW w:w="48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071B15" w14:textId="77777777" w:rsidR="00D4524F" w:rsidRPr="00B11BA6" w:rsidRDefault="00D4524F" w:rsidP="00D4524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D4524F" w:rsidRPr="00B11BA6" w14:paraId="31ED698E" w14:textId="77777777" w:rsidTr="00EE01B4">
        <w:tblPrEx>
          <w:tblCellMar>
            <w:left w:w="115" w:type="dxa"/>
            <w:right w:w="115" w:type="dxa"/>
          </w:tblCellMar>
        </w:tblPrEx>
        <w:trPr>
          <w:cantSplit/>
          <w:trHeight w:val="676"/>
          <w:jc w:val="center"/>
        </w:trPr>
        <w:tc>
          <w:tcPr>
            <w:tcW w:w="216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EFD2EB" w14:textId="77777777" w:rsidR="000C02C7" w:rsidRPr="00B11BA6" w:rsidRDefault="00D4524F" w:rsidP="000C02C7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CM7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0C02C7" w:rsidRPr="00B11BA6">
              <w:rPr>
                <w:rFonts w:ascii="Times New Roman" w:hAnsi="Times New Roman"/>
                <w:smallCaps w:val="0"/>
                <w:lang w:val="fr-FR"/>
              </w:rPr>
              <w:t>Combien de filles sont en vie mais ne vivent pas avec vous ?</w:t>
            </w:r>
          </w:p>
          <w:p w14:paraId="167B3453" w14:textId="77777777" w:rsidR="00D4524F" w:rsidRPr="00B11BA6" w:rsidRDefault="00D4524F" w:rsidP="00E82FB2">
            <w:pPr>
              <w:pStyle w:val="1Intvwqst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  <w:lang w:val="fr-FR"/>
              </w:rPr>
            </w:pPr>
          </w:p>
          <w:p w14:paraId="0F931B6A" w14:textId="77777777" w:rsidR="00D4524F" w:rsidRPr="00B11BA6" w:rsidRDefault="00D4524F" w:rsidP="000C02C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3E31CF" w:rsidRPr="00B11BA6">
              <w:rPr>
                <w:rFonts w:ascii="Times New Roman" w:hAnsi="Times New Roman"/>
                <w:i/>
                <w:smallCaps w:val="0"/>
              </w:rPr>
              <w:t>Si</w:t>
            </w:r>
            <w:r w:rsidR="00B17DE4" w:rsidRPr="00B11BA6">
              <w:rPr>
                <w:rFonts w:ascii="Times New Roman" w:hAnsi="Times New Roman"/>
                <w:i/>
                <w:smallCaps w:val="0"/>
              </w:rPr>
              <w:t xml:space="preserve"> </w:t>
            </w:r>
            <w:proofErr w:type="spellStart"/>
            <w:r w:rsidR="000C02C7" w:rsidRPr="00B11BA6">
              <w:rPr>
                <w:rFonts w:ascii="Times New Roman" w:hAnsi="Times New Roman"/>
                <w:i/>
                <w:smallCaps w:val="0"/>
              </w:rPr>
              <w:t>aucune</w:t>
            </w:r>
            <w:proofErr w:type="spellEnd"/>
            <w:r w:rsidRPr="00B11BA6">
              <w:rPr>
                <w:rFonts w:ascii="Times New Roman" w:hAnsi="Times New Roman"/>
                <w:i/>
                <w:smallCaps w:val="0"/>
              </w:rPr>
              <w:t xml:space="preserve">, </w:t>
            </w:r>
            <w:r w:rsidR="000C02C7" w:rsidRPr="00B11BA6">
              <w:rPr>
                <w:rFonts w:ascii="Times New Roman" w:hAnsi="Times New Roman"/>
                <w:i/>
                <w:smallCaps w:val="0"/>
              </w:rPr>
              <w:t>e</w:t>
            </w:r>
            <w:r w:rsidR="003E31CF" w:rsidRPr="00B11BA6">
              <w:rPr>
                <w:rFonts w:ascii="Times New Roman" w:hAnsi="Times New Roman"/>
                <w:i/>
                <w:smallCaps w:val="0"/>
              </w:rPr>
              <w:t>nregistrer</w:t>
            </w:r>
            <w:r w:rsidR="00953D33" w:rsidRPr="00B11BA6">
              <w:rPr>
                <w:rFonts w:ascii="Times New Roman" w:hAnsi="Times New Roman"/>
                <w:i/>
                <w:smallCaps w:val="0"/>
              </w:rPr>
              <w:t>‘00’</w:t>
            </w:r>
            <w:r w:rsidR="00741B98" w:rsidRPr="00B11BA6">
              <w:rPr>
                <w:rFonts w:ascii="Times New Roman" w:hAnsi="Times New Roman"/>
                <w:i/>
                <w:smallCaps w:val="0"/>
              </w:rPr>
              <w:t>.</w:t>
            </w:r>
          </w:p>
        </w:tc>
        <w:tc>
          <w:tcPr>
            <w:tcW w:w="235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8F5B05" w14:textId="77777777" w:rsidR="00D4524F" w:rsidRPr="00B11BA6" w:rsidRDefault="00D4524F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2BA39A6C" w14:textId="77777777" w:rsidR="00D4524F" w:rsidRPr="00B11BA6" w:rsidRDefault="00DE4243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Filles</w:t>
            </w:r>
            <w:r w:rsidR="00B17DE4" w:rsidRPr="00B11BA6">
              <w:rPr>
                <w:rFonts w:ascii="Times New Roman" w:hAnsi="Times New Roman"/>
                <w:caps/>
              </w:rPr>
              <w:t xml:space="preserve"> </w:t>
            </w:r>
            <w:r w:rsidRPr="00B11BA6">
              <w:rPr>
                <w:rFonts w:ascii="Times New Roman" w:hAnsi="Times New Roman"/>
                <w:caps/>
              </w:rPr>
              <w:t>ailleurs</w:t>
            </w:r>
            <w:r w:rsidR="00D4524F" w:rsidRPr="00B11BA6">
              <w:rPr>
                <w:rFonts w:ascii="Times New Roman" w:hAnsi="Times New Roman"/>
                <w:caps/>
              </w:rPr>
              <w:tab/>
              <w:t>__ __</w:t>
            </w:r>
          </w:p>
        </w:tc>
        <w:tc>
          <w:tcPr>
            <w:tcW w:w="48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67DF47" w14:textId="77777777" w:rsidR="00D4524F" w:rsidRPr="00B11BA6" w:rsidRDefault="00D4524F" w:rsidP="00D4524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2C5982" w:rsidRPr="00B11BA6" w14:paraId="71133FC1" w14:textId="77777777" w:rsidTr="00EE01B4">
        <w:trPr>
          <w:cantSplit/>
          <w:jc w:val="center"/>
        </w:trPr>
        <w:tc>
          <w:tcPr>
            <w:tcW w:w="216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BF7405A" w14:textId="77777777" w:rsidR="002C5982" w:rsidRPr="00B11BA6" w:rsidRDefault="002C5982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CM8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0C02C7" w:rsidRPr="00B11BA6">
              <w:rPr>
                <w:rFonts w:ascii="Times New Roman" w:hAnsi="Times New Roman"/>
                <w:smallCaps w:val="0"/>
                <w:lang w:val="fr-FR"/>
              </w:rPr>
              <w:t>Avez-vous donn</w:t>
            </w:r>
            <w:r w:rsidR="00DE4243" w:rsidRPr="00B11BA6">
              <w:rPr>
                <w:rFonts w:ascii="Times New Roman" w:hAnsi="Times New Roman"/>
                <w:smallCaps w:val="0"/>
                <w:lang w:val="fr-FR"/>
              </w:rPr>
              <w:t>é</w:t>
            </w:r>
            <w:r w:rsidR="000C02C7" w:rsidRPr="00B11BA6">
              <w:rPr>
                <w:rFonts w:ascii="Times New Roman" w:hAnsi="Times New Roman"/>
                <w:smallCaps w:val="0"/>
                <w:lang w:val="fr-FR"/>
              </w:rPr>
              <w:t xml:space="preserve"> naissance à un fils ou une fille qui est né(e) vivant(e) mais qui est décédé(e) par la suite ?</w:t>
            </w:r>
          </w:p>
          <w:p w14:paraId="576CBFBE" w14:textId="77777777" w:rsidR="00DE4243" w:rsidRPr="00B11BA6" w:rsidRDefault="00DE4243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0204D064" w14:textId="77777777" w:rsidR="002C5982" w:rsidRPr="00B11BA6" w:rsidRDefault="002C5982" w:rsidP="00CE050A">
            <w:pPr>
              <w:pStyle w:val="InstructionstointvwCharChar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="003E31CF" w:rsidRPr="00B11BA6">
              <w:rPr>
                <w:lang w:val="fr-FR"/>
              </w:rPr>
              <w:t>Si</w:t>
            </w:r>
            <w:r w:rsidR="00B17DE4" w:rsidRPr="00B11BA6">
              <w:rPr>
                <w:lang w:val="fr-FR"/>
              </w:rPr>
              <w:t xml:space="preserve"> </w:t>
            </w:r>
            <w:r w:rsidR="00953D33" w:rsidRPr="00B11BA6">
              <w:rPr>
                <w:lang w:val="fr-FR"/>
              </w:rPr>
              <w:t xml:space="preserve">Non’ </w:t>
            </w:r>
            <w:r w:rsidR="0048458D" w:rsidRPr="00B11BA6">
              <w:rPr>
                <w:lang w:val="fr-FR"/>
              </w:rPr>
              <w:t>Insister</w:t>
            </w:r>
            <w:r w:rsidR="00B17DE4" w:rsidRPr="00B11BA6">
              <w:rPr>
                <w:lang w:val="fr-FR"/>
              </w:rPr>
              <w:t xml:space="preserve"> </w:t>
            </w:r>
            <w:r w:rsidR="00DE4243" w:rsidRPr="00B11BA6">
              <w:rPr>
                <w:lang w:val="fr-FR"/>
              </w:rPr>
              <w:t xml:space="preserve">en demandant </w:t>
            </w:r>
            <w:r w:rsidRPr="00B11BA6">
              <w:rPr>
                <w:lang w:val="fr-FR"/>
              </w:rPr>
              <w:t>:</w:t>
            </w:r>
          </w:p>
          <w:p w14:paraId="0DBB432E" w14:textId="77777777" w:rsidR="002C5982" w:rsidRPr="00B11BA6" w:rsidRDefault="002C5982" w:rsidP="00C67A00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0C02C7" w:rsidRPr="00B11BA6">
              <w:rPr>
                <w:rFonts w:ascii="Times New Roman" w:hAnsi="Times New Roman"/>
                <w:smallCaps w:val="0"/>
                <w:lang w:val="fr-FR"/>
              </w:rPr>
              <w:t>Je veux dire un enfant qui a respiré, crié ou montré d’autres signes de vie – même s’il n’a vécu que</w:t>
            </w:r>
            <w:r w:rsidR="00C67A00" w:rsidRPr="00B11BA6">
              <w:rPr>
                <w:rFonts w:ascii="Times New Roman" w:hAnsi="Times New Roman"/>
                <w:smallCaps w:val="0"/>
                <w:lang w:val="fr-FR"/>
              </w:rPr>
              <w:t xml:space="preserve"> très peu de temps </w:t>
            </w:r>
            <w:r w:rsidR="000C02C7"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35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0CEDB0" w14:textId="77777777" w:rsidR="002C5982" w:rsidRPr="00B11BA6" w:rsidRDefault="003E31CF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OUI</w:t>
            </w:r>
            <w:r w:rsidR="00EE01B4" w:rsidRPr="00B11BA6">
              <w:rPr>
                <w:rFonts w:ascii="Times New Roman" w:hAnsi="Times New Roman"/>
              </w:rPr>
              <w:tab/>
              <w:t>1</w:t>
            </w:r>
          </w:p>
          <w:p w14:paraId="5F076FB3" w14:textId="77777777" w:rsidR="002C5982" w:rsidRPr="00B11BA6" w:rsidRDefault="003E31CF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NON</w:t>
            </w:r>
            <w:r w:rsidR="00EE01B4" w:rsidRPr="00B11BA6">
              <w:rPr>
                <w:rFonts w:ascii="Times New Roman" w:hAnsi="Times New Roman"/>
              </w:rPr>
              <w:tab/>
              <w:t>2</w:t>
            </w:r>
          </w:p>
        </w:tc>
        <w:tc>
          <w:tcPr>
            <w:tcW w:w="48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54FC0C" w14:textId="77777777" w:rsidR="002C5982" w:rsidRPr="00B11BA6" w:rsidRDefault="002C5982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46561FEA" w14:textId="77777777" w:rsidR="002C5982" w:rsidRPr="00B11BA6" w:rsidRDefault="002C5982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CM1</w:t>
            </w:r>
            <w:r w:rsidR="00624272" w:rsidRPr="00B11BA6">
              <w:rPr>
                <w:rFonts w:ascii="Times New Roman" w:hAnsi="Times New Roman"/>
                <w:i/>
                <w:smallCaps w:val="0"/>
              </w:rPr>
              <w:t>1</w:t>
            </w:r>
          </w:p>
        </w:tc>
      </w:tr>
      <w:tr w:rsidR="00EE01B4" w:rsidRPr="00B11BA6" w14:paraId="15319AD0" w14:textId="77777777" w:rsidTr="00EE01B4">
        <w:tblPrEx>
          <w:tblCellMar>
            <w:left w:w="115" w:type="dxa"/>
            <w:right w:w="115" w:type="dxa"/>
          </w:tblCellMar>
        </w:tblPrEx>
        <w:trPr>
          <w:cantSplit/>
          <w:trHeight w:val="307"/>
          <w:jc w:val="center"/>
        </w:trPr>
        <w:tc>
          <w:tcPr>
            <w:tcW w:w="216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81B099" w14:textId="77777777" w:rsidR="00EE01B4" w:rsidRPr="00B11BA6" w:rsidRDefault="00EE01B4" w:rsidP="009B1E1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CM9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0C02C7" w:rsidRPr="00B11BA6">
              <w:rPr>
                <w:rFonts w:ascii="Times New Roman" w:hAnsi="Times New Roman"/>
                <w:smallCaps w:val="0"/>
                <w:lang w:val="fr-FR"/>
              </w:rPr>
              <w:t xml:space="preserve">Combien de </w:t>
            </w:r>
            <w:r w:rsidR="00DE4243" w:rsidRPr="00B11BA6">
              <w:rPr>
                <w:rFonts w:ascii="Times New Roman" w:hAnsi="Times New Roman"/>
                <w:smallCaps w:val="0"/>
                <w:lang w:val="fr-FR"/>
              </w:rPr>
              <w:t>fils</w:t>
            </w:r>
            <w:r w:rsidR="000C02C7" w:rsidRPr="00B11BA6">
              <w:rPr>
                <w:rFonts w:ascii="Times New Roman" w:hAnsi="Times New Roman"/>
                <w:smallCaps w:val="0"/>
                <w:lang w:val="fr-FR"/>
              </w:rPr>
              <w:t xml:space="preserve"> sont décédés ?</w:t>
            </w:r>
          </w:p>
          <w:p w14:paraId="2C609D33" w14:textId="77777777" w:rsidR="00E901E5" w:rsidRPr="00B11BA6" w:rsidRDefault="00E901E5" w:rsidP="009B1E1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117B692C" w14:textId="77777777" w:rsidR="00EE01B4" w:rsidRPr="00B11BA6" w:rsidRDefault="00EE01B4" w:rsidP="00B17DE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0C02C7" w:rsidRPr="00B11BA6">
              <w:rPr>
                <w:rFonts w:ascii="Times New Roman" w:hAnsi="Times New Roman"/>
                <w:i/>
                <w:smallCaps w:val="0"/>
              </w:rPr>
              <w:t>Si</w:t>
            </w:r>
            <w:r w:rsidR="00B17DE4" w:rsidRPr="00B11BA6">
              <w:rPr>
                <w:rFonts w:ascii="Times New Roman" w:hAnsi="Times New Roman"/>
                <w:i/>
                <w:smallCaps w:val="0"/>
              </w:rPr>
              <w:t xml:space="preserve"> </w:t>
            </w:r>
            <w:proofErr w:type="spellStart"/>
            <w:r w:rsidR="000C02C7" w:rsidRPr="00B11BA6">
              <w:rPr>
                <w:rFonts w:ascii="Times New Roman" w:hAnsi="Times New Roman"/>
                <w:i/>
                <w:smallCaps w:val="0"/>
              </w:rPr>
              <w:t>aucun</w:t>
            </w:r>
            <w:proofErr w:type="spellEnd"/>
            <w:r w:rsidR="000C02C7" w:rsidRPr="00B11BA6">
              <w:rPr>
                <w:rFonts w:ascii="Times New Roman" w:hAnsi="Times New Roman"/>
                <w:i/>
                <w:smallCaps w:val="0"/>
              </w:rPr>
              <w:t>, enregistrer</w:t>
            </w:r>
            <w:r w:rsidR="00953D33" w:rsidRPr="00B11BA6">
              <w:rPr>
                <w:rFonts w:ascii="Times New Roman" w:hAnsi="Times New Roman"/>
                <w:i/>
                <w:smallCaps w:val="0"/>
              </w:rPr>
              <w:t>‘00’</w:t>
            </w:r>
            <w:r w:rsidR="00741B98" w:rsidRPr="00B11BA6">
              <w:rPr>
                <w:rFonts w:ascii="Times New Roman" w:hAnsi="Times New Roman"/>
                <w:i/>
                <w:smallCaps w:val="0"/>
              </w:rPr>
              <w:t>.</w:t>
            </w:r>
          </w:p>
        </w:tc>
        <w:tc>
          <w:tcPr>
            <w:tcW w:w="235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67E86F0" w14:textId="77777777" w:rsidR="00EE01B4" w:rsidRPr="00B11BA6" w:rsidRDefault="00EE01B4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7F0B89BD" w14:textId="77777777" w:rsidR="00EE01B4" w:rsidRPr="00B11BA6" w:rsidRDefault="00DE4243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fils decedes</w:t>
            </w:r>
            <w:r w:rsidR="00EE01B4" w:rsidRPr="00B11BA6">
              <w:rPr>
                <w:rFonts w:ascii="Times New Roman" w:hAnsi="Times New Roman"/>
                <w:caps/>
              </w:rPr>
              <w:tab/>
              <w:t>__ __</w:t>
            </w:r>
          </w:p>
        </w:tc>
        <w:tc>
          <w:tcPr>
            <w:tcW w:w="48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B00EB8" w14:textId="77777777" w:rsidR="00EE01B4" w:rsidRPr="00B11BA6" w:rsidRDefault="00EE01B4" w:rsidP="009B1E1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EE01B4" w:rsidRPr="00B11BA6" w14:paraId="7E2CFBEF" w14:textId="77777777" w:rsidTr="00EE01B4">
        <w:tblPrEx>
          <w:tblCellMar>
            <w:left w:w="115" w:type="dxa"/>
            <w:right w:w="115" w:type="dxa"/>
          </w:tblCellMar>
        </w:tblPrEx>
        <w:trPr>
          <w:cantSplit/>
          <w:trHeight w:val="577"/>
          <w:jc w:val="center"/>
        </w:trPr>
        <w:tc>
          <w:tcPr>
            <w:tcW w:w="216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0CDBAE" w14:textId="77777777" w:rsidR="00EE01B4" w:rsidRPr="00B11BA6" w:rsidRDefault="00EE01B4" w:rsidP="009B1E1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CM10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0C02C7" w:rsidRPr="00B11BA6">
              <w:rPr>
                <w:rFonts w:ascii="Times New Roman" w:hAnsi="Times New Roman"/>
                <w:smallCaps w:val="0"/>
                <w:lang w:val="fr-FR"/>
              </w:rPr>
              <w:t>Combien de filles sont décédées ?</w:t>
            </w:r>
          </w:p>
          <w:p w14:paraId="27546BF1" w14:textId="77777777" w:rsidR="00E82FB2" w:rsidRPr="00B11BA6" w:rsidRDefault="00E82FB2" w:rsidP="009B1E1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6CBDCC32" w14:textId="77777777" w:rsidR="00EE01B4" w:rsidRPr="00B11BA6" w:rsidRDefault="00EE01B4" w:rsidP="009B1E1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0C02C7" w:rsidRPr="00B11BA6">
              <w:rPr>
                <w:rFonts w:ascii="Times New Roman" w:hAnsi="Times New Roman"/>
                <w:i/>
                <w:smallCaps w:val="0"/>
              </w:rPr>
              <w:t>Si</w:t>
            </w:r>
            <w:r w:rsidR="00B17DE4" w:rsidRPr="00B11BA6">
              <w:rPr>
                <w:rFonts w:ascii="Times New Roman" w:hAnsi="Times New Roman"/>
                <w:i/>
                <w:smallCaps w:val="0"/>
              </w:rPr>
              <w:t xml:space="preserve"> </w:t>
            </w:r>
            <w:proofErr w:type="spellStart"/>
            <w:r w:rsidR="000C02C7" w:rsidRPr="00B11BA6">
              <w:rPr>
                <w:rFonts w:ascii="Times New Roman" w:hAnsi="Times New Roman"/>
                <w:i/>
                <w:smallCaps w:val="0"/>
              </w:rPr>
              <w:t>aucune</w:t>
            </w:r>
            <w:proofErr w:type="spellEnd"/>
            <w:r w:rsidR="000C02C7" w:rsidRPr="00B11BA6">
              <w:rPr>
                <w:rFonts w:ascii="Times New Roman" w:hAnsi="Times New Roman"/>
                <w:i/>
                <w:smallCaps w:val="0"/>
              </w:rPr>
              <w:t>, enregistrer</w:t>
            </w:r>
            <w:r w:rsidR="00953D33" w:rsidRPr="00B11BA6">
              <w:rPr>
                <w:rFonts w:ascii="Times New Roman" w:hAnsi="Times New Roman"/>
                <w:i/>
                <w:smallCaps w:val="0"/>
              </w:rPr>
              <w:t>‘00’</w:t>
            </w:r>
            <w:r w:rsidR="00741B98" w:rsidRPr="00B11BA6">
              <w:rPr>
                <w:rFonts w:ascii="Times New Roman" w:hAnsi="Times New Roman"/>
                <w:i/>
                <w:smallCaps w:val="0"/>
              </w:rPr>
              <w:t>.</w:t>
            </w:r>
          </w:p>
        </w:tc>
        <w:tc>
          <w:tcPr>
            <w:tcW w:w="235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4F9D97" w14:textId="77777777" w:rsidR="00EE01B4" w:rsidRPr="00B11BA6" w:rsidRDefault="00EE01B4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15D7469" w14:textId="77777777" w:rsidR="00EE01B4" w:rsidRPr="00B11BA6" w:rsidRDefault="00DE4243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filles</w:t>
            </w:r>
            <w:r w:rsidR="00B17DE4" w:rsidRPr="00B11BA6">
              <w:rPr>
                <w:rFonts w:ascii="Times New Roman" w:hAnsi="Times New Roman"/>
                <w:caps/>
              </w:rPr>
              <w:t xml:space="preserve"> </w:t>
            </w:r>
            <w:r w:rsidRPr="00B11BA6">
              <w:rPr>
                <w:rFonts w:ascii="Times New Roman" w:hAnsi="Times New Roman"/>
                <w:caps/>
              </w:rPr>
              <w:t>decedees</w:t>
            </w:r>
            <w:r w:rsidR="00EE01B4" w:rsidRPr="00B11BA6">
              <w:rPr>
                <w:rFonts w:ascii="Times New Roman" w:hAnsi="Times New Roman"/>
                <w:caps/>
              </w:rPr>
              <w:tab/>
              <w:t>__ __</w:t>
            </w:r>
          </w:p>
        </w:tc>
        <w:tc>
          <w:tcPr>
            <w:tcW w:w="48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947AFB7" w14:textId="77777777" w:rsidR="00EE01B4" w:rsidRPr="00B11BA6" w:rsidRDefault="00EE01B4" w:rsidP="009B1E1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EE01B4" w:rsidRPr="00B11BA6" w14:paraId="4CC21CB2" w14:textId="77777777" w:rsidTr="00EE01B4">
        <w:tblPrEx>
          <w:tblCellMar>
            <w:left w:w="115" w:type="dxa"/>
            <w:right w:w="115" w:type="dxa"/>
          </w:tblCellMar>
        </w:tblPrEx>
        <w:trPr>
          <w:cantSplit/>
          <w:trHeight w:val="442"/>
          <w:jc w:val="center"/>
        </w:trPr>
        <w:tc>
          <w:tcPr>
            <w:tcW w:w="2166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C9F4B7" w14:textId="77777777" w:rsidR="00EE01B4" w:rsidRPr="00B11BA6" w:rsidRDefault="00EE01B4" w:rsidP="000C02C7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eastAsiaTheme="minorHAnsi" w:hAnsi="Times New Roman"/>
                <w:b/>
                <w:i w:val="0"/>
                <w:lang w:val="fr-FR"/>
              </w:rPr>
              <w:t>CM11</w:t>
            </w:r>
            <w:r w:rsidRPr="00B11BA6">
              <w:rPr>
                <w:rStyle w:val="1IntvwqstChar1"/>
                <w:rFonts w:ascii="Times New Roman" w:eastAsiaTheme="minorHAnsi" w:hAnsi="Times New Roman"/>
                <w:i w:val="0"/>
                <w:lang w:val="fr-FR"/>
              </w:rPr>
              <w:t>.</w:t>
            </w:r>
            <w:r w:rsidR="008C1671" w:rsidRPr="00B11BA6">
              <w:rPr>
                <w:rStyle w:val="1IntvwqstChar1"/>
                <w:rFonts w:ascii="Times New Roman" w:eastAsiaTheme="minorHAnsi" w:hAnsi="Times New Roman"/>
                <w:i w:val="0"/>
                <w:lang w:val="fr-FR"/>
              </w:rPr>
              <w:t xml:space="preserve"> </w:t>
            </w:r>
            <w:r w:rsidR="000C02C7" w:rsidRPr="00B11BA6">
              <w:rPr>
                <w:lang w:val="fr-FR"/>
              </w:rPr>
              <w:t xml:space="preserve">Additionner les réponses à </w:t>
            </w:r>
            <w:r w:rsidRPr="00B11BA6">
              <w:rPr>
                <w:lang w:val="fr-FR"/>
              </w:rPr>
              <w:t>CM3, CM4, CM6, CM7, CM9</w:t>
            </w:r>
            <w:r w:rsidR="003E31CF" w:rsidRPr="00B11BA6">
              <w:rPr>
                <w:lang w:val="fr-FR"/>
              </w:rPr>
              <w:t xml:space="preserve"> et </w:t>
            </w:r>
            <w:r w:rsidRPr="00B11BA6">
              <w:rPr>
                <w:lang w:val="fr-FR"/>
              </w:rPr>
              <w:t>CM10.</w:t>
            </w:r>
          </w:p>
        </w:tc>
        <w:tc>
          <w:tcPr>
            <w:tcW w:w="2350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BDD1BE" w14:textId="77777777" w:rsidR="00EE01B4" w:rsidRPr="00B11BA6" w:rsidRDefault="00EE01B4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12447E1" w14:textId="77777777" w:rsidR="00EE01B4" w:rsidRPr="00B11BA6" w:rsidRDefault="00DE4243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total</w:t>
            </w:r>
            <w:r w:rsidR="00EE01B4" w:rsidRPr="00B11BA6">
              <w:rPr>
                <w:rFonts w:ascii="Times New Roman" w:hAnsi="Times New Roman"/>
                <w:caps/>
              </w:rPr>
              <w:tab/>
              <w:t>__ __</w:t>
            </w:r>
          </w:p>
        </w:tc>
        <w:tc>
          <w:tcPr>
            <w:tcW w:w="484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7E6651F" w14:textId="77777777" w:rsidR="00EE01B4" w:rsidRPr="00B11BA6" w:rsidRDefault="00EE01B4" w:rsidP="009B1E1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EE01B4" w:rsidRPr="00B11BA6" w14:paraId="14ABE44F" w14:textId="77777777" w:rsidTr="00EE01B4">
        <w:tblPrEx>
          <w:tblCellMar>
            <w:left w:w="115" w:type="dxa"/>
            <w:right w:w="115" w:type="dxa"/>
          </w:tblCellMar>
        </w:tblPrEx>
        <w:trPr>
          <w:cantSplit/>
          <w:trHeight w:val="208"/>
          <w:jc w:val="center"/>
        </w:trPr>
        <w:tc>
          <w:tcPr>
            <w:tcW w:w="216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D3A89D" w14:textId="77777777" w:rsidR="00EE01B4" w:rsidRPr="00B11BA6" w:rsidRDefault="00EE01B4" w:rsidP="000C02C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CM12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0C02C7" w:rsidRPr="00B11BA6">
              <w:rPr>
                <w:rFonts w:ascii="Times New Roman" w:hAnsi="Times New Roman"/>
                <w:smallCaps w:val="0"/>
                <w:lang w:val="fr-FR"/>
              </w:rPr>
              <w:t xml:space="preserve">Je voudrais être sûre d’avoir bien compris : vous avez eu au total </w:t>
            </w:r>
            <w:r w:rsidR="000C02C7" w:rsidRPr="00B11BA6">
              <w:rPr>
                <w:rFonts w:ascii="Times New Roman" w:hAnsi="Times New Roman"/>
                <w:b/>
                <w:smallCaps w:val="0"/>
                <w:lang w:val="fr-FR"/>
              </w:rPr>
              <w:t>(</w:t>
            </w:r>
            <w:r w:rsidR="0041566B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nombre</w:t>
            </w:r>
            <w:r w:rsidR="000C02C7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total de naissances à CM1</w:t>
            </w:r>
            <w:r w:rsidR="00DE4243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1</w:t>
            </w:r>
            <w:r w:rsidR="000C02C7" w:rsidRPr="00B11BA6">
              <w:rPr>
                <w:rFonts w:ascii="Times New Roman" w:hAnsi="Times New Roman"/>
                <w:b/>
                <w:smallCaps w:val="0"/>
                <w:lang w:val="fr-FR"/>
              </w:rPr>
              <w:t>)</w:t>
            </w:r>
            <w:r w:rsidR="000C02C7" w:rsidRPr="00B11BA6">
              <w:rPr>
                <w:rFonts w:ascii="Times New Roman" w:hAnsi="Times New Roman"/>
                <w:smallCaps w:val="0"/>
                <w:lang w:val="fr-FR"/>
              </w:rPr>
              <w:t xml:space="preserve">  naissances au cours de votre vie. Est-ce bien exact</w:t>
            </w:r>
            <w:r w:rsidR="000C02C7" w:rsidRPr="00B11BA6">
              <w:rPr>
                <w:rFonts w:cs="Arial"/>
                <w:szCs w:val="16"/>
                <w:lang w:val="fr-FR"/>
              </w:rPr>
              <w:t> ?</w:t>
            </w:r>
          </w:p>
        </w:tc>
        <w:tc>
          <w:tcPr>
            <w:tcW w:w="2350" w:type="pct"/>
          </w:tcPr>
          <w:p w14:paraId="4BF8619B" w14:textId="77777777" w:rsidR="00EE01B4" w:rsidRPr="00B11BA6" w:rsidRDefault="003E31CF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EE01B4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12C55798" w14:textId="77777777" w:rsidR="00EE01B4" w:rsidRPr="00B11BA6" w:rsidRDefault="003E31CF" w:rsidP="00EE01B4">
            <w:pPr>
              <w:pStyle w:val="Responsecategs"/>
              <w:tabs>
                <w:tab w:val="clear" w:pos="3942"/>
                <w:tab w:val="right" w:leader="dot" w:pos="46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EE01B4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484" w:type="pct"/>
          </w:tcPr>
          <w:p w14:paraId="37BE255B" w14:textId="77777777" w:rsidR="00EE01B4" w:rsidRPr="00B11BA6" w:rsidRDefault="00EE01B4" w:rsidP="009B1E1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CM14</w:t>
            </w:r>
          </w:p>
        </w:tc>
      </w:tr>
      <w:tr w:rsidR="00EE01B4" w:rsidRPr="0023606A" w14:paraId="1CBD623E" w14:textId="77777777" w:rsidTr="00EE01B4">
        <w:tblPrEx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166" w:type="pct"/>
            <w:shd w:val="clear" w:color="auto" w:fill="92CDDC" w:themeFill="accent5" w:themeFillTint="9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6272C8" w14:textId="77777777" w:rsidR="00EE01B4" w:rsidRPr="00B11BA6" w:rsidRDefault="00EE01B4" w:rsidP="00415E96">
            <w:pPr>
              <w:pStyle w:val="InstructionstointvwChar4"/>
              <w:spacing w:line="276" w:lineRule="auto"/>
              <w:ind w:left="144" w:hanging="144"/>
              <w:contextualSpacing/>
              <w:rPr>
                <w:smallCaps/>
                <w:lang w:val="fr-FR"/>
              </w:rPr>
            </w:pPr>
            <w:r w:rsidRPr="00B11BA6">
              <w:rPr>
                <w:rStyle w:val="1IntvwqstChar1"/>
                <w:rFonts w:ascii="Times New Roman" w:eastAsiaTheme="minorHAnsi" w:hAnsi="Times New Roman"/>
                <w:b/>
                <w:i w:val="0"/>
                <w:lang w:val="fr-FR"/>
              </w:rPr>
              <w:t>CM13</w:t>
            </w:r>
            <w:r w:rsidRPr="00B11BA6">
              <w:rPr>
                <w:rStyle w:val="1IntvwqstChar1"/>
                <w:rFonts w:ascii="Times New Roman" w:eastAsiaTheme="minorHAnsi" w:hAnsi="Times New Roman"/>
                <w:lang w:val="fr-FR"/>
              </w:rPr>
              <w:t>.</w:t>
            </w:r>
            <w:r w:rsidR="00B30C07" w:rsidRPr="00B11BA6">
              <w:rPr>
                <w:rStyle w:val="1IntvwqstChar1"/>
                <w:rFonts w:ascii="Times New Roman" w:eastAsiaTheme="minorHAnsi" w:hAnsi="Times New Roman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="00B17DE4" w:rsidRPr="00B11BA6">
              <w:rPr>
                <w:lang w:val="fr-FR"/>
              </w:rPr>
              <w:t xml:space="preserve"> </w:t>
            </w:r>
            <w:r w:rsidR="00DE4243" w:rsidRPr="00B11BA6">
              <w:rPr>
                <w:lang w:val="fr-FR"/>
              </w:rPr>
              <w:t xml:space="preserve">les réponses à </w:t>
            </w:r>
            <w:r w:rsidRPr="00B11BA6">
              <w:rPr>
                <w:lang w:val="fr-FR"/>
              </w:rPr>
              <w:t>CM1-CM10</w:t>
            </w:r>
            <w:r w:rsidR="003E31CF" w:rsidRPr="00B11BA6">
              <w:rPr>
                <w:lang w:val="fr-FR"/>
              </w:rPr>
              <w:t xml:space="preserve"> et </w:t>
            </w:r>
            <w:r w:rsidR="00DE4243" w:rsidRPr="00B11BA6">
              <w:rPr>
                <w:lang w:val="fr-FR"/>
              </w:rPr>
              <w:t>fai</w:t>
            </w:r>
            <w:r w:rsidR="00415E96" w:rsidRPr="00B11BA6">
              <w:rPr>
                <w:lang w:val="fr-FR"/>
              </w:rPr>
              <w:t>re</w:t>
            </w:r>
            <w:r w:rsidR="00DE4243" w:rsidRPr="00B11BA6">
              <w:rPr>
                <w:lang w:val="fr-FR"/>
              </w:rPr>
              <w:t xml:space="preserve"> les </w:t>
            </w:r>
            <w:r w:rsidRPr="00B11BA6">
              <w:rPr>
                <w:lang w:val="fr-FR"/>
              </w:rPr>
              <w:t>corrections n</w:t>
            </w:r>
            <w:r w:rsidR="00DE4243" w:rsidRPr="00B11BA6">
              <w:rPr>
                <w:lang w:val="fr-FR"/>
              </w:rPr>
              <w:t>é</w:t>
            </w:r>
            <w:r w:rsidRPr="00B11BA6">
              <w:rPr>
                <w:lang w:val="fr-FR"/>
              </w:rPr>
              <w:t>cessa</w:t>
            </w:r>
            <w:r w:rsidR="00DE4243" w:rsidRPr="00B11BA6">
              <w:rPr>
                <w:lang w:val="fr-FR"/>
              </w:rPr>
              <w:t xml:space="preserve">ires jusqu’à ce que la réponse à </w:t>
            </w:r>
            <w:r w:rsidRPr="00B11BA6">
              <w:rPr>
                <w:lang w:val="fr-FR"/>
              </w:rPr>
              <w:t xml:space="preserve">CM12 </w:t>
            </w:r>
            <w:r w:rsidR="00DE4243" w:rsidRPr="00B11BA6">
              <w:rPr>
                <w:lang w:val="fr-FR"/>
              </w:rPr>
              <w:t xml:space="preserve">soit </w:t>
            </w:r>
            <w:r w:rsidRPr="00B11BA6">
              <w:rPr>
                <w:lang w:val="fr-FR"/>
              </w:rPr>
              <w:t>‘</w:t>
            </w:r>
            <w:r w:rsidR="003E31CF" w:rsidRPr="00B11BA6">
              <w:rPr>
                <w:lang w:val="fr-FR"/>
              </w:rPr>
              <w:t>Oui</w:t>
            </w:r>
            <w:r w:rsidRPr="00B11BA6">
              <w:rPr>
                <w:lang w:val="fr-FR"/>
              </w:rPr>
              <w:t>’</w:t>
            </w:r>
            <w:r w:rsidRPr="00B11BA6">
              <w:rPr>
                <w:smallCaps/>
                <w:lang w:val="fr-FR"/>
              </w:rPr>
              <w:t>.</w:t>
            </w:r>
          </w:p>
        </w:tc>
        <w:tc>
          <w:tcPr>
            <w:tcW w:w="2350" w:type="pct"/>
            <w:shd w:val="clear" w:color="auto" w:fill="92CDDC" w:themeFill="accent5" w:themeFillTint="9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DA3274" w14:textId="77777777" w:rsidR="00EE01B4" w:rsidRPr="00B11BA6" w:rsidRDefault="00EE01B4" w:rsidP="009B1E19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</w:tc>
        <w:tc>
          <w:tcPr>
            <w:tcW w:w="484" w:type="pct"/>
            <w:shd w:val="clear" w:color="auto" w:fill="92CDDC" w:themeFill="accent5" w:themeFillTint="9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CE7723" w14:textId="77777777" w:rsidR="00EE01B4" w:rsidRPr="00B11BA6" w:rsidRDefault="00EE01B4" w:rsidP="009B1E1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</w:tr>
      <w:tr w:rsidR="007A0D2D" w:rsidRPr="00B11BA6" w14:paraId="1ADCAF64" w14:textId="77777777" w:rsidTr="00EE01B4">
        <w:tblPrEx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166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86EA6E9" w14:textId="77777777" w:rsidR="007A0D2D" w:rsidRPr="00B11BA6" w:rsidRDefault="007A0D2D" w:rsidP="00DE4243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lastRenderedPageBreak/>
              <w:t>CM1</w:t>
            </w:r>
            <w:r w:rsidR="00EE01B4"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4</w:t>
            </w:r>
            <w:r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932235"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Pr="00B11BA6">
              <w:rPr>
                <w:lang w:val="fr-FR"/>
              </w:rPr>
              <w:t xml:space="preserve"> CM1</w:t>
            </w:r>
            <w:r w:rsidR="00EE01B4" w:rsidRPr="00B11BA6">
              <w:rPr>
                <w:lang w:val="fr-FR"/>
              </w:rPr>
              <w:t>1</w:t>
            </w:r>
            <w:r w:rsidRPr="00B11BA6">
              <w:rPr>
                <w:lang w:val="fr-FR"/>
              </w:rPr>
              <w:t xml:space="preserve">. </w:t>
            </w:r>
            <w:r w:rsidR="00DE4243" w:rsidRPr="00B11BA6">
              <w:rPr>
                <w:lang w:val="fr-FR"/>
              </w:rPr>
              <w:t xml:space="preserve">Combien de naissances vivantes </w:t>
            </w:r>
            <w:r w:rsidRPr="00B11BA6">
              <w:rPr>
                <w:lang w:val="fr-FR"/>
              </w:rPr>
              <w:t>?</w:t>
            </w:r>
          </w:p>
        </w:tc>
        <w:tc>
          <w:tcPr>
            <w:tcW w:w="2350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060FF0" w14:textId="77777777" w:rsidR="007A0D2D" w:rsidRPr="00B11BA6" w:rsidRDefault="00DE4243" w:rsidP="00BE231D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pas de naissances vivantes </w:t>
            </w:r>
            <w:r w:rsidR="007A0D2D" w:rsidRPr="00B11BA6">
              <w:rPr>
                <w:rFonts w:ascii="Times New Roman" w:hAnsi="Times New Roman"/>
                <w:caps/>
                <w:lang w:val="fr-FR"/>
              </w:rPr>
              <w:t>CM1</w:t>
            </w:r>
            <w:r w:rsidR="00EE01B4" w:rsidRPr="00B11BA6">
              <w:rPr>
                <w:rFonts w:ascii="Times New Roman" w:hAnsi="Times New Roman"/>
                <w:caps/>
                <w:lang w:val="fr-FR"/>
              </w:rPr>
              <w:t>1</w:t>
            </w:r>
            <w:r w:rsidR="008C1671" w:rsidRPr="00B11BA6">
              <w:rPr>
                <w:rFonts w:ascii="Times New Roman" w:hAnsi="Times New Roman"/>
                <w:caps/>
                <w:lang w:val="fr-FR"/>
              </w:rPr>
              <w:t>=00.............</w:t>
            </w:r>
            <w:r w:rsidR="007A0D2D" w:rsidRPr="00B11BA6">
              <w:rPr>
                <w:rFonts w:ascii="Times New Roman" w:hAnsi="Times New Roman"/>
                <w:caps/>
                <w:lang w:val="fr-FR"/>
              </w:rPr>
              <w:t>0</w:t>
            </w:r>
          </w:p>
          <w:p w14:paraId="5B9E351D" w14:textId="77777777" w:rsidR="007A0D2D" w:rsidRPr="00B11BA6" w:rsidRDefault="00B43EDD" w:rsidP="00BE231D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une ou plus n</w:t>
            </w:r>
            <w:r w:rsidR="00DE4243" w:rsidRPr="00B11BA6">
              <w:rPr>
                <w:rFonts w:ascii="Times New Roman" w:hAnsi="Times New Roman"/>
                <w:caps/>
                <w:lang w:val="fr-FR"/>
              </w:rPr>
              <w:t>a</w:t>
            </w:r>
            <w:r w:rsidRPr="00B11BA6">
              <w:rPr>
                <w:rFonts w:ascii="Times New Roman" w:hAnsi="Times New Roman"/>
                <w:caps/>
                <w:lang w:val="fr-FR"/>
              </w:rPr>
              <w:t>I</w:t>
            </w:r>
            <w:r w:rsidR="00DE4243" w:rsidRPr="00B11BA6">
              <w:rPr>
                <w:rFonts w:ascii="Times New Roman" w:hAnsi="Times New Roman"/>
                <w:caps/>
                <w:lang w:val="fr-FR"/>
              </w:rPr>
              <w:t>ssance</w:t>
            </w:r>
            <w:r w:rsidR="008C1671" w:rsidRPr="00B11BA6">
              <w:rPr>
                <w:rFonts w:ascii="Times New Roman" w:hAnsi="Times New Roman"/>
                <w:caps/>
                <w:lang w:val="fr-FR"/>
              </w:rPr>
              <w:t>s</w:t>
            </w:r>
            <w:r w:rsidR="00B17DE4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DE4243" w:rsidRPr="00B11BA6">
              <w:rPr>
                <w:rFonts w:ascii="Times New Roman" w:hAnsi="Times New Roman"/>
                <w:caps/>
                <w:lang w:val="fr-FR"/>
              </w:rPr>
              <w:t>vivante</w:t>
            </w:r>
            <w:r w:rsidR="008C1671" w:rsidRPr="00B11BA6">
              <w:rPr>
                <w:rFonts w:ascii="Times New Roman" w:hAnsi="Times New Roman"/>
                <w:caps/>
                <w:lang w:val="fr-FR"/>
              </w:rPr>
              <w:t>s</w:t>
            </w:r>
            <w:r w:rsidR="00DE4243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</w:p>
          <w:p w14:paraId="5F688BF3" w14:textId="77777777" w:rsidR="007A0D2D" w:rsidRPr="00B11BA6" w:rsidRDefault="008C1671" w:rsidP="008C1671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7A0D2D" w:rsidRPr="00B11BA6">
              <w:rPr>
                <w:rFonts w:ascii="Times New Roman" w:hAnsi="Times New Roman"/>
                <w:caps/>
                <w:lang w:val="fr-FR"/>
              </w:rPr>
              <w:t>CM1</w:t>
            </w:r>
            <w:r w:rsidR="00EE01B4" w:rsidRPr="00B11BA6">
              <w:rPr>
                <w:rFonts w:ascii="Times New Roman" w:hAnsi="Times New Roman"/>
                <w:caps/>
                <w:lang w:val="fr-FR"/>
              </w:rPr>
              <w:t>1</w:t>
            </w:r>
            <w:r w:rsidR="007A0D2D" w:rsidRPr="00B11BA6">
              <w:rPr>
                <w:rFonts w:ascii="Times New Roman" w:hAnsi="Times New Roman"/>
                <w:caps/>
                <w:lang w:val="fr-FR"/>
              </w:rPr>
              <w:t>=</w:t>
            </w:r>
            <w:r w:rsidR="00EE01B4" w:rsidRPr="00B11BA6">
              <w:rPr>
                <w:rFonts w:ascii="Times New Roman" w:hAnsi="Times New Roman"/>
                <w:caps/>
                <w:lang w:val="fr-FR"/>
              </w:rPr>
              <w:t>0</w:t>
            </w:r>
            <w:r w:rsidR="007A0D2D" w:rsidRPr="00B11BA6">
              <w:rPr>
                <w:rFonts w:ascii="Times New Roman" w:hAnsi="Times New Roman"/>
                <w:caps/>
                <w:lang w:val="fr-FR"/>
              </w:rPr>
              <w:t>1 o</w:t>
            </w:r>
            <w:r w:rsidR="00DE4243" w:rsidRPr="00B11BA6">
              <w:rPr>
                <w:rFonts w:ascii="Times New Roman" w:hAnsi="Times New Roman"/>
                <w:caps/>
                <w:lang w:val="fr-FR"/>
              </w:rPr>
              <w:t>u plus</w:t>
            </w:r>
            <w:r w:rsidRPr="00B11BA6">
              <w:rPr>
                <w:rFonts w:ascii="Times New Roman" w:hAnsi="Times New Roman"/>
                <w:caps/>
                <w:lang w:val="fr-FR"/>
              </w:rPr>
              <w:t>..................................................</w:t>
            </w:r>
            <w:r w:rsidR="00D8691B" w:rsidRPr="00B11BA6">
              <w:rPr>
                <w:rFonts w:ascii="Times New Roman" w:hAnsi="Times New Roman"/>
                <w:caps/>
                <w:lang w:val="fr-FR"/>
              </w:rPr>
              <w:t>.......................</w:t>
            </w:r>
            <w:r w:rsidRPr="00B11BA6">
              <w:rPr>
                <w:rFonts w:ascii="Times New Roman" w:hAnsi="Times New Roman"/>
                <w:caps/>
                <w:lang w:val="fr-FR"/>
              </w:rPr>
              <w:t>.....</w:t>
            </w:r>
            <w:r w:rsidR="007A0D2D" w:rsidRPr="00B11BA6">
              <w:rPr>
                <w:rFonts w:ascii="Times New Roman" w:hAnsi="Times New Roman"/>
                <w:caps/>
                <w:lang w:val="fr-FR"/>
              </w:rPr>
              <w:t>1</w:t>
            </w:r>
          </w:p>
        </w:tc>
        <w:tc>
          <w:tcPr>
            <w:tcW w:w="484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CDD121" w14:textId="77777777" w:rsidR="007A0D2D" w:rsidRPr="00B11BA6" w:rsidRDefault="007A0D2D" w:rsidP="00DE424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0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="00DE4243" w:rsidRPr="00B11BA6">
              <w:rPr>
                <w:rFonts w:ascii="Times New Roman" w:hAnsi="Times New Roman"/>
                <w:i/>
                <w:smallCaps w:val="0"/>
                <w:lang w:val="fr-FR"/>
              </w:rPr>
              <w:t>Fin</w:t>
            </w:r>
          </w:p>
        </w:tc>
      </w:tr>
    </w:tbl>
    <w:p w14:paraId="1F413EFC" w14:textId="77777777" w:rsidR="002C5982" w:rsidRPr="00B11BA6" w:rsidRDefault="002C5982" w:rsidP="00CE050A">
      <w:pPr>
        <w:spacing w:line="276" w:lineRule="auto"/>
        <w:ind w:left="144" w:hanging="144"/>
        <w:contextualSpacing/>
        <w:rPr>
          <w:smallCaps/>
          <w:sz w:val="20"/>
          <w:lang w:val="fr-FR"/>
        </w:rPr>
        <w:sectPr w:rsidR="002C5982" w:rsidRPr="00B11BA6" w:rsidSect="00B52751">
          <w:footerReference w:type="default" r:id="rId9"/>
          <w:type w:val="nextColumn"/>
          <w:pgSz w:w="11909" w:h="16834" w:code="9"/>
          <w:pgMar w:top="720" w:right="720" w:bottom="720" w:left="720" w:header="720" w:footer="720" w:gutter="0"/>
          <w:cols w:space="720"/>
          <w:docGrid w:linePitch="326"/>
        </w:sectPr>
      </w:pPr>
    </w:p>
    <w:tbl>
      <w:tblPr>
        <w:tblW w:w="5070" w:type="pct"/>
        <w:jc w:val="center"/>
        <w:tblBorders>
          <w:top w:val="double" w:sz="4" w:space="0" w:color="auto"/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868"/>
        <w:gridCol w:w="1533"/>
        <w:gridCol w:w="483"/>
        <w:gridCol w:w="489"/>
        <w:gridCol w:w="449"/>
        <w:gridCol w:w="464"/>
        <w:gridCol w:w="714"/>
        <w:gridCol w:w="754"/>
        <w:gridCol w:w="1580"/>
        <w:gridCol w:w="492"/>
        <w:gridCol w:w="502"/>
        <w:gridCol w:w="1122"/>
        <w:gridCol w:w="467"/>
        <w:gridCol w:w="483"/>
        <w:gridCol w:w="1122"/>
        <w:gridCol w:w="1221"/>
        <w:gridCol w:w="957"/>
        <w:gridCol w:w="916"/>
        <w:gridCol w:w="957"/>
        <w:gridCol w:w="6"/>
      </w:tblGrid>
      <w:tr w:rsidR="000623B7" w:rsidRPr="0023606A" w14:paraId="740EFE30" w14:textId="77777777" w:rsidTr="0002651B">
        <w:trPr>
          <w:cantSplit/>
          <w:trHeight w:val="203"/>
          <w:jc w:val="center"/>
        </w:trPr>
        <w:tc>
          <w:tcPr>
            <w:tcW w:w="5000" w:type="pct"/>
            <w:gridSpan w:val="20"/>
            <w:shd w:val="pct20" w:color="000000" w:fill="000000"/>
          </w:tcPr>
          <w:p w14:paraId="251A111B" w14:textId="77777777" w:rsidR="000623B7" w:rsidRPr="00B11BA6" w:rsidRDefault="000623B7" w:rsidP="0002651B">
            <w:pPr>
              <w:pStyle w:val="modulename"/>
              <w:pageBreakBefore/>
              <w:tabs>
                <w:tab w:val="right" w:pos="15407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B11BA6">
              <w:rPr>
                <w:sz w:val="20"/>
                <w:lang w:val="fr-FR"/>
              </w:rPr>
              <w:lastRenderedPageBreak/>
              <w:t>Fecondité / historique des naissances</w:t>
            </w:r>
            <w:r w:rsidRPr="00B11BA6">
              <w:rPr>
                <w:sz w:val="20"/>
                <w:lang w:val="fr-FR"/>
              </w:rPr>
              <w:tab/>
              <w:t>bh</w:t>
            </w:r>
          </w:p>
        </w:tc>
      </w:tr>
      <w:tr w:rsidR="000623B7" w:rsidRPr="0023606A" w14:paraId="037DA170" w14:textId="77777777" w:rsidTr="0002651B">
        <w:trPr>
          <w:cantSplit/>
          <w:trHeight w:val="390"/>
          <w:jc w:val="center"/>
        </w:trPr>
        <w:tc>
          <w:tcPr>
            <w:tcW w:w="5000" w:type="pct"/>
            <w:gridSpan w:val="20"/>
          </w:tcPr>
          <w:p w14:paraId="7E3A7F47" w14:textId="77777777" w:rsidR="000623B7" w:rsidRPr="00B11BA6" w:rsidRDefault="000623B7" w:rsidP="000623B7">
            <w:pPr>
              <w:pStyle w:val="1IntvwqstCharCharChar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BH0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Maintenant, je voudrais faire la liste de toutes vos naissances qu’elles soient encore en vie ou non, en commençant par la première que vous avez eue.</w:t>
            </w:r>
          </w:p>
          <w:p w14:paraId="2531D323" w14:textId="77777777" w:rsidR="000623B7" w:rsidRPr="00B11BA6" w:rsidRDefault="000623B7" w:rsidP="00443EEB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sz w:val="18"/>
                <w:lang w:val="fr-FR"/>
              </w:rPr>
              <w:t xml:space="preserve">Enregistrer le </w:t>
            </w:r>
            <w:r w:rsidR="00443EEB" w:rsidRPr="00B11BA6">
              <w:rPr>
                <w:rFonts w:ascii="Times New Roman" w:hAnsi="Times New Roman"/>
                <w:i/>
                <w:smallCaps w:val="0"/>
                <w:sz w:val="18"/>
                <w:lang w:val="fr-FR"/>
              </w:rPr>
              <w:t xml:space="preserve">nom </w:t>
            </w:r>
            <w:r w:rsidRPr="00B11BA6">
              <w:rPr>
                <w:rFonts w:ascii="Times New Roman" w:hAnsi="Times New Roman"/>
                <w:i/>
                <w:smallCaps w:val="0"/>
                <w:sz w:val="18"/>
                <w:lang w:val="fr-FR"/>
              </w:rPr>
              <w:t>de toutes les naissances en  BH1. Enregistrer les jumeaux/</w:t>
            </w:r>
            <w:r w:rsidR="008F7324" w:rsidRPr="00B11BA6">
              <w:rPr>
                <w:rFonts w:ascii="Times New Roman" w:hAnsi="Times New Roman"/>
                <w:i/>
                <w:smallCaps w:val="0"/>
                <w:sz w:val="18"/>
                <w:lang w:val="fr-FR"/>
              </w:rPr>
              <w:t>triplés sur</w:t>
            </w:r>
            <w:r w:rsidRPr="00B11BA6">
              <w:rPr>
                <w:rFonts w:ascii="Times New Roman" w:hAnsi="Times New Roman"/>
                <w:i/>
                <w:smallCaps w:val="0"/>
                <w:sz w:val="18"/>
                <w:lang w:val="fr-FR"/>
              </w:rPr>
              <w:t xml:space="preserve"> des lignes séparées.</w:t>
            </w:r>
          </w:p>
        </w:tc>
      </w:tr>
      <w:tr w:rsidR="0002651B" w:rsidRPr="0023606A" w14:paraId="4368CF42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4" w:type="pct"/>
          <w:cantSplit/>
          <w:trHeight w:val="2327"/>
          <w:tblHeader/>
          <w:jc w:val="center"/>
        </w:trPr>
        <w:tc>
          <w:tcPr>
            <w:tcW w:w="279" w:type="pct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shd w:val="clear" w:color="auto" w:fill="FFFFCC"/>
          </w:tcPr>
          <w:p w14:paraId="05A6F040" w14:textId="77777777" w:rsidR="000623B7" w:rsidRPr="00B11BA6" w:rsidRDefault="000623B7" w:rsidP="000623B7">
            <w:pPr>
              <w:pStyle w:val="1IntvwqstCharCharChar"/>
              <w:ind w:left="0" w:firstLine="0"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BH</w:t>
            </w:r>
          </w:p>
          <w:p w14:paraId="705B8151" w14:textId="77777777" w:rsidR="000623B7" w:rsidRPr="00B11BA6" w:rsidRDefault="000623B7" w:rsidP="000623B7">
            <w:pPr>
              <w:pStyle w:val="InstructionstointvwCharCharChar"/>
              <w:contextualSpacing/>
              <w:rPr>
                <w:b w:val="0"/>
                <w:caps w:val="0"/>
                <w:sz w:val="20"/>
                <w:lang w:val="fr-FR"/>
              </w:rPr>
            </w:pPr>
            <w:r w:rsidRPr="00B11BA6">
              <w:rPr>
                <w:b w:val="0"/>
                <w:caps w:val="0"/>
                <w:sz w:val="20"/>
                <w:lang w:val="fr-FR"/>
              </w:rPr>
              <w:t>No</w:t>
            </w:r>
            <w:r w:rsidR="005B54F0" w:rsidRPr="00B11BA6">
              <w:rPr>
                <w:b w:val="0"/>
                <w:caps w:val="0"/>
                <w:sz w:val="20"/>
                <w:lang w:val="fr-FR"/>
              </w:rPr>
              <w:t>. d</w:t>
            </w:r>
            <w:r w:rsidRPr="00B11BA6">
              <w:rPr>
                <w:b w:val="0"/>
                <w:caps w:val="0"/>
                <w:sz w:val="20"/>
                <w:lang w:val="fr-FR"/>
              </w:rPr>
              <w:t>e Ligne</w:t>
            </w:r>
          </w:p>
        </w:tc>
        <w:tc>
          <w:tcPr>
            <w:tcW w:w="492" w:type="pct"/>
            <w:tcBorders>
              <w:top w:val="single" w:sz="24" w:space="0" w:color="auto"/>
              <w:bottom w:val="single" w:sz="4" w:space="0" w:color="auto"/>
            </w:tcBorders>
          </w:tcPr>
          <w:p w14:paraId="017CF7DE" w14:textId="77777777" w:rsidR="000623B7" w:rsidRPr="00B11BA6" w:rsidRDefault="000623B7" w:rsidP="000623B7">
            <w:pPr>
              <w:pStyle w:val="1IntvwqstCharCharChar"/>
              <w:jc w:val="center"/>
              <w:rPr>
                <w:b/>
                <w:sz w:val="18"/>
                <w:szCs w:val="18"/>
                <w:lang w:val="fr-FR"/>
              </w:rPr>
            </w:pPr>
            <w:r w:rsidRPr="00B11BA6">
              <w:rPr>
                <w:b/>
                <w:sz w:val="18"/>
                <w:szCs w:val="18"/>
                <w:lang w:val="fr-FR"/>
              </w:rPr>
              <w:t>BH1.</w:t>
            </w:r>
          </w:p>
          <w:p w14:paraId="323DA171" w14:textId="77777777" w:rsidR="000623B7" w:rsidRPr="00B11BA6" w:rsidRDefault="000623B7" w:rsidP="000623B7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Quel</w:t>
            </w:r>
            <w:r w:rsidR="00983271" w:rsidRPr="00B11BA6">
              <w:rPr>
                <w:rFonts w:ascii="Times New Roman" w:hAnsi="Times New Roman"/>
                <w:smallCaps w:val="0"/>
                <w:lang w:val="fr-FR"/>
              </w:rPr>
              <w:t xml:space="preserve"> nom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a été donné à votre (</w:t>
            </w:r>
            <w:r w:rsidRPr="00B11BA6">
              <w:rPr>
                <w:rStyle w:val="Instructionsinparens"/>
                <w:iCs/>
                <w:smallCaps w:val="0"/>
                <w:lang w:val="fr-FR"/>
              </w:rPr>
              <w:t>premier/suivant)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enfant?</w:t>
            </w:r>
          </w:p>
          <w:p w14:paraId="016742D3" w14:textId="77777777" w:rsidR="000623B7" w:rsidRPr="00B11BA6" w:rsidRDefault="000623B7" w:rsidP="000623B7">
            <w:pPr>
              <w:pStyle w:val="1IntvwqstCharCharChar"/>
              <w:rPr>
                <w:sz w:val="18"/>
                <w:szCs w:val="18"/>
                <w:lang w:val="fr-FR"/>
              </w:rPr>
            </w:pPr>
          </w:p>
          <w:p w14:paraId="717B3E4D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  <w:tc>
          <w:tcPr>
            <w:tcW w:w="311" w:type="pct"/>
            <w:gridSpan w:val="2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0120786" w14:textId="77777777" w:rsidR="000623B7" w:rsidRPr="00B11BA6" w:rsidRDefault="000623B7" w:rsidP="000623B7">
            <w:pPr>
              <w:pStyle w:val="1IntvwqstCharCharChar"/>
              <w:ind w:left="0" w:firstLine="0"/>
              <w:jc w:val="center"/>
              <w:rPr>
                <w:b/>
                <w:sz w:val="18"/>
                <w:szCs w:val="18"/>
                <w:lang w:val="fr-FR"/>
              </w:rPr>
            </w:pPr>
            <w:r w:rsidRPr="00B11BA6">
              <w:rPr>
                <w:b/>
                <w:sz w:val="18"/>
                <w:szCs w:val="18"/>
                <w:lang w:val="fr-FR"/>
              </w:rPr>
              <w:t>BH2.</w:t>
            </w:r>
          </w:p>
          <w:p w14:paraId="6EB76A88" w14:textId="77777777" w:rsidR="000623B7" w:rsidRPr="00B11BA6" w:rsidRDefault="000623B7" w:rsidP="000623B7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Parmi ces naissances y avait-il des jumeaux? </w:t>
            </w:r>
          </w:p>
          <w:p w14:paraId="0D7ECEDB" w14:textId="77777777" w:rsidR="000623B7" w:rsidRPr="00B11BA6" w:rsidRDefault="000623B7" w:rsidP="000623B7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54D26D51" w14:textId="77777777" w:rsidR="000623B7" w:rsidRPr="00B11BA6" w:rsidRDefault="000623B7" w:rsidP="000623B7">
            <w:pPr>
              <w:pStyle w:val="1IntvwqstCharCharChar"/>
              <w:ind w:left="0" w:firstLine="0"/>
              <w:rPr>
                <w:smallCaps w:val="0"/>
                <w:sz w:val="18"/>
                <w:szCs w:val="18"/>
                <w:lang w:val="fr-FR"/>
              </w:rPr>
            </w:pPr>
          </w:p>
          <w:p w14:paraId="27B89A63" w14:textId="77777777" w:rsidR="000623B7" w:rsidRPr="00B11BA6" w:rsidRDefault="000623B7" w:rsidP="000623B7">
            <w:pPr>
              <w:pStyle w:val="1IntvwqstCharCharChar"/>
              <w:ind w:left="0" w:firstLine="0"/>
              <w:rPr>
                <w:smallCaps w:val="0"/>
                <w:sz w:val="18"/>
                <w:szCs w:val="18"/>
                <w:lang w:val="fr-FR"/>
              </w:rPr>
            </w:pPr>
          </w:p>
          <w:p w14:paraId="70079942" w14:textId="77777777" w:rsidR="000623B7" w:rsidRPr="00B11BA6" w:rsidRDefault="000623B7" w:rsidP="000623B7">
            <w:pPr>
              <w:pStyle w:val="1IntvwqstCharCharChar"/>
              <w:ind w:left="0" w:firstLine="0"/>
              <w:rPr>
                <w:smallCaps w:val="0"/>
                <w:sz w:val="18"/>
                <w:szCs w:val="18"/>
                <w:lang w:val="fr-FR"/>
              </w:rPr>
            </w:pPr>
          </w:p>
          <w:p w14:paraId="6E8F7C40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119E8615" w14:textId="77777777" w:rsidR="000623B7" w:rsidRPr="00B11BA6" w:rsidRDefault="000623B7" w:rsidP="000623B7">
            <w:pPr>
              <w:pStyle w:val="1IntvwqstCharCharChar"/>
              <w:ind w:left="0" w:hanging="58"/>
              <w:jc w:val="center"/>
              <w:rPr>
                <w:b/>
                <w:sz w:val="18"/>
                <w:szCs w:val="18"/>
                <w:lang w:val="fr-FR"/>
              </w:rPr>
            </w:pPr>
            <w:r w:rsidRPr="00B11BA6">
              <w:rPr>
                <w:b/>
                <w:sz w:val="18"/>
                <w:szCs w:val="18"/>
                <w:lang w:val="fr-FR"/>
              </w:rPr>
              <w:t>BH3.</w:t>
            </w:r>
          </w:p>
          <w:p w14:paraId="098A9D96" w14:textId="77777777" w:rsidR="000623B7" w:rsidRPr="00B11BA6" w:rsidRDefault="00352BD2" w:rsidP="000623B7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0623B7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) </w:t>
            </w:r>
            <w:r w:rsidR="000623B7" w:rsidRPr="00B11BA6">
              <w:rPr>
                <w:rFonts w:ascii="Times New Roman" w:hAnsi="Times New Roman"/>
                <w:smallCaps w:val="0"/>
                <w:lang w:val="fr-FR"/>
              </w:rPr>
              <w:t>est un garçon ou une fille ?</w:t>
            </w:r>
          </w:p>
          <w:p w14:paraId="25CC41AF" w14:textId="77777777" w:rsidR="000623B7" w:rsidRPr="00B11BA6" w:rsidRDefault="000623B7" w:rsidP="000623B7">
            <w:pPr>
              <w:pStyle w:val="1IntvwqstCharCharChar"/>
              <w:ind w:left="0" w:firstLine="0"/>
              <w:rPr>
                <w:sz w:val="18"/>
                <w:szCs w:val="18"/>
                <w:lang w:val="fr-FR"/>
              </w:rPr>
            </w:pPr>
          </w:p>
          <w:p w14:paraId="2800A746" w14:textId="77777777" w:rsidR="000623B7" w:rsidRPr="00B11BA6" w:rsidRDefault="000623B7" w:rsidP="000623B7">
            <w:pPr>
              <w:pStyle w:val="1IntvwqstCharCharChar"/>
              <w:ind w:left="0" w:firstLine="0"/>
              <w:rPr>
                <w:smallCaps w:val="0"/>
                <w:sz w:val="18"/>
                <w:szCs w:val="18"/>
                <w:lang w:val="fr-FR"/>
              </w:rPr>
            </w:pPr>
          </w:p>
          <w:p w14:paraId="3C1DF3F5" w14:textId="77777777" w:rsidR="000623B7" w:rsidRPr="00B11BA6" w:rsidRDefault="000623B7" w:rsidP="000623B7">
            <w:pPr>
              <w:pStyle w:val="1IntvwqstCharCharChar"/>
              <w:ind w:left="0" w:firstLine="0"/>
              <w:rPr>
                <w:smallCaps w:val="0"/>
                <w:sz w:val="18"/>
                <w:szCs w:val="18"/>
                <w:lang w:val="fr-FR"/>
              </w:rPr>
            </w:pPr>
          </w:p>
          <w:p w14:paraId="6424DB70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  <w:tc>
          <w:tcPr>
            <w:tcW w:w="97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50344EE" w14:textId="77777777" w:rsidR="000623B7" w:rsidRPr="00B11BA6" w:rsidRDefault="000623B7" w:rsidP="000623B7">
            <w:pPr>
              <w:pStyle w:val="1IntvwqstCharCharChar"/>
              <w:jc w:val="center"/>
              <w:rPr>
                <w:b/>
                <w:sz w:val="18"/>
                <w:szCs w:val="18"/>
                <w:lang w:val="fr-FR"/>
              </w:rPr>
            </w:pPr>
            <w:r w:rsidRPr="00B11BA6">
              <w:rPr>
                <w:b/>
                <w:sz w:val="18"/>
                <w:szCs w:val="18"/>
                <w:lang w:val="fr-FR"/>
              </w:rPr>
              <w:t>BH4.</w:t>
            </w:r>
          </w:p>
          <w:p w14:paraId="19785839" w14:textId="77777777" w:rsidR="000623B7" w:rsidRPr="00B11BA6" w:rsidRDefault="000623B7" w:rsidP="000623B7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En quel mois et quelle année est né(e)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38DD3CA1" w14:textId="77777777" w:rsidR="000623B7" w:rsidRPr="00B11BA6" w:rsidRDefault="000623B7" w:rsidP="000623B7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1A6BAFA0" w14:textId="77777777" w:rsidR="000623B7" w:rsidRPr="00B11BA6" w:rsidRDefault="000623B7" w:rsidP="000623B7">
            <w:pPr>
              <w:pStyle w:val="1Intvwqst"/>
              <w:ind w:left="0" w:firstLine="0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Insister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: Quelle est sa date de naissance</w:t>
            </w:r>
            <w:r w:rsidRPr="00B11BA6">
              <w:rPr>
                <w:sz w:val="18"/>
                <w:szCs w:val="18"/>
                <w:lang w:val="fr-FR"/>
              </w:rPr>
              <w:t>?</w:t>
            </w:r>
          </w:p>
        </w:tc>
        <w:tc>
          <w:tcPr>
            <w:tcW w:w="31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3D5D60" w14:textId="77777777" w:rsidR="000623B7" w:rsidRPr="00B11BA6" w:rsidRDefault="000623B7" w:rsidP="000623B7">
            <w:pPr>
              <w:pStyle w:val="1Intvwqst"/>
              <w:ind w:left="0" w:firstLine="0"/>
              <w:jc w:val="center"/>
              <w:rPr>
                <w:b/>
                <w:sz w:val="18"/>
                <w:szCs w:val="18"/>
                <w:lang w:val="fr-FR"/>
              </w:rPr>
            </w:pPr>
            <w:r w:rsidRPr="00B11BA6">
              <w:rPr>
                <w:b/>
                <w:sz w:val="18"/>
                <w:szCs w:val="18"/>
                <w:lang w:val="fr-FR"/>
              </w:rPr>
              <w:t>BH5.</w:t>
            </w:r>
          </w:p>
          <w:p w14:paraId="3D33F3F5" w14:textId="77777777" w:rsidR="000623B7" w:rsidRPr="00B11BA6" w:rsidRDefault="00352BD2" w:rsidP="000623B7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0623B7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) </w:t>
            </w:r>
            <w:r w:rsidR="000623B7" w:rsidRPr="00B11BA6">
              <w:rPr>
                <w:rFonts w:ascii="Times New Roman" w:hAnsi="Times New Roman"/>
                <w:smallCaps w:val="0"/>
                <w:lang w:val="fr-FR"/>
              </w:rPr>
              <w:t>est-il/elle toujours en vie?</w:t>
            </w:r>
          </w:p>
          <w:p w14:paraId="0D22CDCE" w14:textId="77777777" w:rsidR="000623B7" w:rsidRPr="00B11BA6" w:rsidRDefault="000623B7" w:rsidP="000623B7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0B3E1C79" w14:textId="77777777" w:rsidR="000623B7" w:rsidRPr="00B11BA6" w:rsidRDefault="000623B7" w:rsidP="000623B7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68D7101E" w14:textId="77777777" w:rsidR="000623B7" w:rsidRPr="00B11BA6" w:rsidRDefault="000623B7" w:rsidP="000623B7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1D9237A7" w14:textId="77777777" w:rsidR="000623B7" w:rsidRPr="00B11BA6" w:rsidRDefault="000623B7" w:rsidP="000623B7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0D6DB299" w14:textId="77777777" w:rsidR="000623B7" w:rsidRPr="00B11BA6" w:rsidRDefault="000623B7" w:rsidP="000623B7">
            <w:pPr>
              <w:pStyle w:val="1Intvwqst"/>
              <w:ind w:left="0" w:firstLine="0"/>
              <w:contextualSpacing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</w:tcPr>
          <w:p w14:paraId="44696283" w14:textId="77777777" w:rsidR="000623B7" w:rsidRPr="00B11BA6" w:rsidRDefault="000623B7" w:rsidP="000623B7">
            <w:pPr>
              <w:pStyle w:val="1Intvwqst"/>
              <w:ind w:left="0" w:firstLine="0"/>
              <w:jc w:val="center"/>
              <w:rPr>
                <w:b/>
                <w:sz w:val="18"/>
                <w:szCs w:val="18"/>
                <w:lang w:val="fr-FR"/>
              </w:rPr>
            </w:pPr>
            <w:r w:rsidRPr="00B11BA6">
              <w:rPr>
                <w:b/>
                <w:sz w:val="18"/>
                <w:szCs w:val="18"/>
                <w:lang w:val="fr-FR"/>
              </w:rPr>
              <w:t>BH6.</w:t>
            </w:r>
          </w:p>
          <w:p w14:paraId="19F507A5" w14:textId="77777777" w:rsidR="000623B7" w:rsidRPr="00B11BA6" w:rsidRDefault="000623B7" w:rsidP="000623B7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Quel âge a eu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à son dernier </w:t>
            </w:r>
            <w:proofErr w:type="spellStart"/>
            <w:r w:rsidRPr="00B11BA6">
              <w:rPr>
                <w:rFonts w:ascii="Times New Roman" w:hAnsi="Times New Roman"/>
                <w:smallCaps w:val="0"/>
                <w:lang w:val="fr-FR"/>
              </w:rPr>
              <w:t>anniver</w:t>
            </w:r>
            <w:proofErr w:type="spellEnd"/>
          </w:p>
          <w:p w14:paraId="6833066D" w14:textId="77777777" w:rsidR="000623B7" w:rsidRPr="00B11BA6" w:rsidRDefault="000623B7" w:rsidP="000623B7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  <w:proofErr w:type="spellStart"/>
            <w:r w:rsidRPr="00B11BA6">
              <w:rPr>
                <w:rFonts w:ascii="Times New Roman" w:hAnsi="Times New Roman"/>
                <w:smallCaps w:val="0"/>
                <w:lang w:val="fr-FR"/>
              </w:rPr>
              <w:t>saire</w:t>
            </w:r>
            <w:proofErr w:type="spellEnd"/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?</w:t>
            </w:r>
          </w:p>
          <w:p w14:paraId="088A7A5D" w14:textId="77777777" w:rsidR="000623B7" w:rsidRPr="00B11BA6" w:rsidRDefault="000623B7" w:rsidP="000623B7">
            <w:pPr>
              <w:pStyle w:val="1IntvwqstCharCharChar"/>
              <w:ind w:left="0" w:firstLine="0"/>
              <w:rPr>
                <w:i/>
                <w:lang w:val="fr-FR"/>
              </w:rPr>
            </w:pPr>
          </w:p>
          <w:p w14:paraId="4384F171" w14:textId="77777777" w:rsidR="000623B7" w:rsidRPr="00B11BA6" w:rsidRDefault="000623B7" w:rsidP="000623B7">
            <w:pPr>
              <w:pStyle w:val="1Intvwqst"/>
              <w:ind w:left="0" w:firstLine="0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Enregistrer l’âge en années révolues</w:t>
            </w:r>
            <w:r w:rsidRPr="00B11BA6">
              <w:rPr>
                <w:rStyle w:val="Instructionsinparens"/>
                <w:iCs/>
                <w:smallCaps w:val="0"/>
                <w:sz w:val="18"/>
                <w:szCs w:val="18"/>
                <w:lang w:val="fr-FR"/>
              </w:rPr>
              <w:t>.</w:t>
            </w:r>
          </w:p>
        </w:tc>
        <w:tc>
          <w:tcPr>
            <w:tcW w:w="30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2F439B" w14:textId="77777777" w:rsidR="000623B7" w:rsidRPr="00B11BA6" w:rsidRDefault="000623B7" w:rsidP="000623B7">
            <w:pPr>
              <w:pStyle w:val="1Intvwqst"/>
              <w:ind w:left="0" w:firstLine="0"/>
              <w:jc w:val="center"/>
              <w:rPr>
                <w:b/>
                <w:sz w:val="18"/>
                <w:szCs w:val="18"/>
                <w:lang w:val="fr-FR"/>
              </w:rPr>
            </w:pPr>
            <w:r w:rsidRPr="00B11BA6">
              <w:rPr>
                <w:b/>
                <w:sz w:val="18"/>
                <w:szCs w:val="18"/>
                <w:lang w:val="fr-FR"/>
              </w:rPr>
              <w:t>BH7.</w:t>
            </w:r>
          </w:p>
          <w:p w14:paraId="56417D0E" w14:textId="77777777" w:rsidR="000623B7" w:rsidRPr="00B11BA6" w:rsidRDefault="000623B7" w:rsidP="000623B7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Est-ce que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habite avec vous ?</w:t>
            </w:r>
          </w:p>
          <w:p w14:paraId="29676392" w14:textId="77777777" w:rsidR="000623B7" w:rsidRPr="00B11BA6" w:rsidRDefault="000623B7" w:rsidP="000623B7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7E639793" w14:textId="77777777" w:rsidR="000623B7" w:rsidRPr="00B11BA6" w:rsidRDefault="000623B7" w:rsidP="000623B7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4DBAE3CE" w14:textId="77777777" w:rsidR="000623B7" w:rsidRPr="00B11BA6" w:rsidRDefault="000623B7" w:rsidP="000623B7">
            <w:pPr>
              <w:pStyle w:val="1Intvwqst"/>
              <w:ind w:left="0" w:firstLine="0"/>
              <w:contextualSpacing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14:paraId="15C223FD" w14:textId="77777777" w:rsidR="000623B7" w:rsidRPr="00B11BA6" w:rsidRDefault="000623B7" w:rsidP="000623B7">
            <w:pPr>
              <w:pStyle w:val="1Intvwqst"/>
              <w:ind w:left="0" w:firstLine="0"/>
              <w:jc w:val="center"/>
              <w:rPr>
                <w:b/>
                <w:sz w:val="18"/>
                <w:szCs w:val="18"/>
                <w:lang w:val="fr-FR"/>
              </w:rPr>
            </w:pPr>
            <w:r w:rsidRPr="00B11BA6">
              <w:rPr>
                <w:b/>
                <w:sz w:val="18"/>
                <w:szCs w:val="18"/>
                <w:lang w:val="fr-FR"/>
              </w:rPr>
              <w:t>BH8.</w:t>
            </w:r>
          </w:p>
          <w:p w14:paraId="53EB65B2" w14:textId="77777777" w:rsidR="000623B7" w:rsidRPr="00B11BA6" w:rsidRDefault="000623B7" w:rsidP="000623B7">
            <w:pPr>
              <w:pStyle w:val="1Intvwqst"/>
              <w:ind w:left="0" w:firstLine="0"/>
              <w:rPr>
                <w:rStyle w:val="Instructionsinparens"/>
                <w:iCs/>
                <w:smallCaps w:val="0"/>
                <w:sz w:val="18"/>
                <w:szCs w:val="18"/>
                <w:lang w:val="fr-FR"/>
              </w:rPr>
            </w:pPr>
            <w:r w:rsidRPr="00B11BA6">
              <w:rPr>
                <w:rStyle w:val="Instructionsinparens"/>
                <w:iCs/>
                <w:smallCaps w:val="0"/>
                <w:sz w:val="18"/>
                <w:szCs w:val="18"/>
                <w:lang w:val="fr-FR"/>
              </w:rPr>
              <w:t xml:space="preserve">Enregistrer </w:t>
            </w:r>
            <w:proofErr w:type="spellStart"/>
            <w:r w:rsidRPr="00B11BA6">
              <w:rPr>
                <w:rStyle w:val="Instructionsinparens"/>
                <w:iCs/>
                <w:smallCaps w:val="0"/>
                <w:sz w:val="18"/>
                <w:szCs w:val="18"/>
                <w:lang w:val="fr-FR"/>
              </w:rPr>
              <w:t>num</w:t>
            </w:r>
            <w:proofErr w:type="spellEnd"/>
            <w:r w:rsidRPr="00B11BA6">
              <w:rPr>
                <w:rStyle w:val="Instructionsinparens"/>
                <w:iCs/>
                <w:smallCaps w:val="0"/>
                <w:sz w:val="18"/>
                <w:szCs w:val="18"/>
                <w:lang w:val="fr-FR"/>
              </w:rPr>
              <w:t>. de ligne de l‘enfant (de HL1)</w:t>
            </w:r>
          </w:p>
          <w:p w14:paraId="08A92DC4" w14:textId="77777777" w:rsidR="000623B7" w:rsidRPr="00B11BA6" w:rsidRDefault="000623B7" w:rsidP="000623B7">
            <w:pPr>
              <w:pStyle w:val="1Intvwqst"/>
              <w:ind w:left="0" w:firstLine="0"/>
              <w:rPr>
                <w:rStyle w:val="Instructionsinparens"/>
                <w:iCs/>
                <w:smallCaps w:val="0"/>
                <w:sz w:val="18"/>
                <w:szCs w:val="18"/>
                <w:lang w:val="fr-FR"/>
              </w:rPr>
            </w:pPr>
          </w:p>
          <w:p w14:paraId="5D4D7259" w14:textId="77777777" w:rsidR="000623B7" w:rsidRPr="00B11BA6" w:rsidRDefault="000623B7" w:rsidP="000623B7">
            <w:pPr>
              <w:pStyle w:val="1Intvwqst"/>
              <w:ind w:left="0" w:firstLine="0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Style w:val="Instructionsinparens"/>
                <w:iCs/>
                <w:smallCaps w:val="0"/>
                <w:sz w:val="18"/>
                <w:szCs w:val="18"/>
                <w:lang w:val="fr-FR"/>
              </w:rPr>
              <w:t>Noter “00” si l’enfant n’est pas listé dans le ménage.</w:t>
            </w:r>
          </w:p>
        </w:tc>
        <w:tc>
          <w:tcPr>
            <w:tcW w:w="69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28985F" w14:textId="77777777" w:rsidR="000623B7" w:rsidRPr="00B11BA6" w:rsidRDefault="000623B7" w:rsidP="000623B7">
            <w:pPr>
              <w:pStyle w:val="1Intvwqst"/>
              <w:ind w:left="0" w:firstLine="0"/>
              <w:jc w:val="center"/>
              <w:rPr>
                <w:sz w:val="18"/>
                <w:szCs w:val="18"/>
                <w:lang w:val="fr-FR"/>
              </w:rPr>
            </w:pPr>
            <w:r w:rsidRPr="00B11BA6">
              <w:rPr>
                <w:b/>
                <w:sz w:val="18"/>
                <w:szCs w:val="18"/>
                <w:lang w:val="fr-FR"/>
              </w:rPr>
              <w:t>BH9</w:t>
            </w:r>
            <w:r w:rsidRPr="00B11BA6">
              <w:rPr>
                <w:sz w:val="18"/>
                <w:szCs w:val="18"/>
                <w:lang w:val="fr-FR"/>
              </w:rPr>
              <w:t>.</w:t>
            </w:r>
          </w:p>
          <w:p w14:paraId="536A5EC2" w14:textId="77777777" w:rsidR="000623B7" w:rsidRPr="00B11BA6" w:rsidRDefault="000623B7" w:rsidP="000623B7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Si décédé(e)</w:t>
            </w:r>
            <w:r w:rsidRPr="00B11BA6">
              <w:rPr>
                <w:i/>
                <w:lang w:val="fr-FR"/>
              </w:rPr>
              <w:t xml:space="preserve"> :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Quel âge avait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quand il/elle est décédé(e) ?</w:t>
            </w:r>
          </w:p>
          <w:p w14:paraId="32C22832" w14:textId="77777777" w:rsidR="000623B7" w:rsidRPr="00B11BA6" w:rsidRDefault="000623B7" w:rsidP="000623B7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5D8CD955" w14:textId="77777777" w:rsidR="000623B7" w:rsidRPr="00B11BA6" w:rsidRDefault="000623B7" w:rsidP="000623B7">
            <w:pPr>
              <w:pStyle w:val="1IntvwqstCharCharChar"/>
              <w:ind w:left="0" w:firstLine="0"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Si “1 an”, </w:t>
            </w:r>
            <w:proofErr w:type="gramStart"/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insister</w:t>
            </w:r>
            <w:proofErr w:type="gramEnd"/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:</w:t>
            </w:r>
          </w:p>
          <w:p w14:paraId="7F7A838B" w14:textId="77777777" w:rsidR="000623B7" w:rsidRPr="00B11BA6" w:rsidRDefault="000623B7" w:rsidP="000623B7">
            <w:pPr>
              <w:pStyle w:val="1IntvwqstCharCharChar"/>
              <w:ind w:left="0" w:firstLine="0"/>
              <w:rPr>
                <w:i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Quel âge avait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en mois?</w:t>
            </w:r>
          </w:p>
          <w:p w14:paraId="1A155A65" w14:textId="77777777" w:rsidR="000623B7" w:rsidRPr="00B11BA6" w:rsidRDefault="000623B7" w:rsidP="000623B7">
            <w:pPr>
              <w:pStyle w:val="1Intvwqst"/>
              <w:ind w:left="0" w:firstLine="0"/>
              <w:contextualSpacing/>
              <w:rPr>
                <w:rStyle w:val="Instructionsinparens"/>
                <w:iC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Noter en jours si moins d’1 mois; noter en mois si moins de 2 ans ; ou en années</w:t>
            </w:r>
          </w:p>
        </w:tc>
        <w:tc>
          <w:tcPr>
            <w:tcW w:w="60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398193" w14:textId="77777777" w:rsidR="000623B7" w:rsidRPr="00B11BA6" w:rsidRDefault="000623B7" w:rsidP="000623B7">
            <w:pPr>
              <w:pStyle w:val="1Intvwqst"/>
              <w:ind w:left="0" w:firstLine="0"/>
              <w:jc w:val="center"/>
              <w:rPr>
                <w:sz w:val="18"/>
                <w:szCs w:val="18"/>
                <w:lang w:val="fr-FR"/>
              </w:rPr>
            </w:pPr>
            <w:r w:rsidRPr="00B11BA6">
              <w:rPr>
                <w:b/>
                <w:sz w:val="18"/>
                <w:szCs w:val="18"/>
                <w:lang w:val="fr-FR"/>
              </w:rPr>
              <w:t>BH10</w:t>
            </w:r>
            <w:r w:rsidRPr="00B11BA6">
              <w:rPr>
                <w:sz w:val="18"/>
                <w:szCs w:val="18"/>
                <w:lang w:val="fr-FR"/>
              </w:rPr>
              <w:t>.</w:t>
            </w:r>
          </w:p>
          <w:p w14:paraId="792CB6AC" w14:textId="77777777" w:rsidR="000623B7" w:rsidRPr="00B11BA6" w:rsidRDefault="000623B7" w:rsidP="000623B7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Y a-t-il eu d’autres naissances vivantes entre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de la  naissance précédente)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et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),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y compris un enfant mort juste après la naissance?</w:t>
            </w:r>
          </w:p>
        </w:tc>
      </w:tr>
      <w:tr w:rsidR="0002651B" w:rsidRPr="00B11BA6" w14:paraId="7C4C1D8C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123"/>
          <w:tblHeader/>
          <w:jc w:val="center"/>
        </w:trPr>
        <w:tc>
          <w:tcPr>
            <w:tcW w:w="279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26E3EAAC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10AE9E35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5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vAlign w:val="center"/>
          </w:tcPr>
          <w:p w14:paraId="15F802F1" w14:textId="77777777" w:rsidR="000623B7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j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B6DDE8" w:themeFill="accent5" w:themeFillTint="66"/>
            <w:vAlign w:val="center"/>
          </w:tcPr>
          <w:p w14:paraId="6695870E" w14:textId="77777777" w:rsidR="000623B7" w:rsidRPr="00B11BA6" w:rsidRDefault="00EB6F1A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s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vAlign w:val="center"/>
          </w:tcPr>
          <w:p w14:paraId="116B0412" w14:textId="77777777" w:rsidR="000623B7" w:rsidRPr="00B11BA6" w:rsidRDefault="00EB6F1A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g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5187F42A" w14:textId="77777777" w:rsidR="000623B7" w:rsidRPr="00B11BA6" w:rsidRDefault="00EB6F1A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f</w:t>
            </w:r>
          </w:p>
        </w:tc>
        <w:tc>
          <w:tcPr>
            <w:tcW w:w="229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67AECFFD" w14:textId="77777777" w:rsidR="000623B7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Jour</w:t>
            </w:r>
          </w:p>
        </w:tc>
        <w:tc>
          <w:tcPr>
            <w:tcW w:w="242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386E09DB" w14:textId="77777777" w:rsidR="000623B7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smallCaps w:val="0"/>
              </w:rPr>
              <w:t>Mois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707CF471" w14:textId="77777777" w:rsidR="000623B7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smallCaps w:val="0"/>
              </w:rPr>
              <w:t>Année</w:t>
            </w:r>
            <w:proofErr w:type="spellEnd"/>
          </w:p>
        </w:tc>
        <w:tc>
          <w:tcPr>
            <w:tcW w:w="15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vAlign w:val="center"/>
          </w:tcPr>
          <w:p w14:paraId="04BA83BF" w14:textId="77777777" w:rsidR="000623B7" w:rsidRPr="00B11BA6" w:rsidRDefault="00EB6F1A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O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025CF10F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N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4298888B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Age</w:t>
            </w:r>
          </w:p>
        </w:tc>
        <w:tc>
          <w:tcPr>
            <w:tcW w:w="150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vAlign w:val="center"/>
          </w:tcPr>
          <w:p w14:paraId="70BB09E6" w14:textId="77777777" w:rsidR="000623B7" w:rsidRPr="00B11BA6" w:rsidRDefault="00EB6F1A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O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52779F62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N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522A62EB" w14:textId="77777777" w:rsidR="000623B7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smallCaps w:val="0"/>
              </w:rPr>
              <w:t>Num</w:t>
            </w:r>
            <w:proofErr w:type="spellEnd"/>
            <w:r w:rsidR="00D6735D" w:rsidRPr="00B11BA6">
              <w:rPr>
                <w:rFonts w:ascii="Times New Roman" w:hAnsi="Times New Roman"/>
                <w:smallCaps w:val="0"/>
              </w:rPr>
              <w:t xml:space="preserve"> </w:t>
            </w:r>
            <w:proofErr w:type="spellStart"/>
            <w:r w:rsidRPr="00B11BA6">
              <w:rPr>
                <w:rFonts w:ascii="Times New Roman" w:hAnsi="Times New Roman"/>
                <w:smallCaps w:val="0"/>
              </w:rPr>
              <w:t>ligne</w:t>
            </w:r>
            <w:proofErr w:type="spellEnd"/>
          </w:p>
        </w:tc>
        <w:tc>
          <w:tcPr>
            <w:tcW w:w="392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3F21B5ED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smallCaps w:val="0"/>
              </w:rPr>
              <w:t>Unit</w:t>
            </w:r>
            <w:r w:rsidR="00EB6F1A" w:rsidRPr="00B11BA6">
              <w:rPr>
                <w:rFonts w:ascii="Times New Roman" w:hAnsi="Times New Roman"/>
                <w:smallCaps w:val="0"/>
              </w:rPr>
              <w:t>é</w:t>
            </w:r>
            <w:proofErr w:type="spellEnd"/>
          </w:p>
        </w:tc>
        <w:tc>
          <w:tcPr>
            <w:tcW w:w="307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0B4D15CD" w14:textId="77777777" w:rsidR="000623B7" w:rsidRPr="00B11BA6" w:rsidRDefault="0041566B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smallCaps w:val="0"/>
              </w:rPr>
              <w:t>Nombre</w:t>
            </w:r>
            <w:proofErr w:type="spellEnd"/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vAlign w:val="center"/>
          </w:tcPr>
          <w:p w14:paraId="2749FEA4" w14:textId="77777777" w:rsidR="000623B7" w:rsidRPr="00B11BA6" w:rsidRDefault="00EB6F1A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O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5CBA90A6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N</w:t>
            </w:r>
          </w:p>
        </w:tc>
      </w:tr>
      <w:tr w:rsidR="0002651B" w:rsidRPr="00B11BA6" w14:paraId="5CB215AF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291"/>
          <w:jc w:val="center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24" w:space="0" w:color="auto"/>
            </w:tcBorders>
            <w:shd w:val="clear" w:color="auto" w:fill="FFFFCC"/>
            <w:vAlign w:val="center"/>
          </w:tcPr>
          <w:p w14:paraId="0F167D9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01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6CDDF6AE" w14:textId="77777777" w:rsidR="00EB6F1A" w:rsidRPr="00B11BA6" w:rsidRDefault="00EB6F1A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1A4D5AB6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7" w:type="pct"/>
            <w:vMerge w:val="restart"/>
            <w:tcBorders>
              <w:top w:val="single" w:sz="4" w:space="0" w:color="auto"/>
              <w:left w:val="nil"/>
              <w:right w:val="single" w:sz="24" w:space="0" w:color="auto"/>
            </w:tcBorders>
            <w:vAlign w:val="center"/>
          </w:tcPr>
          <w:p w14:paraId="249DC85E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144" w:type="pct"/>
            <w:vMerge w:val="restart"/>
            <w:tcBorders>
              <w:top w:val="single" w:sz="4" w:space="0" w:color="auto"/>
              <w:left w:val="single" w:sz="24" w:space="0" w:color="auto"/>
              <w:right w:val="nil"/>
            </w:tcBorders>
            <w:vAlign w:val="center"/>
          </w:tcPr>
          <w:p w14:paraId="541C863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49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6556553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</w:tcBorders>
            <w:vAlign w:val="center"/>
          </w:tcPr>
          <w:p w14:paraId="3C10A36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</w:tcBorders>
            <w:vAlign w:val="center"/>
          </w:tcPr>
          <w:p w14:paraId="655A9B7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506" w:type="pct"/>
            <w:vMerge w:val="restart"/>
            <w:tcBorders>
              <w:top w:val="single" w:sz="4" w:space="0" w:color="auto"/>
            </w:tcBorders>
            <w:vAlign w:val="center"/>
          </w:tcPr>
          <w:p w14:paraId="600BCCC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  ___  ___</w:t>
            </w:r>
          </w:p>
        </w:tc>
        <w:tc>
          <w:tcPr>
            <w:tcW w:w="158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FBC8567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E568B5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vAlign w:val="center"/>
          </w:tcPr>
          <w:p w14:paraId="192CA163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150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60381473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5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6275768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4F516226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  <w:p w14:paraId="002F39B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i/>
              </w:rPr>
            </w:pPr>
            <w:r w:rsidRPr="00B11BA6">
              <w:rPr>
                <w:rFonts w:ascii="Times New Roman" w:hAnsi="Times New Roman"/>
                <w:b/>
                <w:i/>
              </w:rPr>
              <w:sym w:font="Wingdings" w:char="F0F0"/>
            </w: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Naiss</w:t>
            </w:r>
            <w:proofErr w:type="spellEnd"/>
            <w:r w:rsidRPr="00B11BA6">
              <w:rPr>
                <w:rFonts w:ascii="Times New Roman" w:hAnsi="Times New Roman"/>
                <w:i/>
                <w:smallCaps w:val="0"/>
              </w:rPr>
              <w:t xml:space="preserve">. </w:t>
            </w: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suivante</w:t>
            </w:r>
            <w:proofErr w:type="spellEnd"/>
          </w:p>
        </w:tc>
        <w:tc>
          <w:tcPr>
            <w:tcW w:w="392" w:type="pct"/>
            <w:vMerge w:val="restart"/>
            <w:tcBorders>
              <w:top w:val="single" w:sz="4" w:space="0" w:color="auto"/>
            </w:tcBorders>
            <w:vAlign w:val="center"/>
          </w:tcPr>
          <w:p w14:paraId="2EC659F5" w14:textId="77777777" w:rsidR="00EB6F1A" w:rsidRPr="00B11BA6" w:rsidRDefault="00B40863" w:rsidP="00EB6F1A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Jours.......</w:t>
            </w:r>
            <w:r w:rsidR="00EB6F1A" w:rsidRPr="00B11BA6">
              <w:rPr>
                <w:rFonts w:ascii="Times New Roman" w:hAnsi="Times New Roman"/>
                <w:caps/>
                <w:smallCaps w:val="0"/>
                <w:lang w:val="fr-FR"/>
              </w:rPr>
              <w:t>1</w:t>
            </w:r>
          </w:p>
          <w:p w14:paraId="0A75C721" w14:textId="77777777" w:rsidR="00EB6F1A" w:rsidRPr="00B11BA6" w:rsidRDefault="00B40863" w:rsidP="00EB6F1A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Mois.........</w:t>
            </w:r>
            <w:r w:rsidR="00EB6F1A" w:rsidRPr="00B11BA6">
              <w:rPr>
                <w:rFonts w:ascii="Times New Roman" w:hAnsi="Times New Roman"/>
                <w:caps/>
                <w:smallCaps w:val="0"/>
                <w:lang w:val="fr-FR"/>
              </w:rPr>
              <w:t>2</w:t>
            </w:r>
          </w:p>
          <w:p w14:paraId="6364E48C" w14:textId="77777777" w:rsidR="00EB6F1A" w:rsidRPr="00B11BA6" w:rsidRDefault="00B40863" w:rsidP="00EB6F1A">
            <w:pPr>
              <w:pStyle w:val="1IntvwqstCharCharChar"/>
              <w:tabs>
                <w:tab w:val="right" w:leader="dot" w:pos="1110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Années....</w:t>
            </w:r>
            <w:r w:rsidR="00EB6F1A" w:rsidRPr="00B11BA6">
              <w:rPr>
                <w:rFonts w:ascii="Times New Roman" w:hAnsi="Times New Roman"/>
                <w:caps/>
                <w:smallCaps w:val="0"/>
                <w:lang w:val="fr-FR"/>
              </w:rPr>
              <w:t>3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</w:tcBorders>
            <w:vAlign w:val="center"/>
          </w:tcPr>
          <w:p w14:paraId="30A0CB77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___  ___</w:t>
            </w:r>
          </w:p>
        </w:tc>
        <w:tc>
          <w:tcPr>
            <w:tcW w:w="600" w:type="pct"/>
            <w:gridSpan w:val="2"/>
            <w:vMerge w:val="restart"/>
            <w:tcBorders>
              <w:top w:val="single" w:sz="4" w:space="0" w:color="auto"/>
            </w:tcBorders>
            <w:shd w:val="clear" w:color="auto" w:fill="FFFFCC"/>
            <w:vAlign w:val="center"/>
          </w:tcPr>
          <w:p w14:paraId="23AA70B2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</w:tr>
      <w:tr w:rsidR="0002651B" w:rsidRPr="00B11BA6" w14:paraId="6B08F1C8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92"/>
          <w:jc w:val="center"/>
        </w:trPr>
        <w:tc>
          <w:tcPr>
            <w:tcW w:w="279" w:type="pct"/>
            <w:vMerge/>
            <w:tcBorders>
              <w:left w:val="single" w:sz="2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36F6BD2E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32C4690D" w14:textId="77777777" w:rsidR="00EB6F1A" w:rsidRPr="00B11BA6" w:rsidRDefault="00EB6F1A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5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33FEDB4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7" w:type="pct"/>
            <w:vMerge/>
            <w:tcBorders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53303965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44" w:type="pct"/>
            <w:vMerge/>
            <w:tcBorders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14:paraId="7C16AD68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49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0D076732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700E98BE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242" w:type="pct"/>
            <w:vMerge/>
            <w:tcBorders>
              <w:bottom w:val="single" w:sz="4" w:space="0" w:color="auto"/>
            </w:tcBorders>
            <w:vAlign w:val="center"/>
          </w:tcPr>
          <w:p w14:paraId="7B0697F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506" w:type="pct"/>
            <w:vMerge/>
            <w:tcBorders>
              <w:bottom w:val="single" w:sz="4" w:space="0" w:color="auto"/>
            </w:tcBorders>
            <w:vAlign w:val="center"/>
          </w:tcPr>
          <w:p w14:paraId="47011B7A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8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087E014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7AC210D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i/>
                <w:lang w:val="fr-FR"/>
              </w:rPr>
              <w:t>BH9</w:t>
            </w: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vAlign w:val="center"/>
          </w:tcPr>
          <w:p w14:paraId="317CDBF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0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1E108B2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5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7BB7E00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581ABD4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392" w:type="pct"/>
            <w:vMerge/>
            <w:tcBorders>
              <w:bottom w:val="single" w:sz="4" w:space="0" w:color="auto"/>
            </w:tcBorders>
            <w:vAlign w:val="center"/>
          </w:tcPr>
          <w:p w14:paraId="14DCC230" w14:textId="77777777" w:rsidR="00EB6F1A" w:rsidRPr="00B11BA6" w:rsidRDefault="00EB6F1A" w:rsidP="00EB6F1A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</w:p>
        </w:tc>
        <w:tc>
          <w:tcPr>
            <w:tcW w:w="307" w:type="pct"/>
            <w:vMerge/>
            <w:tcBorders>
              <w:bottom w:val="single" w:sz="4" w:space="0" w:color="auto"/>
            </w:tcBorders>
            <w:vAlign w:val="center"/>
          </w:tcPr>
          <w:p w14:paraId="74125A0A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600" w:type="pct"/>
            <w:gridSpan w:val="2"/>
            <w:vMerge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7F153115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</w:tr>
      <w:tr w:rsidR="0002651B" w:rsidRPr="00B11BA6" w14:paraId="10CCB043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317"/>
          <w:jc w:val="center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24" w:space="0" w:color="auto"/>
            </w:tcBorders>
            <w:shd w:val="clear" w:color="auto" w:fill="FFFFCC"/>
            <w:vAlign w:val="center"/>
          </w:tcPr>
          <w:p w14:paraId="513068EF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02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49368C97" w14:textId="77777777" w:rsidR="00B40863" w:rsidRPr="00B11BA6" w:rsidRDefault="00B40863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5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4CBC48AF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1</w:t>
            </w:r>
          </w:p>
        </w:tc>
        <w:tc>
          <w:tcPr>
            <w:tcW w:w="157" w:type="pct"/>
            <w:vMerge w:val="restart"/>
            <w:tcBorders>
              <w:top w:val="single" w:sz="4" w:space="0" w:color="auto"/>
              <w:left w:val="nil"/>
              <w:right w:val="single" w:sz="24" w:space="0" w:color="auto"/>
            </w:tcBorders>
            <w:vAlign w:val="center"/>
          </w:tcPr>
          <w:p w14:paraId="6E3D3484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2</w:t>
            </w:r>
          </w:p>
        </w:tc>
        <w:tc>
          <w:tcPr>
            <w:tcW w:w="144" w:type="pct"/>
            <w:vMerge w:val="restart"/>
            <w:tcBorders>
              <w:top w:val="single" w:sz="4" w:space="0" w:color="auto"/>
              <w:left w:val="single" w:sz="24" w:space="0" w:color="auto"/>
              <w:right w:val="nil"/>
            </w:tcBorders>
            <w:vAlign w:val="center"/>
          </w:tcPr>
          <w:p w14:paraId="3D14AF14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1</w:t>
            </w:r>
          </w:p>
        </w:tc>
        <w:tc>
          <w:tcPr>
            <w:tcW w:w="149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5D8D674F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2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</w:tcBorders>
            <w:vAlign w:val="center"/>
          </w:tcPr>
          <w:p w14:paraId="14C121C3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___  ___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</w:tcBorders>
            <w:vAlign w:val="center"/>
          </w:tcPr>
          <w:p w14:paraId="5038E412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___  ___</w:t>
            </w:r>
          </w:p>
        </w:tc>
        <w:tc>
          <w:tcPr>
            <w:tcW w:w="506" w:type="pct"/>
            <w:vMerge w:val="restart"/>
            <w:tcBorders>
              <w:top w:val="single" w:sz="4" w:space="0" w:color="auto"/>
            </w:tcBorders>
            <w:vAlign w:val="center"/>
          </w:tcPr>
          <w:p w14:paraId="31926327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___  ___  ___  ___</w:t>
            </w:r>
          </w:p>
        </w:tc>
        <w:tc>
          <w:tcPr>
            <w:tcW w:w="158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7F29620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1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07623FE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vAlign w:val="center"/>
          </w:tcPr>
          <w:p w14:paraId="1F4F7D00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___  ___</w:t>
            </w:r>
          </w:p>
        </w:tc>
        <w:tc>
          <w:tcPr>
            <w:tcW w:w="150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477B258B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1</w:t>
            </w:r>
          </w:p>
        </w:tc>
        <w:tc>
          <w:tcPr>
            <w:tcW w:w="155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5A5C1658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2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19D20770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___  ___</w:t>
            </w:r>
          </w:p>
          <w:p w14:paraId="29740285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b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BH10</w:t>
            </w:r>
          </w:p>
        </w:tc>
        <w:tc>
          <w:tcPr>
            <w:tcW w:w="392" w:type="pct"/>
            <w:vMerge w:val="restart"/>
            <w:tcBorders>
              <w:top w:val="single" w:sz="4" w:space="0" w:color="auto"/>
            </w:tcBorders>
            <w:vAlign w:val="center"/>
          </w:tcPr>
          <w:p w14:paraId="62916FF2" w14:textId="77777777" w:rsidR="00B40863" w:rsidRPr="00B11BA6" w:rsidRDefault="00B40863" w:rsidP="0053458B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Jours.......1</w:t>
            </w:r>
          </w:p>
          <w:p w14:paraId="008089A2" w14:textId="77777777" w:rsidR="00B40863" w:rsidRPr="00B11BA6" w:rsidRDefault="00B40863" w:rsidP="0053458B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Mois.........2</w:t>
            </w:r>
          </w:p>
          <w:p w14:paraId="5E2CC2D9" w14:textId="77777777" w:rsidR="00B40863" w:rsidRPr="00B11BA6" w:rsidRDefault="00B40863" w:rsidP="0053458B">
            <w:pPr>
              <w:pStyle w:val="1IntvwqstCharCharChar"/>
              <w:tabs>
                <w:tab w:val="right" w:leader="dot" w:pos="1110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Années....3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</w:tcBorders>
            <w:vAlign w:val="center"/>
          </w:tcPr>
          <w:p w14:paraId="763BE51B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2D14626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617D1E0F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Ajouter</w:t>
            </w:r>
            <w:proofErr w:type="spellEnd"/>
            <w:r w:rsidRPr="00B11BA6">
              <w:rPr>
                <w:rFonts w:ascii="Times New Roman" w:hAnsi="Times New Roman"/>
                <w:i/>
                <w:smallCaps w:val="0"/>
              </w:rPr>
              <w:t xml:space="preserve"> naissance 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7F701D7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7A0E4728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i/>
                <w:smallCaps w:val="0"/>
              </w:rPr>
              <w:t xml:space="preserve">Naissance </w:t>
            </w: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suivante</w:t>
            </w:r>
            <w:proofErr w:type="spellEnd"/>
          </w:p>
        </w:tc>
      </w:tr>
      <w:tr w:rsidR="0002651B" w:rsidRPr="00B11BA6" w14:paraId="4862A99D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42"/>
          <w:jc w:val="center"/>
        </w:trPr>
        <w:tc>
          <w:tcPr>
            <w:tcW w:w="279" w:type="pct"/>
            <w:vMerge/>
            <w:tcBorders>
              <w:left w:val="single" w:sz="2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1792AF04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7150FA87" w14:textId="77777777" w:rsidR="00EB6F1A" w:rsidRPr="00B11BA6" w:rsidRDefault="00EB6F1A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4AA7F13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" w:type="pct"/>
            <w:vMerge/>
            <w:tcBorders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27DDEC0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" w:type="pct"/>
            <w:vMerge/>
            <w:tcBorders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14:paraId="07B3A31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1184F3E4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348D2455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42" w:type="pct"/>
            <w:vMerge/>
            <w:tcBorders>
              <w:bottom w:val="single" w:sz="4" w:space="0" w:color="auto"/>
            </w:tcBorders>
            <w:vAlign w:val="center"/>
          </w:tcPr>
          <w:p w14:paraId="25B794B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506" w:type="pct"/>
            <w:vMerge/>
            <w:tcBorders>
              <w:bottom w:val="single" w:sz="4" w:space="0" w:color="auto"/>
            </w:tcBorders>
            <w:vAlign w:val="center"/>
          </w:tcPr>
          <w:p w14:paraId="0ED00C8A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8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E7DD37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C273595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i/>
              </w:rPr>
              <w:t>BH9</w:t>
            </w: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vAlign w:val="center"/>
          </w:tcPr>
          <w:p w14:paraId="273F606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45634AD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0D3B86C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3FAF5F1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92" w:type="pct"/>
            <w:vMerge/>
            <w:tcBorders>
              <w:bottom w:val="single" w:sz="4" w:space="0" w:color="auto"/>
            </w:tcBorders>
            <w:vAlign w:val="center"/>
          </w:tcPr>
          <w:p w14:paraId="45E07995" w14:textId="77777777" w:rsidR="00EB6F1A" w:rsidRPr="00B11BA6" w:rsidRDefault="00EB6F1A" w:rsidP="00EB6F1A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</w:p>
        </w:tc>
        <w:tc>
          <w:tcPr>
            <w:tcW w:w="307" w:type="pct"/>
            <w:vMerge/>
            <w:tcBorders>
              <w:bottom w:val="single" w:sz="4" w:space="0" w:color="auto"/>
            </w:tcBorders>
            <w:vAlign w:val="center"/>
          </w:tcPr>
          <w:p w14:paraId="4FA51CC0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94" w:type="pct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C4CC08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306" w:type="pct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781C4AA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</w:tr>
      <w:tr w:rsidR="0002651B" w:rsidRPr="00B11BA6" w14:paraId="5E38DA5E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291"/>
          <w:jc w:val="center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24" w:space="0" w:color="auto"/>
            </w:tcBorders>
            <w:shd w:val="clear" w:color="auto" w:fill="FFFFCC"/>
            <w:vAlign w:val="center"/>
          </w:tcPr>
          <w:p w14:paraId="0C11CF9E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03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2256A33D" w14:textId="77777777" w:rsidR="00B40863" w:rsidRPr="00B11BA6" w:rsidRDefault="00B40863" w:rsidP="0061104F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70C10F88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7" w:type="pct"/>
            <w:vMerge w:val="restart"/>
            <w:tcBorders>
              <w:top w:val="single" w:sz="4" w:space="0" w:color="auto"/>
              <w:left w:val="nil"/>
              <w:right w:val="single" w:sz="24" w:space="0" w:color="auto"/>
            </w:tcBorders>
            <w:vAlign w:val="center"/>
          </w:tcPr>
          <w:p w14:paraId="397DD356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144" w:type="pct"/>
            <w:vMerge w:val="restart"/>
            <w:tcBorders>
              <w:top w:val="single" w:sz="4" w:space="0" w:color="auto"/>
              <w:left w:val="single" w:sz="24" w:space="0" w:color="auto"/>
              <w:right w:val="nil"/>
            </w:tcBorders>
            <w:vAlign w:val="center"/>
          </w:tcPr>
          <w:p w14:paraId="2B2158B2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49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39545EF6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</w:tcBorders>
            <w:vAlign w:val="center"/>
          </w:tcPr>
          <w:p w14:paraId="74CBC2FA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</w:tcBorders>
            <w:vAlign w:val="center"/>
          </w:tcPr>
          <w:p w14:paraId="4803F931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506" w:type="pct"/>
            <w:vMerge w:val="restart"/>
            <w:tcBorders>
              <w:top w:val="single" w:sz="4" w:space="0" w:color="auto"/>
            </w:tcBorders>
            <w:vAlign w:val="center"/>
          </w:tcPr>
          <w:p w14:paraId="5B7B96C1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  ___  ___</w:t>
            </w:r>
          </w:p>
        </w:tc>
        <w:tc>
          <w:tcPr>
            <w:tcW w:w="158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F534EAB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9FDC6D2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vAlign w:val="center"/>
          </w:tcPr>
          <w:p w14:paraId="07C131D2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150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19A0FC5D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5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4FFE42AB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68506D84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  <w:p w14:paraId="70864129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b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BH10</w:t>
            </w:r>
          </w:p>
        </w:tc>
        <w:tc>
          <w:tcPr>
            <w:tcW w:w="392" w:type="pct"/>
            <w:vMerge w:val="restart"/>
            <w:tcBorders>
              <w:top w:val="single" w:sz="4" w:space="0" w:color="auto"/>
            </w:tcBorders>
            <w:vAlign w:val="center"/>
          </w:tcPr>
          <w:p w14:paraId="697EA46C" w14:textId="77777777" w:rsidR="00B40863" w:rsidRPr="00B11BA6" w:rsidRDefault="00B40863" w:rsidP="0053458B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Jours.......1</w:t>
            </w:r>
          </w:p>
          <w:p w14:paraId="3A76BE0B" w14:textId="77777777" w:rsidR="00B40863" w:rsidRPr="00B11BA6" w:rsidRDefault="00B40863" w:rsidP="0053458B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Mois.........2</w:t>
            </w:r>
          </w:p>
          <w:p w14:paraId="78657AAB" w14:textId="77777777" w:rsidR="00B40863" w:rsidRPr="00B11BA6" w:rsidRDefault="00B40863" w:rsidP="0053458B">
            <w:pPr>
              <w:pStyle w:val="1IntvwqstCharCharChar"/>
              <w:tabs>
                <w:tab w:val="right" w:leader="dot" w:pos="1110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Années....3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</w:tcBorders>
            <w:vAlign w:val="center"/>
          </w:tcPr>
          <w:p w14:paraId="681FE7AE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B07FE44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6CB23A70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Ajouter</w:t>
            </w:r>
            <w:proofErr w:type="spellEnd"/>
            <w:r w:rsidRPr="00B11BA6">
              <w:rPr>
                <w:rFonts w:ascii="Times New Roman" w:hAnsi="Times New Roman"/>
                <w:i/>
                <w:smallCaps w:val="0"/>
              </w:rPr>
              <w:t xml:space="preserve"> naissance 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C78BC53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0EDD6358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i/>
                <w:smallCaps w:val="0"/>
              </w:rPr>
              <w:t xml:space="preserve">Naissance </w:t>
            </w: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suivante</w:t>
            </w:r>
            <w:proofErr w:type="spellEnd"/>
          </w:p>
        </w:tc>
      </w:tr>
      <w:tr w:rsidR="0002651B" w:rsidRPr="00B11BA6" w14:paraId="6C1AAFD8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146"/>
          <w:jc w:val="center"/>
        </w:trPr>
        <w:tc>
          <w:tcPr>
            <w:tcW w:w="279" w:type="pct"/>
            <w:vMerge/>
            <w:tcBorders>
              <w:left w:val="single" w:sz="2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461E3937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1085D07F" w14:textId="77777777" w:rsidR="00EB6F1A" w:rsidRPr="00B11BA6" w:rsidRDefault="00EB6F1A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89C3F9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" w:type="pct"/>
            <w:vMerge/>
            <w:tcBorders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1D41AC67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" w:type="pct"/>
            <w:vMerge/>
            <w:tcBorders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14:paraId="7B7FA5C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B07FCF7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2C806DC4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42" w:type="pct"/>
            <w:vMerge/>
            <w:tcBorders>
              <w:bottom w:val="single" w:sz="4" w:space="0" w:color="auto"/>
            </w:tcBorders>
            <w:vAlign w:val="center"/>
          </w:tcPr>
          <w:p w14:paraId="55FFD08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506" w:type="pct"/>
            <w:vMerge/>
            <w:tcBorders>
              <w:bottom w:val="single" w:sz="4" w:space="0" w:color="auto"/>
            </w:tcBorders>
            <w:vAlign w:val="center"/>
          </w:tcPr>
          <w:p w14:paraId="51F0444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8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97750B3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15FA9C3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i/>
              </w:rPr>
              <w:t>BH9</w:t>
            </w: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vAlign w:val="center"/>
          </w:tcPr>
          <w:p w14:paraId="0E00634D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3FEE430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328F783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45044AD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92" w:type="pct"/>
            <w:vMerge/>
            <w:tcBorders>
              <w:top w:val="single" w:sz="4" w:space="0" w:color="auto"/>
            </w:tcBorders>
            <w:vAlign w:val="center"/>
          </w:tcPr>
          <w:p w14:paraId="50B83163" w14:textId="77777777" w:rsidR="00EB6F1A" w:rsidRPr="00B11BA6" w:rsidRDefault="00EB6F1A" w:rsidP="00EB6F1A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</w:p>
        </w:tc>
        <w:tc>
          <w:tcPr>
            <w:tcW w:w="307" w:type="pct"/>
            <w:vMerge/>
            <w:tcBorders>
              <w:bottom w:val="single" w:sz="4" w:space="0" w:color="auto"/>
            </w:tcBorders>
            <w:vAlign w:val="center"/>
          </w:tcPr>
          <w:p w14:paraId="454B728A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A75EE3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306" w:type="pct"/>
            <w:vMerge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940F59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</w:tr>
      <w:tr w:rsidR="0002651B" w:rsidRPr="00B11BA6" w14:paraId="284B2283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291"/>
          <w:jc w:val="center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24" w:space="0" w:color="auto"/>
            </w:tcBorders>
            <w:shd w:val="clear" w:color="auto" w:fill="FFFFCC"/>
            <w:vAlign w:val="center"/>
          </w:tcPr>
          <w:p w14:paraId="56D8D353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04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572FF9AF" w14:textId="77777777" w:rsidR="00B40863" w:rsidRPr="00B11BA6" w:rsidRDefault="00B40863" w:rsidP="0061104F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668A82F1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7" w:type="pct"/>
            <w:vMerge w:val="restart"/>
            <w:tcBorders>
              <w:top w:val="single" w:sz="4" w:space="0" w:color="auto"/>
              <w:left w:val="nil"/>
              <w:right w:val="single" w:sz="24" w:space="0" w:color="auto"/>
            </w:tcBorders>
            <w:vAlign w:val="center"/>
          </w:tcPr>
          <w:p w14:paraId="6ACE459E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144" w:type="pct"/>
            <w:vMerge w:val="restart"/>
            <w:tcBorders>
              <w:top w:val="single" w:sz="4" w:space="0" w:color="auto"/>
              <w:left w:val="single" w:sz="24" w:space="0" w:color="auto"/>
              <w:right w:val="nil"/>
            </w:tcBorders>
            <w:vAlign w:val="center"/>
          </w:tcPr>
          <w:p w14:paraId="0651B816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49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080FD6DF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</w:tcBorders>
            <w:vAlign w:val="center"/>
          </w:tcPr>
          <w:p w14:paraId="62B2E94C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</w:tcBorders>
            <w:vAlign w:val="center"/>
          </w:tcPr>
          <w:p w14:paraId="04AD02F9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506" w:type="pct"/>
            <w:vMerge w:val="restart"/>
            <w:tcBorders>
              <w:top w:val="single" w:sz="4" w:space="0" w:color="auto"/>
            </w:tcBorders>
            <w:vAlign w:val="center"/>
          </w:tcPr>
          <w:p w14:paraId="7C57AF52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  ___  ___</w:t>
            </w:r>
          </w:p>
        </w:tc>
        <w:tc>
          <w:tcPr>
            <w:tcW w:w="158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AEDC4B7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EA077ED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vAlign w:val="center"/>
          </w:tcPr>
          <w:p w14:paraId="0D25719A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150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7083E4C1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5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0EEBA8B7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01B43DD7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  <w:p w14:paraId="7AB50DE9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b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BH10</w:t>
            </w:r>
          </w:p>
        </w:tc>
        <w:tc>
          <w:tcPr>
            <w:tcW w:w="392" w:type="pct"/>
            <w:vMerge w:val="restart"/>
            <w:tcBorders>
              <w:top w:val="single" w:sz="4" w:space="0" w:color="auto"/>
            </w:tcBorders>
            <w:vAlign w:val="center"/>
          </w:tcPr>
          <w:p w14:paraId="0EE39551" w14:textId="77777777" w:rsidR="00B40863" w:rsidRPr="00B11BA6" w:rsidRDefault="00B40863" w:rsidP="0053458B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Jours.......1</w:t>
            </w:r>
          </w:p>
          <w:p w14:paraId="4BE3FD98" w14:textId="77777777" w:rsidR="00B40863" w:rsidRPr="00B11BA6" w:rsidRDefault="00B40863" w:rsidP="0053458B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Mois.........2</w:t>
            </w:r>
          </w:p>
          <w:p w14:paraId="0484A0C4" w14:textId="77777777" w:rsidR="00B40863" w:rsidRPr="00B11BA6" w:rsidRDefault="00B40863" w:rsidP="0053458B">
            <w:pPr>
              <w:pStyle w:val="1IntvwqstCharCharChar"/>
              <w:tabs>
                <w:tab w:val="right" w:leader="dot" w:pos="1110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Années....3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</w:tcBorders>
            <w:vAlign w:val="center"/>
          </w:tcPr>
          <w:p w14:paraId="6F182BEF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0D5A5A87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5E4F9354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Ajouter</w:t>
            </w:r>
            <w:proofErr w:type="spellEnd"/>
            <w:r w:rsidRPr="00B11BA6">
              <w:rPr>
                <w:rFonts w:ascii="Times New Roman" w:hAnsi="Times New Roman"/>
                <w:i/>
                <w:smallCaps w:val="0"/>
              </w:rPr>
              <w:t xml:space="preserve"> naissance 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DD3F6C0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37ADF98B" w14:textId="77777777" w:rsidR="00B40863" w:rsidRPr="00B11BA6" w:rsidRDefault="00B40863" w:rsidP="0061104F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i/>
                <w:smallCaps w:val="0"/>
              </w:rPr>
              <w:t xml:space="preserve">Naissance </w:t>
            </w: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suivante</w:t>
            </w:r>
            <w:proofErr w:type="spellEnd"/>
          </w:p>
        </w:tc>
      </w:tr>
      <w:tr w:rsidR="0002651B" w:rsidRPr="00B11BA6" w14:paraId="12F635B2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123"/>
          <w:jc w:val="center"/>
        </w:trPr>
        <w:tc>
          <w:tcPr>
            <w:tcW w:w="279" w:type="pct"/>
            <w:vMerge/>
            <w:tcBorders>
              <w:left w:val="single" w:sz="2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6577CD56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400D3C9A" w14:textId="77777777" w:rsidR="00EB6F1A" w:rsidRPr="00B11BA6" w:rsidRDefault="00EB6F1A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6DAAA0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" w:type="pct"/>
            <w:vMerge/>
            <w:tcBorders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1DBA80DA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" w:type="pct"/>
            <w:vMerge/>
            <w:tcBorders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14:paraId="16EDF3A7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41A919F2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0F552F4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42" w:type="pct"/>
            <w:vMerge/>
            <w:tcBorders>
              <w:bottom w:val="single" w:sz="4" w:space="0" w:color="auto"/>
            </w:tcBorders>
            <w:vAlign w:val="center"/>
          </w:tcPr>
          <w:p w14:paraId="5204ADB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506" w:type="pct"/>
            <w:vMerge/>
            <w:tcBorders>
              <w:bottom w:val="single" w:sz="4" w:space="0" w:color="auto"/>
            </w:tcBorders>
            <w:vAlign w:val="center"/>
          </w:tcPr>
          <w:p w14:paraId="1889DC7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8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BDA980A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C07B24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i/>
              </w:rPr>
              <w:t>BH9</w:t>
            </w: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vAlign w:val="center"/>
          </w:tcPr>
          <w:p w14:paraId="1E4FA810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0EF25D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218C3DA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1C268D62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92" w:type="pct"/>
            <w:vMerge/>
            <w:tcBorders>
              <w:top w:val="single" w:sz="4" w:space="0" w:color="auto"/>
            </w:tcBorders>
            <w:vAlign w:val="center"/>
          </w:tcPr>
          <w:p w14:paraId="0E0AAE4A" w14:textId="77777777" w:rsidR="00EB6F1A" w:rsidRPr="00B11BA6" w:rsidRDefault="00EB6F1A" w:rsidP="00EB6F1A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</w:p>
        </w:tc>
        <w:tc>
          <w:tcPr>
            <w:tcW w:w="307" w:type="pct"/>
            <w:vMerge/>
            <w:tcBorders>
              <w:bottom w:val="single" w:sz="4" w:space="0" w:color="auto"/>
            </w:tcBorders>
            <w:vAlign w:val="center"/>
          </w:tcPr>
          <w:p w14:paraId="4ACCFD83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5266002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306" w:type="pct"/>
            <w:vMerge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C3E0944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</w:tr>
      <w:tr w:rsidR="0002651B" w:rsidRPr="00B11BA6" w14:paraId="048D7B01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291"/>
          <w:jc w:val="center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24" w:space="0" w:color="auto"/>
            </w:tcBorders>
            <w:shd w:val="clear" w:color="auto" w:fill="FFFFCC"/>
            <w:vAlign w:val="center"/>
          </w:tcPr>
          <w:p w14:paraId="0A76A5CA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05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04C2EBBC" w14:textId="77777777" w:rsidR="00B40863" w:rsidRPr="00B11BA6" w:rsidRDefault="00B40863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44DA4B5C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7" w:type="pct"/>
            <w:vMerge w:val="restart"/>
            <w:tcBorders>
              <w:top w:val="single" w:sz="4" w:space="0" w:color="auto"/>
              <w:left w:val="nil"/>
              <w:right w:val="single" w:sz="24" w:space="0" w:color="auto"/>
            </w:tcBorders>
            <w:vAlign w:val="center"/>
          </w:tcPr>
          <w:p w14:paraId="0589EDE1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144" w:type="pct"/>
            <w:vMerge w:val="restart"/>
            <w:tcBorders>
              <w:top w:val="single" w:sz="4" w:space="0" w:color="auto"/>
              <w:left w:val="single" w:sz="24" w:space="0" w:color="auto"/>
              <w:right w:val="nil"/>
            </w:tcBorders>
            <w:vAlign w:val="center"/>
          </w:tcPr>
          <w:p w14:paraId="177781F8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49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5EC1C788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</w:tcBorders>
            <w:vAlign w:val="center"/>
          </w:tcPr>
          <w:p w14:paraId="4B108E56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</w:tcBorders>
            <w:vAlign w:val="center"/>
          </w:tcPr>
          <w:p w14:paraId="55316297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506" w:type="pct"/>
            <w:vMerge w:val="restart"/>
            <w:tcBorders>
              <w:top w:val="single" w:sz="4" w:space="0" w:color="auto"/>
            </w:tcBorders>
            <w:vAlign w:val="center"/>
          </w:tcPr>
          <w:p w14:paraId="62A02387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  ___  ___</w:t>
            </w:r>
          </w:p>
        </w:tc>
        <w:tc>
          <w:tcPr>
            <w:tcW w:w="158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47FE8BB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A101CFC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vAlign w:val="center"/>
          </w:tcPr>
          <w:p w14:paraId="4734BB39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150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4CFF6514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5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7CD59544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28CC4C36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  <w:p w14:paraId="40948CDB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b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BH10</w:t>
            </w:r>
          </w:p>
        </w:tc>
        <w:tc>
          <w:tcPr>
            <w:tcW w:w="392" w:type="pct"/>
            <w:vMerge w:val="restart"/>
            <w:tcBorders>
              <w:top w:val="single" w:sz="4" w:space="0" w:color="auto"/>
            </w:tcBorders>
            <w:vAlign w:val="center"/>
          </w:tcPr>
          <w:p w14:paraId="1DEC9436" w14:textId="77777777" w:rsidR="00B40863" w:rsidRPr="00B11BA6" w:rsidRDefault="00B40863" w:rsidP="0053458B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Jours.......1</w:t>
            </w:r>
          </w:p>
          <w:p w14:paraId="17FEAF9D" w14:textId="77777777" w:rsidR="00B40863" w:rsidRPr="00B11BA6" w:rsidRDefault="00B40863" w:rsidP="0053458B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Mois.........2</w:t>
            </w:r>
          </w:p>
          <w:p w14:paraId="20A3E544" w14:textId="77777777" w:rsidR="00B40863" w:rsidRPr="00B11BA6" w:rsidRDefault="00B40863" w:rsidP="0053458B">
            <w:pPr>
              <w:pStyle w:val="1IntvwqstCharCharChar"/>
              <w:tabs>
                <w:tab w:val="right" w:leader="dot" w:pos="1110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Années....3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</w:tcBorders>
            <w:vAlign w:val="center"/>
          </w:tcPr>
          <w:p w14:paraId="4A9F2344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618BF12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0E66E770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Ajouter</w:t>
            </w:r>
            <w:proofErr w:type="spellEnd"/>
            <w:r w:rsidRPr="00B11BA6">
              <w:rPr>
                <w:rFonts w:ascii="Times New Roman" w:hAnsi="Times New Roman"/>
                <w:i/>
                <w:smallCaps w:val="0"/>
              </w:rPr>
              <w:t xml:space="preserve"> naissance 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CC97B9F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7898449F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i/>
                <w:smallCaps w:val="0"/>
              </w:rPr>
              <w:t xml:space="preserve">Naissance </w:t>
            </w: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suivante</w:t>
            </w:r>
            <w:proofErr w:type="spellEnd"/>
          </w:p>
        </w:tc>
      </w:tr>
      <w:tr w:rsidR="0002651B" w:rsidRPr="00B11BA6" w14:paraId="24EC37D7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91"/>
          <w:jc w:val="center"/>
        </w:trPr>
        <w:tc>
          <w:tcPr>
            <w:tcW w:w="279" w:type="pct"/>
            <w:vMerge/>
            <w:tcBorders>
              <w:left w:val="single" w:sz="2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42B496ED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250ED977" w14:textId="77777777" w:rsidR="00EB6F1A" w:rsidRPr="00B11BA6" w:rsidRDefault="00EB6F1A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45B97C2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" w:type="pct"/>
            <w:vMerge/>
            <w:tcBorders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77DBC5E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" w:type="pct"/>
            <w:vMerge/>
            <w:tcBorders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14:paraId="4544B09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7737AA88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2D961227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42" w:type="pct"/>
            <w:vMerge/>
            <w:tcBorders>
              <w:bottom w:val="single" w:sz="4" w:space="0" w:color="auto"/>
            </w:tcBorders>
            <w:vAlign w:val="center"/>
          </w:tcPr>
          <w:p w14:paraId="714327A0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506" w:type="pct"/>
            <w:vMerge/>
            <w:tcBorders>
              <w:bottom w:val="single" w:sz="4" w:space="0" w:color="auto"/>
            </w:tcBorders>
            <w:vAlign w:val="center"/>
          </w:tcPr>
          <w:p w14:paraId="38540D93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8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B99A256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FF5803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i/>
              </w:rPr>
              <w:t>BH9</w:t>
            </w: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vAlign w:val="center"/>
          </w:tcPr>
          <w:p w14:paraId="284519B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DF984B5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865092A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071D826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92" w:type="pct"/>
            <w:vMerge/>
            <w:tcBorders>
              <w:top w:val="single" w:sz="4" w:space="0" w:color="auto"/>
            </w:tcBorders>
            <w:vAlign w:val="center"/>
          </w:tcPr>
          <w:p w14:paraId="121F68DB" w14:textId="77777777" w:rsidR="00EB6F1A" w:rsidRPr="00B11BA6" w:rsidRDefault="00EB6F1A" w:rsidP="00EB6F1A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</w:p>
        </w:tc>
        <w:tc>
          <w:tcPr>
            <w:tcW w:w="307" w:type="pct"/>
            <w:vMerge/>
            <w:tcBorders>
              <w:bottom w:val="single" w:sz="4" w:space="0" w:color="auto"/>
            </w:tcBorders>
            <w:vAlign w:val="center"/>
          </w:tcPr>
          <w:p w14:paraId="5A065414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FD457C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306" w:type="pct"/>
            <w:vMerge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0388FA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</w:tr>
      <w:tr w:rsidR="0002651B" w:rsidRPr="00B11BA6" w14:paraId="79735484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291"/>
          <w:jc w:val="center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24" w:space="0" w:color="auto"/>
            </w:tcBorders>
            <w:shd w:val="clear" w:color="auto" w:fill="FFFFCC"/>
            <w:vAlign w:val="center"/>
          </w:tcPr>
          <w:p w14:paraId="1526E6BC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06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106E738C" w14:textId="77777777" w:rsidR="00B40863" w:rsidRPr="00B11BA6" w:rsidRDefault="00B40863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78536CA4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7" w:type="pct"/>
            <w:vMerge w:val="restart"/>
            <w:tcBorders>
              <w:top w:val="single" w:sz="4" w:space="0" w:color="auto"/>
              <w:left w:val="nil"/>
              <w:right w:val="single" w:sz="24" w:space="0" w:color="auto"/>
            </w:tcBorders>
            <w:vAlign w:val="center"/>
          </w:tcPr>
          <w:p w14:paraId="337BC4EB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144" w:type="pct"/>
            <w:vMerge w:val="restart"/>
            <w:tcBorders>
              <w:top w:val="single" w:sz="4" w:space="0" w:color="auto"/>
              <w:left w:val="single" w:sz="24" w:space="0" w:color="auto"/>
              <w:right w:val="nil"/>
            </w:tcBorders>
            <w:vAlign w:val="center"/>
          </w:tcPr>
          <w:p w14:paraId="2E3E303B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49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22CD1E81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</w:tcBorders>
            <w:vAlign w:val="center"/>
          </w:tcPr>
          <w:p w14:paraId="3217F0E3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</w:tcBorders>
            <w:vAlign w:val="center"/>
          </w:tcPr>
          <w:p w14:paraId="5B810CE1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506" w:type="pct"/>
            <w:vMerge w:val="restart"/>
            <w:tcBorders>
              <w:top w:val="single" w:sz="4" w:space="0" w:color="auto"/>
            </w:tcBorders>
            <w:vAlign w:val="center"/>
          </w:tcPr>
          <w:p w14:paraId="00D7FA78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  ___  ___</w:t>
            </w:r>
          </w:p>
        </w:tc>
        <w:tc>
          <w:tcPr>
            <w:tcW w:w="158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8B08231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67F7F46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vAlign w:val="center"/>
          </w:tcPr>
          <w:p w14:paraId="04426DFC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150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03820FF4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5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2FAAA7FB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40FB25B2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  <w:p w14:paraId="7DE1EB83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b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BH10</w:t>
            </w:r>
          </w:p>
        </w:tc>
        <w:tc>
          <w:tcPr>
            <w:tcW w:w="392" w:type="pct"/>
            <w:vMerge w:val="restart"/>
            <w:tcBorders>
              <w:top w:val="single" w:sz="4" w:space="0" w:color="auto"/>
            </w:tcBorders>
            <w:vAlign w:val="center"/>
          </w:tcPr>
          <w:p w14:paraId="5F14F63A" w14:textId="77777777" w:rsidR="00B40863" w:rsidRPr="00B11BA6" w:rsidRDefault="00B40863" w:rsidP="0053458B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Jours.......1</w:t>
            </w:r>
          </w:p>
          <w:p w14:paraId="4236EFCE" w14:textId="77777777" w:rsidR="00B40863" w:rsidRPr="00B11BA6" w:rsidRDefault="00B40863" w:rsidP="0053458B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Mois.........2</w:t>
            </w:r>
          </w:p>
          <w:p w14:paraId="509A786B" w14:textId="77777777" w:rsidR="00B40863" w:rsidRPr="00B11BA6" w:rsidRDefault="00B40863" w:rsidP="0053458B">
            <w:pPr>
              <w:pStyle w:val="1IntvwqstCharCharChar"/>
              <w:tabs>
                <w:tab w:val="right" w:leader="dot" w:pos="1110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Années....3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</w:tcBorders>
            <w:vAlign w:val="center"/>
          </w:tcPr>
          <w:p w14:paraId="510A7EC1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AADA2CF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124B99DF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Ajouter</w:t>
            </w:r>
            <w:proofErr w:type="spellEnd"/>
            <w:r w:rsidRPr="00B11BA6">
              <w:rPr>
                <w:rFonts w:ascii="Times New Roman" w:hAnsi="Times New Roman"/>
                <w:i/>
                <w:smallCaps w:val="0"/>
              </w:rPr>
              <w:t xml:space="preserve"> naissance 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95ABC1A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28EF2536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i/>
                <w:smallCaps w:val="0"/>
              </w:rPr>
              <w:t xml:space="preserve">Naissance </w:t>
            </w: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suivante</w:t>
            </w:r>
            <w:proofErr w:type="spellEnd"/>
          </w:p>
        </w:tc>
      </w:tr>
      <w:tr w:rsidR="0002651B" w:rsidRPr="00B11BA6" w14:paraId="7DA34612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60"/>
          <w:jc w:val="center"/>
        </w:trPr>
        <w:tc>
          <w:tcPr>
            <w:tcW w:w="279" w:type="pct"/>
            <w:vMerge/>
            <w:tcBorders>
              <w:left w:val="single" w:sz="2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587E4C3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003F4C14" w14:textId="77777777" w:rsidR="00EB6F1A" w:rsidRPr="00B11BA6" w:rsidRDefault="00EB6F1A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17564A2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" w:type="pct"/>
            <w:vMerge/>
            <w:tcBorders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64684895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" w:type="pct"/>
            <w:vMerge/>
            <w:tcBorders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14:paraId="0FB57918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3FF3482A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732440CE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42" w:type="pct"/>
            <w:vMerge/>
            <w:tcBorders>
              <w:bottom w:val="single" w:sz="4" w:space="0" w:color="auto"/>
            </w:tcBorders>
            <w:vAlign w:val="center"/>
          </w:tcPr>
          <w:p w14:paraId="50D71EF6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506" w:type="pct"/>
            <w:vMerge/>
            <w:tcBorders>
              <w:bottom w:val="single" w:sz="4" w:space="0" w:color="auto"/>
            </w:tcBorders>
            <w:vAlign w:val="center"/>
          </w:tcPr>
          <w:p w14:paraId="67CBB495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8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CDBA394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11F2A5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i/>
              </w:rPr>
              <w:t>BH9</w:t>
            </w: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vAlign w:val="center"/>
          </w:tcPr>
          <w:p w14:paraId="03A974E7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16F6751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07F6F5E2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2843A29D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92" w:type="pct"/>
            <w:vMerge/>
            <w:tcBorders>
              <w:top w:val="single" w:sz="4" w:space="0" w:color="auto"/>
            </w:tcBorders>
            <w:vAlign w:val="center"/>
          </w:tcPr>
          <w:p w14:paraId="45C22DC3" w14:textId="77777777" w:rsidR="00EB6F1A" w:rsidRPr="00B11BA6" w:rsidRDefault="00EB6F1A" w:rsidP="00EB6F1A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</w:p>
        </w:tc>
        <w:tc>
          <w:tcPr>
            <w:tcW w:w="307" w:type="pct"/>
            <w:vMerge/>
            <w:tcBorders>
              <w:bottom w:val="single" w:sz="4" w:space="0" w:color="auto"/>
            </w:tcBorders>
            <w:vAlign w:val="center"/>
          </w:tcPr>
          <w:p w14:paraId="45626BAE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BC9C3E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306" w:type="pct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66C8E7E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</w:tr>
      <w:tr w:rsidR="0002651B" w:rsidRPr="00B11BA6" w14:paraId="117304C8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291"/>
          <w:jc w:val="center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24" w:space="0" w:color="auto"/>
            </w:tcBorders>
            <w:shd w:val="clear" w:color="auto" w:fill="FFFFCC"/>
            <w:vAlign w:val="center"/>
          </w:tcPr>
          <w:p w14:paraId="7BC4199F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07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2D17D6FC" w14:textId="77777777" w:rsidR="00B40863" w:rsidRPr="00B11BA6" w:rsidRDefault="00B40863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069F3C85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7" w:type="pct"/>
            <w:vMerge w:val="restart"/>
            <w:tcBorders>
              <w:top w:val="single" w:sz="4" w:space="0" w:color="auto"/>
              <w:left w:val="nil"/>
              <w:right w:val="single" w:sz="24" w:space="0" w:color="auto"/>
            </w:tcBorders>
            <w:vAlign w:val="center"/>
          </w:tcPr>
          <w:p w14:paraId="25E16BEC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144" w:type="pct"/>
            <w:vMerge w:val="restart"/>
            <w:tcBorders>
              <w:top w:val="single" w:sz="4" w:space="0" w:color="auto"/>
              <w:left w:val="single" w:sz="24" w:space="0" w:color="auto"/>
              <w:right w:val="nil"/>
            </w:tcBorders>
            <w:vAlign w:val="center"/>
          </w:tcPr>
          <w:p w14:paraId="53F5F9A6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49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1E7748FF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</w:tcBorders>
            <w:vAlign w:val="center"/>
          </w:tcPr>
          <w:p w14:paraId="6138237E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</w:tcBorders>
            <w:vAlign w:val="center"/>
          </w:tcPr>
          <w:p w14:paraId="41B69634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506" w:type="pct"/>
            <w:vMerge w:val="restart"/>
            <w:tcBorders>
              <w:top w:val="single" w:sz="4" w:space="0" w:color="auto"/>
            </w:tcBorders>
            <w:vAlign w:val="center"/>
          </w:tcPr>
          <w:p w14:paraId="14AD2548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  ___  ___</w:t>
            </w:r>
          </w:p>
        </w:tc>
        <w:tc>
          <w:tcPr>
            <w:tcW w:w="158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17BED35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A47F0FC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vAlign w:val="center"/>
          </w:tcPr>
          <w:p w14:paraId="54F4A825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150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48E380E9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5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5AD552F2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44DBE1C2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  <w:p w14:paraId="4270B322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b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BH10</w:t>
            </w:r>
          </w:p>
        </w:tc>
        <w:tc>
          <w:tcPr>
            <w:tcW w:w="392" w:type="pct"/>
            <w:vMerge w:val="restart"/>
            <w:tcBorders>
              <w:top w:val="single" w:sz="4" w:space="0" w:color="auto"/>
            </w:tcBorders>
            <w:vAlign w:val="center"/>
          </w:tcPr>
          <w:p w14:paraId="7894E927" w14:textId="77777777" w:rsidR="00B40863" w:rsidRPr="00B11BA6" w:rsidRDefault="00B40863" w:rsidP="0053458B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Jours.......1</w:t>
            </w:r>
          </w:p>
          <w:p w14:paraId="03C17A27" w14:textId="77777777" w:rsidR="00B40863" w:rsidRPr="00B11BA6" w:rsidRDefault="00B40863" w:rsidP="0053458B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Mois.........2</w:t>
            </w:r>
          </w:p>
          <w:p w14:paraId="3077DCBF" w14:textId="77777777" w:rsidR="00B40863" w:rsidRPr="00B11BA6" w:rsidRDefault="00B40863" w:rsidP="0053458B">
            <w:pPr>
              <w:pStyle w:val="1IntvwqstCharCharChar"/>
              <w:tabs>
                <w:tab w:val="right" w:leader="dot" w:pos="1110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Années....3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</w:tcBorders>
            <w:vAlign w:val="center"/>
          </w:tcPr>
          <w:p w14:paraId="015C562B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4E626DBC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3118B564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Ajouter</w:t>
            </w:r>
            <w:proofErr w:type="spellEnd"/>
            <w:r w:rsidRPr="00B11BA6">
              <w:rPr>
                <w:rFonts w:ascii="Times New Roman" w:hAnsi="Times New Roman"/>
                <w:i/>
                <w:smallCaps w:val="0"/>
              </w:rPr>
              <w:t xml:space="preserve"> naissance 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</w:tcBorders>
            <w:vAlign w:val="center"/>
          </w:tcPr>
          <w:p w14:paraId="1BF39872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6B2BFC18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i/>
                <w:smallCaps w:val="0"/>
              </w:rPr>
              <w:t xml:space="preserve">Naissance </w:t>
            </w: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suivante</w:t>
            </w:r>
            <w:proofErr w:type="spellEnd"/>
          </w:p>
        </w:tc>
      </w:tr>
      <w:tr w:rsidR="0002651B" w:rsidRPr="00B11BA6" w14:paraId="7D76AFA8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290"/>
          <w:jc w:val="center"/>
        </w:trPr>
        <w:tc>
          <w:tcPr>
            <w:tcW w:w="279" w:type="pct"/>
            <w:vMerge/>
            <w:tcBorders>
              <w:left w:val="single" w:sz="2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048B1B0A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679912D1" w14:textId="77777777" w:rsidR="00EB6F1A" w:rsidRPr="00B11BA6" w:rsidRDefault="00EB6F1A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673C100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" w:type="pct"/>
            <w:vMerge/>
            <w:tcBorders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51C01E7A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" w:type="pct"/>
            <w:vMerge/>
            <w:tcBorders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14:paraId="525E035D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7BB3E6D7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3FABC110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42" w:type="pct"/>
            <w:vMerge/>
            <w:tcBorders>
              <w:bottom w:val="single" w:sz="4" w:space="0" w:color="auto"/>
            </w:tcBorders>
            <w:vAlign w:val="center"/>
          </w:tcPr>
          <w:p w14:paraId="3B1A5F80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506" w:type="pct"/>
            <w:vMerge/>
            <w:tcBorders>
              <w:bottom w:val="single" w:sz="4" w:space="0" w:color="auto"/>
            </w:tcBorders>
            <w:vAlign w:val="center"/>
          </w:tcPr>
          <w:p w14:paraId="7DCE7F6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8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5FB4ED6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50C6AA4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i/>
              </w:rPr>
              <w:t>BH9</w:t>
            </w: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vAlign w:val="center"/>
          </w:tcPr>
          <w:p w14:paraId="0863FC02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EC797D0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4A180484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167222D5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92" w:type="pct"/>
            <w:vMerge/>
            <w:tcBorders>
              <w:top w:val="single" w:sz="4" w:space="0" w:color="auto"/>
            </w:tcBorders>
            <w:vAlign w:val="center"/>
          </w:tcPr>
          <w:p w14:paraId="33AF07EB" w14:textId="77777777" w:rsidR="00EB6F1A" w:rsidRPr="00B11BA6" w:rsidRDefault="00EB6F1A" w:rsidP="00EB6F1A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</w:p>
        </w:tc>
        <w:tc>
          <w:tcPr>
            <w:tcW w:w="307" w:type="pct"/>
            <w:vMerge/>
            <w:tcBorders>
              <w:bottom w:val="single" w:sz="4" w:space="0" w:color="auto"/>
            </w:tcBorders>
            <w:vAlign w:val="center"/>
          </w:tcPr>
          <w:p w14:paraId="5CCF813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94" w:type="pct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F9DC3D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306" w:type="pct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26F28A3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</w:tr>
      <w:tr w:rsidR="0002651B" w:rsidRPr="00B11BA6" w14:paraId="4ADC2E33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317"/>
          <w:jc w:val="center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24" w:space="0" w:color="auto"/>
            </w:tcBorders>
            <w:shd w:val="clear" w:color="auto" w:fill="FFFFCC"/>
            <w:vAlign w:val="center"/>
          </w:tcPr>
          <w:p w14:paraId="4D3DB3F2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08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532D3BAE" w14:textId="77777777" w:rsidR="00B40863" w:rsidRPr="00B11BA6" w:rsidRDefault="00B40863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09576A37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7" w:type="pct"/>
            <w:vMerge w:val="restart"/>
            <w:tcBorders>
              <w:top w:val="single" w:sz="4" w:space="0" w:color="auto"/>
              <w:left w:val="nil"/>
              <w:right w:val="single" w:sz="24" w:space="0" w:color="auto"/>
            </w:tcBorders>
            <w:vAlign w:val="center"/>
          </w:tcPr>
          <w:p w14:paraId="799277F3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144" w:type="pct"/>
            <w:vMerge w:val="restart"/>
            <w:tcBorders>
              <w:top w:val="single" w:sz="4" w:space="0" w:color="auto"/>
              <w:left w:val="single" w:sz="24" w:space="0" w:color="auto"/>
              <w:right w:val="nil"/>
            </w:tcBorders>
            <w:vAlign w:val="center"/>
          </w:tcPr>
          <w:p w14:paraId="0310996C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49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2EDA6654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</w:tcBorders>
            <w:vAlign w:val="center"/>
          </w:tcPr>
          <w:p w14:paraId="0B9470CC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</w:tcBorders>
            <w:vAlign w:val="center"/>
          </w:tcPr>
          <w:p w14:paraId="58B80924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506" w:type="pct"/>
            <w:vMerge w:val="restart"/>
            <w:tcBorders>
              <w:top w:val="single" w:sz="4" w:space="0" w:color="auto"/>
            </w:tcBorders>
            <w:vAlign w:val="center"/>
          </w:tcPr>
          <w:p w14:paraId="27438B69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  ___  ___</w:t>
            </w:r>
          </w:p>
        </w:tc>
        <w:tc>
          <w:tcPr>
            <w:tcW w:w="158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548131C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911FC74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i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vAlign w:val="center"/>
          </w:tcPr>
          <w:p w14:paraId="620EBB77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150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6A3AAF73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5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6869CC35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3DCBE9A4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  <w:p w14:paraId="52CF10FE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i/>
              </w:rPr>
            </w:pPr>
            <w:r w:rsidRPr="00B11BA6">
              <w:rPr>
                <w:rFonts w:ascii="Times New Roman" w:hAnsi="Times New Roman"/>
                <w:b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BH10</w:t>
            </w:r>
          </w:p>
        </w:tc>
        <w:tc>
          <w:tcPr>
            <w:tcW w:w="392" w:type="pct"/>
            <w:vMerge w:val="restart"/>
            <w:tcBorders>
              <w:top w:val="single" w:sz="4" w:space="0" w:color="auto"/>
            </w:tcBorders>
            <w:vAlign w:val="center"/>
          </w:tcPr>
          <w:p w14:paraId="6CCBC6FF" w14:textId="77777777" w:rsidR="00B40863" w:rsidRPr="00B11BA6" w:rsidRDefault="00B40863" w:rsidP="0053458B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Jours.......1</w:t>
            </w:r>
          </w:p>
          <w:p w14:paraId="609E25F6" w14:textId="77777777" w:rsidR="00B40863" w:rsidRPr="00B11BA6" w:rsidRDefault="00B40863" w:rsidP="0053458B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Mois.........2</w:t>
            </w:r>
          </w:p>
          <w:p w14:paraId="2E233BFD" w14:textId="77777777" w:rsidR="00B40863" w:rsidRPr="00B11BA6" w:rsidRDefault="00B40863" w:rsidP="0053458B">
            <w:pPr>
              <w:pStyle w:val="1IntvwqstCharCharChar"/>
              <w:tabs>
                <w:tab w:val="right" w:leader="dot" w:pos="1110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Années....3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</w:tcBorders>
            <w:vAlign w:val="center"/>
          </w:tcPr>
          <w:p w14:paraId="18C128C9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546729F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3AA8222B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Ajouter</w:t>
            </w:r>
            <w:proofErr w:type="spellEnd"/>
            <w:r w:rsidRPr="00B11BA6">
              <w:rPr>
                <w:rFonts w:ascii="Times New Roman" w:hAnsi="Times New Roman"/>
                <w:i/>
                <w:smallCaps w:val="0"/>
              </w:rPr>
              <w:t xml:space="preserve"> naissance 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F338E61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57EA195F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i/>
                <w:smallCaps w:val="0"/>
              </w:rPr>
              <w:t xml:space="preserve">Naissance </w:t>
            </w: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suivante</w:t>
            </w:r>
            <w:proofErr w:type="spellEnd"/>
          </w:p>
        </w:tc>
      </w:tr>
      <w:tr w:rsidR="0002651B" w:rsidRPr="00B11BA6" w14:paraId="0BEC9051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42"/>
          <w:jc w:val="center"/>
        </w:trPr>
        <w:tc>
          <w:tcPr>
            <w:tcW w:w="279" w:type="pct"/>
            <w:vMerge/>
            <w:tcBorders>
              <w:left w:val="single" w:sz="2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7BE52873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214DC063" w14:textId="77777777" w:rsidR="00EB6F1A" w:rsidRPr="00B11BA6" w:rsidRDefault="00EB6F1A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3EDA4C23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" w:type="pct"/>
            <w:vMerge/>
            <w:tcBorders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57A7C11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" w:type="pct"/>
            <w:vMerge/>
            <w:tcBorders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14:paraId="59A687A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4AF3A1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3155043D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42" w:type="pct"/>
            <w:vMerge/>
            <w:tcBorders>
              <w:bottom w:val="single" w:sz="4" w:space="0" w:color="auto"/>
            </w:tcBorders>
            <w:vAlign w:val="center"/>
          </w:tcPr>
          <w:p w14:paraId="25905740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506" w:type="pct"/>
            <w:vMerge/>
            <w:tcBorders>
              <w:bottom w:val="single" w:sz="4" w:space="0" w:color="auto"/>
            </w:tcBorders>
            <w:vAlign w:val="center"/>
          </w:tcPr>
          <w:p w14:paraId="2D7009D8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8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E3663E8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7A39D36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i/>
              </w:rPr>
              <w:t>BH9</w:t>
            </w: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vAlign w:val="center"/>
          </w:tcPr>
          <w:p w14:paraId="6AD309F7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3D323168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499E332E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551E41BA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92" w:type="pct"/>
            <w:vMerge/>
            <w:tcBorders>
              <w:top w:val="single" w:sz="4" w:space="0" w:color="auto"/>
            </w:tcBorders>
            <w:vAlign w:val="center"/>
          </w:tcPr>
          <w:p w14:paraId="04CC6A7E" w14:textId="77777777" w:rsidR="00EB6F1A" w:rsidRPr="00B11BA6" w:rsidRDefault="00EB6F1A" w:rsidP="00EB6F1A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</w:p>
        </w:tc>
        <w:tc>
          <w:tcPr>
            <w:tcW w:w="307" w:type="pct"/>
            <w:vMerge/>
            <w:tcBorders>
              <w:bottom w:val="single" w:sz="4" w:space="0" w:color="auto"/>
            </w:tcBorders>
            <w:vAlign w:val="center"/>
          </w:tcPr>
          <w:p w14:paraId="311E292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94" w:type="pct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D1DC503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306" w:type="pct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A1BE9FE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</w:tr>
      <w:tr w:rsidR="0002651B" w:rsidRPr="00B11BA6" w14:paraId="46C3B46D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350"/>
          <w:jc w:val="center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24" w:space="0" w:color="auto"/>
            </w:tcBorders>
            <w:shd w:val="clear" w:color="auto" w:fill="FFFFCC"/>
            <w:vAlign w:val="center"/>
          </w:tcPr>
          <w:p w14:paraId="0D691B24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09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1442F1E6" w14:textId="77777777" w:rsidR="00B40863" w:rsidRPr="00B11BA6" w:rsidRDefault="00B40863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6746B269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7" w:type="pct"/>
            <w:vMerge w:val="restart"/>
            <w:tcBorders>
              <w:top w:val="single" w:sz="4" w:space="0" w:color="auto"/>
              <w:left w:val="nil"/>
              <w:right w:val="single" w:sz="24" w:space="0" w:color="auto"/>
            </w:tcBorders>
            <w:vAlign w:val="center"/>
          </w:tcPr>
          <w:p w14:paraId="1E374648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144" w:type="pct"/>
            <w:vMerge w:val="restart"/>
            <w:tcBorders>
              <w:top w:val="single" w:sz="4" w:space="0" w:color="auto"/>
              <w:left w:val="single" w:sz="24" w:space="0" w:color="auto"/>
              <w:right w:val="nil"/>
            </w:tcBorders>
            <w:vAlign w:val="center"/>
          </w:tcPr>
          <w:p w14:paraId="498FED5B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49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3191948D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</w:tcBorders>
            <w:vAlign w:val="center"/>
          </w:tcPr>
          <w:p w14:paraId="38FCAC8E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</w:tcBorders>
            <w:vAlign w:val="center"/>
          </w:tcPr>
          <w:p w14:paraId="50749A6D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506" w:type="pct"/>
            <w:vMerge w:val="restart"/>
            <w:tcBorders>
              <w:top w:val="single" w:sz="4" w:space="0" w:color="auto"/>
            </w:tcBorders>
            <w:vAlign w:val="center"/>
          </w:tcPr>
          <w:p w14:paraId="24553572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  ___  ___</w:t>
            </w:r>
          </w:p>
        </w:tc>
        <w:tc>
          <w:tcPr>
            <w:tcW w:w="158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3F014D4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C5BEE9E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vAlign w:val="center"/>
          </w:tcPr>
          <w:p w14:paraId="4DDE08ED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150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5A094AA8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5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3181F1B7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6122B56C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  <w:p w14:paraId="0B96D611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b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BH10</w:t>
            </w:r>
          </w:p>
        </w:tc>
        <w:tc>
          <w:tcPr>
            <w:tcW w:w="392" w:type="pct"/>
            <w:vMerge w:val="restart"/>
            <w:tcBorders>
              <w:top w:val="single" w:sz="4" w:space="0" w:color="auto"/>
            </w:tcBorders>
            <w:vAlign w:val="center"/>
          </w:tcPr>
          <w:p w14:paraId="349EF7E2" w14:textId="77777777" w:rsidR="00B40863" w:rsidRPr="00B11BA6" w:rsidRDefault="00B40863" w:rsidP="0053458B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Jours.......1</w:t>
            </w:r>
          </w:p>
          <w:p w14:paraId="51986B4C" w14:textId="77777777" w:rsidR="00B40863" w:rsidRPr="00B11BA6" w:rsidRDefault="00B40863" w:rsidP="0053458B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Mois.........2</w:t>
            </w:r>
          </w:p>
          <w:p w14:paraId="5F59266A" w14:textId="77777777" w:rsidR="00B40863" w:rsidRPr="00B11BA6" w:rsidRDefault="00B40863" w:rsidP="0053458B">
            <w:pPr>
              <w:pStyle w:val="1IntvwqstCharCharChar"/>
              <w:tabs>
                <w:tab w:val="right" w:leader="dot" w:pos="1110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Années....3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</w:tcBorders>
            <w:vAlign w:val="center"/>
          </w:tcPr>
          <w:p w14:paraId="7A23883F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2ECDA0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5E934CF6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Ajouter</w:t>
            </w:r>
            <w:proofErr w:type="spellEnd"/>
            <w:r w:rsidRPr="00B11BA6">
              <w:rPr>
                <w:rFonts w:ascii="Times New Roman" w:hAnsi="Times New Roman"/>
                <w:i/>
                <w:smallCaps w:val="0"/>
              </w:rPr>
              <w:t xml:space="preserve"> naissance 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3FC7167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169755CF" w14:textId="77777777" w:rsidR="00B40863" w:rsidRPr="00B11BA6" w:rsidRDefault="00B40863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i/>
                <w:smallCaps w:val="0"/>
              </w:rPr>
              <w:t xml:space="preserve">Naissance </w:t>
            </w: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suivante</w:t>
            </w:r>
            <w:proofErr w:type="spellEnd"/>
          </w:p>
        </w:tc>
      </w:tr>
      <w:tr w:rsidR="0002651B" w:rsidRPr="00B11BA6" w14:paraId="2826935D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146"/>
          <w:jc w:val="center"/>
        </w:trPr>
        <w:tc>
          <w:tcPr>
            <w:tcW w:w="279" w:type="pct"/>
            <w:vMerge/>
            <w:tcBorders>
              <w:left w:val="single" w:sz="2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5CED8559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1F2199AD" w14:textId="77777777" w:rsidR="000623B7" w:rsidRPr="00B11BA6" w:rsidRDefault="000623B7" w:rsidP="000623B7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7113C5D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" w:type="pct"/>
            <w:vMerge/>
            <w:tcBorders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1B45B6AC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" w:type="pct"/>
            <w:vMerge/>
            <w:tcBorders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14:paraId="5C7D93C3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589A9148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3CC45125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42" w:type="pct"/>
            <w:vMerge/>
            <w:tcBorders>
              <w:bottom w:val="single" w:sz="4" w:space="0" w:color="auto"/>
            </w:tcBorders>
            <w:vAlign w:val="center"/>
          </w:tcPr>
          <w:p w14:paraId="5269D80D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506" w:type="pct"/>
            <w:vMerge/>
            <w:tcBorders>
              <w:bottom w:val="single" w:sz="4" w:space="0" w:color="auto"/>
            </w:tcBorders>
            <w:vAlign w:val="center"/>
          </w:tcPr>
          <w:p w14:paraId="41923BDF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8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20FA8FD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DD2B69E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i/>
              </w:rPr>
              <w:t>BH9</w:t>
            </w: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vAlign w:val="center"/>
          </w:tcPr>
          <w:p w14:paraId="27B4BAE5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B72A175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57A8DD2B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0439A865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92" w:type="pct"/>
            <w:vMerge/>
            <w:tcBorders>
              <w:bottom w:val="single" w:sz="4" w:space="0" w:color="auto"/>
            </w:tcBorders>
            <w:vAlign w:val="center"/>
          </w:tcPr>
          <w:p w14:paraId="32FDE224" w14:textId="77777777" w:rsidR="000623B7" w:rsidRPr="00B11BA6" w:rsidRDefault="000623B7" w:rsidP="000623B7">
            <w:pPr>
              <w:pStyle w:val="1IntvwqstCharCharChar"/>
              <w:tabs>
                <w:tab w:val="right" w:leader="dot" w:pos="979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</w:p>
        </w:tc>
        <w:tc>
          <w:tcPr>
            <w:tcW w:w="307" w:type="pct"/>
            <w:vMerge/>
            <w:tcBorders>
              <w:bottom w:val="single" w:sz="4" w:space="0" w:color="auto"/>
            </w:tcBorders>
            <w:vAlign w:val="center"/>
          </w:tcPr>
          <w:p w14:paraId="50D94270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D6A7D7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306" w:type="pct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AF1C52F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</w:tr>
      <w:tr w:rsidR="0002651B" w:rsidRPr="00AA50AA" w14:paraId="1447784B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4" w:type="pct"/>
          <w:cantSplit/>
          <w:trHeight w:val="2374"/>
          <w:tblHeader/>
          <w:jc w:val="center"/>
        </w:trPr>
        <w:tc>
          <w:tcPr>
            <w:tcW w:w="279" w:type="pct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shd w:val="clear" w:color="auto" w:fill="FFFFCC"/>
          </w:tcPr>
          <w:p w14:paraId="6AF010DA" w14:textId="77777777" w:rsidR="00EB6F1A" w:rsidRPr="00B11BA6" w:rsidRDefault="00EB6F1A" w:rsidP="005A54BF">
            <w:pPr>
              <w:pStyle w:val="1IntvwqstCharCharChar"/>
              <w:ind w:left="0" w:firstLine="0"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BH</w:t>
            </w:r>
          </w:p>
          <w:p w14:paraId="16C372A2" w14:textId="77777777" w:rsidR="00EB6F1A" w:rsidRPr="00B11BA6" w:rsidRDefault="00EB6F1A" w:rsidP="005A54BF">
            <w:pPr>
              <w:pStyle w:val="InstructionstointvwCharCharChar"/>
              <w:contextualSpacing/>
              <w:rPr>
                <w:b w:val="0"/>
                <w:caps w:val="0"/>
                <w:sz w:val="20"/>
              </w:rPr>
            </w:pPr>
            <w:r w:rsidRPr="00B11BA6">
              <w:rPr>
                <w:b w:val="0"/>
                <w:caps w:val="0"/>
                <w:sz w:val="20"/>
                <w:lang w:val="fr-FR"/>
              </w:rPr>
              <w:t>No. De Ligne</w:t>
            </w:r>
          </w:p>
        </w:tc>
        <w:tc>
          <w:tcPr>
            <w:tcW w:w="492" w:type="pct"/>
            <w:tcBorders>
              <w:top w:val="single" w:sz="24" w:space="0" w:color="auto"/>
              <w:bottom w:val="single" w:sz="4" w:space="0" w:color="auto"/>
            </w:tcBorders>
          </w:tcPr>
          <w:p w14:paraId="63117901" w14:textId="77777777" w:rsidR="00EB6F1A" w:rsidRPr="00B11BA6" w:rsidRDefault="00EB6F1A" w:rsidP="005A54BF">
            <w:pPr>
              <w:pStyle w:val="1IntvwqstCharCharChar"/>
              <w:jc w:val="center"/>
              <w:rPr>
                <w:b/>
                <w:sz w:val="18"/>
                <w:szCs w:val="18"/>
                <w:lang w:val="fr-FR"/>
              </w:rPr>
            </w:pPr>
            <w:r w:rsidRPr="00B11BA6">
              <w:rPr>
                <w:b/>
                <w:sz w:val="18"/>
                <w:szCs w:val="18"/>
                <w:lang w:val="fr-FR"/>
              </w:rPr>
              <w:t>BH1.</w:t>
            </w:r>
          </w:p>
          <w:p w14:paraId="305C187F" w14:textId="47B3E55D" w:rsidR="00EB6F1A" w:rsidRPr="00B11BA6" w:rsidRDefault="00EB6F1A" w:rsidP="005A54BF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Quel </w:t>
            </w:r>
            <w:r w:rsidR="005A54BF" w:rsidRPr="00B11BA6">
              <w:rPr>
                <w:rFonts w:ascii="Times New Roman" w:hAnsi="Times New Roman"/>
                <w:smallCaps w:val="0"/>
                <w:lang w:val="fr-FR"/>
              </w:rPr>
              <w:t>nom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a été donné à votre (</w:t>
            </w:r>
            <w:r w:rsidRPr="00B11BA6">
              <w:rPr>
                <w:rStyle w:val="Instructionsinparens"/>
                <w:iCs/>
                <w:smallCaps w:val="0"/>
                <w:lang w:val="fr-FR"/>
              </w:rPr>
              <w:t>premier/suivant)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enfant?</w:t>
            </w:r>
          </w:p>
          <w:p w14:paraId="582480A6" w14:textId="77777777" w:rsidR="00EB6F1A" w:rsidRPr="00B11BA6" w:rsidRDefault="00EB6F1A" w:rsidP="005A54BF">
            <w:pPr>
              <w:pStyle w:val="1IntvwqstCharCharChar"/>
              <w:rPr>
                <w:sz w:val="18"/>
                <w:szCs w:val="18"/>
                <w:lang w:val="fr-FR"/>
              </w:rPr>
            </w:pPr>
          </w:p>
          <w:p w14:paraId="0B684935" w14:textId="77777777" w:rsidR="00EB6F1A" w:rsidRPr="00B11BA6" w:rsidRDefault="00EB6F1A" w:rsidP="005A54BF">
            <w:pPr>
              <w:pStyle w:val="1IntvwqstCharCharChar"/>
              <w:ind w:left="0" w:firstLine="0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  <w:tc>
          <w:tcPr>
            <w:tcW w:w="311" w:type="pct"/>
            <w:gridSpan w:val="2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ACD351F" w14:textId="77777777" w:rsidR="00EB6F1A" w:rsidRPr="00B11BA6" w:rsidRDefault="00EB6F1A" w:rsidP="005A54BF">
            <w:pPr>
              <w:pStyle w:val="1IntvwqstCharCharChar"/>
              <w:ind w:left="0" w:firstLine="0"/>
              <w:jc w:val="center"/>
              <w:rPr>
                <w:b/>
                <w:sz w:val="18"/>
                <w:szCs w:val="18"/>
                <w:lang w:val="fr-FR"/>
              </w:rPr>
            </w:pPr>
            <w:r w:rsidRPr="00B11BA6">
              <w:rPr>
                <w:b/>
                <w:sz w:val="18"/>
                <w:szCs w:val="18"/>
                <w:lang w:val="fr-FR"/>
              </w:rPr>
              <w:t>BH2.</w:t>
            </w:r>
          </w:p>
          <w:p w14:paraId="6D7BA8F2" w14:textId="77777777" w:rsidR="00EB6F1A" w:rsidRPr="00B11BA6" w:rsidRDefault="00EB6F1A" w:rsidP="005A54BF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Parmi ces naissances y avait-il des jumeaux? </w:t>
            </w:r>
          </w:p>
          <w:p w14:paraId="3C0D3F14" w14:textId="77777777" w:rsidR="00EB6F1A" w:rsidRPr="00B11BA6" w:rsidRDefault="00EB6F1A" w:rsidP="005A54BF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6339C325" w14:textId="77777777" w:rsidR="00EB6F1A" w:rsidRPr="00B11BA6" w:rsidRDefault="00EB6F1A" w:rsidP="005A54BF">
            <w:pPr>
              <w:pStyle w:val="1IntvwqstCharCharChar"/>
              <w:ind w:left="0" w:firstLine="0"/>
              <w:rPr>
                <w:smallCaps w:val="0"/>
                <w:sz w:val="18"/>
                <w:szCs w:val="18"/>
                <w:lang w:val="fr-FR"/>
              </w:rPr>
            </w:pPr>
          </w:p>
          <w:p w14:paraId="3A005D53" w14:textId="77777777" w:rsidR="00EB6F1A" w:rsidRPr="00B11BA6" w:rsidRDefault="00EB6F1A" w:rsidP="005A54BF">
            <w:pPr>
              <w:pStyle w:val="1IntvwqstCharCharChar"/>
              <w:ind w:left="0" w:firstLine="0"/>
              <w:rPr>
                <w:smallCaps w:val="0"/>
                <w:sz w:val="18"/>
                <w:szCs w:val="18"/>
                <w:lang w:val="fr-FR"/>
              </w:rPr>
            </w:pPr>
          </w:p>
          <w:p w14:paraId="3B090ECC" w14:textId="77777777" w:rsidR="00EB6F1A" w:rsidRPr="00B11BA6" w:rsidRDefault="00EB6F1A" w:rsidP="005A54BF">
            <w:pPr>
              <w:pStyle w:val="1IntvwqstCharCharChar"/>
              <w:ind w:left="0" w:firstLine="0"/>
              <w:rPr>
                <w:smallCaps w:val="0"/>
                <w:sz w:val="18"/>
                <w:szCs w:val="18"/>
                <w:lang w:val="fr-FR"/>
              </w:rPr>
            </w:pPr>
          </w:p>
          <w:p w14:paraId="65897330" w14:textId="77777777" w:rsidR="00EB6F1A" w:rsidRPr="00B11BA6" w:rsidRDefault="00EB6F1A" w:rsidP="005A54BF">
            <w:pPr>
              <w:pStyle w:val="1IntvwqstCharCharChar"/>
              <w:ind w:left="0" w:firstLine="0"/>
              <w:contextualSpacing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6514D26D" w14:textId="77777777" w:rsidR="00EB6F1A" w:rsidRPr="00B11BA6" w:rsidRDefault="00EB6F1A" w:rsidP="005A54BF">
            <w:pPr>
              <w:pStyle w:val="1IntvwqstCharCharChar"/>
              <w:ind w:left="0" w:hanging="58"/>
              <w:jc w:val="center"/>
              <w:rPr>
                <w:b/>
                <w:sz w:val="18"/>
                <w:szCs w:val="18"/>
                <w:lang w:val="fr-FR"/>
              </w:rPr>
            </w:pPr>
            <w:r w:rsidRPr="00B11BA6">
              <w:rPr>
                <w:b/>
                <w:sz w:val="18"/>
                <w:szCs w:val="18"/>
                <w:lang w:val="fr-FR"/>
              </w:rPr>
              <w:t>BH3.</w:t>
            </w:r>
          </w:p>
          <w:p w14:paraId="6AD97F34" w14:textId="77777777" w:rsidR="00EB6F1A" w:rsidRPr="00B11BA6" w:rsidRDefault="00352BD2" w:rsidP="005A54BF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EB6F1A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) </w:t>
            </w:r>
            <w:r w:rsidR="00EB6F1A" w:rsidRPr="00B11BA6">
              <w:rPr>
                <w:rFonts w:ascii="Times New Roman" w:hAnsi="Times New Roman"/>
                <w:smallCaps w:val="0"/>
                <w:lang w:val="fr-FR"/>
              </w:rPr>
              <w:t>est un garçon ou une fille ?</w:t>
            </w:r>
          </w:p>
          <w:p w14:paraId="34F1E567" w14:textId="77777777" w:rsidR="00EB6F1A" w:rsidRPr="00B11BA6" w:rsidRDefault="00EB6F1A" w:rsidP="005A54BF">
            <w:pPr>
              <w:pStyle w:val="1IntvwqstCharCharChar"/>
              <w:ind w:left="0" w:firstLine="0"/>
              <w:rPr>
                <w:sz w:val="18"/>
                <w:szCs w:val="18"/>
                <w:lang w:val="fr-FR"/>
              </w:rPr>
            </w:pPr>
          </w:p>
          <w:p w14:paraId="3EFA6F78" w14:textId="77777777" w:rsidR="00EB6F1A" w:rsidRPr="00B11BA6" w:rsidRDefault="00EB6F1A" w:rsidP="005A54BF">
            <w:pPr>
              <w:pStyle w:val="1IntvwqstCharCharChar"/>
              <w:ind w:left="0" w:firstLine="0"/>
              <w:rPr>
                <w:smallCaps w:val="0"/>
                <w:sz w:val="18"/>
                <w:szCs w:val="18"/>
                <w:lang w:val="fr-FR"/>
              </w:rPr>
            </w:pPr>
          </w:p>
          <w:p w14:paraId="28931A46" w14:textId="77777777" w:rsidR="00EB6F1A" w:rsidRPr="00B11BA6" w:rsidRDefault="00EB6F1A" w:rsidP="005A54BF">
            <w:pPr>
              <w:pStyle w:val="1IntvwqstCharCharChar"/>
              <w:ind w:left="0" w:firstLine="0"/>
              <w:rPr>
                <w:smallCaps w:val="0"/>
                <w:sz w:val="18"/>
                <w:szCs w:val="18"/>
                <w:lang w:val="fr-FR"/>
              </w:rPr>
            </w:pPr>
          </w:p>
          <w:p w14:paraId="2E63B471" w14:textId="77777777" w:rsidR="00EB6F1A" w:rsidRPr="00B11BA6" w:rsidRDefault="00EB6F1A" w:rsidP="005A54BF">
            <w:pPr>
              <w:pStyle w:val="1IntvwqstCharCharChar"/>
              <w:ind w:left="0" w:firstLine="0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  <w:tc>
          <w:tcPr>
            <w:tcW w:w="97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20E11B1" w14:textId="77777777" w:rsidR="00EB6F1A" w:rsidRPr="00B11BA6" w:rsidRDefault="00EB6F1A" w:rsidP="005A54BF">
            <w:pPr>
              <w:pStyle w:val="1IntvwqstCharCharChar"/>
              <w:jc w:val="center"/>
              <w:rPr>
                <w:b/>
                <w:sz w:val="18"/>
                <w:szCs w:val="18"/>
                <w:lang w:val="fr-FR"/>
              </w:rPr>
            </w:pPr>
            <w:r w:rsidRPr="00B11BA6">
              <w:rPr>
                <w:b/>
                <w:sz w:val="18"/>
                <w:szCs w:val="18"/>
                <w:lang w:val="fr-FR"/>
              </w:rPr>
              <w:t>BH4.</w:t>
            </w:r>
          </w:p>
          <w:p w14:paraId="30C98772" w14:textId="77777777" w:rsidR="00EB6F1A" w:rsidRPr="00B11BA6" w:rsidRDefault="00EB6F1A" w:rsidP="005A54BF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En quel mois et quelle année est né(e)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3E5DF994" w14:textId="77777777" w:rsidR="00EB6F1A" w:rsidRPr="00B11BA6" w:rsidRDefault="00EB6F1A" w:rsidP="005A54BF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363C8273" w14:textId="77777777" w:rsidR="00EB6F1A" w:rsidRPr="00B11BA6" w:rsidRDefault="00EB6F1A" w:rsidP="005A54BF">
            <w:pPr>
              <w:pStyle w:val="1Intvwqst"/>
              <w:ind w:left="0" w:firstLine="0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Insister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: Quelle est sa date de naissance</w:t>
            </w:r>
            <w:r w:rsidRPr="00B11BA6">
              <w:rPr>
                <w:sz w:val="18"/>
                <w:szCs w:val="18"/>
                <w:lang w:val="fr-FR"/>
              </w:rPr>
              <w:t>?</w:t>
            </w:r>
          </w:p>
        </w:tc>
        <w:tc>
          <w:tcPr>
            <w:tcW w:w="31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654DE5" w14:textId="77777777" w:rsidR="00EB6F1A" w:rsidRPr="00B11BA6" w:rsidRDefault="00EB6F1A" w:rsidP="005A54BF">
            <w:pPr>
              <w:pStyle w:val="1Intvwqst"/>
              <w:ind w:left="0" w:firstLine="0"/>
              <w:jc w:val="center"/>
              <w:rPr>
                <w:b/>
                <w:sz w:val="18"/>
                <w:szCs w:val="18"/>
                <w:lang w:val="fr-FR"/>
              </w:rPr>
            </w:pPr>
            <w:r w:rsidRPr="00B11BA6">
              <w:rPr>
                <w:b/>
                <w:sz w:val="18"/>
                <w:szCs w:val="18"/>
                <w:lang w:val="fr-FR"/>
              </w:rPr>
              <w:t>BH5.</w:t>
            </w:r>
          </w:p>
          <w:p w14:paraId="2B6A150C" w14:textId="77777777" w:rsidR="00EB6F1A" w:rsidRPr="00B11BA6" w:rsidRDefault="00352BD2" w:rsidP="005A54BF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EB6F1A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) </w:t>
            </w:r>
            <w:r w:rsidR="00EB6F1A" w:rsidRPr="00B11BA6">
              <w:rPr>
                <w:rFonts w:ascii="Times New Roman" w:hAnsi="Times New Roman"/>
                <w:smallCaps w:val="0"/>
                <w:lang w:val="fr-FR"/>
              </w:rPr>
              <w:t>est-il/elle toujours en vie?</w:t>
            </w:r>
          </w:p>
          <w:p w14:paraId="1FB63272" w14:textId="77777777" w:rsidR="00EB6F1A" w:rsidRPr="00B11BA6" w:rsidRDefault="00EB6F1A" w:rsidP="005A54BF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2BBA0506" w14:textId="77777777" w:rsidR="00EB6F1A" w:rsidRPr="00B11BA6" w:rsidRDefault="00EB6F1A" w:rsidP="005A54BF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1A5F8735" w14:textId="77777777" w:rsidR="00EB6F1A" w:rsidRPr="00B11BA6" w:rsidRDefault="00EB6F1A" w:rsidP="005A54BF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5DD2AF6E" w14:textId="77777777" w:rsidR="00EB6F1A" w:rsidRPr="00B11BA6" w:rsidRDefault="00EB6F1A" w:rsidP="005A54BF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76A0EB1F" w14:textId="77777777" w:rsidR="00EB6F1A" w:rsidRPr="00B11BA6" w:rsidRDefault="00EB6F1A" w:rsidP="005A54BF">
            <w:pPr>
              <w:pStyle w:val="1Intvwqst"/>
              <w:ind w:left="0" w:firstLine="0"/>
              <w:contextualSpacing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</w:tcPr>
          <w:p w14:paraId="1668EE23" w14:textId="77777777" w:rsidR="00EB6F1A" w:rsidRPr="00B11BA6" w:rsidRDefault="00EB6F1A" w:rsidP="005A54BF">
            <w:pPr>
              <w:pStyle w:val="1Intvwqst"/>
              <w:ind w:left="0" w:firstLine="0"/>
              <w:jc w:val="center"/>
              <w:rPr>
                <w:b/>
                <w:sz w:val="18"/>
                <w:szCs w:val="18"/>
                <w:lang w:val="fr-FR"/>
              </w:rPr>
            </w:pPr>
            <w:r w:rsidRPr="00B11BA6">
              <w:rPr>
                <w:b/>
                <w:sz w:val="18"/>
                <w:szCs w:val="18"/>
                <w:lang w:val="fr-FR"/>
              </w:rPr>
              <w:t>BH6.</w:t>
            </w:r>
          </w:p>
          <w:p w14:paraId="52848184" w14:textId="77777777" w:rsidR="00EB6F1A" w:rsidRPr="00B11BA6" w:rsidRDefault="00EB6F1A" w:rsidP="005A54BF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Quel âge a eu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à son dernier </w:t>
            </w:r>
            <w:proofErr w:type="spellStart"/>
            <w:r w:rsidRPr="00B11BA6">
              <w:rPr>
                <w:rFonts w:ascii="Times New Roman" w:hAnsi="Times New Roman"/>
                <w:smallCaps w:val="0"/>
                <w:lang w:val="fr-FR"/>
              </w:rPr>
              <w:t>anniver</w:t>
            </w:r>
            <w:proofErr w:type="spellEnd"/>
          </w:p>
          <w:p w14:paraId="406985C3" w14:textId="77777777" w:rsidR="00EB6F1A" w:rsidRPr="00B11BA6" w:rsidRDefault="00EB6F1A" w:rsidP="005A54BF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  <w:proofErr w:type="spellStart"/>
            <w:r w:rsidRPr="00B11BA6">
              <w:rPr>
                <w:rFonts w:ascii="Times New Roman" w:hAnsi="Times New Roman"/>
                <w:smallCaps w:val="0"/>
                <w:lang w:val="fr-FR"/>
              </w:rPr>
              <w:t>saire</w:t>
            </w:r>
            <w:proofErr w:type="spellEnd"/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?</w:t>
            </w:r>
          </w:p>
          <w:p w14:paraId="2B3D5764" w14:textId="77777777" w:rsidR="00EB6F1A" w:rsidRPr="00B11BA6" w:rsidRDefault="00EB6F1A" w:rsidP="005A54BF">
            <w:pPr>
              <w:pStyle w:val="1IntvwqstCharCharChar"/>
              <w:ind w:left="0" w:firstLine="0"/>
              <w:rPr>
                <w:i/>
                <w:lang w:val="fr-FR"/>
              </w:rPr>
            </w:pPr>
          </w:p>
          <w:p w14:paraId="6B4E7117" w14:textId="77777777" w:rsidR="00EB6F1A" w:rsidRPr="00B11BA6" w:rsidRDefault="00EB6F1A" w:rsidP="005A54BF">
            <w:pPr>
              <w:pStyle w:val="1Intvwqst"/>
              <w:ind w:left="0" w:firstLine="0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Enregistrer l’âge en années révolues</w:t>
            </w:r>
            <w:r w:rsidRPr="00B11BA6">
              <w:rPr>
                <w:rStyle w:val="Instructionsinparens"/>
                <w:iCs/>
                <w:smallCaps w:val="0"/>
                <w:sz w:val="18"/>
                <w:szCs w:val="18"/>
                <w:lang w:val="fr-FR"/>
              </w:rPr>
              <w:t>.</w:t>
            </w:r>
          </w:p>
        </w:tc>
        <w:tc>
          <w:tcPr>
            <w:tcW w:w="30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55706C" w14:textId="77777777" w:rsidR="00EB6F1A" w:rsidRPr="00B11BA6" w:rsidRDefault="00EB6F1A" w:rsidP="005A54BF">
            <w:pPr>
              <w:pStyle w:val="1Intvwqst"/>
              <w:ind w:left="0" w:firstLine="0"/>
              <w:jc w:val="center"/>
              <w:rPr>
                <w:b/>
                <w:sz w:val="18"/>
                <w:szCs w:val="18"/>
                <w:lang w:val="fr-FR"/>
              </w:rPr>
            </w:pPr>
            <w:r w:rsidRPr="00B11BA6">
              <w:rPr>
                <w:b/>
                <w:sz w:val="18"/>
                <w:szCs w:val="18"/>
                <w:lang w:val="fr-FR"/>
              </w:rPr>
              <w:t>BH7.</w:t>
            </w:r>
          </w:p>
          <w:p w14:paraId="57C6BCD2" w14:textId="77777777" w:rsidR="00EB6F1A" w:rsidRPr="00B11BA6" w:rsidRDefault="00EB6F1A" w:rsidP="005A54BF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Est-ce que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habite avec vous ?</w:t>
            </w:r>
          </w:p>
          <w:p w14:paraId="7E46991B" w14:textId="77777777" w:rsidR="00EB6F1A" w:rsidRPr="00B11BA6" w:rsidRDefault="00EB6F1A" w:rsidP="005A54BF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756C9252" w14:textId="77777777" w:rsidR="00EB6F1A" w:rsidRPr="00B11BA6" w:rsidRDefault="00EB6F1A" w:rsidP="005A54BF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61365B2F" w14:textId="77777777" w:rsidR="00EB6F1A" w:rsidRPr="00B11BA6" w:rsidRDefault="00EB6F1A" w:rsidP="005A54BF">
            <w:pPr>
              <w:pStyle w:val="1Intvwqst"/>
              <w:ind w:left="0" w:firstLine="0"/>
              <w:contextualSpacing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14:paraId="7D54FC9A" w14:textId="77777777" w:rsidR="00EB6F1A" w:rsidRPr="00B11BA6" w:rsidRDefault="00EB6F1A" w:rsidP="005A54BF">
            <w:pPr>
              <w:pStyle w:val="1Intvwqst"/>
              <w:ind w:left="0" w:firstLine="0"/>
              <w:jc w:val="center"/>
              <w:rPr>
                <w:b/>
                <w:sz w:val="18"/>
                <w:szCs w:val="18"/>
                <w:lang w:val="fr-FR"/>
              </w:rPr>
            </w:pPr>
            <w:r w:rsidRPr="00B11BA6">
              <w:rPr>
                <w:b/>
                <w:sz w:val="18"/>
                <w:szCs w:val="18"/>
                <w:lang w:val="fr-FR"/>
              </w:rPr>
              <w:t>BH8.</w:t>
            </w:r>
          </w:p>
          <w:p w14:paraId="406B9AAE" w14:textId="77777777" w:rsidR="00EB6F1A" w:rsidRPr="00B11BA6" w:rsidRDefault="00EB6F1A" w:rsidP="005A54BF">
            <w:pPr>
              <w:pStyle w:val="1Intvwqst"/>
              <w:ind w:left="0" w:firstLine="0"/>
              <w:rPr>
                <w:rStyle w:val="Instructionsinparens"/>
                <w:iCs/>
                <w:smallCaps w:val="0"/>
                <w:sz w:val="18"/>
                <w:szCs w:val="18"/>
                <w:lang w:val="fr-FR"/>
              </w:rPr>
            </w:pPr>
            <w:r w:rsidRPr="00B11BA6">
              <w:rPr>
                <w:rStyle w:val="Instructionsinparens"/>
                <w:iCs/>
                <w:smallCaps w:val="0"/>
                <w:sz w:val="18"/>
                <w:szCs w:val="18"/>
                <w:lang w:val="fr-FR"/>
              </w:rPr>
              <w:t xml:space="preserve">Enregistrer </w:t>
            </w:r>
            <w:proofErr w:type="spellStart"/>
            <w:r w:rsidRPr="00B11BA6">
              <w:rPr>
                <w:rStyle w:val="Instructionsinparens"/>
                <w:iCs/>
                <w:smallCaps w:val="0"/>
                <w:sz w:val="18"/>
                <w:szCs w:val="18"/>
                <w:lang w:val="fr-FR"/>
              </w:rPr>
              <w:t>num</w:t>
            </w:r>
            <w:proofErr w:type="spellEnd"/>
            <w:r w:rsidRPr="00B11BA6">
              <w:rPr>
                <w:rStyle w:val="Instructionsinparens"/>
                <w:iCs/>
                <w:smallCaps w:val="0"/>
                <w:sz w:val="18"/>
                <w:szCs w:val="18"/>
                <w:lang w:val="fr-FR"/>
              </w:rPr>
              <w:t>. de ligne de l‘enfant (de HL1)</w:t>
            </w:r>
          </w:p>
          <w:p w14:paraId="7B19CD10" w14:textId="77777777" w:rsidR="00EB6F1A" w:rsidRPr="00B11BA6" w:rsidRDefault="00EB6F1A" w:rsidP="005A54BF">
            <w:pPr>
              <w:pStyle w:val="1Intvwqst"/>
              <w:ind w:left="0" w:firstLine="0"/>
              <w:rPr>
                <w:rStyle w:val="Instructionsinparens"/>
                <w:iCs/>
                <w:smallCaps w:val="0"/>
                <w:sz w:val="18"/>
                <w:szCs w:val="18"/>
                <w:lang w:val="fr-FR"/>
              </w:rPr>
            </w:pPr>
          </w:p>
          <w:p w14:paraId="27DCE66F" w14:textId="77777777" w:rsidR="00EB6F1A" w:rsidRPr="00B11BA6" w:rsidRDefault="00EB6F1A" w:rsidP="005A54BF">
            <w:pPr>
              <w:pStyle w:val="1Intvwqst"/>
              <w:ind w:left="0" w:firstLine="0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Style w:val="Instructionsinparens"/>
                <w:iCs/>
                <w:smallCaps w:val="0"/>
                <w:sz w:val="18"/>
                <w:szCs w:val="18"/>
                <w:lang w:val="fr-FR"/>
              </w:rPr>
              <w:t>Noter “00” si l’enfant n’est pas listé dans le ménage.</w:t>
            </w:r>
          </w:p>
        </w:tc>
        <w:tc>
          <w:tcPr>
            <w:tcW w:w="69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810178" w14:textId="77777777" w:rsidR="00EB6F1A" w:rsidRPr="00B11BA6" w:rsidRDefault="00EB6F1A" w:rsidP="005A54BF">
            <w:pPr>
              <w:pStyle w:val="1Intvwqst"/>
              <w:ind w:left="0" w:firstLine="0"/>
              <w:jc w:val="center"/>
              <w:rPr>
                <w:sz w:val="18"/>
                <w:szCs w:val="18"/>
                <w:lang w:val="fr-FR"/>
              </w:rPr>
            </w:pPr>
            <w:r w:rsidRPr="00B11BA6">
              <w:rPr>
                <w:b/>
                <w:sz w:val="18"/>
                <w:szCs w:val="18"/>
                <w:lang w:val="fr-FR"/>
              </w:rPr>
              <w:t>BH9</w:t>
            </w:r>
            <w:r w:rsidRPr="00B11BA6">
              <w:rPr>
                <w:sz w:val="18"/>
                <w:szCs w:val="18"/>
                <w:lang w:val="fr-FR"/>
              </w:rPr>
              <w:t>.</w:t>
            </w:r>
          </w:p>
          <w:p w14:paraId="50224DEE" w14:textId="77777777" w:rsidR="00EB6F1A" w:rsidRPr="00B11BA6" w:rsidRDefault="00EB6F1A" w:rsidP="005A54BF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Si décédé(e)</w:t>
            </w:r>
            <w:r w:rsidRPr="00B11BA6">
              <w:rPr>
                <w:i/>
                <w:lang w:val="fr-FR"/>
              </w:rPr>
              <w:t xml:space="preserve"> :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Quel âge avait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quand il/elle est décédé(e) ?</w:t>
            </w:r>
          </w:p>
          <w:p w14:paraId="4F148E88" w14:textId="77777777" w:rsidR="00EB6F1A" w:rsidRPr="00B11BA6" w:rsidRDefault="00EB6F1A" w:rsidP="005A54BF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62ACE6E6" w14:textId="77777777" w:rsidR="00EB6F1A" w:rsidRPr="00B11BA6" w:rsidRDefault="00EB6F1A" w:rsidP="005A54BF">
            <w:pPr>
              <w:pStyle w:val="1IntvwqstCharCharChar"/>
              <w:ind w:left="0" w:firstLine="0"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Si “1 an”, </w:t>
            </w:r>
            <w:proofErr w:type="gramStart"/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insister</w:t>
            </w:r>
            <w:proofErr w:type="gramEnd"/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:</w:t>
            </w:r>
          </w:p>
          <w:p w14:paraId="1E22EA30" w14:textId="77777777" w:rsidR="00EB6F1A" w:rsidRPr="00B11BA6" w:rsidRDefault="00EB6F1A" w:rsidP="005A54BF">
            <w:pPr>
              <w:pStyle w:val="1IntvwqstCharCharChar"/>
              <w:ind w:left="0" w:firstLine="0"/>
              <w:rPr>
                <w:i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Quel âge avait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en mois?</w:t>
            </w:r>
          </w:p>
          <w:p w14:paraId="3C7EE4BE" w14:textId="77777777" w:rsidR="00EB6F1A" w:rsidRPr="00B11BA6" w:rsidRDefault="00EB6F1A" w:rsidP="005A54BF">
            <w:pPr>
              <w:pStyle w:val="1Intvwqst"/>
              <w:ind w:left="0" w:firstLine="0"/>
              <w:contextualSpacing/>
              <w:rPr>
                <w:rStyle w:val="Instructionsinparens"/>
                <w:iC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Noter en jours si moins d’1 mois; noter en mois si moins de 2 ans ; ou en années</w:t>
            </w:r>
          </w:p>
        </w:tc>
        <w:tc>
          <w:tcPr>
            <w:tcW w:w="60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1A146E" w14:textId="77777777" w:rsidR="00EB6F1A" w:rsidRPr="00B11BA6" w:rsidRDefault="00EB6F1A" w:rsidP="005A54BF">
            <w:pPr>
              <w:pStyle w:val="1Intvwqst"/>
              <w:ind w:left="0" w:firstLine="0"/>
              <w:jc w:val="center"/>
              <w:rPr>
                <w:sz w:val="18"/>
                <w:szCs w:val="18"/>
                <w:lang w:val="fr-FR"/>
              </w:rPr>
            </w:pPr>
            <w:r w:rsidRPr="00B11BA6">
              <w:rPr>
                <w:b/>
                <w:sz w:val="18"/>
                <w:szCs w:val="18"/>
                <w:lang w:val="fr-FR"/>
              </w:rPr>
              <w:t>BH10</w:t>
            </w:r>
            <w:r w:rsidRPr="00B11BA6">
              <w:rPr>
                <w:sz w:val="18"/>
                <w:szCs w:val="18"/>
                <w:lang w:val="fr-FR"/>
              </w:rPr>
              <w:t>.</w:t>
            </w:r>
          </w:p>
          <w:p w14:paraId="628E9DC5" w14:textId="77777777" w:rsidR="00EB6F1A" w:rsidRPr="00B11BA6" w:rsidRDefault="00EB6F1A" w:rsidP="005A54BF">
            <w:pPr>
              <w:pStyle w:val="1IntvwqstCharCharChar"/>
              <w:ind w:left="0" w:firstLine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Y a-t-il eu d’autres naissances vivantes entre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de la  naissance précédente)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et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),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y compris un enfant mort juste après la naissance?</w:t>
            </w:r>
          </w:p>
        </w:tc>
      </w:tr>
      <w:tr w:rsidR="0002651B" w:rsidRPr="00B11BA6" w14:paraId="1A12D2C6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123"/>
          <w:tblHeader/>
          <w:jc w:val="center"/>
        </w:trPr>
        <w:tc>
          <w:tcPr>
            <w:tcW w:w="279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14DE940A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39E1FF5A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5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vAlign w:val="center"/>
          </w:tcPr>
          <w:p w14:paraId="2E0DF09F" w14:textId="77777777" w:rsidR="000623B7" w:rsidRPr="00B11BA6" w:rsidRDefault="00D6735D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j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B6DDE8" w:themeFill="accent5" w:themeFillTint="66"/>
            <w:vAlign w:val="center"/>
          </w:tcPr>
          <w:p w14:paraId="67D4BDD4" w14:textId="77777777" w:rsidR="000623B7" w:rsidRPr="00B11BA6" w:rsidRDefault="00D6735D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s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vAlign w:val="center"/>
          </w:tcPr>
          <w:p w14:paraId="67836573" w14:textId="77777777" w:rsidR="000623B7" w:rsidRPr="00B11BA6" w:rsidRDefault="00D6735D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g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36D7DB26" w14:textId="77777777" w:rsidR="000623B7" w:rsidRPr="00B11BA6" w:rsidRDefault="00D6735D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f</w:t>
            </w:r>
          </w:p>
        </w:tc>
        <w:tc>
          <w:tcPr>
            <w:tcW w:w="229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11FF09A3" w14:textId="77777777" w:rsidR="000623B7" w:rsidRPr="00B11BA6" w:rsidRDefault="005530B9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J</w:t>
            </w:r>
            <w:r w:rsidR="00D6735D" w:rsidRPr="00B11BA6">
              <w:rPr>
                <w:rFonts w:ascii="Times New Roman" w:hAnsi="Times New Roman"/>
                <w:smallCaps w:val="0"/>
              </w:rPr>
              <w:t xml:space="preserve">our </w:t>
            </w:r>
          </w:p>
        </w:tc>
        <w:tc>
          <w:tcPr>
            <w:tcW w:w="242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00217AF9" w14:textId="77777777" w:rsidR="000623B7" w:rsidRPr="00B11BA6" w:rsidRDefault="00D6735D" w:rsidP="00D6735D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smallCaps w:val="0"/>
              </w:rPr>
              <w:t>Mois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1F77643F" w14:textId="77777777" w:rsidR="000623B7" w:rsidRPr="00B11BA6" w:rsidRDefault="005530B9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smallCaps w:val="0"/>
              </w:rPr>
              <w:t>Anné</w:t>
            </w:r>
            <w:r w:rsidR="00D6735D" w:rsidRPr="00B11BA6">
              <w:rPr>
                <w:rFonts w:ascii="Times New Roman" w:hAnsi="Times New Roman"/>
                <w:smallCaps w:val="0"/>
              </w:rPr>
              <w:t>e</w:t>
            </w:r>
            <w:proofErr w:type="spellEnd"/>
          </w:p>
        </w:tc>
        <w:tc>
          <w:tcPr>
            <w:tcW w:w="158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vAlign w:val="center"/>
          </w:tcPr>
          <w:p w14:paraId="424D8ACC" w14:textId="77777777" w:rsidR="000623B7" w:rsidRPr="00B11BA6" w:rsidRDefault="00D6735D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o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33D28808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N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2EB95F2B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Age</w:t>
            </w:r>
          </w:p>
        </w:tc>
        <w:tc>
          <w:tcPr>
            <w:tcW w:w="150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vAlign w:val="center"/>
          </w:tcPr>
          <w:p w14:paraId="1884BA4F" w14:textId="77777777" w:rsidR="000623B7" w:rsidRPr="00B11BA6" w:rsidRDefault="00D6735D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o</w:t>
            </w: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36EC1954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N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1A9480F0" w14:textId="77777777" w:rsidR="000623B7" w:rsidRPr="00B11BA6" w:rsidRDefault="005530B9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smallCaps w:val="0"/>
              </w:rPr>
              <w:t>N</w:t>
            </w:r>
            <w:r w:rsidR="00D6735D" w:rsidRPr="00B11BA6">
              <w:rPr>
                <w:rFonts w:ascii="Times New Roman" w:hAnsi="Times New Roman"/>
                <w:smallCaps w:val="0"/>
              </w:rPr>
              <w:t>um</w:t>
            </w:r>
            <w:proofErr w:type="spellEnd"/>
            <w:r w:rsidR="00D6735D" w:rsidRPr="00B11BA6">
              <w:rPr>
                <w:rFonts w:ascii="Times New Roman" w:hAnsi="Times New Roman"/>
                <w:smallCaps w:val="0"/>
              </w:rPr>
              <w:t xml:space="preserve"> </w:t>
            </w:r>
            <w:proofErr w:type="spellStart"/>
            <w:r w:rsidR="00D6735D" w:rsidRPr="00B11BA6">
              <w:rPr>
                <w:rFonts w:ascii="Times New Roman" w:hAnsi="Times New Roman"/>
                <w:smallCaps w:val="0"/>
              </w:rPr>
              <w:t>ligne</w:t>
            </w:r>
            <w:proofErr w:type="spellEnd"/>
          </w:p>
        </w:tc>
        <w:tc>
          <w:tcPr>
            <w:tcW w:w="392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4E232D5C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smallCaps w:val="0"/>
              </w:rPr>
              <w:t>Unit</w:t>
            </w:r>
            <w:r w:rsidR="00D6735D" w:rsidRPr="00B11BA6">
              <w:rPr>
                <w:rFonts w:ascii="Times New Roman" w:hAnsi="Times New Roman"/>
                <w:smallCaps w:val="0"/>
              </w:rPr>
              <w:t>és</w:t>
            </w:r>
            <w:proofErr w:type="spellEnd"/>
          </w:p>
        </w:tc>
        <w:tc>
          <w:tcPr>
            <w:tcW w:w="307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369008C6" w14:textId="77777777" w:rsidR="000623B7" w:rsidRPr="00B11BA6" w:rsidRDefault="005530B9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smallCaps w:val="0"/>
              </w:rPr>
              <w:t>Nomb</w:t>
            </w:r>
            <w:r w:rsidR="000623B7" w:rsidRPr="00B11BA6">
              <w:rPr>
                <w:rFonts w:ascii="Times New Roman" w:hAnsi="Times New Roman"/>
                <w:smallCaps w:val="0"/>
              </w:rPr>
              <w:t>r</w:t>
            </w:r>
            <w:r w:rsidRPr="00B11BA6">
              <w:rPr>
                <w:rFonts w:ascii="Times New Roman" w:hAnsi="Times New Roman"/>
                <w:smallCaps w:val="0"/>
              </w:rPr>
              <w:t>e</w:t>
            </w:r>
            <w:proofErr w:type="spellEnd"/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vAlign w:val="center"/>
          </w:tcPr>
          <w:p w14:paraId="4EAD726A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Y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6F0B2838" w14:textId="77777777" w:rsidR="000623B7" w:rsidRPr="00B11BA6" w:rsidRDefault="000623B7" w:rsidP="000623B7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N</w:t>
            </w:r>
          </w:p>
        </w:tc>
      </w:tr>
      <w:tr w:rsidR="0002651B" w:rsidRPr="00B11BA6" w14:paraId="5AFE0FDC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291"/>
          <w:jc w:val="center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24" w:space="0" w:color="auto"/>
            </w:tcBorders>
            <w:shd w:val="clear" w:color="auto" w:fill="FFFFCC"/>
            <w:vAlign w:val="center"/>
          </w:tcPr>
          <w:p w14:paraId="5F2CB518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10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512C3847" w14:textId="77777777" w:rsidR="00EB6F1A" w:rsidRPr="00B11BA6" w:rsidRDefault="00EB6F1A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2877DE7A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7" w:type="pct"/>
            <w:vMerge w:val="restart"/>
            <w:tcBorders>
              <w:top w:val="single" w:sz="4" w:space="0" w:color="auto"/>
              <w:left w:val="nil"/>
              <w:right w:val="single" w:sz="24" w:space="0" w:color="auto"/>
            </w:tcBorders>
            <w:vAlign w:val="center"/>
          </w:tcPr>
          <w:p w14:paraId="199EAA44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144" w:type="pct"/>
            <w:vMerge w:val="restart"/>
            <w:tcBorders>
              <w:top w:val="single" w:sz="4" w:space="0" w:color="auto"/>
              <w:left w:val="single" w:sz="24" w:space="0" w:color="auto"/>
              <w:right w:val="nil"/>
            </w:tcBorders>
            <w:vAlign w:val="center"/>
          </w:tcPr>
          <w:p w14:paraId="76F6B22A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49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711DEFB0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</w:tcBorders>
            <w:vAlign w:val="center"/>
          </w:tcPr>
          <w:p w14:paraId="24812BA6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</w:tcBorders>
            <w:vAlign w:val="center"/>
          </w:tcPr>
          <w:p w14:paraId="0A744AC3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506" w:type="pct"/>
            <w:vMerge w:val="restart"/>
            <w:tcBorders>
              <w:top w:val="single" w:sz="4" w:space="0" w:color="auto"/>
            </w:tcBorders>
            <w:vAlign w:val="center"/>
          </w:tcPr>
          <w:p w14:paraId="2A64CAF2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  ___  ___</w:t>
            </w:r>
          </w:p>
        </w:tc>
        <w:tc>
          <w:tcPr>
            <w:tcW w:w="158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7CA70EA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C5ABA65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vAlign w:val="center"/>
          </w:tcPr>
          <w:p w14:paraId="2FAD720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150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2BFD7A3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5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3646AF34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50BC3734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  <w:p w14:paraId="5F9EB382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b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BH10</w:t>
            </w:r>
          </w:p>
        </w:tc>
        <w:tc>
          <w:tcPr>
            <w:tcW w:w="392" w:type="pct"/>
            <w:vMerge w:val="restart"/>
            <w:tcBorders>
              <w:top w:val="single" w:sz="4" w:space="0" w:color="auto"/>
            </w:tcBorders>
            <w:vAlign w:val="center"/>
          </w:tcPr>
          <w:p w14:paraId="66597876" w14:textId="77777777" w:rsidR="00EB6F1A" w:rsidRPr="00B11BA6" w:rsidRDefault="00EB6F1A" w:rsidP="00EB6F1A">
            <w:pPr>
              <w:pStyle w:val="1IntvwqstCharCharChar"/>
              <w:tabs>
                <w:tab w:val="right" w:leader="dot" w:pos="1094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  <w:r w:rsidRPr="00B11BA6">
              <w:rPr>
                <w:rFonts w:ascii="Times New Roman" w:hAnsi="Times New Roman"/>
                <w:caps/>
                <w:smallCaps w:val="0"/>
              </w:rPr>
              <w:t>JOURS</w:t>
            </w:r>
            <w:r w:rsidRPr="00B11BA6">
              <w:rPr>
                <w:rFonts w:ascii="Times New Roman" w:hAnsi="Times New Roman"/>
                <w:caps/>
                <w:smallCaps w:val="0"/>
              </w:rPr>
              <w:tab/>
              <w:t>1</w:t>
            </w:r>
          </w:p>
          <w:p w14:paraId="116F38D6" w14:textId="77777777" w:rsidR="00EB6F1A" w:rsidRPr="00B11BA6" w:rsidRDefault="00EB6F1A" w:rsidP="00EB6F1A">
            <w:pPr>
              <w:pStyle w:val="1IntvwqstCharCharChar"/>
              <w:tabs>
                <w:tab w:val="right" w:leader="dot" w:pos="1094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  <w:r w:rsidRPr="00B11BA6">
              <w:rPr>
                <w:rFonts w:ascii="Times New Roman" w:hAnsi="Times New Roman"/>
                <w:caps/>
                <w:smallCaps w:val="0"/>
              </w:rPr>
              <w:t>MoIS</w:t>
            </w:r>
            <w:r w:rsidRPr="00B11BA6">
              <w:rPr>
                <w:rFonts w:ascii="Times New Roman" w:hAnsi="Times New Roman"/>
                <w:caps/>
                <w:smallCaps w:val="0"/>
              </w:rPr>
              <w:tab/>
              <w:t>2</w:t>
            </w:r>
          </w:p>
          <w:p w14:paraId="72E427C8" w14:textId="77777777" w:rsidR="00EB6F1A" w:rsidRPr="00B11BA6" w:rsidRDefault="00EB6F1A" w:rsidP="00EB6F1A">
            <w:pPr>
              <w:pStyle w:val="1IntvwqstCharCharChar"/>
              <w:tabs>
                <w:tab w:val="right" w:leader="dot" w:pos="1094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  <w:r w:rsidRPr="00B11BA6">
              <w:rPr>
                <w:rFonts w:ascii="Times New Roman" w:hAnsi="Times New Roman"/>
                <w:caps/>
                <w:smallCaps w:val="0"/>
              </w:rPr>
              <w:t>ANNEEs</w:t>
            </w:r>
            <w:r w:rsidRPr="00B11BA6">
              <w:rPr>
                <w:rFonts w:ascii="Times New Roman" w:hAnsi="Times New Roman"/>
                <w:caps/>
                <w:smallCaps w:val="0"/>
              </w:rPr>
              <w:tab/>
              <w:t>3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</w:tcBorders>
            <w:vAlign w:val="center"/>
          </w:tcPr>
          <w:p w14:paraId="35D70CC8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612288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51A89A27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Ajouter</w:t>
            </w:r>
            <w:proofErr w:type="spellEnd"/>
            <w:r w:rsidRPr="00B11BA6">
              <w:rPr>
                <w:rFonts w:ascii="Times New Roman" w:hAnsi="Times New Roman"/>
                <w:i/>
                <w:smallCaps w:val="0"/>
              </w:rPr>
              <w:t xml:space="preserve"> naissance 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C2EBA56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37AF4BD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i/>
                <w:smallCaps w:val="0"/>
              </w:rPr>
              <w:t xml:space="preserve">Naissance </w:t>
            </w: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suivante</w:t>
            </w:r>
            <w:proofErr w:type="spellEnd"/>
          </w:p>
        </w:tc>
      </w:tr>
      <w:tr w:rsidR="0002651B" w:rsidRPr="00B11BA6" w14:paraId="4985CEBD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123"/>
          <w:jc w:val="center"/>
        </w:trPr>
        <w:tc>
          <w:tcPr>
            <w:tcW w:w="279" w:type="pct"/>
            <w:vMerge/>
            <w:tcBorders>
              <w:left w:val="single" w:sz="2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5FB35C10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7EDFB64A" w14:textId="77777777" w:rsidR="00EB6F1A" w:rsidRPr="00B11BA6" w:rsidRDefault="00EB6F1A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76124F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" w:type="pct"/>
            <w:vMerge/>
            <w:tcBorders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14D45A7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" w:type="pct"/>
            <w:vMerge/>
            <w:tcBorders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14:paraId="319F8AA8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5097196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4FB79F53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42" w:type="pct"/>
            <w:vMerge/>
            <w:tcBorders>
              <w:bottom w:val="single" w:sz="4" w:space="0" w:color="auto"/>
            </w:tcBorders>
            <w:vAlign w:val="center"/>
          </w:tcPr>
          <w:p w14:paraId="5268117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506" w:type="pct"/>
            <w:vMerge/>
            <w:tcBorders>
              <w:bottom w:val="single" w:sz="4" w:space="0" w:color="auto"/>
            </w:tcBorders>
            <w:vAlign w:val="center"/>
          </w:tcPr>
          <w:p w14:paraId="7D73B62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8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B2117BE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F98B8CE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i/>
              </w:rPr>
              <w:t>BH9</w:t>
            </w: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vAlign w:val="center"/>
          </w:tcPr>
          <w:p w14:paraId="40F67613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4A1C9C6E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46AA0685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03C8FF00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92" w:type="pct"/>
            <w:vMerge/>
            <w:tcBorders>
              <w:bottom w:val="single" w:sz="4" w:space="0" w:color="auto"/>
            </w:tcBorders>
            <w:vAlign w:val="center"/>
          </w:tcPr>
          <w:p w14:paraId="50EB5EF1" w14:textId="77777777" w:rsidR="00EB6F1A" w:rsidRPr="00B11BA6" w:rsidRDefault="00EB6F1A" w:rsidP="00EB6F1A">
            <w:pPr>
              <w:pStyle w:val="1IntvwqstCharCharChar"/>
              <w:tabs>
                <w:tab w:val="right" w:leader="dot" w:pos="1094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</w:p>
        </w:tc>
        <w:tc>
          <w:tcPr>
            <w:tcW w:w="307" w:type="pct"/>
            <w:vMerge/>
            <w:tcBorders>
              <w:bottom w:val="single" w:sz="4" w:space="0" w:color="auto"/>
            </w:tcBorders>
            <w:vAlign w:val="center"/>
          </w:tcPr>
          <w:p w14:paraId="70A62960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18E424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306" w:type="pct"/>
            <w:vMerge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992A30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</w:tr>
      <w:tr w:rsidR="0002651B" w:rsidRPr="00B11BA6" w14:paraId="0D6A388C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291"/>
          <w:jc w:val="center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24" w:space="0" w:color="auto"/>
            </w:tcBorders>
            <w:shd w:val="clear" w:color="auto" w:fill="FFFFCC"/>
            <w:vAlign w:val="center"/>
          </w:tcPr>
          <w:p w14:paraId="2D58F82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11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49350C05" w14:textId="77777777" w:rsidR="00EB6F1A" w:rsidRPr="00B11BA6" w:rsidRDefault="00EB6F1A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131AEE77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7" w:type="pct"/>
            <w:vMerge w:val="restart"/>
            <w:tcBorders>
              <w:top w:val="single" w:sz="4" w:space="0" w:color="auto"/>
              <w:left w:val="nil"/>
              <w:right w:val="single" w:sz="24" w:space="0" w:color="auto"/>
            </w:tcBorders>
            <w:vAlign w:val="center"/>
          </w:tcPr>
          <w:p w14:paraId="0B3B0C1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144" w:type="pct"/>
            <w:vMerge w:val="restart"/>
            <w:tcBorders>
              <w:top w:val="single" w:sz="4" w:space="0" w:color="auto"/>
              <w:left w:val="single" w:sz="24" w:space="0" w:color="auto"/>
              <w:right w:val="nil"/>
            </w:tcBorders>
            <w:vAlign w:val="center"/>
          </w:tcPr>
          <w:p w14:paraId="734CC046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49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6279346A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</w:tcBorders>
            <w:vAlign w:val="center"/>
          </w:tcPr>
          <w:p w14:paraId="5EDCB16E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</w:tcBorders>
            <w:vAlign w:val="center"/>
          </w:tcPr>
          <w:p w14:paraId="538FAA84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506" w:type="pct"/>
            <w:vMerge w:val="restart"/>
            <w:tcBorders>
              <w:top w:val="single" w:sz="4" w:space="0" w:color="auto"/>
            </w:tcBorders>
            <w:vAlign w:val="center"/>
          </w:tcPr>
          <w:p w14:paraId="498D76D3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  ___  ___</w:t>
            </w:r>
          </w:p>
        </w:tc>
        <w:tc>
          <w:tcPr>
            <w:tcW w:w="158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5314539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DD6D67D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vAlign w:val="center"/>
          </w:tcPr>
          <w:p w14:paraId="45EF5A1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150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0A5F2428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5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7EFACE2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76C45E4D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  <w:p w14:paraId="6662949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b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BH10</w:t>
            </w:r>
          </w:p>
        </w:tc>
        <w:tc>
          <w:tcPr>
            <w:tcW w:w="392" w:type="pct"/>
            <w:vMerge w:val="restart"/>
            <w:tcBorders>
              <w:top w:val="single" w:sz="4" w:space="0" w:color="auto"/>
            </w:tcBorders>
            <w:vAlign w:val="center"/>
          </w:tcPr>
          <w:p w14:paraId="6EEBAFAF" w14:textId="77777777" w:rsidR="00EB6F1A" w:rsidRPr="00B11BA6" w:rsidRDefault="00EB6F1A" w:rsidP="00EB6F1A">
            <w:pPr>
              <w:pStyle w:val="1IntvwqstCharCharChar"/>
              <w:tabs>
                <w:tab w:val="right" w:leader="dot" w:pos="1094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  <w:r w:rsidRPr="00B11BA6">
              <w:rPr>
                <w:rFonts w:ascii="Times New Roman" w:hAnsi="Times New Roman"/>
                <w:caps/>
                <w:smallCaps w:val="0"/>
              </w:rPr>
              <w:t>JOURS</w:t>
            </w:r>
            <w:r w:rsidRPr="00B11BA6">
              <w:rPr>
                <w:rFonts w:ascii="Times New Roman" w:hAnsi="Times New Roman"/>
                <w:caps/>
                <w:smallCaps w:val="0"/>
              </w:rPr>
              <w:tab/>
              <w:t>1</w:t>
            </w:r>
          </w:p>
          <w:p w14:paraId="62BFC150" w14:textId="77777777" w:rsidR="00EB6F1A" w:rsidRPr="00B11BA6" w:rsidRDefault="00EB6F1A" w:rsidP="00EB6F1A">
            <w:pPr>
              <w:pStyle w:val="1IntvwqstCharCharChar"/>
              <w:tabs>
                <w:tab w:val="right" w:leader="dot" w:pos="1094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  <w:r w:rsidRPr="00B11BA6">
              <w:rPr>
                <w:rFonts w:ascii="Times New Roman" w:hAnsi="Times New Roman"/>
                <w:caps/>
                <w:smallCaps w:val="0"/>
              </w:rPr>
              <w:t>MoIS</w:t>
            </w:r>
            <w:r w:rsidRPr="00B11BA6">
              <w:rPr>
                <w:rFonts w:ascii="Times New Roman" w:hAnsi="Times New Roman"/>
                <w:caps/>
                <w:smallCaps w:val="0"/>
              </w:rPr>
              <w:tab/>
              <w:t>2</w:t>
            </w:r>
          </w:p>
          <w:p w14:paraId="7167F3E6" w14:textId="77777777" w:rsidR="00EB6F1A" w:rsidRPr="00B11BA6" w:rsidRDefault="00EB6F1A" w:rsidP="00EB6F1A">
            <w:pPr>
              <w:pStyle w:val="1IntvwqstCharCharChar"/>
              <w:tabs>
                <w:tab w:val="right" w:leader="dot" w:pos="1094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  <w:r w:rsidRPr="00B11BA6">
              <w:rPr>
                <w:rFonts w:ascii="Times New Roman" w:hAnsi="Times New Roman"/>
                <w:caps/>
                <w:smallCaps w:val="0"/>
              </w:rPr>
              <w:t>ANNEEs</w:t>
            </w:r>
            <w:r w:rsidRPr="00B11BA6">
              <w:rPr>
                <w:rFonts w:ascii="Times New Roman" w:hAnsi="Times New Roman"/>
                <w:caps/>
                <w:smallCaps w:val="0"/>
              </w:rPr>
              <w:tab/>
              <w:t>3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</w:tcBorders>
            <w:vAlign w:val="center"/>
          </w:tcPr>
          <w:p w14:paraId="3C04B697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BDD9866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1F2C36DB" w14:textId="77777777" w:rsidR="00EB6F1A" w:rsidRPr="00B11BA6" w:rsidRDefault="005530B9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Ajouter</w:t>
            </w:r>
            <w:proofErr w:type="spellEnd"/>
            <w:r w:rsidRPr="00B11BA6">
              <w:rPr>
                <w:rFonts w:ascii="Times New Roman" w:hAnsi="Times New Roman"/>
                <w:i/>
                <w:smallCaps w:val="0"/>
              </w:rPr>
              <w:t xml:space="preserve"> naissance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E41331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26510644" w14:textId="77777777" w:rsidR="00EB6F1A" w:rsidRPr="00B11BA6" w:rsidRDefault="005530B9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i/>
                <w:smallCaps w:val="0"/>
              </w:rPr>
              <w:t xml:space="preserve">Naissance </w:t>
            </w: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suivante</w:t>
            </w:r>
            <w:proofErr w:type="spellEnd"/>
          </w:p>
        </w:tc>
      </w:tr>
      <w:tr w:rsidR="0002651B" w:rsidRPr="00B11BA6" w14:paraId="6FFFBBE3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91"/>
          <w:jc w:val="center"/>
        </w:trPr>
        <w:tc>
          <w:tcPr>
            <w:tcW w:w="279" w:type="pct"/>
            <w:vMerge/>
            <w:tcBorders>
              <w:left w:val="single" w:sz="2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3F07FE2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30AE9103" w14:textId="77777777" w:rsidR="00EB6F1A" w:rsidRPr="00B11BA6" w:rsidRDefault="00EB6F1A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33FDEE5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" w:type="pct"/>
            <w:vMerge/>
            <w:tcBorders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2FAC652E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" w:type="pct"/>
            <w:vMerge/>
            <w:tcBorders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14:paraId="03B261B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D5A7DD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4399B5C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42" w:type="pct"/>
            <w:vMerge/>
            <w:tcBorders>
              <w:bottom w:val="single" w:sz="4" w:space="0" w:color="auto"/>
            </w:tcBorders>
            <w:vAlign w:val="center"/>
          </w:tcPr>
          <w:p w14:paraId="7AE09BD7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506" w:type="pct"/>
            <w:vMerge/>
            <w:tcBorders>
              <w:bottom w:val="single" w:sz="4" w:space="0" w:color="auto"/>
            </w:tcBorders>
            <w:vAlign w:val="center"/>
          </w:tcPr>
          <w:p w14:paraId="15C7788D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8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0686D00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12A602E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i/>
              </w:rPr>
              <w:t>BH9</w:t>
            </w: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vAlign w:val="center"/>
          </w:tcPr>
          <w:p w14:paraId="31B8B3F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15DD73E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BB46F4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041F165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92" w:type="pct"/>
            <w:vMerge/>
            <w:tcBorders>
              <w:bottom w:val="single" w:sz="4" w:space="0" w:color="auto"/>
            </w:tcBorders>
            <w:vAlign w:val="center"/>
          </w:tcPr>
          <w:p w14:paraId="37A9167F" w14:textId="77777777" w:rsidR="00EB6F1A" w:rsidRPr="00B11BA6" w:rsidRDefault="00EB6F1A" w:rsidP="00EB6F1A">
            <w:pPr>
              <w:pStyle w:val="1IntvwqstCharCharChar"/>
              <w:tabs>
                <w:tab w:val="right" w:leader="dot" w:pos="1094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</w:p>
        </w:tc>
        <w:tc>
          <w:tcPr>
            <w:tcW w:w="307" w:type="pct"/>
            <w:vMerge/>
            <w:tcBorders>
              <w:bottom w:val="single" w:sz="4" w:space="0" w:color="auto"/>
            </w:tcBorders>
            <w:vAlign w:val="center"/>
          </w:tcPr>
          <w:p w14:paraId="6CD0C885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0A993F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306" w:type="pct"/>
            <w:vMerge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49E8276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</w:tr>
      <w:tr w:rsidR="0002651B" w:rsidRPr="00B11BA6" w14:paraId="6BABC50E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291"/>
          <w:jc w:val="center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24" w:space="0" w:color="auto"/>
            </w:tcBorders>
            <w:shd w:val="clear" w:color="auto" w:fill="FFFFCC"/>
            <w:vAlign w:val="center"/>
          </w:tcPr>
          <w:p w14:paraId="40D7D732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12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33676A03" w14:textId="77777777" w:rsidR="00EB6F1A" w:rsidRPr="00B11BA6" w:rsidRDefault="00EB6F1A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215ACE8E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7" w:type="pct"/>
            <w:vMerge w:val="restart"/>
            <w:tcBorders>
              <w:top w:val="single" w:sz="4" w:space="0" w:color="auto"/>
              <w:left w:val="nil"/>
              <w:right w:val="single" w:sz="24" w:space="0" w:color="auto"/>
            </w:tcBorders>
            <w:vAlign w:val="center"/>
          </w:tcPr>
          <w:p w14:paraId="33B2F2C8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144" w:type="pct"/>
            <w:vMerge w:val="restart"/>
            <w:tcBorders>
              <w:top w:val="single" w:sz="4" w:space="0" w:color="auto"/>
              <w:left w:val="single" w:sz="24" w:space="0" w:color="auto"/>
              <w:right w:val="nil"/>
            </w:tcBorders>
            <w:vAlign w:val="center"/>
          </w:tcPr>
          <w:p w14:paraId="7318AA4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49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1449A53D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</w:tcBorders>
            <w:vAlign w:val="center"/>
          </w:tcPr>
          <w:p w14:paraId="6854CC3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</w:tcBorders>
            <w:vAlign w:val="center"/>
          </w:tcPr>
          <w:p w14:paraId="182BE0A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506" w:type="pct"/>
            <w:vMerge w:val="restart"/>
            <w:tcBorders>
              <w:top w:val="single" w:sz="4" w:space="0" w:color="auto"/>
            </w:tcBorders>
            <w:vAlign w:val="center"/>
          </w:tcPr>
          <w:p w14:paraId="6657469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  ___  ___</w:t>
            </w:r>
          </w:p>
        </w:tc>
        <w:tc>
          <w:tcPr>
            <w:tcW w:w="158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D3C8884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64E127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vAlign w:val="center"/>
          </w:tcPr>
          <w:p w14:paraId="0C27F36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150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73B21793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5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123F5C17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23BC913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  <w:p w14:paraId="141C6B17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b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BH10</w:t>
            </w:r>
          </w:p>
        </w:tc>
        <w:tc>
          <w:tcPr>
            <w:tcW w:w="392" w:type="pct"/>
            <w:vMerge w:val="restart"/>
            <w:tcBorders>
              <w:top w:val="single" w:sz="4" w:space="0" w:color="auto"/>
            </w:tcBorders>
            <w:vAlign w:val="center"/>
          </w:tcPr>
          <w:p w14:paraId="2144FEFD" w14:textId="77777777" w:rsidR="00EB6F1A" w:rsidRPr="00B11BA6" w:rsidRDefault="00EB6F1A" w:rsidP="00EB6F1A">
            <w:pPr>
              <w:pStyle w:val="1IntvwqstCharCharChar"/>
              <w:tabs>
                <w:tab w:val="right" w:leader="dot" w:pos="1094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  <w:r w:rsidRPr="00B11BA6">
              <w:rPr>
                <w:rFonts w:ascii="Times New Roman" w:hAnsi="Times New Roman"/>
                <w:caps/>
                <w:smallCaps w:val="0"/>
              </w:rPr>
              <w:t>JOURS</w:t>
            </w:r>
            <w:r w:rsidRPr="00B11BA6">
              <w:rPr>
                <w:rFonts w:ascii="Times New Roman" w:hAnsi="Times New Roman"/>
                <w:caps/>
                <w:smallCaps w:val="0"/>
              </w:rPr>
              <w:tab/>
              <w:t>1</w:t>
            </w:r>
          </w:p>
          <w:p w14:paraId="6EF6FB23" w14:textId="77777777" w:rsidR="00EB6F1A" w:rsidRPr="00B11BA6" w:rsidRDefault="00EB6F1A" w:rsidP="00EB6F1A">
            <w:pPr>
              <w:pStyle w:val="1IntvwqstCharCharChar"/>
              <w:tabs>
                <w:tab w:val="right" w:leader="dot" w:pos="1094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  <w:r w:rsidRPr="00B11BA6">
              <w:rPr>
                <w:rFonts w:ascii="Times New Roman" w:hAnsi="Times New Roman"/>
                <w:caps/>
                <w:smallCaps w:val="0"/>
              </w:rPr>
              <w:t>MoIS</w:t>
            </w:r>
            <w:r w:rsidRPr="00B11BA6">
              <w:rPr>
                <w:rFonts w:ascii="Times New Roman" w:hAnsi="Times New Roman"/>
                <w:caps/>
                <w:smallCaps w:val="0"/>
              </w:rPr>
              <w:tab/>
              <w:t>2</w:t>
            </w:r>
          </w:p>
          <w:p w14:paraId="140D55A5" w14:textId="77777777" w:rsidR="00EB6F1A" w:rsidRPr="00B11BA6" w:rsidRDefault="00EB6F1A" w:rsidP="00EB6F1A">
            <w:pPr>
              <w:pStyle w:val="1IntvwqstCharCharChar"/>
              <w:tabs>
                <w:tab w:val="right" w:leader="dot" w:pos="1094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  <w:r w:rsidRPr="00B11BA6">
              <w:rPr>
                <w:rFonts w:ascii="Times New Roman" w:hAnsi="Times New Roman"/>
                <w:caps/>
                <w:smallCaps w:val="0"/>
              </w:rPr>
              <w:t>ANNEEs</w:t>
            </w:r>
            <w:r w:rsidRPr="00B11BA6">
              <w:rPr>
                <w:rFonts w:ascii="Times New Roman" w:hAnsi="Times New Roman"/>
                <w:caps/>
                <w:smallCaps w:val="0"/>
              </w:rPr>
              <w:tab/>
              <w:t>3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</w:tcBorders>
            <w:vAlign w:val="center"/>
          </w:tcPr>
          <w:p w14:paraId="5E9B4C05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06C034A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16B1E163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Ajouter</w:t>
            </w:r>
            <w:proofErr w:type="spellEnd"/>
            <w:r w:rsidRPr="00B11BA6">
              <w:rPr>
                <w:rFonts w:ascii="Times New Roman" w:hAnsi="Times New Roman"/>
                <w:i/>
                <w:smallCaps w:val="0"/>
              </w:rPr>
              <w:t xml:space="preserve"> naissance 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1205534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10717540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i/>
                <w:smallCaps w:val="0"/>
              </w:rPr>
              <w:t xml:space="preserve">Naissance </w:t>
            </w: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suivante</w:t>
            </w:r>
            <w:proofErr w:type="spellEnd"/>
          </w:p>
        </w:tc>
      </w:tr>
      <w:tr w:rsidR="0002651B" w:rsidRPr="00B11BA6" w14:paraId="680698D9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60"/>
          <w:jc w:val="center"/>
        </w:trPr>
        <w:tc>
          <w:tcPr>
            <w:tcW w:w="279" w:type="pct"/>
            <w:vMerge/>
            <w:tcBorders>
              <w:left w:val="single" w:sz="2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37B39BC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006B03B9" w14:textId="77777777" w:rsidR="00EB6F1A" w:rsidRPr="00B11BA6" w:rsidRDefault="00EB6F1A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247A840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" w:type="pct"/>
            <w:vMerge/>
            <w:tcBorders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0B29019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" w:type="pct"/>
            <w:vMerge/>
            <w:tcBorders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14:paraId="3F2F413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12E6532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2911ECA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42" w:type="pct"/>
            <w:vMerge/>
            <w:tcBorders>
              <w:bottom w:val="single" w:sz="4" w:space="0" w:color="auto"/>
            </w:tcBorders>
            <w:vAlign w:val="center"/>
          </w:tcPr>
          <w:p w14:paraId="2FB1379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506" w:type="pct"/>
            <w:vMerge/>
            <w:tcBorders>
              <w:bottom w:val="single" w:sz="4" w:space="0" w:color="auto"/>
            </w:tcBorders>
            <w:vAlign w:val="center"/>
          </w:tcPr>
          <w:p w14:paraId="3CAF2D32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8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765A29E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11C5DD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i/>
              </w:rPr>
              <w:t>BH9</w:t>
            </w: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vAlign w:val="center"/>
          </w:tcPr>
          <w:p w14:paraId="3849D8A7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040951B2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748FBC2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49312D1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92" w:type="pct"/>
            <w:vMerge/>
            <w:tcBorders>
              <w:bottom w:val="single" w:sz="4" w:space="0" w:color="auto"/>
            </w:tcBorders>
            <w:vAlign w:val="center"/>
          </w:tcPr>
          <w:p w14:paraId="7E9C4D08" w14:textId="77777777" w:rsidR="00EB6F1A" w:rsidRPr="00B11BA6" w:rsidRDefault="00EB6F1A" w:rsidP="00EB6F1A">
            <w:pPr>
              <w:pStyle w:val="1IntvwqstCharCharChar"/>
              <w:tabs>
                <w:tab w:val="right" w:leader="dot" w:pos="1094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</w:p>
        </w:tc>
        <w:tc>
          <w:tcPr>
            <w:tcW w:w="307" w:type="pct"/>
            <w:vMerge/>
            <w:tcBorders>
              <w:bottom w:val="single" w:sz="4" w:space="0" w:color="auto"/>
            </w:tcBorders>
            <w:vAlign w:val="center"/>
          </w:tcPr>
          <w:p w14:paraId="4D441F25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6BB65E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306" w:type="pct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4400B84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</w:tr>
      <w:tr w:rsidR="0002651B" w:rsidRPr="00B11BA6" w14:paraId="4E178ED3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291"/>
          <w:jc w:val="center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24" w:space="0" w:color="auto"/>
            </w:tcBorders>
            <w:shd w:val="clear" w:color="auto" w:fill="FFFFCC"/>
            <w:vAlign w:val="center"/>
          </w:tcPr>
          <w:p w14:paraId="6022AB20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13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</w:tcBorders>
            <w:vAlign w:val="center"/>
          </w:tcPr>
          <w:p w14:paraId="2D0BD2DA" w14:textId="77777777" w:rsidR="00EB6F1A" w:rsidRPr="00B11BA6" w:rsidRDefault="00EB6F1A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39A4C213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7" w:type="pct"/>
            <w:vMerge w:val="restart"/>
            <w:tcBorders>
              <w:top w:val="single" w:sz="4" w:space="0" w:color="auto"/>
              <w:left w:val="nil"/>
              <w:right w:val="single" w:sz="24" w:space="0" w:color="auto"/>
            </w:tcBorders>
            <w:vAlign w:val="center"/>
          </w:tcPr>
          <w:p w14:paraId="00B61452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144" w:type="pct"/>
            <w:vMerge w:val="restart"/>
            <w:tcBorders>
              <w:top w:val="single" w:sz="4" w:space="0" w:color="auto"/>
              <w:left w:val="single" w:sz="24" w:space="0" w:color="auto"/>
              <w:right w:val="nil"/>
            </w:tcBorders>
            <w:vAlign w:val="center"/>
          </w:tcPr>
          <w:p w14:paraId="643630D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49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0DFD1BB4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</w:tcBorders>
            <w:vAlign w:val="center"/>
          </w:tcPr>
          <w:p w14:paraId="421C74A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</w:tcBorders>
            <w:vAlign w:val="center"/>
          </w:tcPr>
          <w:p w14:paraId="58B4D1B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506" w:type="pct"/>
            <w:vMerge w:val="restart"/>
            <w:tcBorders>
              <w:top w:val="single" w:sz="4" w:space="0" w:color="auto"/>
            </w:tcBorders>
            <w:vAlign w:val="center"/>
          </w:tcPr>
          <w:p w14:paraId="2BDEFEAD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  ___  ___</w:t>
            </w:r>
          </w:p>
        </w:tc>
        <w:tc>
          <w:tcPr>
            <w:tcW w:w="158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4DD037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DDAFD84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vAlign w:val="center"/>
          </w:tcPr>
          <w:p w14:paraId="653C9282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150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5FCD721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5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679EFFF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59CFCE73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  <w:p w14:paraId="142FF270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b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BH10</w:t>
            </w:r>
          </w:p>
        </w:tc>
        <w:tc>
          <w:tcPr>
            <w:tcW w:w="392" w:type="pct"/>
            <w:vMerge w:val="restart"/>
            <w:tcBorders>
              <w:top w:val="single" w:sz="4" w:space="0" w:color="auto"/>
            </w:tcBorders>
            <w:vAlign w:val="center"/>
          </w:tcPr>
          <w:p w14:paraId="0E74724E" w14:textId="77777777" w:rsidR="00EB6F1A" w:rsidRPr="00B11BA6" w:rsidRDefault="00EB6F1A" w:rsidP="00EB6F1A">
            <w:pPr>
              <w:pStyle w:val="1IntvwqstCharCharChar"/>
              <w:tabs>
                <w:tab w:val="right" w:leader="dot" w:pos="1094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  <w:r w:rsidRPr="00B11BA6">
              <w:rPr>
                <w:rFonts w:ascii="Times New Roman" w:hAnsi="Times New Roman"/>
                <w:caps/>
                <w:smallCaps w:val="0"/>
              </w:rPr>
              <w:t>JOURS</w:t>
            </w:r>
            <w:r w:rsidRPr="00B11BA6">
              <w:rPr>
                <w:rFonts w:ascii="Times New Roman" w:hAnsi="Times New Roman"/>
                <w:caps/>
                <w:smallCaps w:val="0"/>
              </w:rPr>
              <w:tab/>
              <w:t>1</w:t>
            </w:r>
          </w:p>
          <w:p w14:paraId="2451D5FB" w14:textId="77777777" w:rsidR="00EB6F1A" w:rsidRPr="00B11BA6" w:rsidRDefault="00EB6F1A" w:rsidP="00EB6F1A">
            <w:pPr>
              <w:pStyle w:val="1IntvwqstCharCharChar"/>
              <w:tabs>
                <w:tab w:val="right" w:leader="dot" w:pos="1094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  <w:r w:rsidRPr="00B11BA6">
              <w:rPr>
                <w:rFonts w:ascii="Times New Roman" w:hAnsi="Times New Roman"/>
                <w:caps/>
                <w:smallCaps w:val="0"/>
              </w:rPr>
              <w:t>MoIS</w:t>
            </w:r>
            <w:r w:rsidRPr="00B11BA6">
              <w:rPr>
                <w:rFonts w:ascii="Times New Roman" w:hAnsi="Times New Roman"/>
                <w:caps/>
                <w:smallCaps w:val="0"/>
              </w:rPr>
              <w:tab/>
              <w:t>2</w:t>
            </w:r>
          </w:p>
          <w:p w14:paraId="728AC823" w14:textId="77777777" w:rsidR="00EB6F1A" w:rsidRPr="00B11BA6" w:rsidRDefault="00EB6F1A" w:rsidP="00EB6F1A">
            <w:pPr>
              <w:pStyle w:val="1IntvwqstCharCharChar"/>
              <w:tabs>
                <w:tab w:val="right" w:leader="dot" w:pos="1094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  <w:r w:rsidRPr="00B11BA6">
              <w:rPr>
                <w:rFonts w:ascii="Times New Roman" w:hAnsi="Times New Roman"/>
                <w:caps/>
                <w:smallCaps w:val="0"/>
              </w:rPr>
              <w:t>ANNEEs</w:t>
            </w:r>
            <w:r w:rsidRPr="00B11BA6">
              <w:rPr>
                <w:rFonts w:ascii="Times New Roman" w:hAnsi="Times New Roman"/>
                <w:caps/>
                <w:smallCaps w:val="0"/>
              </w:rPr>
              <w:tab/>
              <w:t>3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</w:tcBorders>
            <w:vAlign w:val="center"/>
          </w:tcPr>
          <w:p w14:paraId="512CCB45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E7EE6EA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256D787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Ajouter</w:t>
            </w:r>
            <w:proofErr w:type="spellEnd"/>
            <w:r w:rsidRPr="00B11BA6">
              <w:rPr>
                <w:rFonts w:ascii="Times New Roman" w:hAnsi="Times New Roman"/>
                <w:i/>
                <w:smallCaps w:val="0"/>
              </w:rPr>
              <w:t xml:space="preserve"> naissance 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3B38F26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4A8792CD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i/>
                <w:smallCaps w:val="0"/>
              </w:rPr>
              <w:t xml:space="preserve">Naissance </w:t>
            </w: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suivante</w:t>
            </w:r>
            <w:proofErr w:type="spellEnd"/>
          </w:p>
        </w:tc>
      </w:tr>
      <w:tr w:rsidR="0002651B" w:rsidRPr="00B11BA6" w14:paraId="64E5A651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91"/>
          <w:jc w:val="center"/>
        </w:trPr>
        <w:tc>
          <w:tcPr>
            <w:tcW w:w="279" w:type="pct"/>
            <w:vMerge/>
            <w:tcBorders>
              <w:left w:val="single" w:sz="2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78CF1203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3AF2E35E" w14:textId="77777777" w:rsidR="00EB6F1A" w:rsidRPr="00B11BA6" w:rsidRDefault="00EB6F1A" w:rsidP="00EB6F1A">
            <w:pPr>
              <w:pStyle w:val="Responsecategs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130964BE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" w:type="pct"/>
            <w:vMerge/>
            <w:tcBorders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6A6A8D76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" w:type="pct"/>
            <w:vMerge/>
            <w:tcBorders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14:paraId="14C1C9CD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9678075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42B7F12E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42" w:type="pct"/>
            <w:vMerge/>
            <w:tcBorders>
              <w:bottom w:val="single" w:sz="4" w:space="0" w:color="auto"/>
            </w:tcBorders>
            <w:vAlign w:val="center"/>
          </w:tcPr>
          <w:p w14:paraId="25AC420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506" w:type="pct"/>
            <w:vMerge/>
            <w:tcBorders>
              <w:bottom w:val="single" w:sz="4" w:space="0" w:color="auto"/>
            </w:tcBorders>
            <w:vAlign w:val="center"/>
          </w:tcPr>
          <w:p w14:paraId="5C6E225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8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8276F78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BEC139A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i/>
              </w:rPr>
              <w:t>BH9</w:t>
            </w: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vAlign w:val="center"/>
          </w:tcPr>
          <w:p w14:paraId="5AB8DFF3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0174416D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3FEA566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3B1C19BD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92" w:type="pct"/>
            <w:vMerge/>
            <w:tcBorders>
              <w:bottom w:val="single" w:sz="4" w:space="0" w:color="auto"/>
            </w:tcBorders>
            <w:vAlign w:val="center"/>
          </w:tcPr>
          <w:p w14:paraId="40144B3D" w14:textId="77777777" w:rsidR="00EB6F1A" w:rsidRPr="00B11BA6" w:rsidRDefault="00EB6F1A" w:rsidP="00EB6F1A">
            <w:pPr>
              <w:pStyle w:val="1IntvwqstCharCharChar"/>
              <w:tabs>
                <w:tab w:val="right" w:leader="dot" w:pos="1094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</w:p>
        </w:tc>
        <w:tc>
          <w:tcPr>
            <w:tcW w:w="307" w:type="pct"/>
            <w:vMerge/>
            <w:tcBorders>
              <w:bottom w:val="single" w:sz="4" w:space="0" w:color="auto"/>
            </w:tcBorders>
            <w:vAlign w:val="center"/>
          </w:tcPr>
          <w:p w14:paraId="65974C5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594028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306" w:type="pct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2FF3D76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</w:tr>
      <w:tr w:rsidR="0002651B" w:rsidRPr="00B11BA6" w14:paraId="6129917A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291"/>
          <w:jc w:val="center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  <w:shd w:val="clear" w:color="auto" w:fill="FFFFCC"/>
            <w:vAlign w:val="center"/>
          </w:tcPr>
          <w:p w14:paraId="592A5215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14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14:paraId="479BD59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 w:val="restart"/>
            <w:tcBorders>
              <w:top w:val="single" w:sz="4" w:space="0" w:color="auto"/>
              <w:bottom w:val="single" w:sz="24" w:space="0" w:color="auto"/>
              <w:right w:val="nil"/>
            </w:tcBorders>
            <w:vAlign w:val="center"/>
          </w:tcPr>
          <w:p w14:paraId="405E7D5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7" w:type="pct"/>
            <w:vMerge w:val="restart"/>
            <w:tcBorders>
              <w:top w:val="single" w:sz="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03FA5662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144" w:type="pct"/>
            <w:vMerge w:val="restart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14:paraId="35D0ABC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49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5B5B72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FEFF1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34CDF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506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CF29C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  ___  ___</w:t>
            </w:r>
          </w:p>
        </w:tc>
        <w:tc>
          <w:tcPr>
            <w:tcW w:w="158" w:type="pct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683244A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0141907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10FBD5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150" w:type="pct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99EF7F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</w:p>
        </w:tc>
        <w:tc>
          <w:tcPr>
            <w:tcW w:w="155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885C22A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  <w:vAlign w:val="center"/>
          </w:tcPr>
          <w:p w14:paraId="5E7695BB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  <w:p w14:paraId="065B03EC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b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BH10</w:t>
            </w:r>
          </w:p>
        </w:tc>
        <w:tc>
          <w:tcPr>
            <w:tcW w:w="392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B2382B" w14:textId="77777777" w:rsidR="00EB6F1A" w:rsidRPr="00B11BA6" w:rsidRDefault="00EB6F1A" w:rsidP="00EB6F1A">
            <w:pPr>
              <w:pStyle w:val="1IntvwqstCharCharChar"/>
              <w:tabs>
                <w:tab w:val="right" w:leader="dot" w:pos="1094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  <w:r w:rsidRPr="00B11BA6">
              <w:rPr>
                <w:rFonts w:ascii="Times New Roman" w:hAnsi="Times New Roman"/>
                <w:caps/>
                <w:smallCaps w:val="0"/>
              </w:rPr>
              <w:t>JOURS</w:t>
            </w:r>
            <w:r w:rsidRPr="00B11BA6">
              <w:rPr>
                <w:rFonts w:ascii="Times New Roman" w:hAnsi="Times New Roman"/>
                <w:caps/>
                <w:smallCaps w:val="0"/>
              </w:rPr>
              <w:tab/>
              <w:t>1</w:t>
            </w:r>
          </w:p>
          <w:p w14:paraId="0C21B5BF" w14:textId="77777777" w:rsidR="00EB6F1A" w:rsidRPr="00B11BA6" w:rsidRDefault="00EB6F1A" w:rsidP="00EB6F1A">
            <w:pPr>
              <w:pStyle w:val="1IntvwqstCharCharChar"/>
              <w:tabs>
                <w:tab w:val="right" w:leader="dot" w:pos="1094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  <w:r w:rsidRPr="00B11BA6">
              <w:rPr>
                <w:rFonts w:ascii="Times New Roman" w:hAnsi="Times New Roman"/>
                <w:caps/>
                <w:smallCaps w:val="0"/>
              </w:rPr>
              <w:t>MoIS</w:t>
            </w:r>
            <w:r w:rsidRPr="00B11BA6">
              <w:rPr>
                <w:rFonts w:ascii="Times New Roman" w:hAnsi="Times New Roman"/>
                <w:caps/>
                <w:smallCaps w:val="0"/>
              </w:rPr>
              <w:tab/>
              <w:t>2</w:t>
            </w:r>
          </w:p>
          <w:p w14:paraId="04461810" w14:textId="77777777" w:rsidR="00EB6F1A" w:rsidRPr="00B11BA6" w:rsidRDefault="00EB6F1A" w:rsidP="00EB6F1A">
            <w:pPr>
              <w:pStyle w:val="1IntvwqstCharCharChar"/>
              <w:tabs>
                <w:tab w:val="right" w:leader="dot" w:pos="1094"/>
              </w:tabs>
              <w:ind w:left="0" w:firstLine="0"/>
              <w:contextualSpacing/>
              <w:rPr>
                <w:rFonts w:ascii="Times New Roman" w:hAnsi="Times New Roman"/>
                <w:caps/>
                <w:smallCaps w:val="0"/>
              </w:rPr>
            </w:pPr>
            <w:r w:rsidRPr="00B11BA6">
              <w:rPr>
                <w:rFonts w:ascii="Times New Roman" w:hAnsi="Times New Roman"/>
                <w:caps/>
                <w:smallCaps w:val="0"/>
              </w:rPr>
              <w:t>ANNEEs</w:t>
            </w:r>
            <w:r w:rsidRPr="00B11BA6">
              <w:rPr>
                <w:rFonts w:ascii="Times New Roman" w:hAnsi="Times New Roman"/>
                <w:caps/>
                <w:smallCaps w:val="0"/>
              </w:rPr>
              <w:tab/>
              <w:t>3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15CFB8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  ___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FCE7846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1EE8D246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Ajouter</w:t>
            </w:r>
            <w:proofErr w:type="spellEnd"/>
            <w:r w:rsidRPr="00B11BA6">
              <w:rPr>
                <w:rFonts w:ascii="Times New Roman" w:hAnsi="Times New Roman"/>
                <w:i/>
                <w:smallCaps w:val="0"/>
              </w:rPr>
              <w:t xml:space="preserve"> naissance 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4D78DC9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3C67475D" w14:textId="77777777" w:rsidR="00EB6F1A" w:rsidRPr="00B11BA6" w:rsidRDefault="00EB6F1A" w:rsidP="00EB6F1A">
            <w:pPr>
              <w:pStyle w:val="1IntvwqstCharCharChar"/>
              <w:ind w:left="0" w:firstLine="0"/>
              <w:contextualSpacing/>
              <w:jc w:val="center"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i/>
                <w:smallCaps w:val="0"/>
              </w:rPr>
              <w:t xml:space="preserve">Naissance </w:t>
            </w: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suivante</w:t>
            </w:r>
            <w:proofErr w:type="spellEnd"/>
          </w:p>
        </w:tc>
      </w:tr>
      <w:tr w:rsidR="0002651B" w:rsidRPr="00B11BA6" w14:paraId="25E5A3C4" w14:textId="77777777" w:rsidTr="0002651B">
        <w:tblPrEx>
          <w:tblBorders>
            <w:bottom w:val="double" w:sz="4" w:space="0" w:color="auto"/>
            <w:insideH w:val="none" w:sz="0" w:space="0" w:color="auto"/>
          </w:tblBorders>
        </w:tblPrEx>
        <w:trPr>
          <w:gridAfter w:val="1"/>
          <w:wAfter w:w="6" w:type="pct"/>
          <w:cantSplit/>
          <w:trHeight w:val="290"/>
          <w:jc w:val="center"/>
        </w:trPr>
        <w:tc>
          <w:tcPr>
            <w:tcW w:w="279" w:type="pct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FFFFCC"/>
            <w:vAlign w:val="center"/>
          </w:tcPr>
          <w:p w14:paraId="12BED53B" w14:textId="77777777" w:rsidR="000623B7" w:rsidRPr="00B11BA6" w:rsidRDefault="000623B7" w:rsidP="000623B7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92" w:type="pct"/>
            <w:vMerge/>
            <w:tcBorders>
              <w:bottom w:val="single" w:sz="24" w:space="0" w:color="auto"/>
            </w:tcBorders>
            <w:vAlign w:val="center"/>
          </w:tcPr>
          <w:p w14:paraId="3E06FF17" w14:textId="77777777" w:rsidR="000623B7" w:rsidRPr="00B11BA6" w:rsidRDefault="000623B7" w:rsidP="000623B7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bottom w:val="single" w:sz="24" w:space="0" w:color="auto"/>
              <w:right w:val="nil"/>
            </w:tcBorders>
            <w:vAlign w:val="center"/>
          </w:tcPr>
          <w:p w14:paraId="2D74FA36" w14:textId="77777777" w:rsidR="000623B7" w:rsidRPr="00B11BA6" w:rsidRDefault="000623B7" w:rsidP="000623B7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" w:type="pct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7BAFAFD2" w14:textId="77777777" w:rsidR="000623B7" w:rsidRPr="00B11BA6" w:rsidRDefault="000623B7" w:rsidP="000623B7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" w:type="pct"/>
            <w:vMerge/>
            <w:tcBorders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14:paraId="1DF91310" w14:textId="77777777" w:rsidR="000623B7" w:rsidRPr="00B11BA6" w:rsidRDefault="000623B7" w:rsidP="000623B7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49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775D0561" w14:textId="77777777" w:rsidR="000623B7" w:rsidRPr="00B11BA6" w:rsidRDefault="000623B7" w:rsidP="000623B7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46A45FC3" w14:textId="77777777" w:rsidR="000623B7" w:rsidRPr="00B11BA6" w:rsidRDefault="000623B7" w:rsidP="000623B7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42" w:type="pct"/>
            <w:vMerge/>
            <w:tcBorders>
              <w:bottom w:val="single" w:sz="4" w:space="0" w:color="auto"/>
            </w:tcBorders>
            <w:vAlign w:val="center"/>
          </w:tcPr>
          <w:p w14:paraId="2AFA89B1" w14:textId="77777777" w:rsidR="000623B7" w:rsidRPr="00B11BA6" w:rsidRDefault="000623B7" w:rsidP="000623B7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506" w:type="pct"/>
            <w:vMerge/>
            <w:tcBorders>
              <w:bottom w:val="single" w:sz="4" w:space="0" w:color="auto"/>
            </w:tcBorders>
            <w:vAlign w:val="center"/>
          </w:tcPr>
          <w:p w14:paraId="68811A93" w14:textId="77777777" w:rsidR="000623B7" w:rsidRPr="00B11BA6" w:rsidRDefault="000623B7" w:rsidP="000623B7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8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BE559FC" w14:textId="77777777" w:rsidR="000623B7" w:rsidRPr="00B11BA6" w:rsidRDefault="000623B7" w:rsidP="000623B7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8B9F78E" w14:textId="77777777" w:rsidR="000623B7" w:rsidRPr="00B11BA6" w:rsidRDefault="000623B7" w:rsidP="000623B7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i/>
              </w:rPr>
              <w:t>BH9</w:t>
            </w: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vAlign w:val="center"/>
          </w:tcPr>
          <w:p w14:paraId="415AE8B7" w14:textId="77777777" w:rsidR="000623B7" w:rsidRPr="00B11BA6" w:rsidRDefault="000623B7" w:rsidP="000623B7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79E7E0F" w14:textId="77777777" w:rsidR="000623B7" w:rsidRPr="00B11BA6" w:rsidRDefault="000623B7" w:rsidP="000623B7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7656ED86" w14:textId="77777777" w:rsidR="000623B7" w:rsidRPr="00B11BA6" w:rsidRDefault="000623B7" w:rsidP="000623B7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shd w:val="clear" w:color="auto" w:fill="B6DDE8"/>
            <w:vAlign w:val="center"/>
          </w:tcPr>
          <w:p w14:paraId="7FE312FB" w14:textId="77777777" w:rsidR="000623B7" w:rsidRPr="00B11BA6" w:rsidRDefault="000623B7" w:rsidP="000623B7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392" w:type="pct"/>
            <w:vMerge/>
            <w:tcBorders>
              <w:bottom w:val="single" w:sz="4" w:space="0" w:color="auto"/>
            </w:tcBorders>
            <w:vAlign w:val="center"/>
          </w:tcPr>
          <w:p w14:paraId="455C1734" w14:textId="77777777" w:rsidR="000623B7" w:rsidRPr="00B11BA6" w:rsidRDefault="000623B7" w:rsidP="000623B7">
            <w:pPr>
              <w:pStyle w:val="1IntvwqstCharCharChar"/>
              <w:tabs>
                <w:tab w:val="right" w:leader="dot" w:pos="97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</w:rPr>
            </w:pPr>
          </w:p>
        </w:tc>
        <w:tc>
          <w:tcPr>
            <w:tcW w:w="307" w:type="pct"/>
            <w:vMerge/>
            <w:tcBorders>
              <w:bottom w:val="single" w:sz="4" w:space="0" w:color="auto"/>
            </w:tcBorders>
            <w:vAlign w:val="center"/>
          </w:tcPr>
          <w:p w14:paraId="78F2EEA5" w14:textId="77777777" w:rsidR="000623B7" w:rsidRPr="00B11BA6" w:rsidRDefault="000623B7" w:rsidP="000623B7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94" w:type="pct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1ABA1818" w14:textId="77777777" w:rsidR="000623B7" w:rsidRPr="00B11BA6" w:rsidRDefault="000623B7" w:rsidP="000623B7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306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703B16C6" w14:textId="77777777" w:rsidR="000623B7" w:rsidRPr="00B11BA6" w:rsidRDefault="000623B7" w:rsidP="000623B7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smallCaps w:val="0"/>
              </w:rPr>
            </w:pPr>
          </w:p>
        </w:tc>
      </w:tr>
      <w:tr w:rsidR="0002651B" w:rsidRPr="00AA50AA" w14:paraId="14547DCD" w14:textId="77777777" w:rsidTr="0002651B">
        <w:tblPrEx>
          <w:tbl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71"/>
          <w:jc w:val="center"/>
        </w:trPr>
        <w:tc>
          <w:tcPr>
            <w:tcW w:w="2673" w:type="pct"/>
            <w:gridSpan w:val="11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75C8572A" w14:textId="77777777" w:rsidR="000623B7" w:rsidRPr="00B11BA6" w:rsidRDefault="000623B7" w:rsidP="000623B7">
            <w:pPr>
              <w:pStyle w:val="1Intvwqst"/>
              <w:keepNext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21C4D29B" w14:textId="77777777" w:rsidR="000623B7" w:rsidRPr="00B11BA6" w:rsidRDefault="000623B7" w:rsidP="00352BD2">
            <w:pPr>
              <w:pStyle w:val="1Intvwqst"/>
              <w:keepNext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b/>
                <w:lang w:val="fr-FR"/>
              </w:rPr>
              <w:t>BH11</w:t>
            </w:r>
            <w:r w:rsidRPr="00B11BA6">
              <w:rPr>
                <w:rFonts w:ascii="Times New Roman" w:hAnsi="Times New Roman"/>
                <w:lang w:val="fr-FR"/>
              </w:rPr>
              <w:t xml:space="preserve">. </w:t>
            </w:r>
            <w:r w:rsidR="00EB6F1A" w:rsidRPr="00B11BA6">
              <w:rPr>
                <w:rFonts w:ascii="Times New Roman" w:hAnsi="Times New Roman"/>
                <w:smallCaps w:val="0"/>
                <w:lang w:val="fr-FR"/>
              </w:rPr>
              <w:t xml:space="preserve">Avez-vous eu d’autres naissances vivantes depuis la naissance </w:t>
            </w:r>
            <w:r w:rsidR="00D6735D" w:rsidRPr="00B11BA6">
              <w:rPr>
                <w:rFonts w:ascii="Times New Roman" w:hAnsi="Times New Roman"/>
                <w:smallCaps w:val="0"/>
                <w:lang w:val="fr-FR"/>
              </w:rPr>
              <w:t>de</w:t>
            </w:r>
            <w:r w:rsidR="00D6735D" w:rsidRPr="00B11BA6">
              <w:rPr>
                <w:rFonts w:ascii="Times New Roman" w:hAnsi="Times New Roman"/>
                <w:lang w:val="fr-FR"/>
              </w:rPr>
              <w:t xml:space="preserve"> (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EB6F1A" w:rsidRPr="00B11BA6">
              <w:rPr>
                <w:rStyle w:val="Instructionsinparens"/>
                <w:b/>
                <w:iCs/>
                <w:smallCaps w:val="0"/>
                <w:lang w:val="fr-FR"/>
              </w:rPr>
              <w:t xml:space="preserve"> de la dernière naissance de la liste</w:t>
            </w:r>
            <w:r w:rsidR="00EB6F1A" w:rsidRPr="00B11BA6">
              <w:rPr>
                <w:rStyle w:val="Instructionsinparens"/>
                <w:iCs/>
                <w:smallCaps w:val="0"/>
                <w:lang w:val="fr-FR"/>
              </w:rPr>
              <w:t>)</w:t>
            </w:r>
            <w:r w:rsidR="00EB6F1A" w:rsidRPr="00B11BA6">
              <w:rPr>
                <w:rFonts w:ascii="Times New Roman" w:hAnsi="Times New Roman"/>
                <w:lang w:val="fr-FR"/>
              </w:rPr>
              <w:t>?</w:t>
            </w:r>
          </w:p>
        </w:tc>
        <w:tc>
          <w:tcPr>
            <w:tcW w:w="1724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16D050F7" w14:textId="77777777" w:rsidR="000623B7" w:rsidRPr="00B11BA6" w:rsidRDefault="000623B7" w:rsidP="000623B7">
            <w:pPr>
              <w:pStyle w:val="Responsecategs"/>
              <w:tabs>
                <w:tab w:val="clear" w:pos="3942"/>
                <w:tab w:val="right" w:leader="dot" w:pos="45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50BEC03D" w14:textId="77777777" w:rsidR="000623B7" w:rsidRPr="00B11BA6" w:rsidRDefault="00EB6F1A" w:rsidP="000623B7">
            <w:pPr>
              <w:pStyle w:val="Responsecategs"/>
              <w:tabs>
                <w:tab w:val="clear" w:pos="3942"/>
                <w:tab w:val="right" w:leader="dot" w:pos="53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OUI</w:t>
            </w:r>
            <w:r w:rsidR="00B40863" w:rsidRPr="00B11BA6">
              <w:rPr>
                <w:rFonts w:ascii="Times New Roman" w:hAnsi="Times New Roman"/>
                <w:lang w:val="fr-FR"/>
              </w:rPr>
              <w:t>..............................................................................................</w:t>
            </w:r>
            <w:r w:rsidR="000623B7" w:rsidRPr="00B11BA6">
              <w:rPr>
                <w:rFonts w:ascii="Times New Roman" w:hAnsi="Times New Roman"/>
                <w:lang w:val="fr-FR"/>
              </w:rPr>
              <w:t>1</w:t>
            </w:r>
          </w:p>
          <w:p w14:paraId="40E1B9F4" w14:textId="77777777" w:rsidR="000623B7" w:rsidRPr="00B11BA6" w:rsidRDefault="000623B7" w:rsidP="000623B7">
            <w:pPr>
              <w:pStyle w:val="Responsecategs"/>
              <w:tabs>
                <w:tab w:val="clear" w:pos="3942"/>
                <w:tab w:val="right" w:leader="dot" w:pos="45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2EA79EA8" w14:textId="77777777" w:rsidR="000623B7" w:rsidRPr="00B11BA6" w:rsidRDefault="000623B7" w:rsidP="000623B7">
            <w:pPr>
              <w:pStyle w:val="Responsecategs"/>
              <w:tabs>
                <w:tab w:val="clear" w:pos="3942"/>
                <w:tab w:val="right" w:leader="dot" w:pos="53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NO</w:t>
            </w:r>
            <w:r w:rsidR="00EB6F1A" w:rsidRPr="00B11BA6">
              <w:rPr>
                <w:rFonts w:ascii="Times New Roman" w:hAnsi="Times New Roman"/>
                <w:lang w:val="fr-FR"/>
              </w:rPr>
              <w:t>N</w:t>
            </w:r>
            <w:r w:rsidR="00B40863" w:rsidRPr="00B11BA6">
              <w:rPr>
                <w:rFonts w:ascii="Times New Roman" w:hAnsi="Times New Roman"/>
                <w:lang w:val="fr-FR"/>
              </w:rPr>
              <w:t>…………………………………………………………....</w:t>
            </w:r>
            <w:r w:rsidRPr="00B11BA6">
              <w:rPr>
                <w:rFonts w:ascii="Times New Roman" w:hAnsi="Times New Roman"/>
                <w:lang w:val="fr-FR"/>
              </w:rPr>
              <w:t>2</w:t>
            </w:r>
          </w:p>
          <w:p w14:paraId="6F7E64C7" w14:textId="77777777" w:rsidR="000623B7" w:rsidRPr="00B11BA6" w:rsidRDefault="000623B7" w:rsidP="000623B7">
            <w:pPr>
              <w:pStyle w:val="Responsecategs"/>
              <w:tabs>
                <w:tab w:val="clear" w:pos="3942"/>
                <w:tab w:val="right" w:leader="dot" w:pos="45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603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EED06A6" w14:textId="77777777" w:rsidR="000623B7" w:rsidRPr="00B11BA6" w:rsidRDefault="000623B7" w:rsidP="000623B7">
            <w:pPr>
              <w:pStyle w:val="Responsecategs"/>
              <w:tabs>
                <w:tab w:val="clear" w:pos="3942"/>
                <w:tab w:val="right" w:leader="dot" w:pos="475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4624FEEC" w14:textId="77777777" w:rsidR="000623B7" w:rsidRPr="00B11BA6" w:rsidRDefault="000623B7" w:rsidP="000623B7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EB6F1A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Enregistrer la (les) naissance(s) dans l’historique des naissances</w:t>
            </w:r>
          </w:p>
        </w:tc>
      </w:tr>
    </w:tbl>
    <w:p w14:paraId="086AE1B1" w14:textId="77777777" w:rsidR="002C5982" w:rsidRPr="00B11BA6" w:rsidRDefault="002C5982" w:rsidP="00CE050A">
      <w:pPr>
        <w:spacing w:line="276" w:lineRule="auto"/>
        <w:ind w:left="144" w:hanging="144"/>
        <w:contextualSpacing/>
        <w:rPr>
          <w:smallCaps/>
          <w:sz w:val="20"/>
          <w:lang w:val="fr-FR"/>
        </w:rPr>
      </w:pPr>
      <w:r w:rsidRPr="00B11BA6">
        <w:rPr>
          <w:smallCaps/>
          <w:sz w:val="20"/>
          <w:lang w:val="fr-FR"/>
        </w:rPr>
        <w:br w:type="page"/>
      </w:r>
    </w:p>
    <w:p w14:paraId="0760E9F8" w14:textId="77777777" w:rsidR="002C5982" w:rsidRPr="00B11BA6" w:rsidRDefault="002C5982" w:rsidP="00CE050A">
      <w:pPr>
        <w:spacing w:line="276" w:lineRule="auto"/>
        <w:ind w:left="144" w:hanging="144"/>
        <w:contextualSpacing/>
        <w:rPr>
          <w:smallCaps/>
          <w:sz w:val="20"/>
          <w:lang w:val="fr-FR"/>
        </w:rPr>
        <w:sectPr w:rsidR="002C5982" w:rsidRPr="00B11BA6" w:rsidSect="0002651B">
          <w:pgSz w:w="16834" w:h="11909" w:orient="landscape" w:code="9"/>
          <w:pgMar w:top="720" w:right="720" w:bottom="288" w:left="720" w:header="720" w:footer="720" w:gutter="0"/>
          <w:cols w:space="720"/>
          <w:docGrid w:linePitch="326"/>
        </w:sectPr>
      </w:pPr>
    </w:p>
    <w:p w14:paraId="2BFC7815" w14:textId="77777777" w:rsidR="00374B18" w:rsidRPr="00B11BA6" w:rsidRDefault="00374B18" w:rsidP="00CE050A">
      <w:pPr>
        <w:spacing w:line="276" w:lineRule="auto"/>
        <w:ind w:left="144" w:hanging="144"/>
        <w:contextualSpacing/>
        <w:rPr>
          <w:smallCaps/>
          <w:sz w:val="20"/>
          <w:lang w:val="fr-FR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27"/>
        <w:gridCol w:w="4314"/>
        <w:gridCol w:w="1598"/>
      </w:tblGrid>
      <w:tr w:rsidR="00852D49" w:rsidRPr="00B11BA6" w14:paraId="3F537744" w14:textId="77777777" w:rsidTr="001D1F4D">
        <w:trPr>
          <w:cantSplit/>
          <w:trHeight w:val="615"/>
          <w:jc w:val="center"/>
        </w:trPr>
        <w:tc>
          <w:tcPr>
            <w:tcW w:w="2168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F977ED2" w14:textId="77777777" w:rsidR="00852D49" w:rsidRPr="00B11BA6" w:rsidRDefault="00852D49" w:rsidP="0087683E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CM</w:t>
            </w:r>
            <w:r w:rsidR="0070080E"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1</w:t>
            </w:r>
            <w:r w:rsidR="001D1F4D"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5</w:t>
            </w:r>
            <w:r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53458B"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 </w:t>
            </w:r>
            <w:r w:rsidR="001D1F4D" w:rsidRPr="00B11BA6">
              <w:rPr>
                <w:lang w:val="fr-FR"/>
              </w:rPr>
              <w:t>Compare</w:t>
            </w:r>
            <w:r w:rsidR="00982375" w:rsidRPr="00B11BA6">
              <w:rPr>
                <w:lang w:val="fr-FR"/>
              </w:rPr>
              <w:t xml:space="preserve">r le </w:t>
            </w:r>
            <w:r w:rsidR="0041566B" w:rsidRPr="00B11BA6">
              <w:rPr>
                <w:lang w:val="fr-FR"/>
              </w:rPr>
              <w:t>nombre</w:t>
            </w:r>
            <w:r w:rsidR="00982375" w:rsidRPr="00B11BA6">
              <w:rPr>
                <w:lang w:val="fr-FR"/>
              </w:rPr>
              <w:t xml:space="preserve"> en </w:t>
            </w:r>
            <w:r w:rsidR="001D1F4D" w:rsidRPr="00B11BA6">
              <w:rPr>
                <w:lang w:val="fr-FR"/>
              </w:rPr>
              <w:t>CM11</w:t>
            </w:r>
            <w:r w:rsidR="0053458B" w:rsidRPr="00B11BA6">
              <w:rPr>
                <w:lang w:val="fr-FR"/>
              </w:rPr>
              <w:t xml:space="preserve"> </w:t>
            </w:r>
            <w:r w:rsidR="00982375" w:rsidRPr="00B11BA6">
              <w:rPr>
                <w:lang w:val="fr-FR"/>
              </w:rPr>
              <w:t xml:space="preserve">avec le </w:t>
            </w:r>
            <w:r w:rsidR="0041566B" w:rsidRPr="00B11BA6">
              <w:rPr>
                <w:lang w:val="fr-FR"/>
              </w:rPr>
              <w:t>nombre</w:t>
            </w:r>
            <w:r w:rsidR="00982375" w:rsidRPr="00B11BA6">
              <w:rPr>
                <w:lang w:val="fr-FR"/>
              </w:rPr>
              <w:t xml:space="preserve"> de </w:t>
            </w:r>
            <w:r w:rsidR="0087683E" w:rsidRPr="00B11BA6">
              <w:rPr>
                <w:lang w:val="fr-FR"/>
              </w:rPr>
              <w:t>naissances listé</w:t>
            </w:r>
            <w:r w:rsidR="00982375" w:rsidRPr="00B11BA6">
              <w:rPr>
                <w:lang w:val="fr-FR"/>
              </w:rPr>
              <w:t xml:space="preserve"> dans l’historique des naissances ci-dessus et vérifier </w:t>
            </w:r>
            <w:r w:rsidRPr="00B11BA6">
              <w:rPr>
                <w:lang w:val="fr-FR"/>
              </w:rPr>
              <w:t>:</w:t>
            </w:r>
          </w:p>
        </w:tc>
        <w:tc>
          <w:tcPr>
            <w:tcW w:w="2066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1E8F2D0" w14:textId="77777777" w:rsidR="00852D49" w:rsidRPr="00B11BA6" w:rsidRDefault="0041566B" w:rsidP="00BE231D">
            <w:pPr>
              <w:pStyle w:val="Responsecategs"/>
              <w:tabs>
                <w:tab w:val="clear" w:pos="3942"/>
                <w:tab w:val="right" w:leader="dot" w:pos="40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Nombre</w:t>
            </w:r>
            <w:r w:rsidR="00982375" w:rsidRPr="00B11BA6">
              <w:rPr>
                <w:rFonts w:ascii="Times New Roman" w:hAnsi="Times New Roman"/>
                <w:caps/>
                <w:lang w:val="fr-FR"/>
              </w:rPr>
              <w:t xml:space="preserve"> sont les memes</w:t>
            </w:r>
            <w:r w:rsidR="001D1F4D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20B7FC11" w14:textId="77777777" w:rsidR="00852D49" w:rsidRPr="00B11BA6" w:rsidRDefault="0041566B" w:rsidP="00982375">
            <w:pPr>
              <w:pStyle w:val="Responsecategs"/>
              <w:tabs>
                <w:tab w:val="clear" w:pos="3942"/>
                <w:tab w:val="right" w:leader="dot" w:pos="40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Nombre</w:t>
            </w:r>
            <w:r w:rsidR="00982375" w:rsidRPr="00B11BA6">
              <w:rPr>
                <w:rFonts w:ascii="Times New Roman" w:hAnsi="Times New Roman"/>
                <w:caps/>
                <w:lang w:val="fr-FR"/>
              </w:rPr>
              <w:t xml:space="preserve"> sont differents</w:t>
            </w:r>
            <w:r w:rsidR="001D1F4D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765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4DDE3C" w14:textId="77777777" w:rsidR="00852D49" w:rsidRPr="00B11BA6" w:rsidRDefault="001D1F4D" w:rsidP="0070080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="00852D49"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CM17</w:t>
            </w:r>
          </w:p>
        </w:tc>
      </w:tr>
      <w:tr w:rsidR="001D1F4D" w:rsidRPr="00AA50AA" w14:paraId="05830111" w14:textId="77777777" w:rsidTr="001D1F4D">
        <w:trPr>
          <w:cantSplit/>
          <w:trHeight w:val="217"/>
          <w:jc w:val="center"/>
        </w:trPr>
        <w:tc>
          <w:tcPr>
            <w:tcW w:w="2168" w:type="pct"/>
            <w:shd w:val="clear" w:color="auto" w:fill="92CDDC" w:themeFill="accent5" w:themeFillTint="9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1352E2" w14:textId="77777777" w:rsidR="001D1F4D" w:rsidRPr="00B11BA6" w:rsidRDefault="001D1F4D" w:rsidP="00982375">
            <w:pPr>
              <w:pStyle w:val="InstructionstointvwChar4"/>
              <w:spacing w:line="276" w:lineRule="auto"/>
              <w:ind w:left="144" w:hanging="144"/>
              <w:contextualSpacing/>
              <w:rPr>
                <w:smallCaps/>
                <w:lang w:val="fr-FR"/>
              </w:rPr>
            </w:pPr>
            <w:r w:rsidRPr="00B11BA6">
              <w:rPr>
                <w:rStyle w:val="1IntvwqstChar1"/>
                <w:rFonts w:ascii="Times New Roman" w:eastAsiaTheme="minorHAnsi" w:hAnsi="Times New Roman"/>
                <w:b/>
                <w:i w:val="0"/>
                <w:lang w:val="fr-FR"/>
              </w:rPr>
              <w:t>CM16</w:t>
            </w:r>
            <w:r w:rsidRPr="00B11BA6">
              <w:rPr>
                <w:rStyle w:val="1IntvwqstChar1"/>
                <w:rFonts w:ascii="Times New Roman" w:eastAsiaTheme="minorHAnsi" w:hAnsi="Times New Roman"/>
                <w:lang w:val="fr-FR"/>
              </w:rPr>
              <w:t>.</w:t>
            </w:r>
            <w:r w:rsidR="0053458B" w:rsidRPr="00B11BA6">
              <w:rPr>
                <w:rStyle w:val="1IntvwqstChar1"/>
                <w:rFonts w:ascii="Times New Roman" w:eastAsiaTheme="minorHAnsi" w:hAnsi="Times New Roman"/>
                <w:lang w:val="fr-FR"/>
              </w:rPr>
              <w:t xml:space="preserve"> </w:t>
            </w:r>
            <w:r w:rsidR="0048458D" w:rsidRPr="00B11BA6">
              <w:rPr>
                <w:lang w:val="fr-FR"/>
              </w:rPr>
              <w:t>Insister</w:t>
            </w:r>
            <w:r w:rsidR="003E31CF" w:rsidRPr="00B11BA6">
              <w:rPr>
                <w:lang w:val="fr-FR"/>
              </w:rPr>
              <w:t xml:space="preserve"> et </w:t>
            </w:r>
            <w:r w:rsidR="0053458B" w:rsidRPr="00B11BA6">
              <w:rPr>
                <w:lang w:val="fr-FR"/>
              </w:rPr>
              <w:t>ré</w:t>
            </w:r>
            <w:r w:rsidRPr="00B11BA6">
              <w:rPr>
                <w:lang w:val="fr-FR"/>
              </w:rPr>
              <w:t>concil</w:t>
            </w:r>
            <w:r w:rsidR="00982375" w:rsidRPr="00B11BA6">
              <w:rPr>
                <w:lang w:val="fr-FR"/>
              </w:rPr>
              <w:t xml:space="preserve">ier les </w:t>
            </w:r>
            <w:r w:rsidRPr="00B11BA6">
              <w:rPr>
                <w:lang w:val="fr-FR"/>
              </w:rPr>
              <w:t>r</w:t>
            </w:r>
            <w:r w:rsidR="00982375" w:rsidRPr="00B11BA6">
              <w:rPr>
                <w:lang w:val="fr-FR"/>
              </w:rPr>
              <w:t>é</w:t>
            </w:r>
            <w:r w:rsidRPr="00B11BA6">
              <w:rPr>
                <w:lang w:val="fr-FR"/>
              </w:rPr>
              <w:t xml:space="preserve">ponses </w:t>
            </w:r>
            <w:r w:rsidR="00982375" w:rsidRPr="00B11BA6">
              <w:rPr>
                <w:lang w:val="fr-FR"/>
              </w:rPr>
              <w:t xml:space="preserve">dans l’historique des naissances jusqu’à ce que la réponse à </w:t>
            </w:r>
            <w:r w:rsidRPr="00B11BA6">
              <w:rPr>
                <w:lang w:val="fr-FR"/>
              </w:rPr>
              <w:t xml:space="preserve">CM12 </w:t>
            </w:r>
            <w:r w:rsidR="00982375" w:rsidRPr="00B11BA6">
              <w:rPr>
                <w:lang w:val="fr-FR"/>
              </w:rPr>
              <w:t xml:space="preserve">soit </w:t>
            </w:r>
            <w:r w:rsidRPr="00B11BA6">
              <w:rPr>
                <w:lang w:val="fr-FR"/>
              </w:rPr>
              <w:t>‘</w:t>
            </w:r>
            <w:r w:rsidR="003E31CF" w:rsidRPr="00B11BA6">
              <w:rPr>
                <w:lang w:val="fr-FR"/>
              </w:rPr>
              <w:t>Oui</w:t>
            </w:r>
            <w:r w:rsidRPr="00B11BA6">
              <w:rPr>
                <w:lang w:val="fr-FR"/>
              </w:rPr>
              <w:t>’</w:t>
            </w:r>
            <w:r w:rsidRPr="00B11BA6">
              <w:rPr>
                <w:smallCaps/>
                <w:lang w:val="fr-FR"/>
              </w:rPr>
              <w:t>.</w:t>
            </w:r>
          </w:p>
        </w:tc>
        <w:tc>
          <w:tcPr>
            <w:tcW w:w="2066" w:type="pct"/>
            <w:shd w:val="clear" w:color="auto" w:fill="92CDDC" w:themeFill="accent5" w:themeFillTint="9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5F6027" w14:textId="77777777" w:rsidR="001D1F4D" w:rsidRPr="00B11BA6" w:rsidRDefault="001D1F4D" w:rsidP="009B1E19">
            <w:pPr>
              <w:pStyle w:val="Responsecategs"/>
              <w:tabs>
                <w:tab w:val="clear" w:pos="3942"/>
                <w:tab w:val="right" w:leader="dot" w:pos="430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</w:tc>
        <w:tc>
          <w:tcPr>
            <w:tcW w:w="765" w:type="pct"/>
            <w:shd w:val="clear" w:color="auto" w:fill="92CDDC" w:themeFill="accent5" w:themeFillTint="9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F8668C" w14:textId="77777777" w:rsidR="001D1F4D" w:rsidRPr="00B11BA6" w:rsidRDefault="001D1F4D" w:rsidP="009B1E1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</w:tr>
      <w:tr w:rsidR="00852D49" w:rsidRPr="00B11BA6" w14:paraId="7465081D" w14:textId="77777777" w:rsidTr="001D1F4D">
        <w:trPr>
          <w:cantSplit/>
          <w:trHeight w:val="615"/>
          <w:jc w:val="center"/>
        </w:trPr>
        <w:tc>
          <w:tcPr>
            <w:tcW w:w="2168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CC9F6D" w14:textId="77777777" w:rsidR="00852D49" w:rsidRPr="00B11BA6" w:rsidRDefault="00852D49" w:rsidP="00462C7D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CM1</w:t>
            </w:r>
            <w:r w:rsidR="001D1F4D"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7</w:t>
            </w:r>
            <w:r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5B757D"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="00E421C6" w:rsidRPr="00B11BA6">
              <w:rPr>
                <w:lang w:val="fr-FR"/>
              </w:rPr>
              <w:t xml:space="preserve"> </w:t>
            </w:r>
            <w:r w:rsidR="0070080E" w:rsidRPr="00B11BA6">
              <w:rPr>
                <w:lang w:val="fr-FR"/>
              </w:rPr>
              <w:t>BH4</w:t>
            </w:r>
            <w:r w:rsidRPr="00B11BA6">
              <w:rPr>
                <w:lang w:val="fr-FR"/>
              </w:rPr>
              <w:t xml:space="preserve">: </w:t>
            </w:r>
            <w:r w:rsidR="0087683E" w:rsidRPr="00B11BA6">
              <w:rPr>
                <w:lang w:val="fr-FR"/>
              </w:rPr>
              <w:t xml:space="preserve">La dernière naissance a eu lieu dans les 2 dernières années c’est-à-dire depuis </w:t>
            </w:r>
            <w:r w:rsidRPr="00B11BA6">
              <w:rPr>
                <w:lang w:val="fr-FR"/>
              </w:rPr>
              <w:t>(</w:t>
            </w:r>
            <w:r w:rsidR="003E31CF" w:rsidRPr="00B11BA6">
              <w:rPr>
                <w:b/>
                <w:lang w:val="fr-FR"/>
              </w:rPr>
              <w:t xml:space="preserve">Mois de </w:t>
            </w:r>
            <w:r w:rsidR="0087683E" w:rsidRPr="00B11BA6">
              <w:rPr>
                <w:b/>
                <w:lang w:val="fr-FR"/>
              </w:rPr>
              <w:t>l’i</w:t>
            </w:r>
            <w:r w:rsidRPr="00B11BA6">
              <w:rPr>
                <w:b/>
                <w:lang w:val="fr-FR"/>
              </w:rPr>
              <w:t>nterview</w:t>
            </w:r>
            <w:r w:rsidRPr="00B11BA6">
              <w:rPr>
                <w:lang w:val="fr-FR"/>
              </w:rPr>
              <w:t xml:space="preserve">) </w:t>
            </w:r>
            <w:r w:rsidR="0087683E" w:rsidRPr="00B11BA6">
              <w:rPr>
                <w:lang w:val="fr-FR"/>
              </w:rPr>
              <w:t xml:space="preserve">en </w:t>
            </w:r>
            <w:r w:rsidR="00E87F61" w:rsidRPr="00B11BA6">
              <w:rPr>
                <w:b/>
                <w:lang w:val="fr-FR"/>
              </w:rPr>
              <w:t>2015</w:t>
            </w:r>
            <w:r w:rsidRPr="00B11BA6">
              <w:rPr>
                <w:lang w:val="fr-FR"/>
              </w:rPr>
              <w:t>?</w:t>
            </w:r>
          </w:p>
          <w:p w14:paraId="7E0CDF8D" w14:textId="77777777" w:rsidR="00852D49" w:rsidRPr="00B11BA6" w:rsidRDefault="00852D49" w:rsidP="00462C7D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4EE924F3" w14:textId="2FB3B77C" w:rsidR="00852D49" w:rsidRPr="00B11BA6" w:rsidRDefault="00852D49" w:rsidP="0087683E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="003E31CF" w:rsidRPr="00B11BA6">
              <w:rPr>
                <w:lang w:val="fr-FR"/>
              </w:rPr>
              <w:t>Si</w:t>
            </w:r>
            <w:r w:rsidR="00E421C6" w:rsidRPr="00B11BA6">
              <w:rPr>
                <w:lang w:val="fr-FR"/>
              </w:rPr>
              <w:t xml:space="preserve"> </w:t>
            </w:r>
            <w:r w:rsidR="0087683E" w:rsidRPr="00B11BA6">
              <w:rPr>
                <w:lang w:val="fr-FR"/>
              </w:rPr>
              <w:t>le m</w:t>
            </w:r>
            <w:r w:rsidR="003E31CF" w:rsidRPr="00B11BA6">
              <w:rPr>
                <w:lang w:val="fr-FR"/>
              </w:rPr>
              <w:t xml:space="preserve">ois de </w:t>
            </w:r>
            <w:r w:rsidR="0087683E" w:rsidRPr="00B11BA6">
              <w:rPr>
                <w:lang w:val="fr-FR"/>
              </w:rPr>
              <w:t>l’</w:t>
            </w:r>
            <w:r w:rsidRPr="00B11BA6">
              <w:rPr>
                <w:lang w:val="fr-FR"/>
              </w:rPr>
              <w:t>interview</w:t>
            </w:r>
            <w:r w:rsidR="003E31CF" w:rsidRPr="00B11BA6">
              <w:rPr>
                <w:lang w:val="fr-FR"/>
              </w:rPr>
              <w:t xml:space="preserve"> et </w:t>
            </w:r>
            <w:r w:rsidR="0087683E" w:rsidRPr="00B11BA6">
              <w:rPr>
                <w:lang w:val="fr-FR"/>
              </w:rPr>
              <w:t>le m</w:t>
            </w:r>
            <w:r w:rsidR="003E31CF" w:rsidRPr="00B11BA6">
              <w:rPr>
                <w:lang w:val="fr-FR"/>
              </w:rPr>
              <w:t xml:space="preserve">ois de </w:t>
            </w:r>
            <w:r w:rsidR="0087683E" w:rsidRPr="00B11BA6">
              <w:rPr>
                <w:lang w:val="fr-FR"/>
              </w:rPr>
              <w:t xml:space="preserve">la naissance sont les </w:t>
            </w:r>
            <w:r w:rsidR="0087683E" w:rsidRPr="00861493">
              <w:rPr>
                <w:lang w:val="fr-FR"/>
              </w:rPr>
              <w:t>même</w:t>
            </w:r>
            <w:r w:rsidR="00A5712E" w:rsidRPr="00861493">
              <w:rPr>
                <w:lang w:val="fr-FR"/>
              </w:rPr>
              <w:t>s</w:t>
            </w:r>
            <w:r w:rsidR="0087683E" w:rsidRPr="00B11BA6">
              <w:rPr>
                <w:lang w:val="fr-FR"/>
              </w:rPr>
              <w:t xml:space="preserve"> et l’a</w:t>
            </w:r>
            <w:r w:rsidR="003E31CF" w:rsidRPr="00B11BA6">
              <w:rPr>
                <w:lang w:val="fr-FR"/>
              </w:rPr>
              <w:t xml:space="preserve">nnée de </w:t>
            </w:r>
            <w:r w:rsidR="0087683E" w:rsidRPr="00B11BA6">
              <w:rPr>
                <w:lang w:val="fr-FR"/>
              </w:rPr>
              <w:t xml:space="preserve">naissance est </w:t>
            </w:r>
            <w:r w:rsidRPr="00B11BA6">
              <w:rPr>
                <w:b/>
                <w:lang w:val="fr-FR"/>
              </w:rPr>
              <w:t>201</w:t>
            </w:r>
            <w:r w:rsidR="00E87F61" w:rsidRPr="00B11BA6">
              <w:rPr>
                <w:b/>
                <w:lang w:val="fr-FR"/>
              </w:rPr>
              <w:t>5</w:t>
            </w:r>
            <w:r w:rsidRPr="00B11BA6">
              <w:rPr>
                <w:lang w:val="fr-FR"/>
              </w:rPr>
              <w:t>, consid</w:t>
            </w:r>
            <w:r w:rsidR="0087683E" w:rsidRPr="00B11BA6">
              <w:rPr>
                <w:lang w:val="fr-FR"/>
              </w:rPr>
              <w:t>érer ceci comme une naissance ayant eu lieu dans les 2 dernières a</w:t>
            </w:r>
            <w:r w:rsidR="003E31CF" w:rsidRPr="00B11BA6">
              <w:rPr>
                <w:lang w:val="fr-FR"/>
              </w:rPr>
              <w:t>nnée</w:t>
            </w:r>
            <w:r w:rsidRPr="00B11BA6">
              <w:rPr>
                <w:lang w:val="fr-FR"/>
              </w:rPr>
              <w:t>s.</w:t>
            </w:r>
          </w:p>
        </w:tc>
        <w:tc>
          <w:tcPr>
            <w:tcW w:w="2066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13B5A83" w14:textId="5B133361" w:rsidR="00852D49" w:rsidRPr="00B11BA6" w:rsidRDefault="0087683E" w:rsidP="00BE231D">
            <w:pPr>
              <w:pStyle w:val="Responsecategs"/>
              <w:tabs>
                <w:tab w:val="clear" w:pos="3942"/>
                <w:tab w:val="right" w:leader="dot" w:pos="40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pas de naiss</w:t>
            </w:r>
            <w:r w:rsidR="002A0C26">
              <w:rPr>
                <w:rFonts w:ascii="Times New Roman" w:hAnsi="Times New Roman"/>
                <w:caps/>
                <w:lang w:val="fr-FR"/>
              </w:rPr>
              <w:t>A</w:t>
            </w:r>
            <w:r w:rsidRPr="00B11BA6">
              <w:rPr>
                <w:rFonts w:ascii="Times New Roman" w:hAnsi="Times New Roman"/>
                <w:caps/>
                <w:lang w:val="fr-FR"/>
              </w:rPr>
              <w:t>nces vivantes dans les 2 dernieres annees</w:t>
            </w:r>
            <w:r w:rsidR="00852D49" w:rsidRPr="00B11BA6">
              <w:rPr>
                <w:rFonts w:ascii="Times New Roman" w:hAnsi="Times New Roman"/>
                <w:caps/>
                <w:lang w:val="fr-FR"/>
              </w:rPr>
              <w:tab/>
              <w:t>0</w:t>
            </w:r>
          </w:p>
          <w:p w14:paraId="3D0C446F" w14:textId="77777777" w:rsidR="0027329A" w:rsidRPr="00B11BA6" w:rsidRDefault="0027329A" w:rsidP="00BE231D">
            <w:pPr>
              <w:pStyle w:val="Responsecategs"/>
              <w:tabs>
                <w:tab w:val="clear" w:pos="3942"/>
                <w:tab w:val="right" w:leader="dot" w:pos="40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1AAA1EEF" w14:textId="77777777" w:rsidR="008A1D40" w:rsidRPr="00B11BA6" w:rsidRDefault="008A1D40" w:rsidP="008A1D40">
            <w:pPr>
              <w:pStyle w:val="Responsecategs"/>
              <w:tabs>
                <w:tab w:val="clear" w:pos="3942"/>
                <w:tab w:val="right" w:leader="dot" w:pos="40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au moins une </w:t>
            </w:r>
            <w:r w:rsidR="0087683E" w:rsidRPr="00B11BA6">
              <w:rPr>
                <w:rFonts w:ascii="Times New Roman" w:hAnsi="Times New Roman"/>
                <w:caps/>
                <w:lang w:val="fr-FR"/>
              </w:rPr>
              <w:t>naissance vivante</w:t>
            </w:r>
          </w:p>
          <w:p w14:paraId="0B716AAE" w14:textId="77777777" w:rsidR="00852D49" w:rsidRPr="00B11BA6" w:rsidRDefault="008A1D40" w:rsidP="008A1D40">
            <w:pPr>
              <w:pStyle w:val="Responsecategs"/>
              <w:tabs>
                <w:tab w:val="clear" w:pos="3942"/>
                <w:tab w:val="right" w:leader="dot" w:pos="40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  </w:t>
            </w:r>
            <w:r w:rsidR="0087683E" w:rsidRPr="00B11BA6">
              <w:rPr>
                <w:rFonts w:ascii="Times New Roman" w:hAnsi="Times New Roman"/>
                <w:caps/>
                <w:lang w:val="fr-FR"/>
              </w:rPr>
              <w:t>dans les 2 dernieres annees</w:t>
            </w:r>
            <w:r w:rsidR="00852D49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</w:tc>
        <w:tc>
          <w:tcPr>
            <w:tcW w:w="765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163D00" w14:textId="77777777" w:rsidR="00852D49" w:rsidRPr="00B11BA6" w:rsidRDefault="00852D49" w:rsidP="00462C7D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052EEDCA" w14:textId="77777777" w:rsidR="00852D49" w:rsidRPr="00B11BA6" w:rsidRDefault="00852D49" w:rsidP="0087683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0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="0087683E" w:rsidRPr="00B11BA6">
              <w:rPr>
                <w:rFonts w:ascii="Times New Roman" w:hAnsi="Times New Roman"/>
                <w:i/>
                <w:smallCaps w:val="0"/>
              </w:rPr>
              <w:t>Fin</w:t>
            </w:r>
          </w:p>
        </w:tc>
      </w:tr>
      <w:tr w:rsidR="00852D49" w:rsidRPr="00B11BA6" w14:paraId="7389ED01" w14:textId="77777777" w:rsidTr="001D1F4D">
        <w:trPr>
          <w:cantSplit/>
          <w:trHeight w:val="1192"/>
          <w:jc w:val="center"/>
        </w:trPr>
        <w:tc>
          <w:tcPr>
            <w:tcW w:w="2168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F54767" w14:textId="77777777" w:rsidR="00852D49" w:rsidRPr="00B11BA6" w:rsidRDefault="00852D49" w:rsidP="00462C7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CM1</w:t>
            </w:r>
            <w:r w:rsidR="001D1F4D" w:rsidRPr="00B11BA6">
              <w:rPr>
                <w:rFonts w:ascii="Times New Roman" w:hAnsi="Times New Roman"/>
                <w:b/>
                <w:smallCaps w:val="0"/>
                <w:lang w:val="fr-FR"/>
              </w:rPr>
              <w:t>8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70080E" w:rsidRPr="00B11BA6">
              <w:rPr>
                <w:rFonts w:ascii="Times New Roman" w:hAnsi="Times New Roman"/>
                <w:i/>
                <w:smallCaps w:val="0"/>
                <w:lang w:val="fr-FR"/>
              </w:rPr>
              <w:t>Cop</w:t>
            </w:r>
            <w:r w:rsidR="0087683E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ier le </w:t>
            </w:r>
            <w:r w:rsidR="0041566B" w:rsidRPr="00B11BA6">
              <w:rPr>
                <w:rFonts w:ascii="Times New Roman" w:hAnsi="Times New Roman"/>
                <w:i/>
                <w:smallCaps w:val="0"/>
                <w:lang w:val="fr-FR"/>
              </w:rPr>
              <w:t>prénom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d</w:t>
            </w:r>
            <w:r w:rsidR="0087683E" w:rsidRPr="00B11BA6">
              <w:rPr>
                <w:rFonts w:ascii="Times New Roman" w:hAnsi="Times New Roman"/>
                <w:i/>
                <w:smallCaps w:val="0"/>
                <w:lang w:val="fr-FR"/>
              </w:rPr>
              <w:t>u dernier enfant listé dans BH1</w:t>
            </w:r>
            <w:r w:rsidR="001D1F4D"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  <w:p w14:paraId="76C138D2" w14:textId="77777777" w:rsidR="00852D49" w:rsidRPr="00B11BA6" w:rsidRDefault="00852D49" w:rsidP="00462C7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6DADBA89" w14:textId="77777777" w:rsidR="00852D49" w:rsidRPr="00B11BA6" w:rsidRDefault="0087683E" w:rsidP="001068BE">
            <w:pPr>
              <w:pStyle w:val="InstructionstointvwCharChar"/>
              <w:rPr>
                <w:i w:val="0"/>
                <w:smallCaps/>
                <w:lang w:val="fr-FR"/>
              </w:rPr>
            </w:pPr>
            <w:r w:rsidRPr="00B11BA6">
              <w:rPr>
                <w:lang w:val="fr-FR"/>
              </w:rPr>
              <w:t xml:space="preserve">Si l’enfant est décédé, faire preuve de tact en se référant à l’enfant par son </w:t>
            </w:r>
            <w:r w:rsidR="001068BE" w:rsidRPr="00B11BA6">
              <w:rPr>
                <w:lang w:val="fr-FR"/>
              </w:rPr>
              <w:t xml:space="preserve">nom </w:t>
            </w:r>
            <w:r w:rsidRPr="00B11BA6">
              <w:rPr>
                <w:lang w:val="fr-FR"/>
              </w:rPr>
              <w:t>dans les modules suivants.</w:t>
            </w:r>
          </w:p>
        </w:tc>
        <w:tc>
          <w:tcPr>
            <w:tcW w:w="2066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DA097D" w14:textId="77777777" w:rsidR="00852D49" w:rsidRPr="00B11BA6" w:rsidRDefault="0041566B" w:rsidP="00462C7D">
            <w:pPr>
              <w:pStyle w:val="Responsecategs"/>
              <w:tabs>
                <w:tab w:val="right" w:leader="underscore" w:pos="39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nom</w:t>
            </w:r>
            <w:r w:rsidR="003E31CF" w:rsidRPr="00B11BA6">
              <w:rPr>
                <w:rFonts w:ascii="Times New Roman" w:hAnsi="Times New Roman"/>
                <w:caps/>
              </w:rPr>
              <w:t xml:space="preserve"> d</w:t>
            </w:r>
            <w:r w:rsidR="0087683E" w:rsidRPr="00B11BA6">
              <w:rPr>
                <w:rFonts w:ascii="Times New Roman" w:hAnsi="Times New Roman"/>
                <w:caps/>
              </w:rPr>
              <w:t>u dernier-ne</w:t>
            </w:r>
          </w:p>
          <w:p w14:paraId="13AAD3A9" w14:textId="77777777" w:rsidR="00852D49" w:rsidRPr="00B11BA6" w:rsidRDefault="00852D49" w:rsidP="00462C7D">
            <w:pPr>
              <w:pStyle w:val="Responsecategs"/>
              <w:tabs>
                <w:tab w:val="right" w:leader="underscore" w:pos="39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1B86A64E" w14:textId="77777777" w:rsidR="00852D49" w:rsidRPr="00B11BA6" w:rsidRDefault="00852D49" w:rsidP="00BE231D">
            <w:pPr>
              <w:pStyle w:val="Responsecategs"/>
              <w:tabs>
                <w:tab w:val="clear" w:pos="3942"/>
                <w:tab w:val="right" w:leader="underscore" w:pos="40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ab/>
            </w:r>
            <w:r w:rsidRPr="00B11BA6">
              <w:rPr>
                <w:rFonts w:ascii="Times New Roman" w:hAnsi="Times New Roman"/>
                <w:caps/>
              </w:rPr>
              <w:tab/>
            </w:r>
          </w:p>
        </w:tc>
        <w:tc>
          <w:tcPr>
            <w:tcW w:w="765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A6C2C0" w14:textId="77777777" w:rsidR="00852D49" w:rsidRPr="00B11BA6" w:rsidRDefault="00852D49" w:rsidP="00462C7D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</w:tbl>
    <w:p w14:paraId="0D56347B" w14:textId="77777777" w:rsidR="00852D49" w:rsidRPr="00B11BA6" w:rsidRDefault="00852D49" w:rsidP="00CE050A">
      <w:pPr>
        <w:spacing w:line="276" w:lineRule="auto"/>
        <w:ind w:left="144" w:hanging="144"/>
        <w:contextualSpacing/>
        <w:rPr>
          <w:sz w:val="20"/>
        </w:rPr>
      </w:pPr>
    </w:p>
    <w:p w14:paraId="3F280290" w14:textId="77777777" w:rsidR="00852D49" w:rsidRPr="00B11BA6" w:rsidRDefault="00852D49" w:rsidP="00CE050A">
      <w:pPr>
        <w:spacing w:line="276" w:lineRule="auto"/>
        <w:ind w:left="144" w:hanging="144"/>
        <w:contextualSpacing/>
        <w:rPr>
          <w:sz w:val="20"/>
        </w:rPr>
      </w:pPr>
    </w:p>
    <w:p w14:paraId="7CF72AC5" w14:textId="77777777" w:rsidR="008D4B8F" w:rsidRPr="00B11BA6" w:rsidRDefault="008D4B8F" w:rsidP="00CE050A">
      <w:pPr>
        <w:spacing w:line="276" w:lineRule="auto"/>
        <w:ind w:left="144" w:hanging="144"/>
        <w:contextualSpacing/>
        <w:rPr>
          <w:sz w:val="20"/>
        </w:rPr>
      </w:pPr>
      <w:r w:rsidRPr="00B11BA6">
        <w:rPr>
          <w:sz w:val="20"/>
        </w:rPr>
        <w:br w:type="page"/>
      </w:r>
    </w:p>
    <w:p w14:paraId="3130CD51" w14:textId="77777777" w:rsidR="002C5982" w:rsidRPr="00B11BA6" w:rsidRDefault="002C5982" w:rsidP="00CE050A">
      <w:pPr>
        <w:spacing w:line="276" w:lineRule="auto"/>
        <w:ind w:left="144" w:hanging="144"/>
        <w:contextualSpacing/>
        <w:rPr>
          <w:sz w:val="20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8"/>
        <w:gridCol w:w="472"/>
        <w:gridCol w:w="4027"/>
        <w:gridCol w:w="1192"/>
      </w:tblGrid>
      <w:tr w:rsidR="00B438C9" w:rsidRPr="00B11BA6" w14:paraId="2DE7A358" w14:textId="77777777" w:rsidTr="00DA526B">
        <w:trPr>
          <w:cantSplit/>
          <w:jc w:val="center"/>
        </w:trPr>
        <w:tc>
          <w:tcPr>
            <w:tcW w:w="2500" w:type="pct"/>
            <w:gridSpan w:val="2"/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4158BE" w14:textId="77777777" w:rsidR="00B438C9" w:rsidRPr="00B11BA6" w:rsidRDefault="00B438C9" w:rsidP="0087683E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B11BA6">
              <w:rPr>
                <w:sz w:val="20"/>
                <w:lang w:val="fr-FR"/>
              </w:rPr>
              <w:t>Desir</w:t>
            </w:r>
            <w:r w:rsidR="00FB10A5" w:rsidRPr="00B11BA6">
              <w:rPr>
                <w:sz w:val="20"/>
                <w:lang w:val="fr-FR"/>
              </w:rPr>
              <w:t xml:space="preserve"> </w:t>
            </w:r>
            <w:r w:rsidR="0087683E" w:rsidRPr="00B11BA6">
              <w:rPr>
                <w:sz w:val="20"/>
                <w:lang w:val="fr-FR"/>
              </w:rPr>
              <w:t>de la derniere naissance</w:t>
            </w:r>
          </w:p>
        </w:tc>
        <w:tc>
          <w:tcPr>
            <w:tcW w:w="2500" w:type="pct"/>
            <w:gridSpan w:val="2"/>
            <w:shd w:val="clear" w:color="auto" w:fill="000000"/>
          </w:tcPr>
          <w:p w14:paraId="3DF65354" w14:textId="77777777" w:rsidR="00B438C9" w:rsidRPr="00B11BA6" w:rsidRDefault="00B438C9" w:rsidP="00CE050A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jc w:val="right"/>
              <w:rPr>
                <w:sz w:val="20"/>
              </w:rPr>
            </w:pPr>
            <w:r w:rsidRPr="00B11BA6">
              <w:rPr>
                <w:sz w:val="20"/>
              </w:rPr>
              <w:t>db</w:t>
            </w:r>
          </w:p>
        </w:tc>
      </w:tr>
      <w:tr w:rsidR="00814970" w:rsidRPr="00B11BA6" w14:paraId="706B6124" w14:textId="77777777" w:rsidTr="00DA526B">
        <w:tblPrEx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274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A723B0A" w14:textId="77777777" w:rsidR="00814970" w:rsidRPr="00B11BA6" w:rsidRDefault="00814970" w:rsidP="00EC0D32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DB</w:t>
            </w:r>
            <w:r w:rsidR="00EB6F1A"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1</w:t>
            </w:r>
            <w:r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CC44E7"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="00E42450" w:rsidRPr="00B11BA6">
              <w:rPr>
                <w:lang w:val="fr-FR"/>
              </w:rPr>
              <w:t xml:space="preserve"> CM</w:t>
            </w:r>
            <w:r w:rsidR="00EC0D32" w:rsidRPr="00B11BA6">
              <w:rPr>
                <w:lang w:val="fr-FR"/>
              </w:rPr>
              <w:t>1</w:t>
            </w:r>
            <w:r w:rsidR="001D1F4D" w:rsidRPr="00B11BA6">
              <w:rPr>
                <w:lang w:val="fr-FR"/>
              </w:rPr>
              <w:t>7</w:t>
            </w:r>
            <w:r w:rsidR="00E42450" w:rsidRPr="00B11BA6">
              <w:rPr>
                <w:lang w:val="fr-FR"/>
              </w:rPr>
              <w:t>:</w:t>
            </w:r>
            <w:r w:rsidR="0087683E" w:rsidRPr="00B11BA6">
              <w:rPr>
                <w:lang w:val="fr-FR"/>
              </w:rPr>
              <w:t xml:space="preserve">Est-ce qu’il y a eu une naissance </w:t>
            </w:r>
            <w:r w:rsidR="00FB10A5" w:rsidRPr="00B11BA6">
              <w:rPr>
                <w:lang w:val="fr-FR"/>
              </w:rPr>
              <w:t xml:space="preserve">vivante </w:t>
            </w:r>
            <w:r w:rsidR="0087683E" w:rsidRPr="00B11BA6">
              <w:rPr>
                <w:lang w:val="fr-FR"/>
              </w:rPr>
              <w:t xml:space="preserve">dans les 2 dernières années </w:t>
            </w:r>
            <w:r w:rsidR="00E42450" w:rsidRPr="00B11BA6">
              <w:rPr>
                <w:lang w:val="fr-FR"/>
              </w:rPr>
              <w:t>?</w:t>
            </w:r>
          </w:p>
          <w:p w14:paraId="7B4FC0D3" w14:textId="77777777" w:rsidR="00EC0D32" w:rsidRPr="00B11BA6" w:rsidRDefault="00EC0D32" w:rsidP="00EC0D32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3DA568D2" w14:textId="77777777" w:rsidR="00EC0D32" w:rsidRPr="00B11BA6" w:rsidRDefault="00EC0D32" w:rsidP="00EC0D32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="0087683E" w:rsidRPr="00B11BA6">
              <w:rPr>
                <w:lang w:val="fr-FR"/>
              </w:rPr>
              <w:t>Copier</w:t>
            </w:r>
            <w:r w:rsidR="00FB10A5" w:rsidRPr="00B11BA6">
              <w:rPr>
                <w:lang w:val="fr-FR"/>
              </w:rPr>
              <w:t xml:space="preserve"> </w:t>
            </w:r>
            <w:r w:rsidR="0087683E" w:rsidRPr="00B11BA6">
              <w:rPr>
                <w:lang w:val="fr-FR"/>
              </w:rPr>
              <w:t xml:space="preserve">le </w:t>
            </w:r>
            <w:r w:rsidR="00DB3722" w:rsidRPr="00B11BA6">
              <w:rPr>
                <w:lang w:val="fr-FR"/>
              </w:rPr>
              <w:t xml:space="preserve">nom </w:t>
            </w:r>
            <w:r w:rsidR="003E31CF" w:rsidRPr="00B11BA6">
              <w:rPr>
                <w:lang w:val="fr-FR"/>
              </w:rPr>
              <w:t xml:space="preserve">de </w:t>
            </w:r>
            <w:r w:rsidR="0087683E" w:rsidRPr="00B11BA6">
              <w:rPr>
                <w:lang w:val="fr-FR"/>
              </w:rPr>
              <w:t>la dernière naissance</w:t>
            </w:r>
            <w:r w:rsidR="001D1F4D" w:rsidRPr="00B11BA6">
              <w:rPr>
                <w:lang w:val="fr-FR"/>
              </w:rPr>
              <w:t xml:space="preserve"> list</w:t>
            </w:r>
            <w:r w:rsidR="0087683E" w:rsidRPr="00B11BA6">
              <w:rPr>
                <w:lang w:val="fr-FR"/>
              </w:rPr>
              <w:t xml:space="preserve">ée dans l’historique des naissances </w:t>
            </w:r>
            <w:r w:rsidR="001D1F4D" w:rsidRPr="00B11BA6">
              <w:rPr>
                <w:lang w:val="fr-FR"/>
              </w:rPr>
              <w:t xml:space="preserve">(CM18) </w:t>
            </w:r>
            <w:r w:rsidR="0087683E" w:rsidRPr="00B11BA6">
              <w:rPr>
                <w:lang w:val="fr-FR"/>
              </w:rPr>
              <w:t xml:space="preserve">ici et utiliser quand indiqué </w:t>
            </w:r>
            <w:r w:rsidRPr="00B11BA6">
              <w:rPr>
                <w:lang w:val="fr-FR"/>
              </w:rPr>
              <w:t>:</w:t>
            </w:r>
          </w:p>
          <w:p w14:paraId="0DB31809" w14:textId="77777777" w:rsidR="00EC0D32" w:rsidRPr="00B11BA6" w:rsidRDefault="00EC0D32" w:rsidP="00EC0D32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2AADB948" w14:textId="77777777" w:rsidR="00EC0D32" w:rsidRPr="00B11BA6" w:rsidRDefault="00EC0D32" w:rsidP="00F7569C">
            <w:pPr>
              <w:pStyle w:val="InstructionstointvwChar4"/>
              <w:tabs>
                <w:tab w:val="right" w:leader="underscore" w:pos="4188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="00F7569C" w:rsidRPr="00B11BA6">
              <w:rPr>
                <w:lang w:val="fr-FR"/>
              </w:rPr>
              <w:t>Nom</w:t>
            </w:r>
            <w:r w:rsidRPr="00B11BA6">
              <w:rPr>
                <w:lang w:val="fr-FR"/>
              </w:rPr>
              <w:tab/>
            </w:r>
          </w:p>
        </w:tc>
        <w:tc>
          <w:tcPr>
            <w:tcW w:w="2155" w:type="pct"/>
            <w:gridSpan w:val="2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A9D8D8" w14:textId="77777777" w:rsidR="00814970" w:rsidRPr="00B11BA6" w:rsidRDefault="003E31CF" w:rsidP="00BE231D">
            <w:pPr>
              <w:pStyle w:val="Responsecategs"/>
              <w:tabs>
                <w:tab w:val="clear" w:pos="3942"/>
                <w:tab w:val="right" w:leader="dot" w:pos="42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EB6F1A" w:rsidRPr="00B11BA6">
              <w:rPr>
                <w:rFonts w:ascii="Times New Roman" w:hAnsi="Times New Roman"/>
                <w:caps/>
              </w:rPr>
              <w:t>, CM17=1</w:t>
            </w:r>
            <w:r w:rsidR="00814970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3FF0C091" w14:textId="77777777" w:rsidR="00814970" w:rsidRPr="00B11BA6" w:rsidRDefault="003E31CF" w:rsidP="00BE231D">
            <w:pPr>
              <w:pStyle w:val="Responsecategs"/>
              <w:tabs>
                <w:tab w:val="clear" w:pos="3942"/>
                <w:tab w:val="right" w:leader="dot" w:pos="42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EB6F1A" w:rsidRPr="00B11BA6">
              <w:rPr>
                <w:rFonts w:ascii="Times New Roman" w:hAnsi="Times New Roman"/>
                <w:caps/>
              </w:rPr>
              <w:t>, CM17=0</w:t>
            </w:r>
            <w:r w:rsidR="00814970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71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185C4F" w14:textId="77777777" w:rsidR="00814970" w:rsidRPr="00B11BA6" w:rsidRDefault="00814970" w:rsidP="00D8360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4B9A102D" w14:textId="77777777" w:rsidR="00814970" w:rsidRPr="00B11BA6" w:rsidRDefault="00814970" w:rsidP="00EB6F1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="00EB6F1A" w:rsidRPr="00B11BA6">
              <w:rPr>
                <w:rFonts w:ascii="Times New Roman" w:hAnsi="Times New Roman"/>
                <w:i/>
                <w:smallCaps w:val="0"/>
              </w:rPr>
              <w:t>Fin</w:t>
            </w:r>
          </w:p>
        </w:tc>
      </w:tr>
      <w:tr w:rsidR="00B438C9" w:rsidRPr="00B11BA6" w14:paraId="3C62183D" w14:textId="77777777" w:rsidTr="00DA526B">
        <w:trPr>
          <w:cantSplit/>
          <w:jc w:val="center"/>
        </w:trPr>
        <w:tc>
          <w:tcPr>
            <w:tcW w:w="227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7A9744" w14:textId="77777777" w:rsidR="00B438C9" w:rsidRPr="00B11BA6" w:rsidRDefault="00B438C9" w:rsidP="00CC44E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DB</w:t>
            </w:r>
            <w:r w:rsidR="00EB6F1A" w:rsidRPr="00B11BA6">
              <w:rPr>
                <w:rFonts w:ascii="Times New Roman" w:hAnsi="Times New Roman"/>
                <w:b/>
                <w:smallCaps w:val="0"/>
                <w:lang w:val="fr-FR"/>
              </w:rPr>
              <w:t>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>Q</w:t>
            </w:r>
            <w:r w:rsidR="0087683E" w:rsidRPr="00B11BA6">
              <w:rPr>
                <w:rFonts w:ascii="Times New Roman" w:hAnsi="Times New Roman"/>
                <w:smallCaps w:val="0"/>
                <w:lang w:val="fr-FR"/>
              </w:rPr>
              <w:t>uand vous êtes tomb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>ée</w:t>
            </w:r>
            <w:r w:rsidR="0087683E" w:rsidRPr="00B11BA6">
              <w:rPr>
                <w:rFonts w:ascii="Times New Roman" w:hAnsi="Times New Roman"/>
                <w:smallCaps w:val="0"/>
                <w:lang w:val="fr-FR"/>
              </w:rPr>
              <w:t xml:space="preserve"> enceinte de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87683E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="0087683E" w:rsidRPr="00B11BA6">
              <w:rPr>
                <w:rFonts w:ascii="Times New Roman" w:hAnsi="Times New Roman"/>
                <w:smallCaps w:val="0"/>
                <w:lang w:val="fr-FR"/>
              </w:rPr>
              <w:t xml:space="preserve">, vouliez-vous tomber enceinte </w:t>
            </w:r>
            <w:r w:rsidR="00CC44E7" w:rsidRPr="00B11BA6">
              <w:rPr>
                <w:rFonts w:ascii="Times New Roman" w:hAnsi="Times New Roman"/>
                <w:smallCaps w:val="0"/>
                <w:lang w:val="fr-FR"/>
              </w:rPr>
              <w:t>à</w:t>
            </w:r>
            <w:r w:rsidR="00FB10A5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87683E" w:rsidRPr="00B11BA6">
              <w:rPr>
                <w:rFonts w:ascii="Times New Roman" w:hAnsi="Times New Roman"/>
                <w:smallCaps w:val="0"/>
                <w:lang w:val="fr-FR"/>
              </w:rPr>
              <w:t>ce moment-là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155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09E8D8" w14:textId="77777777" w:rsidR="00B438C9" w:rsidRPr="00B11BA6" w:rsidRDefault="003E31CF" w:rsidP="00BE231D">
            <w:pPr>
              <w:pStyle w:val="Responsecategs"/>
              <w:tabs>
                <w:tab w:val="clear" w:pos="3942"/>
                <w:tab w:val="right" w:leader="dot" w:pos="42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OUI</w:t>
            </w:r>
            <w:r w:rsidR="00B438C9" w:rsidRPr="00B11BA6">
              <w:rPr>
                <w:rFonts w:ascii="Times New Roman" w:hAnsi="Times New Roman"/>
                <w:lang w:val="fr-FR"/>
              </w:rPr>
              <w:tab/>
              <w:t>1</w:t>
            </w:r>
          </w:p>
          <w:p w14:paraId="5B36517A" w14:textId="77777777" w:rsidR="00B438C9" w:rsidRPr="00B11BA6" w:rsidRDefault="003E31CF" w:rsidP="00BE231D">
            <w:pPr>
              <w:pStyle w:val="Responsecategs"/>
              <w:tabs>
                <w:tab w:val="clear" w:pos="3942"/>
                <w:tab w:val="right" w:leader="dot" w:pos="42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NON</w:t>
            </w:r>
            <w:r w:rsidR="00B438C9" w:rsidRPr="00B11BA6">
              <w:rPr>
                <w:rFonts w:ascii="Times New Roman" w:hAnsi="Times New Roman"/>
                <w:lang w:val="fr-FR"/>
              </w:rPr>
              <w:tab/>
              <w:t>2</w:t>
            </w:r>
          </w:p>
        </w:tc>
        <w:tc>
          <w:tcPr>
            <w:tcW w:w="57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E09933" w14:textId="77777777" w:rsidR="00B438C9" w:rsidRPr="00B11BA6" w:rsidRDefault="00B438C9" w:rsidP="00EB6F1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EB6F1A" w:rsidRPr="00B11BA6">
              <w:rPr>
                <w:rFonts w:ascii="Times New Roman" w:hAnsi="Times New Roman"/>
                <w:i/>
                <w:smallCaps w:val="0"/>
                <w:lang w:val="fr-FR"/>
              </w:rPr>
              <w:t>Fin</w:t>
            </w:r>
          </w:p>
        </w:tc>
      </w:tr>
      <w:tr w:rsidR="00814970" w:rsidRPr="00B11BA6" w14:paraId="6784805B" w14:textId="77777777" w:rsidTr="00DA526B">
        <w:tblPrEx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274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48A66B" w14:textId="77777777" w:rsidR="00814970" w:rsidRPr="00B11BA6" w:rsidRDefault="00814970" w:rsidP="00CC44E7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DB</w:t>
            </w:r>
            <w:r w:rsidR="00FB10A5"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3</w:t>
            </w:r>
            <w:r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774E9B"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="00E42450" w:rsidRPr="00B11BA6">
              <w:rPr>
                <w:lang w:val="fr-FR"/>
              </w:rPr>
              <w:t xml:space="preserve"> CM1</w:t>
            </w:r>
            <w:r w:rsidR="00CC44E7" w:rsidRPr="00B11BA6">
              <w:rPr>
                <w:lang w:val="fr-FR"/>
              </w:rPr>
              <w:t>1</w:t>
            </w:r>
            <w:r w:rsidR="00E42450" w:rsidRPr="00B11BA6">
              <w:rPr>
                <w:lang w:val="fr-FR"/>
              </w:rPr>
              <w:t xml:space="preserve">: </w:t>
            </w:r>
            <w:r w:rsidR="0041566B" w:rsidRPr="00B11BA6">
              <w:rPr>
                <w:lang w:val="fr-FR"/>
              </w:rPr>
              <w:t>Nombre</w:t>
            </w:r>
            <w:r w:rsidR="0087683E" w:rsidRPr="00B11BA6">
              <w:rPr>
                <w:lang w:val="fr-FR"/>
              </w:rPr>
              <w:t xml:space="preserve"> de naissances </w:t>
            </w:r>
            <w:r w:rsidRPr="00B11BA6">
              <w:rPr>
                <w:lang w:val="fr-FR"/>
              </w:rPr>
              <w:t>:</w:t>
            </w:r>
          </w:p>
        </w:tc>
        <w:tc>
          <w:tcPr>
            <w:tcW w:w="2155" w:type="pct"/>
            <w:gridSpan w:val="2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0250A92" w14:textId="77777777" w:rsidR="00814970" w:rsidRPr="00B11BA6" w:rsidRDefault="0049794B" w:rsidP="00BE231D">
            <w:pPr>
              <w:pStyle w:val="Responsecategs"/>
              <w:tabs>
                <w:tab w:val="clear" w:pos="3942"/>
                <w:tab w:val="right" w:leader="dot" w:pos="42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seulement une naissance</w:t>
            </w:r>
            <w:r w:rsidR="00814970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5813699D" w14:textId="77777777" w:rsidR="00814970" w:rsidRPr="00B11BA6" w:rsidRDefault="00814970" w:rsidP="0049794B">
            <w:pPr>
              <w:pStyle w:val="Responsecategs"/>
              <w:tabs>
                <w:tab w:val="clear" w:pos="3942"/>
                <w:tab w:val="right" w:leader="dot" w:pos="42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2 </w:t>
            </w:r>
            <w:r w:rsidR="0049794B" w:rsidRPr="00B11BA6">
              <w:rPr>
                <w:rFonts w:ascii="Times New Roman" w:hAnsi="Times New Roman"/>
                <w:caps/>
                <w:lang w:val="fr-FR"/>
              </w:rPr>
              <w:t xml:space="preserve">naissances ou plus 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571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BC79F7F" w14:textId="77777777" w:rsidR="00814970" w:rsidRPr="00B11BA6" w:rsidRDefault="00E42450" w:rsidP="00D8360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1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DB</w:t>
            </w:r>
            <w:r w:rsidR="00EB6F1A" w:rsidRPr="00B11BA6">
              <w:rPr>
                <w:rFonts w:ascii="Times New Roman" w:hAnsi="Times New Roman"/>
                <w:i/>
                <w:smallCaps w:val="0"/>
                <w:lang w:val="fr-FR"/>
              </w:rPr>
              <w:t>4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A</w:t>
            </w:r>
          </w:p>
          <w:p w14:paraId="343EC7D2" w14:textId="77777777" w:rsidR="00814970" w:rsidRPr="00B11BA6" w:rsidRDefault="00814970" w:rsidP="00EB6F1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="00E42450" w:rsidRPr="00B11BA6">
              <w:rPr>
                <w:rFonts w:ascii="Times New Roman" w:hAnsi="Times New Roman"/>
                <w:i/>
                <w:smallCaps w:val="0"/>
                <w:lang w:val="fr-FR"/>
              </w:rPr>
              <w:t>DB</w:t>
            </w:r>
            <w:r w:rsidR="00EB6F1A" w:rsidRPr="00B11BA6">
              <w:rPr>
                <w:rFonts w:ascii="Times New Roman" w:hAnsi="Times New Roman"/>
                <w:i/>
                <w:smallCaps w:val="0"/>
                <w:lang w:val="fr-FR"/>
              </w:rPr>
              <w:t>4</w:t>
            </w:r>
            <w:r w:rsidR="00E42450" w:rsidRPr="00B11BA6">
              <w:rPr>
                <w:rFonts w:ascii="Times New Roman" w:hAnsi="Times New Roman"/>
                <w:i/>
                <w:smallCaps w:val="0"/>
                <w:lang w:val="fr-FR"/>
              </w:rPr>
              <w:t>B</w:t>
            </w:r>
          </w:p>
        </w:tc>
      </w:tr>
      <w:tr w:rsidR="00B438C9" w:rsidRPr="00B11BA6" w14:paraId="064ADDA5" w14:textId="77777777" w:rsidTr="00DA526B">
        <w:trPr>
          <w:cantSplit/>
          <w:jc w:val="center"/>
        </w:trPr>
        <w:tc>
          <w:tcPr>
            <w:tcW w:w="227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13CFE52" w14:textId="77777777" w:rsidR="00B438C9" w:rsidRPr="00B11BA6" w:rsidRDefault="00B438C9" w:rsidP="00814970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DB</w:t>
            </w:r>
            <w:r w:rsidR="00EB6F1A" w:rsidRPr="00B11BA6">
              <w:rPr>
                <w:rFonts w:ascii="Times New Roman" w:hAnsi="Times New Roman"/>
                <w:b/>
                <w:smallCaps w:val="0"/>
                <w:lang w:val="fr-FR"/>
              </w:rPr>
              <w:t>4</w:t>
            </w:r>
            <w:r w:rsidR="00E42450" w:rsidRPr="00B11BA6">
              <w:rPr>
                <w:rFonts w:ascii="Times New Roman" w:hAnsi="Times New Roman"/>
                <w:b/>
                <w:smallCaps w:val="0"/>
                <w:lang w:val="fr-FR"/>
              </w:rPr>
              <w:t>A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>V</w:t>
            </w:r>
            <w:r w:rsidR="0087683E" w:rsidRPr="00B11BA6">
              <w:rPr>
                <w:rFonts w:ascii="Times New Roman" w:hAnsi="Times New Roman"/>
                <w:smallCaps w:val="0"/>
                <w:lang w:val="fr-FR"/>
              </w:rPr>
              <w:t xml:space="preserve">ouliez-vous avoir un enfant plus tard ou vouliez-vous ne pas avoir 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>d’</w:t>
            </w:r>
            <w:r w:rsidR="0087683E" w:rsidRPr="00B11BA6">
              <w:rPr>
                <w:rFonts w:ascii="Times New Roman" w:hAnsi="Times New Roman"/>
                <w:smallCaps w:val="0"/>
                <w:lang w:val="fr-FR"/>
              </w:rPr>
              <w:t>enfants?</w:t>
            </w:r>
          </w:p>
          <w:p w14:paraId="7BF572C4" w14:textId="77777777" w:rsidR="00E42450" w:rsidRPr="00B11BA6" w:rsidRDefault="00E42450" w:rsidP="00814970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1240C763" w14:textId="77777777" w:rsidR="00E42450" w:rsidRPr="00B11BA6" w:rsidRDefault="00E42450" w:rsidP="00EB6F1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DB</w:t>
            </w:r>
            <w:r w:rsidR="00EB6F1A" w:rsidRPr="00B11BA6">
              <w:rPr>
                <w:rFonts w:ascii="Times New Roman" w:hAnsi="Times New Roman"/>
                <w:b/>
                <w:smallCaps w:val="0"/>
                <w:lang w:val="fr-FR"/>
              </w:rPr>
              <w:t>4</w:t>
            </w: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B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>V</w:t>
            </w:r>
            <w:r w:rsidR="0087683E" w:rsidRPr="00B11BA6">
              <w:rPr>
                <w:rFonts w:ascii="Times New Roman" w:hAnsi="Times New Roman"/>
                <w:smallCaps w:val="0"/>
                <w:lang w:val="fr-FR"/>
              </w:rPr>
              <w:t>ouliez-vous avoir un enfant plus tard ou vouliez-vous ne plus avoir d’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>autres</w:t>
            </w:r>
            <w:r w:rsidR="0087683E" w:rsidRPr="00B11BA6">
              <w:rPr>
                <w:rFonts w:ascii="Times New Roman" w:hAnsi="Times New Roman"/>
                <w:smallCaps w:val="0"/>
                <w:lang w:val="fr-FR"/>
              </w:rPr>
              <w:t xml:space="preserve"> enfants?</w:t>
            </w:r>
          </w:p>
        </w:tc>
        <w:tc>
          <w:tcPr>
            <w:tcW w:w="2155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2DCFF2" w14:textId="77777777" w:rsidR="00B438C9" w:rsidRPr="00B11BA6" w:rsidRDefault="0049794B" w:rsidP="00BE231D">
            <w:pPr>
              <w:pStyle w:val="Responsecategs"/>
              <w:tabs>
                <w:tab w:val="clear" w:pos="3942"/>
                <w:tab w:val="right" w:leader="dot" w:pos="42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 xml:space="preserve">PLUS TARD </w:t>
            </w:r>
            <w:r w:rsidR="00B438C9" w:rsidRPr="00B11BA6">
              <w:rPr>
                <w:rFonts w:ascii="Times New Roman" w:hAnsi="Times New Roman"/>
                <w:lang w:val="fr-FR"/>
              </w:rPr>
              <w:tab/>
              <w:t>1</w:t>
            </w:r>
          </w:p>
          <w:p w14:paraId="2A8F4C7C" w14:textId="77777777" w:rsidR="00B438C9" w:rsidRPr="00B11BA6" w:rsidRDefault="0049794B" w:rsidP="0049794B">
            <w:pPr>
              <w:pStyle w:val="Responsecategs"/>
              <w:tabs>
                <w:tab w:val="clear" w:pos="3942"/>
                <w:tab w:val="right" w:leader="dot" w:pos="427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PLUS D’ENFANT</w:t>
            </w:r>
            <w:r w:rsidR="00B438C9" w:rsidRPr="00B11BA6">
              <w:rPr>
                <w:rFonts w:ascii="Times New Roman" w:hAnsi="Times New Roman"/>
                <w:lang w:val="fr-FR"/>
              </w:rPr>
              <w:tab/>
              <w:t>2</w:t>
            </w:r>
          </w:p>
        </w:tc>
        <w:tc>
          <w:tcPr>
            <w:tcW w:w="57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675F528" w14:textId="77777777" w:rsidR="00B438C9" w:rsidRPr="00B11BA6" w:rsidRDefault="00B438C9" w:rsidP="00CE050A">
            <w:pPr>
              <w:pStyle w:val="skipcolumn"/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lang w:val="fr-FR"/>
              </w:rPr>
            </w:pPr>
          </w:p>
        </w:tc>
      </w:tr>
    </w:tbl>
    <w:p w14:paraId="0125BBD1" w14:textId="77777777" w:rsidR="00B438C9" w:rsidRPr="00B11BA6" w:rsidRDefault="00B438C9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1FA2EF3C" w14:textId="77777777" w:rsidR="00B438C9" w:rsidRPr="00B11BA6" w:rsidRDefault="00B438C9" w:rsidP="00CE050A">
      <w:pPr>
        <w:spacing w:line="276" w:lineRule="auto"/>
        <w:ind w:left="144" w:hanging="144"/>
        <w:contextualSpacing/>
        <w:rPr>
          <w:smallCaps/>
          <w:sz w:val="20"/>
          <w:lang w:val="fr-FR"/>
        </w:rPr>
      </w:pPr>
      <w:r w:rsidRPr="00B11BA6">
        <w:rPr>
          <w:sz w:val="20"/>
          <w:lang w:val="fr-FR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0"/>
        <w:gridCol w:w="21"/>
        <w:gridCol w:w="4593"/>
        <w:gridCol w:w="1215"/>
      </w:tblGrid>
      <w:tr w:rsidR="00B438C9" w:rsidRPr="00B11BA6" w14:paraId="265917BC" w14:textId="77777777" w:rsidTr="00861493">
        <w:trPr>
          <w:cantSplit/>
          <w:jc w:val="center"/>
        </w:trPr>
        <w:tc>
          <w:tcPr>
            <w:tcW w:w="2218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C08E04" w14:textId="77777777" w:rsidR="00B438C9" w:rsidRPr="00B11BA6" w:rsidRDefault="0049794B" w:rsidP="0049794B">
            <w:pPr>
              <w:pStyle w:val="modulename"/>
              <w:pageBreakBefore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B11BA6">
              <w:rPr>
                <w:sz w:val="20"/>
                <w:lang w:val="fr-FR"/>
              </w:rPr>
              <w:lastRenderedPageBreak/>
              <w:t>sante maternelle et du nouveau-ne</w:t>
            </w:r>
          </w:p>
        </w:tc>
        <w:tc>
          <w:tcPr>
            <w:tcW w:w="2782" w:type="pct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000000"/>
          </w:tcPr>
          <w:p w14:paraId="1E14FDCB" w14:textId="77777777" w:rsidR="00B438C9" w:rsidRPr="00B11BA6" w:rsidRDefault="00B438C9" w:rsidP="00CE050A">
            <w:pPr>
              <w:pStyle w:val="modulename"/>
              <w:pageBreakBefore/>
              <w:tabs>
                <w:tab w:val="right" w:pos="9504"/>
              </w:tabs>
              <w:spacing w:line="276" w:lineRule="auto"/>
              <w:ind w:left="144" w:hanging="144"/>
              <w:contextualSpacing/>
              <w:jc w:val="right"/>
              <w:rPr>
                <w:sz w:val="20"/>
              </w:rPr>
            </w:pPr>
            <w:r w:rsidRPr="00B11BA6">
              <w:rPr>
                <w:sz w:val="20"/>
              </w:rPr>
              <w:t>MN</w:t>
            </w:r>
          </w:p>
        </w:tc>
      </w:tr>
      <w:tr w:rsidR="00EC0D32" w:rsidRPr="00B11BA6" w14:paraId="5B992760" w14:textId="77777777" w:rsidTr="0002651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208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F0499C" w14:textId="77777777" w:rsidR="00EC0D32" w:rsidRPr="00B11BA6" w:rsidRDefault="00EC0D32" w:rsidP="00D8360C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MN</w:t>
            </w:r>
            <w:r w:rsidR="00EB6F1A"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1</w:t>
            </w:r>
            <w:r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280A01"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Pr="00B11BA6">
              <w:rPr>
                <w:lang w:val="fr-FR"/>
              </w:rPr>
              <w:t xml:space="preserve"> CM</w:t>
            </w:r>
            <w:r w:rsidR="001D1F4D" w:rsidRPr="00B11BA6">
              <w:rPr>
                <w:lang w:val="fr-FR"/>
              </w:rPr>
              <w:t>17</w:t>
            </w:r>
            <w:r w:rsidRPr="00B11BA6">
              <w:rPr>
                <w:lang w:val="fr-FR"/>
              </w:rPr>
              <w:t xml:space="preserve">: </w:t>
            </w:r>
            <w:r w:rsidR="0049794B" w:rsidRPr="00B11BA6">
              <w:rPr>
                <w:lang w:val="fr-FR"/>
              </w:rPr>
              <w:t>Est-ce qu’il y a eu une naissance dans les 2 dernières années</w:t>
            </w:r>
            <w:r w:rsidRPr="00B11BA6">
              <w:rPr>
                <w:lang w:val="fr-FR"/>
              </w:rPr>
              <w:t>?</w:t>
            </w:r>
          </w:p>
          <w:p w14:paraId="1744B5FF" w14:textId="77777777" w:rsidR="00EC0D32" w:rsidRPr="00B11BA6" w:rsidRDefault="00EC0D32" w:rsidP="00D8360C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4206C6B0" w14:textId="23EA6163" w:rsidR="00EC0D32" w:rsidRPr="00B11BA6" w:rsidRDefault="00EC0D32" w:rsidP="00D8360C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="002C2C03" w:rsidRPr="001C148A">
              <w:rPr>
                <w:lang w:val="fr-FR"/>
              </w:rPr>
              <w:t xml:space="preserve"> Copier le nom de la dernière naissance listée dans l’historique des naissances (CM18) ici et utiliser quand indiqué :</w:t>
            </w:r>
          </w:p>
          <w:p w14:paraId="1901199E" w14:textId="77777777" w:rsidR="00EC0D32" w:rsidRPr="00B11BA6" w:rsidRDefault="00EC0D32" w:rsidP="00D8360C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5A408768" w14:textId="77777777" w:rsidR="00EC0D32" w:rsidRPr="00B11BA6" w:rsidRDefault="00EC0D32" w:rsidP="005E246B">
            <w:pPr>
              <w:pStyle w:val="InstructionstointvwChar4"/>
              <w:tabs>
                <w:tab w:val="right" w:leader="underscore" w:pos="4188"/>
              </w:tabs>
              <w:spacing w:line="276" w:lineRule="auto"/>
              <w:ind w:left="144" w:hanging="144"/>
              <w:contextualSpacing/>
            </w:pPr>
            <w:r w:rsidRPr="00B11BA6">
              <w:rPr>
                <w:lang w:val="fr-FR"/>
              </w:rPr>
              <w:tab/>
            </w:r>
            <w:r w:rsidR="005E246B" w:rsidRPr="00B11BA6">
              <w:rPr>
                <w:lang w:val="fr-FR"/>
              </w:rPr>
              <w:t>Nom</w:t>
            </w:r>
            <w:r w:rsidRPr="00B11BA6">
              <w:tab/>
            </w:r>
          </w:p>
        </w:tc>
        <w:tc>
          <w:tcPr>
            <w:tcW w:w="2210" w:type="pct"/>
            <w:gridSpan w:val="2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9785C8" w14:textId="77777777" w:rsidR="00EC0D32" w:rsidRPr="00B11BA6" w:rsidRDefault="003E31CF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EB6F1A" w:rsidRPr="00B11BA6">
              <w:rPr>
                <w:rFonts w:ascii="Times New Roman" w:hAnsi="Times New Roman"/>
                <w:caps/>
              </w:rPr>
              <w:t>, CM17=1</w:t>
            </w:r>
            <w:r w:rsidR="00EC0D32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67F44429" w14:textId="77777777" w:rsidR="00EC0D32" w:rsidRPr="00B11BA6" w:rsidRDefault="003E31CF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EB6F1A" w:rsidRPr="00B11BA6">
              <w:rPr>
                <w:rFonts w:ascii="Times New Roman" w:hAnsi="Times New Roman"/>
                <w:caps/>
              </w:rPr>
              <w:t>, CM17=0</w:t>
            </w:r>
            <w:r w:rsidR="00EC0D32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82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E7D880" w14:textId="77777777" w:rsidR="00EC0D32" w:rsidRPr="00B11BA6" w:rsidRDefault="00EC0D32" w:rsidP="00D8360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796966C9" w14:textId="77777777" w:rsidR="00EC0D32" w:rsidRPr="00B11BA6" w:rsidRDefault="00EC0D32" w:rsidP="0049794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="0049794B" w:rsidRPr="00B11BA6">
              <w:rPr>
                <w:rFonts w:ascii="Times New Roman" w:hAnsi="Times New Roman"/>
                <w:i/>
                <w:smallCaps w:val="0"/>
              </w:rPr>
              <w:t>Fin</w:t>
            </w:r>
          </w:p>
        </w:tc>
      </w:tr>
      <w:tr w:rsidR="00B438C9" w:rsidRPr="00B11BA6" w14:paraId="453779AC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D887F8B" w14:textId="77777777" w:rsidR="00B438C9" w:rsidRPr="00B11BA6" w:rsidRDefault="00B438C9" w:rsidP="00741B9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EB6F1A" w:rsidRPr="00B11BA6">
              <w:rPr>
                <w:rFonts w:ascii="Times New Roman" w:hAnsi="Times New Roman"/>
                <w:b/>
                <w:smallCaps w:val="0"/>
                <w:lang w:val="fr-FR"/>
              </w:rPr>
              <w:t>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741B98" w:rsidRPr="00B11BA6">
              <w:rPr>
                <w:rFonts w:ascii="Times New Roman" w:hAnsi="Times New Roman"/>
                <w:smallCaps w:val="0"/>
                <w:lang w:val="fr-FR"/>
              </w:rPr>
              <w:t xml:space="preserve">Etes-vous allée en consultation prénatale 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 xml:space="preserve">au cours de la grossesse </w:t>
            </w:r>
            <w:r w:rsidR="00AE46D1" w:rsidRPr="00B11BA6">
              <w:rPr>
                <w:rFonts w:ascii="Times New Roman" w:hAnsi="Times New Roman"/>
                <w:smallCaps w:val="0"/>
                <w:lang w:val="fr-FR"/>
              </w:rPr>
              <w:t>de</w:t>
            </w:r>
            <w:r w:rsidR="00AE46D1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(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91C008" w14:textId="77777777" w:rsidR="00B438C9" w:rsidRPr="00B11BA6" w:rsidRDefault="003E31CF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B438C9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2A809FCA" w14:textId="77777777" w:rsidR="00B438C9" w:rsidRPr="00B11BA6" w:rsidRDefault="003E31CF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B438C9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7EDAA8" w14:textId="77777777" w:rsidR="00B438C9" w:rsidRPr="00B11BA6" w:rsidRDefault="00B438C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54972371" w14:textId="77777777" w:rsidR="00B438C9" w:rsidRPr="00B11BA6" w:rsidRDefault="00B438C9" w:rsidP="00EB6F1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EC0D32" w:rsidRPr="00B11BA6">
              <w:rPr>
                <w:rFonts w:ascii="Times New Roman" w:hAnsi="Times New Roman"/>
                <w:i/>
              </w:rPr>
              <w:t>MN</w:t>
            </w:r>
            <w:r w:rsidR="00EB6F1A" w:rsidRPr="00B11BA6">
              <w:rPr>
                <w:rFonts w:ascii="Times New Roman" w:hAnsi="Times New Roman"/>
                <w:i/>
              </w:rPr>
              <w:t>7</w:t>
            </w:r>
          </w:p>
        </w:tc>
      </w:tr>
      <w:tr w:rsidR="0067715E" w:rsidRPr="00B11BA6" w14:paraId="711B70B9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438A3B" w14:textId="77777777" w:rsidR="0067715E" w:rsidRPr="00B11BA6" w:rsidRDefault="0067715E" w:rsidP="0049794B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MN3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Qui avez-vous vu ? </w:t>
            </w:r>
          </w:p>
          <w:p w14:paraId="461AF5F7" w14:textId="77777777" w:rsidR="0067715E" w:rsidRPr="00B11BA6" w:rsidRDefault="0067715E" w:rsidP="0049794B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</w:p>
          <w:p w14:paraId="135ADA60" w14:textId="77777777" w:rsidR="0067715E" w:rsidRPr="00B11BA6" w:rsidRDefault="0067715E" w:rsidP="0049794B">
            <w:pPr>
              <w:pStyle w:val="1Intvwqst"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Insister :</w:t>
            </w:r>
          </w:p>
          <w:p w14:paraId="1F785FF5" w14:textId="77777777" w:rsidR="0067715E" w:rsidRPr="00B11BA6" w:rsidRDefault="0067715E" w:rsidP="0049794B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       Quelqu’un d’autre ?</w:t>
            </w:r>
          </w:p>
          <w:p w14:paraId="6805EDA1" w14:textId="77777777" w:rsidR="0067715E" w:rsidRPr="00B11BA6" w:rsidRDefault="0067715E" w:rsidP="0049794B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</w:p>
          <w:p w14:paraId="467A1919" w14:textId="77777777" w:rsidR="0067715E" w:rsidRPr="00B11BA6" w:rsidRDefault="0067715E" w:rsidP="00376066">
            <w:pPr>
              <w:pStyle w:val="Instructionstointvw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>Insister pour obtenir le type de personne vue et enregistrer toutes les réponses données.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521A53A" w14:textId="77777777" w:rsidR="0067715E" w:rsidRPr="00B11BA6" w:rsidRDefault="0067715E" w:rsidP="00DF14D2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>professionnel de sante</w:t>
            </w:r>
          </w:p>
          <w:p w14:paraId="06CC9769" w14:textId="77777777" w:rsidR="0067715E" w:rsidRPr="00B11BA6" w:rsidRDefault="0067715E" w:rsidP="00DF14D2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medecin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A</w:t>
            </w:r>
          </w:p>
          <w:p w14:paraId="71D95BDA" w14:textId="77777777" w:rsidR="0067715E" w:rsidRPr="00B11BA6" w:rsidRDefault="0067715E" w:rsidP="00DF14D2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infirmiere/sage-femme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B</w:t>
            </w:r>
          </w:p>
          <w:p w14:paraId="3AA5A9B0" w14:textId="77777777" w:rsidR="0067715E" w:rsidRPr="00B11BA6" w:rsidRDefault="0067715E" w:rsidP="00DF14D2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ASSISTANT MEDICAL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 xml:space="preserve">C </w:t>
            </w:r>
          </w:p>
          <w:p w14:paraId="006BA992" w14:textId="77777777" w:rsidR="0067715E" w:rsidRPr="00B11BA6" w:rsidRDefault="0067715E" w:rsidP="00DF14D2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Accoucheuse auxiliaire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d</w:t>
            </w:r>
          </w:p>
          <w:p w14:paraId="3D54F758" w14:textId="638DE24B" w:rsidR="0067715E" w:rsidRPr="00B11BA6" w:rsidRDefault="0067715E" w:rsidP="00DF14D2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FA1B25F" w14:textId="77777777" w:rsidR="0067715E" w:rsidRPr="00B11BA6" w:rsidRDefault="0067715E" w:rsidP="00DF14D2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0"/>
                <w:szCs w:val="10"/>
                <w:lang w:val="fr-FR"/>
              </w:rPr>
            </w:pPr>
          </w:p>
          <w:p w14:paraId="7944F625" w14:textId="77777777" w:rsidR="0067715E" w:rsidRPr="00B11BA6" w:rsidRDefault="0067715E" w:rsidP="00DF14D2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>Autre personne</w:t>
            </w:r>
          </w:p>
          <w:p w14:paraId="2DE86D91" w14:textId="0F87F3AA" w:rsidR="005A6454" w:rsidRDefault="005A6454" w:rsidP="00DF14D2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MATRONE……………………………………...E</w:t>
            </w:r>
            <w:r w:rsidR="0067715E" w:rsidRPr="00B11BA6">
              <w:rPr>
                <w:rFonts w:ascii="Times New Roman" w:hAnsi="Times New Roman"/>
                <w:caps/>
                <w:lang w:val="fr-FR"/>
              </w:rPr>
              <w:tab/>
            </w:r>
          </w:p>
          <w:p w14:paraId="65A3F196" w14:textId="48C02CEA" w:rsidR="0067715E" w:rsidRPr="00B11BA6" w:rsidRDefault="0067715E" w:rsidP="00DF14D2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accoucheuse Traditionnelle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F</w:t>
            </w:r>
          </w:p>
          <w:p w14:paraId="5D77E2FA" w14:textId="77777777" w:rsidR="00994DB4" w:rsidRPr="00B11BA6" w:rsidRDefault="0067715E" w:rsidP="00DF14D2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 xml:space="preserve">agent de sante </w:t>
            </w:r>
          </w:p>
          <w:p w14:paraId="5B4B88B4" w14:textId="77777777" w:rsidR="0067715E" w:rsidRPr="00B11BA6" w:rsidRDefault="00994DB4" w:rsidP="00DF14D2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    </w:t>
            </w:r>
            <w:r w:rsidR="0067715E" w:rsidRPr="00B11BA6">
              <w:rPr>
                <w:rFonts w:ascii="Times New Roman" w:hAnsi="Times New Roman"/>
                <w:caps/>
                <w:lang w:val="fr-FR"/>
              </w:rPr>
              <w:t>communautaire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 (ASC)</w:t>
            </w:r>
            <w:r w:rsidR="0067715E" w:rsidRPr="00B11BA6">
              <w:rPr>
                <w:rFonts w:ascii="Times New Roman" w:hAnsi="Times New Roman"/>
                <w:caps/>
                <w:lang w:val="fr-FR"/>
              </w:rPr>
              <w:tab/>
              <w:t>G</w:t>
            </w:r>
          </w:p>
          <w:p w14:paraId="7BC85334" w14:textId="396E975E" w:rsidR="0067715E" w:rsidRPr="00B11BA6" w:rsidRDefault="0067715E" w:rsidP="00DF14D2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 </w:t>
            </w:r>
          </w:p>
          <w:p w14:paraId="4F2CEEB8" w14:textId="77777777" w:rsidR="0067715E" w:rsidRPr="00B11BA6" w:rsidRDefault="0067715E" w:rsidP="00DF14D2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>Autre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 (</w:t>
            </w:r>
            <w:r w:rsidRPr="00B11BA6">
              <w:rPr>
                <w:rStyle w:val="Instructionsinparens"/>
                <w:iCs/>
                <w:lang w:val="fr-FR"/>
              </w:rPr>
              <w:t>préciser)</w:t>
            </w:r>
            <w:r w:rsidRPr="00B11BA6" w:rsidDel="00CD6DBA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caps/>
                <w:lang w:val="fr-FR"/>
              </w:rPr>
              <w:t>_________________________X</w:t>
            </w:r>
          </w:p>
          <w:p w14:paraId="09CEFA5D" w14:textId="11F8A47E" w:rsidR="0067715E" w:rsidRPr="00B11BA6" w:rsidRDefault="0067715E" w:rsidP="00DF14D2">
            <w:pPr>
              <w:pStyle w:val="Responsecategs"/>
              <w:keepNext/>
              <w:keepLines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677C61" w14:textId="77777777" w:rsidR="0067715E" w:rsidRPr="00B11BA6" w:rsidRDefault="0067715E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B438C9" w:rsidRPr="00B11BA6" w14:paraId="699D7C2C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C06118" w14:textId="77777777" w:rsidR="0049794B" w:rsidRPr="00B11BA6" w:rsidRDefault="00B438C9" w:rsidP="0049794B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EB6F1A" w:rsidRPr="00B11BA6">
              <w:rPr>
                <w:rFonts w:ascii="Times New Roman" w:hAnsi="Times New Roman"/>
                <w:b/>
                <w:smallCaps w:val="0"/>
                <w:lang w:val="fr-FR"/>
              </w:rPr>
              <w:t>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 xml:space="preserve">De combien de semaines ou de mois </w:t>
            </w:r>
            <w:r w:rsidR="00272535" w:rsidRPr="00B11BA6">
              <w:rPr>
                <w:rFonts w:ascii="Times New Roman" w:hAnsi="Times New Roman"/>
                <w:smallCaps w:val="0"/>
                <w:lang w:val="fr-FR"/>
              </w:rPr>
              <w:t>étiez</w:t>
            </w:r>
            <w:r w:rsidR="00741B98" w:rsidRPr="00B11BA6">
              <w:rPr>
                <w:rFonts w:ascii="Times New Roman" w:hAnsi="Times New Roman"/>
                <w:smallCaps w:val="0"/>
                <w:lang w:val="fr-FR"/>
              </w:rPr>
              <w:t>-vous enceinte quand vous êtes allée en consultation pr</w:t>
            </w:r>
            <w:r w:rsidR="00272535" w:rsidRPr="00B11BA6">
              <w:rPr>
                <w:rFonts w:ascii="Times New Roman" w:hAnsi="Times New Roman"/>
                <w:smallCaps w:val="0"/>
                <w:lang w:val="fr-FR"/>
              </w:rPr>
              <w:t>énatal</w:t>
            </w:r>
            <w:r w:rsidR="00741B98" w:rsidRPr="00B11BA6">
              <w:rPr>
                <w:rFonts w:ascii="Times New Roman" w:hAnsi="Times New Roman"/>
                <w:smallCaps w:val="0"/>
                <w:lang w:val="fr-FR"/>
              </w:rPr>
              <w:t>e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 xml:space="preserve"> pour la </w:t>
            </w:r>
            <w:r w:rsidR="00272535" w:rsidRPr="00B11BA6">
              <w:rPr>
                <w:rFonts w:ascii="Times New Roman" w:hAnsi="Times New Roman"/>
                <w:smallCaps w:val="0"/>
                <w:lang w:val="fr-FR"/>
              </w:rPr>
              <w:t>première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 xml:space="preserve"> fois ? </w:t>
            </w:r>
          </w:p>
          <w:p w14:paraId="2359A12C" w14:textId="77777777" w:rsidR="00272535" w:rsidRPr="00B11BA6" w:rsidRDefault="00272535" w:rsidP="0049794B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</w:p>
          <w:p w14:paraId="4088EB74" w14:textId="77777777" w:rsidR="00B438C9" w:rsidRPr="00B11BA6" w:rsidRDefault="0049794B" w:rsidP="0049794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iCs/>
                <w:smallCaps w:val="0"/>
                <w:lang w:val="fr-FR"/>
              </w:rPr>
              <w:t>Enregistrer la réponse telle que donnée par la répondante.</w:t>
            </w:r>
            <w:r w:rsidR="002C2C03">
              <w:rPr>
                <w:rFonts w:ascii="Times New Roman" w:hAnsi="Times New Roman"/>
                <w:i/>
                <w:iCs/>
                <w:smallCaps w:val="0"/>
                <w:lang w:val="fr-FR"/>
              </w:rPr>
              <w:t xml:space="preserve"> Si </w:t>
            </w:r>
            <w:r w:rsidR="002C2C03" w:rsidRPr="00F23F3D">
              <w:rPr>
                <w:i/>
                <w:iCs/>
                <w:lang w:val="fr-FR"/>
              </w:rPr>
              <w:t>“</w:t>
            </w:r>
            <w:r w:rsidR="002C2C03">
              <w:rPr>
                <w:rFonts w:ascii="Times New Roman" w:hAnsi="Times New Roman"/>
                <w:i/>
                <w:iCs/>
                <w:smallCaps w:val="0"/>
                <w:lang w:val="fr-FR"/>
              </w:rPr>
              <w:t>9 mois ou plus tard</w:t>
            </w:r>
            <w:r w:rsidR="002C2C03" w:rsidRPr="00F23F3D">
              <w:rPr>
                <w:i/>
                <w:iCs/>
                <w:lang w:val="fr-FR"/>
              </w:rPr>
              <w:t>”</w:t>
            </w:r>
            <w:r w:rsidR="002C2C03">
              <w:rPr>
                <w:rFonts w:ascii="Times New Roman" w:hAnsi="Times New Roman"/>
                <w:i/>
                <w:iCs/>
                <w:smallCaps w:val="0"/>
                <w:lang w:val="fr-FR"/>
              </w:rPr>
              <w:t>, enregistrer 9.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BD8C24" w14:textId="77777777" w:rsidR="00B438C9" w:rsidRPr="00B11BA6" w:rsidRDefault="00272535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semaines</w:t>
            </w:r>
            <w:r w:rsidR="00B438C9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B438C9" w:rsidRPr="00B11BA6">
              <w:rPr>
                <w:rFonts w:ascii="Times New Roman" w:hAnsi="Times New Roman"/>
                <w:b/>
                <w:caps/>
                <w:lang w:val="fr-FR"/>
              </w:rPr>
              <w:t>1</w:t>
            </w:r>
            <w:r w:rsidR="00B438C9" w:rsidRPr="00B11BA6">
              <w:rPr>
                <w:rFonts w:ascii="Times New Roman" w:hAnsi="Times New Roman"/>
                <w:caps/>
                <w:lang w:val="fr-FR"/>
              </w:rPr>
              <w:t xml:space="preserve">  __ __</w:t>
            </w:r>
          </w:p>
          <w:p w14:paraId="05B63A77" w14:textId="77777777" w:rsidR="00B438C9" w:rsidRPr="00B11BA6" w:rsidRDefault="00B438C9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AEDA499" w14:textId="77777777" w:rsidR="00B438C9" w:rsidRPr="00B11BA6" w:rsidRDefault="003E31CF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Mois</w:t>
            </w:r>
            <w:r w:rsidR="00B438C9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A5747D" w:rsidRPr="00B11BA6">
              <w:rPr>
                <w:rFonts w:ascii="Times New Roman" w:hAnsi="Times New Roman"/>
                <w:caps/>
                <w:lang w:val="fr-FR"/>
              </w:rPr>
              <w:t xml:space="preserve">  </w:t>
            </w:r>
            <w:r w:rsidR="00B438C9" w:rsidRPr="00B11BA6">
              <w:rPr>
                <w:rFonts w:ascii="Times New Roman" w:hAnsi="Times New Roman"/>
                <w:b/>
                <w:caps/>
                <w:lang w:val="fr-FR"/>
              </w:rPr>
              <w:t>2</w:t>
            </w:r>
            <w:r w:rsidR="002A1400" w:rsidRPr="00B11BA6">
              <w:rPr>
                <w:rFonts w:ascii="Times New Roman" w:hAnsi="Times New Roman"/>
                <w:b/>
                <w:caps/>
                <w:lang w:val="fr-FR"/>
              </w:rPr>
              <w:t xml:space="preserve"> </w:t>
            </w:r>
            <w:r w:rsidR="00A5747D" w:rsidRPr="00B11BA6">
              <w:rPr>
                <w:rFonts w:ascii="Times New Roman" w:hAnsi="Times New Roman"/>
                <w:b/>
                <w:caps/>
                <w:lang w:val="fr-FR"/>
              </w:rPr>
              <w:t xml:space="preserve">  </w:t>
            </w:r>
            <w:r w:rsidR="00B438C9" w:rsidRPr="00B11BA6">
              <w:rPr>
                <w:rFonts w:ascii="Times New Roman" w:hAnsi="Times New Roman"/>
                <w:caps/>
                <w:u w:val="single"/>
                <w:lang w:val="fr-FR"/>
              </w:rPr>
              <w:t xml:space="preserve"> 0 </w:t>
            </w:r>
            <w:r w:rsidR="00B438C9" w:rsidRPr="00B11BA6">
              <w:rPr>
                <w:rFonts w:ascii="Times New Roman" w:hAnsi="Times New Roman"/>
                <w:caps/>
                <w:lang w:val="fr-FR"/>
              </w:rPr>
              <w:t xml:space="preserve"> __</w:t>
            </w:r>
          </w:p>
          <w:p w14:paraId="49D0525B" w14:textId="77777777" w:rsidR="00B438C9" w:rsidRPr="00B11BA6" w:rsidRDefault="00B438C9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57F43F8E" w14:textId="77777777" w:rsidR="00B438C9" w:rsidRPr="00B11BA6" w:rsidRDefault="003E31CF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B438C9" w:rsidRPr="00B11BA6">
              <w:rPr>
                <w:rFonts w:ascii="Times New Roman" w:hAnsi="Times New Roman"/>
                <w:caps/>
                <w:lang w:val="fr-FR"/>
              </w:rPr>
              <w:tab/>
              <w:t>998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3703E6" w14:textId="77777777" w:rsidR="00B438C9" w:rsidRPr="00B11BA6" w:rsidRDefault="00B438C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B438C9" w:rsidRPr="00B11BA6" w14:paraId="63FE8D64" w14:textId="77777777" w:rsidTr="0002651B">
        <w:trPr>
          <w:cantSplit/>
          <w:trHeight w:val="1018"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B19A38" w14:textId="77777777" w:rsidR="0049794B" w:rsidRPr="00B11BA6" w:rsidRDefault="00B438C9" w:rsidP="0049794B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EB6F1A" w:rsidRPr="00B11BA6">
              <w:rPr>
                <w:rFonts w:ascii="Times New Roman" w:hAnsi="Times New Roman"/>
                <w:b/>
                <w:smallCaps w:val="0"/>
                <w:lang w:val="fr-FR"/>
              </w:rPr>
              <w:t>5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 xml:space="preserve">Combien de fois </w:t>
            </w:r>
            <w:r w:rsidR="00741B98" w:rsidRPr="00B11BA6">
              <w:rPr>
                <w:rFonts w:ascii="Times New Roman" w:hAnsi="Times New Roman"/>
                <w:smallCaps w:val="0"/>
                <w:lang w:val="fr-FR"/>
              </w:rPr>
              <w:t xml:space="preserve">êtes-vous allée en consultation 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>prénatal</w:t>
            </w:r>
            <w:r w:rsidR="00741B98" w:rsidRPr="00B11BA6">
              <w:rPr>
                <w:rFonts w:ascii="Times New Roman" w:hAnsi="Times New Roman"/>
                <w:smallCaps w:val="0"/>
                <w:lang w:val="fr-FR"/>
              </w:rPr>
              <w:t>e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 xml:space="preserve"> au cours de cette grossesse ?</w:t>
            </w:r>
          </w:p>
          <w:p w14:paraId="0D764850" w14:textId="77777777" w:rsidR="0049794B" w:rsidRPr="00B11BA6" w:rsidRDefault="0049794B" w:rsidP="0049794B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</w:p>
          <w:p w14:paraId="0DC0E31B" w14:textId="77777777" w:rsidR="00B438C9" w:rsidRPr="00B11BA6" w:rsidRDefault="0049794B" w:rsidP="003B1330">
            <w:pPr>
              <w:pStyle w:val="Instructionstointvw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 xml:space="preserve">Insister pour obtenir le </w:t>
            </w:r>
            <w:r w:rsidR="0041566B" w:rsidRPr="00B11BA6">
              <w:rPr>
                <w:lang w:val="fr-FR"/>
              </w:rPr>
              <w:t>nombre</w:t>
            </w:r>
            <w:r w:rsidRPr="00B11BA6">
              <w:rPr>
                <w:lang w:val="fr-FR"/>
              </w:rPr>
              <w:t xml:space="preserve"> de fois où les consultations prénatales ont été reçues. Si une </w:t>
            </w:r>
            <w:r w:rsidR="00272535" w:rsidRPr="00B11BA6">
              <w:rPr>
                <w:lang w:val="fr-FR"/>
              </w:rPr>
              <w:t xml:space="preserve">fourchette </w:t>
            </w:r>
            <w:r w:rsidRPr="00B11BA6">
              <w:rPr>
                <w:lang w:val="fr-FR"/>
              </w:rPr>
              <w:t xml:space="preserve"> est donnée, enregistrer le </w:t>
            </w:r>
            <w:r w:rsidR="0041566B" w:rsidRPr="00B11BA6">
              <w:rPr>
                <w:lang w:val="fr-FR"/>
              </w:rPr>
              <w:t>nombre</w:t>
            </w:r>
            <w:r w:rsidRPr="00B11BA6">
              <w:rPr>
                <w:lang w:val="fr-FR"/>
              </w:rPr>
              <w:t xml:space="preserve"> minimum de fois où les consultations prénatales ont été faites.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D54592" w14:textId="77777777" w:rsidR="00B438C9" w:rsidRPr="00B11BA6" w:rsidRDefault="00B438C9" w:rsidP="00CE050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FDAC5CE" w14:textId="77777777" w:rsidR="00B438C9" w:rsidRPr="00B11BA6" w:rsidRDefault="00741B98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nombre d</w:t>
            </w:r>
            <w:r w:rsidR="00272535" w:rsidRPr="00B11BA6">
              <w:rPr>
                <w:rFonts w:ascii="Times New Roman" w:hAnsi="Times New Roman"/>
                <w:caps/>
              </w:rPr>
              <w:t>e fois</w:t>
            </w:r>
            <w:r w:rsidR="00B438C9" w:rsidRPr="00B11BA6">
              <w:rPr>
                <w:rFonts w:ascii="Times New Roman" w:hAnsi="Times New Roman"/>
                <w:caps/>
              </w:rPr>
              <w:tab/>
              <w:t>__ __</w:t>
            </w:r>
          </w:p>
          <w:p w14:paraId="06E372E4" w14:textId="77777777" w:rsidR="00B438C9" w:rsidRPr="00B11BA6" w:rsidRDefault="00B438C9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5EBB3C77" w14:textId="77777777" w:rsidR="00B438C9" w:rsidRPr="00B11BA6" w:rsidRDefault="003E31CF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B438C9" w:rsidRPr="00B11BA6">
              <w:rPr>
                <w:rFonts w:ascii="Times New Roman" w:hAnsi="Times New Roman"/>
                <w:caps/>
              </w:rPr>
              <w:tab/>
              <w:t>98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0B7E71" w14:textId="77777777" w:rsidR="00B438C9" w:rsidRPr="00B11BA6" w:rsidRDefault="00B438C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B438C9" w:rsidRPr="00B11BA6" w14:paraId="046CE95B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7831516" w14:textId="77777777" w:rsidR="0049794B" w:rsidRPr="00B11BA6" w:rsidRDefault="00B438C9" w:rsidP="0049794B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EB6F1A" w:rsidRPr="00B11BA6">
              <w:rPr>
                <w:rFonts w:ascii="Times New Roman" w:hAnsi="Times New Roman"/>
                <w:b/>
                <w:smallCaps w:val="0"/>
                <w:lang w:val="fr-FR"/>
              </w:rPr>
              <w:t>6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 xml:space="preserve">Dans le cadre </w:t>
            </w:r>
            <w:r w:rsidR="00741B98" w:rsidRPr="00B11BA6">
              <w:rPr>
                <w:rFonts w:ascii="Times New Roman" w:hAnsi="Times New Roman"/>
                <w:smallCaps w:val="0"/>
                <w:lang w:val="fr-FR"/>
              </w:rPr>
              <w:t xml:space="preserve">de ces consultations </w:t>
            </w:r>
            <w:r w:rsidR="00AE46D1" w:rsidRPr="00B11BA6">
              <w:rPr>
                <w:rFonts w:ascii="Times New Roman" w:hAnsi="Times New Roman"/>
                <w:smallCaps w:val="0"/>
                <w:lang w:val="fr-FR"/>
              </w:rPr>
              <w:t>prénatales pour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 xml:space="preserve"> cette grossesse, est-ce que les choses suivantes ont été faites, au moins une fois ?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br/>
            </w:r>
          </w:p>
          <w:p w14:paraId="3ACCCC14" w14:textId="77777777" w:rsidR="00272535" w:rsidRPr="00B11BA6" w:rsidRDefault="00272535" w:rsidP="0049794B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</w:p>
          <w:p w14:paraId="5DBDE1FF" w14:textId="77777777" w:rsidR="0049794B" w:rsidRPr="00B11BA6" w:rsidRDefault="00C64A30" w:rsidP="0049794B">
            <w:pPr>
              <w:pStyle w:val="1Intvwqst"/>
              <w:tabs>
                <w:tab w:val="left" w:pos="787"/>
              </w:tabs>
              <w:ind w:left="337" w:firstLine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[A] V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>ous a-t-on pris la tension ?</w:t>
            </w:r>
          </w:p>
          <w:p w14:paraId="5893DF75" w14:textId="77777777" w:rsidR="0049794B" w:rsidRPr="00B11BA6" w:rsidRDefault="0049794B" w:rsidP="0049794B">
            <w:pPr>
              <w:pStyle w:val="1Intvwqst"/>
              <w:ind w:left="337"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3BF073F4" w14:textId="77777777" w:rsidR="0049794B" w:rsidRPr="00B11BA6" w:rsidRDefault="000A35E6" w:rsidP="0049794B">
            <w:pPr>
              <w:pStyle w:val="1Intvwqst"/>
              <w:ind w:left="337" w:firstLine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[B] Vous a-t-on prélevé de 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>l’urine ?</w:t>
            </w:r>
          </w:p>
          <w:p w14:paraId="129D396D" w14:textId="77777777" w:rsidR="0049794B" w:rsidRPr="00B11BA6" w:rsidRDefault="0049794B" w:rsidP="0049794B">
            <w:pPr>
              <w:pStyle w:val="1Intvwqst"/>
              <w:ind w:left="337" w:firstLine="0"/>
              <w:rPr>
                <w:rFonts w:ascii="Times New Roman" w:hAnsi="Times New Roman"/>
                <w:smallCaps w:val="0"/>
                <w:lang w:val="fr-FR"/>
              </w:rPr>
            </w:pPr>
          </w:p>
          <w:p w14:paraId="34B0BFA6" w14:textId="77777777" w:rsidR="00B438C9" w:rsidRPr="00B11BA6" w:rsidRDefault="00A5747D" w:rsidP="0049794B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      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>[C] Vous a-t-on prélevé du sang ?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BB50DDB" w14:textId="77777777" w:rsidR="00B438C9" w:rsidRPr="00B11BA6" w:rsidRDefault="00B438C9" w:rsidP="00CE050A">
            <w:pPr>
              <w:pStyle w:val="Responsecategs"/>
              <w:keepNext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6BE1807E" w14:textId="77777777" w:rsidR="00B438C9" w:rsidRPr="00B11BA6" w:rsidRDefault="00B438C9" w:rsidP="00CE050A">
            <w:pPr>
              <w:pStyle w:val="Responsecategs"/>
              <w:keepNext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50B5E61" w14:textId="77777777" w:rsidR="00B438C9" w:rsidRPr="00B11BA6" w:rsidRDefault="00B438C9" w:rsidP="00BE231D">
            <w:pPr>
              <w:pStyle w:val="Responsecategs"/>
              <w:keepNext/>
              <w:tabs>
                <w:tab w:val="clear" w:pos="3942"/>
                <w:tab w:val="left" w:pos="3336"/>
                <w:tab w:val="righ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Non</w:t>
            </w:r>
          </w:p>
          <w:p w14:paraId="60308BC6" w14:textId="77777777" w:rsidR="00B438C9" w:rsidRPr="00B11BA6" w:rsidRDefault="00B438C9" w:rsidP="00CE050A">
            <w:pPr>
              <w:pStyle w:val="Responsecategs"/>
              <w:keepNext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16F1148" w14:textId="77777777" w:rsidR="00B438C9" w:rsidRPr="00B11BA6" w:rsidRDefault="00272535" w:rsidP="00BE231D">
            <w:pPr>
              <w:pStyle w:val="Responsecategs"/>
              <w:keepNext/>
              <w:tabs>
                <w:tab w:val="clear" w:pos="3942"/>
                <w:tab w:val="right" w:leader="dot" w:pos="360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tension</w:t>
            </w:r>
            <w:r w:rsidR="00B438C9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  <w:r w:rsidR="00B438C9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5CF6D5A4" w14:textId="77777777" w:rsidR="00B438C9" w:rsidRPr="00B11BA6" w:rsidRDefault="00B438C9" w:rsidP="00BE231D">
            <w:pPr>
              <w:pStyle w:val="Responsecategs"/>
              <w:keepNext/>
              <w:tabs>
                <w:tab w:val="clear" w:pos="3942"/>
                <w:tab w:val="right" w:leader="dot" w:pos="360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46ED04B" w14:textId="77777777" w:rsidR="00B438C9" w:rsidRPr="00B11BA6" w:rsidRDefault="00272535" w:rsidP="00BE231D">
            <w:pPr>
              <w:pStyle w:val="Responsecategs"/>
              <w:keepNext/>
              <w:tabs>
                <w:tab w:val="clear" w:pos="3942"/>
                <w:tab w:val="right" w:leader="dot" w:pos="360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echantillon d’urine</w:t>
            </w:r>
            <w:r w:rsidR="00B438C9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  <w:r w:rsidR="00B438C9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2A398D50" w14:textId="77777777" w:rsidR="00B438C9" w:rsidRPr="00B11BA6" w:rsidRDefault="00B438C9" w:rsidP="00BE231D">
            <w:pPr>
              <w:pStyle w:val="Responsecategs"/>
              <w:keepNext/>
              <w:tabs>
                <w:tab w:val="clear" w:pos="3942"/>
                <w:tab w:val="right" w:leader="dot" w:pos="360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CEEF526" w14:textId="77777777" w:rsidR="00B438C9" w:rsidRPr="00B11BA6" w:rsidRDefault="00272535" w:rsidP="00BE231D">
            <w:pPr>
              <w:pStyle w:val="Responsecategs"/>
              <w:keepNext/>
              <w:tabs>
                <w:tab w:val="clear" w:pos="3942"/>
                <w:tab w:val="right" w:leader="dot" w:pos="3606"/>
                <w:tab w:val="right" w:pos="41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  <w:lang w:val="en-US"/>
              </w:rPr>
              <w:t>echantillon de sang</w:t>
            </w:r>
            <w:r w:rsidR="00B438C9" w:rsidRPr="00B11BA6">
              <w:rPr>
                <w:rFonts w:ascii="Times New Roman" w:hAnsi="Times New Roman"/>
                <w:caps/>
              </w:rPr>
              <w:tab/>
              <w:t>1</w:t>
            </w:r>
            <w:r w:rsidR="00B438C9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3FB0C2" w14:textId="77777777" w:rsidR="00B438C9" w:rsidRPr="00B11BA6" w:rsidRDefault="00B438C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B438C9" w:rsidRPr="00B11BA6" w14:paraId="3E349E88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1410AAB" w14:textId="77777777" w:rsidR="0049794B" w:rsidRPr="00B11BA6" w:rsidRDefault="00B438C9" w:rsidP="0049794B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EB6F1A" w:rsidRPr="00B11BA6">
              <w:rPr>
                <w:rFonts w:ascii="Times New Roman" w:hAnsi="Times New Roman"/>
                <w:b/>
                <w:smallCaps w:val="0"/>
                <w:lang w:val="fr-FR"/>
              </w:rPr>
              <w:t>7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>Avez-vous un carnet ou autre document dans lequel sont inscrites toutes vos vaccinations ?</w:t>
            </w:r>
          </w:p>
          <w:p w14:paraId="17432E52" w14:textId="77777777" w:rsidR="0049794B" w:rsidRPr="00B11BA6" w:rsidRDefault="0049794B" w:rsidP="0049794B">
            <w:pPr>
              <w:pStyle w:val="1Intvwqst"/>
              <w:rPr>
                <w:lang w:val="fr-FR"/>
              </w:rPr>
            </w:pPr>
          </w:p>
          <w:p w14:paraId="0754BE5C" w14:textId="77777777" w:rsidR="0049794B" w:rsidRPr="00B11BA6" w:rsidRDefault="0049794B" w:rsidP="0049794B">
            <w:pPr>
              <w:pStyle w:val="1Intvwqst"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Si oui</w:t>
            </w:r>
            <w:r w:rsidRPr="00B11BA6">
              <w:rPr>
                <w:lang w:val="fr-FR"/>
              </w:rPr>
              <w:t xml:space="preserve"> :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Puis-je le voir, s’il vous plait ?</w:t>
            </w:r>
          </w:p>
          <w:p w14:paraId="5917763C" w14:textId="77777777" w:rsidR="0049794B" w:rsidRPr="00B11BA6" w:rsidRDefault="0049794B" w:rsidP="0049794B">
            <w:pPr>
              <w:rPr>
                <w:lang w:val="fr-FR"/>
              </w:rPr>
            </w:pPr>
          </w:p>
          <w:p w14:paraId="741FB914" w14:textId="77777777" w:rsidR="00B438C9" w:rsidRPr="00B11BA6" w:rsidRDefault="0049794B" w:rsidP="0049794B">
            <w:pPr>
              <w:pStyle w:val="InstructionstointvwCharChar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>Si un carnet est présenté, l’utiliser pour les réponses aux questions suivantes.</w:t>
            </w:r>
          </w:p>
        </w:tc>
        <w:tc>
          <w:tcPr>
            <w:tcW w:w="2210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0C39F1" w14:textId="77777777" w:rsidR="00B438C9" w:rsidRPr="00B11BA6" w:rsidRDefault="003E31CF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B438C9" w:rsidRPr="00B11BA6">
              <w:rPr>
                <w:rFonts w:ascii="Times New Roman" w:hAnsi="Times New Roman"/>
                <w:caps/>
                <w:lang w:val="fr-FR"/>
              </w:rPr>
              <w:t xml:space="preserve"> (car</w:t>
            </w:r>
            <w:r w:rsidR="00D57174" w:rsidRPr="00B11BA6">
              <w:rPr>
                <w:rFonts w:ascii="Times New Roman" w:hAnsi="Times New Roman"/>
                <w:caps/>
                <w:lang w:val="fr-FR"/>
              </w:rPr>
              <w:t>net</w:t>
            </w:r>
            <w:r w:rsidR="00A5747D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272535" w:rsidRPr="00B11BA6">
              <w:rPr>
                <w:rFonts w:ascii="Times New Roman" w:hAnsi="Times New Roman"/>
                <w:caps/>
                <w:lang w:val="fr-FR"/>
              </w:rPr>
              <w:t>ou</w:t>
            </w:r>
            <w:r w:rsidR="00A5747D" w:rsidRPr="00B11BA6">
              <w:rPr>
                <w:rFonts w:ascii="Times New Roman" w:hAnsi="Times New Roman"/>
                <w:caps/>
                <w:lang w:val="fr-FR"/>
              </w:rPr>
              <w:t xml:space="preserve">  </w:t>
            </w:r>
            <w:r w:rsidR="00626DBD" w:rsidRPr="00B11BA6">
              <w:rPr>
                <w:rFonts w:ascii="Times New Roman" w:hAnsi="Times New Roman"/>
                <w:caps/>
                <w:lang w:val="fr-FR"/>
              </w:rPr>
              <w:t>Autre</w:t>
            </w:r>
            <w:r w:rsidR="006B11FC" w:rsidRPr="00B11BA6">
              <w:rPr>
                <w:rFonts w:ascii="Times New Roman" w:hAnsi="Times New Roman"/>
                <w:caps/>
                <w:lang w:val="fr-FR"/>
              </w:rPr>
              <w:t xml:space="preserve"> document </w:t>
            </w:r>
            <w:r w:rsidR="00272535" w:rsidRPr="00B11BA6">
              <w:rPr>
                <w:rFonts w:ascii="Times New Roman" w:hAnsi="Times New Roman"/>
                <w:caps/>
                <w:lang w:val="fr-FR"/>
              </w:rPr>
              <w:t>vu</w:t>
            </w:r>
            <w:r w:rsidR="00B438C9" w:rsidRPr="00B11BA6">
              <w:rPr>
                <w:rFonts w:ascii="Times New Roman" w:hAnsi="Times New Roman"/>
                <w:caps/>
                <w:lang w:val="fr-FR"/>
              </w:rPr>
              <w:t>)</w:t>
            </w:r>
            <w:r w:rsidR="00B438C9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701787D2" w14:textId="77777777" w:rsidR="00BE231D" w:rsidRPr="00B11BA6" w:rsidRDefault="003E31CF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B438C9" w:rsidRPr="00B11BA6">
              <w:rPr>
                <w:rFonts w:ascii="Times New Roman" w:hAnsi="Times New Roman"/>
                <w:caps/>
                <w:lang w:val="fr-FR"/>
              </w:rPr>
              <w:t xml:space="preserve"> (car</w:t>
            </w:r>
            <w:r w:rsidR="00D57174" w:rsidRPr="00B11BA6">
              <w:rPr>
                <w:rFonts w:ascii="Times New Roman" w:hAnsi="Times New Roman"/>
                <w:caps/>
                <w:lang w:val="fr-FR"/>
              </w:rPr>
              <w:t>net</w:t>
            </w:r>
            <w:r w:rsidR="00A5747D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272535" w:rsidRPr="00B11BA6">
              <w:rPr>
                <w:rFonts w:ascii="Times New Roman" w:hAnsi="Times New Roman"/>
                <w:caps/>
                <w:lang w:val="fr-FR"/>
              </w:rPr>
              <w:t>ou</w:t>
            </w:r>
            <w:r w:rsidR="00A5747D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626DBD" w:rsidRPr="00B11BA6">
              <w:rPr>
                <w:rFonts w:ascii="Times New Roman" w:hAnsi="Times New Roman"/>
                <w:caps/>
                <w:lang w:val="fr-FR"/>
              </w:rPr>
              <w:t>Autre</w:t>
            </w:r>
            <w:r w:rsidR="00BE231D" w:rsidRPr="00B11BA6">
              <w:rPr>
                <w:rFonts w:ascii="Times New Roman" w:hAnsi="Times New Roman"/>
                <w:caps/>
                <w:lang w:val="fr-FR"/>
              </w:rPr>
              <w:t xml:space="preserve"> document</w:t>
            </w:r>
          </w:p>
          <w:p w14:paraId="51C2891D" w14:textId="77777777" w:rsidR="00B438C9" w:rsidRPr="00B11BA6" w:rsidRDefault="00BE231D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272535" w:rsidRPr="00B11BA6">
              <w:rPr>
                <w:rFonts w:ascii="Times New Roman" w:hAnsi="Times New Roman"/>
                <w:caps/>
                <w:lang w:val="fr-FR"/>
              </w:rPr>
              <w:t>pas vu</w:t>
            </w:r>
            <w:r w:rsidR="00B438C9" w:rsidRPr="00B11BA6">
              <w:rPr>
                <w:rFonts w:ascii="Times New Roman" w:hAnsi="Times New Roman"/>
                <w:caps/>
                <w:lang w:val="fr-FR"/>
              </w:rPr>
              <w:t>)</w:t>
            </w:r>
            <w:r w:rsidR="00B438C9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2F12EE89" w14:textId="77777777" w:rsidR="00B438C9" w:rsidRPr="00B11BA6" w:rsidRDefault="003E31CF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B438C9" w:rsidRPr="00B11BA6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0455BED0" w14:textId="77777777" w:rsidR="00B438C9" w:rsidRPr="00B11BA6" w:rsidRDefault="00B438C9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6885D826" w14:textId="77777777" w:rsidR="00B438C9" w:rsidRPr="00B11BA6" w:rsidRDefault="003E31CF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B438C9"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582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C2188C" w14:textId="77777777" w:rsidR="00B438C9" w:rsidRPr="00B11BA6" w:rsidRDefault="00B438C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B438C9" w:rsidRPr="00B11BA6" w14:paraId="24079FD4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B2A200" w14:textId="77777777" w:rsidR="00B438C9" w:rsidRPr="00B11BA6" w:rsidRDefault="00B438C9" w:rsidP="0041566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MN</w:t>
            </w:r>
            <w:r w:rsidR="00EB6F1A" w:rsidRPr="00B11BA6">
              <w:rPr>
                <w:rFonts w:ascii="Times New Roman" w:hAnsi="Times New Roman"/>
                <w:b/>
                <w:smallCaps w:val="0"/>
                <w:lang w:val="fr-FR"/>
              </w:rPr>
              <w:t>8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 xml:space="preserve">Quand vous étiez enceinte de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272535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="0049794B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,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 xml:space="preserve"> vous a-t-on fait une injection dans le bras ou à l’épaule pour éviter au bébé de contracter le tétanos, c’est-à-dire des convulsions après la naissance ?</w:t>
            </w:r>
          </w:p>
        </w:tc>
        <w:tc>
          <w:tcPr>
            <w:tcW w:w="2210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FD7E43" w14:textId="77777777" w:rsidR="00B438C9" w:rsidRPr="00B11BA6" w:rsidRDefault="003E31CF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B438C9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75E1CD3E" w14:textId="77777777" w:rsidR="00B438C9" w:rsidRPr="00B11BA6" w:rsidRDefault="003E31CF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B438C9"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728BBBEE" w14:textId="77777777" w:rsidR="00B438C9" w:rsidRPr="00B11BA6" w:rsidRDefault="00B438C9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75B595C4" w14:textId="77777777" w:rsidR="00B438C9" w:rsidRPr="00B11BA6" w:rsidRDefault="003E31CF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B438C9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582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23F673B" w14:textId="77777777" w:rsidR="00B438C9" w:rsidRPr="00B11BA6" w:rsidRDefault="00B438C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656812FB" w14:textId="77777777" w:rsidR="00B438C9" w:rsidRPr="00B11BA6" w:rsidRDefault="00B438C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MN</w:t>
            </w:r>
            <w:r w:rsidR="0041566B" w:rsidRPr="00B11BA6">
              <w:rPr>
                <w:rFonts w:ascii="Times New Roman" w:hAnsi="Times New Roman"/>
                <w:i/>
              </w:rPr>
              <w:t>11</w:t>
            </w:r>
          </w:p>
          <w:p w14:paraId="64AD0B23" w14:textId="77777777" w:rsidR="00B438C9" w:rsidRPr="00B11BA6" w:rsidRDefault="00B438C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5D912364" w14:textId="77777777" w:rsidR="00B438C9" w:rsidRPr="00B11BA6" w:rsidRDefault="00B438C9" w:rsidP="0041566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8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MN</w:t>
            </w:r>
            <w:r w:rsidR="0041566B" w:rsidRPr="00B11BA6">
              <w:rPr>
                <w:rFonts w:ascii="Times New Roman" w:hAnsi="Times New Roman"/>
                <w:i/>
              </w:rPr>
              <w:t>11</w:t>
            </w:r>
          </w:p>
        </w:tc>
      </w:tr>
      <w:tr w:rsidR="00B438C9" w:rsidRPr="00B11BA6" w14:paraId="7E359513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8B3C17" w14:textId="77777777" w:rsidR="00B438C9" w:rsidRPr="00B11BA6" w:rsidRDefault="00B438C9" w:rsidP="0041566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41566B" w:rsidRPr="00B11BA6">
              <w:rPr>
                <w:rFonts w:ascii="Times New Roman" w:hAnsi="Times New Roman"/>
                <w:b/>
                <w:smallCaps w:val="0"/>
                <w:lang w:val="fr-FR"/>
              </w:rPr>
              <w:t>9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9794B" w:rsidRPr="00B11BA6">
              <w:rPr>
                <w:rFonts w:ascii="Times New Roman" w:hAnsi="Times New Roman"/>
                <w:smallCaps w:val="0"/>
                <w:lang w:val="fr-FR"/>
              </w:rPr>
              <w:t xml:space="preserve">Combien de fois avez-vous reçu cette injection contre le tétanos au cours de la grossesse </w:t>
            </w:r>
            <w:r w:rsidR="009E6A8B" w:rsidRPr="00B11BA6">
              <w:rPr>
                <w:rFonts w:ascii="Times New Roman" w:hAnsi="Times New Roman"/>
                <w:smallCaps w:val="0"/>
                <w:lang w:val="fr-FR"/>
              </w:rPr>
              <w:t>de</w:t>
            </w:r>
            <w:r w:rsidR="009E6A8B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(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E901E5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8D216A" w14:textId="77777777" w:rsidR="00B438C9" w:rsidRPr="00B11BA6" w:rsidRDefault="00B438C9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44797EF" w14:textId="77777777" w:rsidR="00B438C9" w:rsidRPr="00B11BA6" w:rsidRDefault="0041566B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Nombre</w:t>
            </w:r>
            <w:r w:rsidR="00033886" w:rsidRPr="00B11BA6">
              <w:rPr>
                <w:rFonts w:ascii="Times New Roman" w:hAnsi="Times New Roman"/>
                <w:caps/>
              </w:rPr>
              <w:t xml:space="preserve"> de fois </w:t>
            </w:r>
            <w:r w:rsidR="00B438C9" w:rsidRPr="00B11BA6">
              <w:rPr>
                <w:rFonts w:ascii="Times New Roman" w:hAnsi="Times New Roman"/>
                <w:caps/>
              </w:rPr>
              <w:tab/>
              <w:t>__</w:t>
            </w:r>
          </w:p>
          <w:p w14:paraId="499C56AF" w14:textId="77777777" w:rsidR="00B438C9" w:rsidRPr="00B11BA6" w:rsidRDefault="00B438C9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DB64D85" w14:textId="77777777" w:rsidR="00B438C9" w:rsidRPr="00B11BA6" w:rsidRDefault="003E31CF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B438C9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C8A7E8" w14:textId="77777777" w:rsidR="00B438C9" w:rsidRPr="00B11BA6" w:rsidRDefault="00B438C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1DDE38CA" w14:textId="77777777" w:rsidR="00B438C9" w:rsidRPr="00B11BA6" w:rsidRDefault="00B438C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71355820" w14:textId="77777777" w:rsidR="00B438C9" w:rsidRPr="00B11BA6" w:rsidRDefault="00B438C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2682AD0D" w14:textId="77777777" w:rsidR="00B438C9" w:rsidRPr="00B11BA6" w:rsidRDefault="00B438C9" w:rsidP="002113D0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8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MN</w:t>
            </w:r>
            <w:r w:rsidR="002113D0" w:rsidRPr="00B11BA6">
              <w:rPr>
                <w:rFonts w:ascii="Times New Roman" w:hAnsi="Times New Roman"/>
                <w:i/>
              </w:rPr>
              <w:t>11</w:t>
            </w:r>
          </w:p>
        </w:tc>
      </w:tr>
      <w:tr w:rsidR="001E154B" w:rsidRPr="00B11BA6" w14:paraId="20D1C011" w14:textId="77777777" w:rsidTr="0002651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208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8A4F36F" w14:textId="77777777" w:rsidR="001E154B" w:rsidRPr="00B11BA6" w:rsidRDefault="001E154B" w:rsidP="002113D0">
            <w:pPr>
              <w:pStyle w:val="InstructionstointvwCharChar"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MN</w:t>
            </w:r>
            <w:r w:rsidR="0041566B"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10</w:t>
            </w:r>
            <w:r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C64A30"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Pr="00B11BA6">
              <w:rPr>
                <w:lang w:val="fr-FR"/>
              </w:rPr>
              <w:t xml:space="preserve"> MN</w:t>
            </w:r>
            <w:r w:rsidR="002113D0" w:rsidRPr="00B11BA6">
              <w:rPr>
                <w:lang w:val="fr-FR"/>
              </w:rPr>
              <w:t>9</w:t>
            </w:r>
            <w:r w:rsidRPr="00B11BA6">
              <w:rPr>
                <w:lang w:val="fr-FR"/>
              </w:rPr>
              <w:t xml:space="preserve">: </w:t>
            </w:r>
            <w:r w:rsidR="0049794B" w:rsidRPr="00B11BA6">
              <w:rPr>
                <w:lang w:val="fr-FR"/>
              </w:rPr>
              <w:t>Combien d’injections antitétaniques ont été déclarées pour la dernière grossesse ?</w:t>
            </w:r>
          </w:p>
        </w:tc>
        <w:tc>
          <w:tcPr>
            <w:tcW w:w="2210" w:type="pct"/>
            <w:gridSpan w:val="2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1BDB25" w14:textId="77777777" w:rsidR="001E154B" w:rsidRPr="00B11BA6" w:rsidRDefault="00272535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seulement</w:t>
            </w:r>
            <w:r w:rsidR="001E154B" w:rsidRPr="00B11BA6">
              <w:rPr>
                <w:rFonts w:ascii="Times New Roman" w:hAnsi="Times New Roman"/>
                <w:caps/>
                <w:lang w:val="fr-FR"/>
              </w:rPr>
              <w:t xml:space="preserve"> 1 injection</w:t>
            </w:r>
            <w:r w:rsidR="001E154B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16B2CA8C" w14:textId="77777777" w:rsidR="001E154B" w:rsidRPr="00B11BA6" w:rsidRDefault="001E154B" w:rsidP="00033886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2 injections</w:t>
            </w:r>
            <w:r w:rsidR="00272535" w:rsidRPr="00B11BA6">
              <w:rPr>
                <w:rFonts w:ascii="Times New Roman" w:hAnsi="Times New Roman"/>
                <w:caps/>
                <w:lang w:val="fr-FR"/>
              </w:rPr>
              <w:t xml:space="preserve"> ou plus</w:t>
            </w:r>
            <w:r w:rsidR="007D1B54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caps/>
                <w:lang w:val="fr-FR"/>
              </w:rPr>
              <w:t>2</w:t>
            </w:r>
          </w:p>
        </w:tc>
        <w:tc>
          <w:tcPr>
            <w:tcW w:w="582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1127DC" w14:textId="77777777" w:rsidR="001E154B" w:rsidRPr="00B11BA6" w:rsidRDefault="001E154B" w:rsidP="00D8360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01331C4F" w14:textId="77777777" w:rsidR="001E154B" w:rsidRPr="00B11BA6" w:rsidRDefault="001E154B" w:rsidP="002113D0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MN</w:t>
            </w:r>
            <w:r w:rsidR="002113D0" w:rsidRPr="00B11BA6">
              <w:rPr>
                <w:rFonts w:ascii="Times New Roman" w:hAnsi="Times New Roman"/>
                <w:i/>
                <w:smallCaps w:val="0"/>
              </w:rPr>
              <w:t>15</w:t>
            </w:r>
          </w:p>
        </w:tc>
      </w:tr>
      <w:tr w:rsidR="00B438C9" w:rsidRPr="00B11BA6" w14:paraId="02A3D8D0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C21CF4" w14:textId="77777777" w:rsidR="00B438C9" w:rsidRDefault="00B438C9" w:rsidP="0037384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41566B" w:rsidRPr="00B11BA6">
              <w:rPr>
                <w:rFonts w:ascii="Times New Roman" w:hAnsi="Times New Roman"/>
                <w:b/>
                <w:smallCaps w:val="0"/>
                <w:lang w:val="fr-FR"/>
              </w:rPr>
              <w:t>11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272535" w:rsidRPr="00B11BA6">
              <w:rPr>
                <w:rFonts w:ascii="Times New Roman" w:hAnsi="Times New Roman"/>
                <w:smallCaps w:val="0"/>
                <w:lang w:val="fr-FR"/>
              </w:rPr>
              <w:t xml:space="preserve">Est-ce qu’à n’importe quel moment avant la grossesse de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033886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="00033886" w:rsidRPr="00B11BA6">
              <w:rPr>
                <w:rFonts w:ascii="Times New Roman" w:hAnsi="Times New Roman"/>
                <w:smallCaps w:val="0"/>
                <w:lang w:val="fr-FR"/>
              </w:rPr>
              <w:t xml:space="preserve">, </w:t>
            </w:r>
            <w:r w:rsidR="00272535" w:rsidRPr="00B11BA6">
              <w:rPr>
                <w:rFonts w:ascii="Times New Roman" w:hAnsi="Times New Roman"/>
                <w:smallCaps w:val="0"/>
                <w:lang w:val="fr-FR"/>
              </w:rPr>
              <w:t>vous avez reçu une injection antitétanique, soit pour vous protéger vous-même, soit pour protéger un autre bébé ?</w:t>
            </w:r>
          </w:p>
          <w:p w14:paraId="16DD7447" w14:textId="77777777" w:rsidR="0098767C" w:rsidRDefault="0098767C" w:rsidP="0037384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48C28964" w14:textId="77777777" w:rsidR="0098767C" w:rsidRPr="00B11BA6" w:rsidRDefault="0098767C" w:rsidP="003E7AE1">
            <w:pPr>
              <w:pStyle w:val="InstructionstointvwCharChar"/>
              <w:tabs>
                <w:tab w:val="left" w:pos="252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  <w:r>
              <w:rPr>
                <w:lang w:val="fr-FR"/>
              </w:rPr>
              <w:tab/>
            </w:r>
            <w:r w:rsidRPr="00B11BA6">
              <w:rPr>
                <w:lang w:val="fr-FR"/>
              </w:rPr>
              <w:t xml:space="preserve">Inclure les vaccins </w:t>
            </w:r>
            <w:proofErr w:type="spellStart"/>
            <w:r w:rsidRPr="00B11BA6">
              <w:rPr>
                <w:lang w:val="fr-FR"/>
              </w:rPr>
              <w:t>DTCoq</w:t>
            </w:r>
            <w:proofErr w:type="spellEnd"/>
            <w:r w:rsidRPr="00B11BA6">
              <w:rPr>
                <w:lang w:val="fr-FR"/>
              </w:rPr>
              <w:t xml:space="preserve"> (Tétanos) reçus durant l’enfance si mentionné.</w:t>
            </w:r>
          </w:p>
        </w:tc>
        <w:tc>
          <w:tcPr>
            <w:tcW w:w="2210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1DAF5C" w14:textId="77777777" w:rsidR="00B438C9" w:rsidRPr="00B11BA6" w:rsidRDefault="003E31CF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B438C9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0FDD3F7B" w14:textId="77777777" w:rsidR="00B438C9" w:rsidRPr="00B11BA6" w:rsidRDefault="00B438C9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35D90A1B" w14:textId="77777777" w:rsidR="00B438C9" w:rsidRPr="00B11BA6" w:rsidRDefault="003E31CF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B438C9"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62657F07" w14:textId="77777777" w:rsidR="00B438C9" w:rsidRPr="00B11BA6" w:rsidRDefault="00B438C9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AC72BD9" w14:textId="77777777" w:rsidR="00B438C9" w:rsidRPr="00B11BA6" w:rsidRDefault="003E31CF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B438C9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582" w:type="pct"/>
            <w:tcBorders>
              <w:right w:val="double" w:sz="4" w:space="0" w:color="auto"/>
            </w:tcBorders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75EA0AC8" w14:textId="77777777" w:rsidR="00B438C9" w:rsidRPr="00B11BA6" w:rsidRDefault="00B438C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2EAC8AAD" w14:textId="77777777" w:rsidR="00B438C9" w:rsidRPr="00B11BA6" w:rsidRDefault="00B438C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2C50D79B" w14:textId="77777777" w:rsidR="00B438C9" w:rsidRPr="00B11BA6" w:rsidRDefault="00B438C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MN</w:t>
            </w:r>
            <w:r w:rsidR="002113D0" w:rsidRPr="00B11BA6">
              <w:rPr>
                <w:rFonts w:ascii="Times New Roman" w:hAnsi="Times New Roman"/>
                <w:i/>
              </w:rPr>
              <w:t>15</w:t>
            </w:r>
          </w:p>
          <w:p w14:paraId="346C1719" w14:textId="77777777" w:rsidR="00B438C9" w:rsidRPr="00B11BA6" w:rsidRDefault="00B438C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31BEDFFE" w14:textId="77777777" w:rsidR="00B438C9" w:rsidRPr="00B11BA6" w:rsidRDefault="00B438C9" w:rsidP="002113D0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8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MN1</w:t>
            </w:r>
            <w:r w:rsidR="002113D0" w:rsidRPr="00B11BA6">
              <w:rPr>
                <w:rFonts w:ascii="Times New Roman" w:hAnsi="Times New Roman"/>
                <w:i/>
                <w:smallCaps w:val="0"/>
              </w:rPr>
              <w:t>5</w:t>
            </w:r>
          </w:p>
        </w:tc>
      </w:tr>
      <w:tr w:rsidR="00B438C9" w:rsidRPr="00B11BA6" w14:paraId="149B3976" w14:textId="77777777" w:rsidTr="0002651B">
        <w:trPr>
          <w:cantSplit/>
          <w:trHeight w:val="575"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C14641" w14:textId="77777777" w:rsidR="00272535" w:rsidRPr="00B11BA6" w:rsidRDefault="00B438C9" w:rsidP="00272535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MN1</w:t>
            </w:r>
            <w:r w:rsidR="0041566B" w:rsidRPr="00B11BA6">
              <w:rPr>
                <w:rFonts w:ascii="Times New Roman" w:hAnsi="Times New Roman"/>
                <w:b/>
                <w:smallCaps w:val="0"/>
                <w:lang w:val="fr-FR"/>
              </w:rPr>
              <w:t>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272535" w:rsidRPr="00B11BA6">
              <w:rPr>
                <w:rFonts w:ascii="Times New Roman" w:hAnsi="Times New Roman"/>
                <w:smallCaps w:val="0"/>
                <w:lang w:val="fr-FR"/>
              </w:rPr>
              <w:t xml:space="preserve">Avant la grossesse de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033886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="00033886" w:rsidRPr="00B11BA6">
              <w:rPr>
                <w:rFonts w:ascii="Times New Roman" w:hAnsi="Times New Roman"/>
                <w:smallCaps w:val="0"/>
                <w:lang w:val="fr-FR"/>
              </w:rPr>
              <w:t xml:space="preserve">, </w:t>
            </w:r>
            <w:r w:rsidR="00272535" w:rsidRPr="00B11BA6">
              <w:rPr>
                <w:rFonts w:ascii="Times New Roman" w:hAnsi="Times New Roman"/>
                <w:smallCaps w:val="0"/>
                <w:lang w:val="fr-FR"/>
              </w:rPr>
              <w:t>combien de fois avez-vous reçu une injection antitétanique ?</w:t>
            </w:r>
          </w:p>
          <w:p w14:paraId="2BB10947" w14:textId="77777777" w:rsidR="00B438C9" w:rsidRPr="00B11BA6" w:rsidRDefault="00B438C9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41BDB538" w14:textId="77777777" w:rsidR="00B438C9" w:rsidRPr="00B11BA6" w:rsidRDefault="009F20FB" w:rsidP="00CE050A">
            <w:pPr>
              <w:pStyle w:val="InstructionstointvwCharChar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="003E31CF" w:rsidRPr="00B11BA6">
              <w:rPr>
                <w:lang w:val="fr-FR"/>
              </w:rPr>
              <w:t>Si</w:t>
            </w:r>
            <w:r w:rsidR="00B438C9" w:rsidRPr="00B11BA6">
              <w:rPr>
                <w:lang w:val="fr-FR"/>
              </w:rPr>
              <w:t xml:space="preserve"> 7 </w:t>
            </w:r>
            <w:r w:rsidR="00272535" w:rsidRPr="00B11BA6">
              <w:rPr>
                <w:lang w:val="fr-FR"/>
              </w:rPr>
              <w:t>fois ou plus</w:t>
            </w:r>
            <w:r w:rsidR="00B438C9" w:rsidRPr="00B11BA6">
              <w:rPr>
                <w:lang w:val="fr-FR"/>
              </w:rPr>
              <w:t xml:space="preserve">, </w:t>
            </w:r>
            <w:r w:rsidR="00373843" w:rsidRPr="00B11BA6">
              <w:rPr>
                <w:lang w:val="fr-FR"/>
              </w:rPr>
              <w:t>e</w:t>
            </w:r>
            <w:r w:rsidR="003E31CF" w:rsidRPr="00B11BA6">
              <w:rPr>
                <w:lang w:val="fr-FR"/>
              </w:rPr>
              <w:t>nregistrer</w:t>
            </w:r>
            <w:r w:rsidR="00B438C9" w:rsidRPr="00B11BA6">
              <w:rPr>
                <w:lang w:val="fr-FR"/>
              </w:rPr>
              <w:t xml:space="preserve"> ‘7’.</w:t>
            </w:r>
          </w:p>
          <w:p w14:paraId="25DE09AD" w14:textId="77777777" w:rsidR="006B11FC" w:rsidRPr="00B11BA6" w:rsidRDefault="009F20FB" w:rsidP="00272535">
            <w:pPr>
              <w:pStyle w:val="InstructionstointvwCharChar"/>
              <w:tabs>
                <w:tab w:val="left" w:pos="252"/>
              </w:tabs>
              <w:spacing w:line="276" w:lineRule="auto"/>
              <w:ind w:left="144" w:hanging="144"/>
              <w:contextualSpacing/>
              <w:rPr>
                <w:i w:val="0"/>
                <w:lang w:val="fr-FR"/>
              </w:rPr>
            </w:pPr>
            <w:r w:rsidRPr="00B11BA6">
              <w:rPr>
                <w:lang w:val="fr-FR"/>
              </w:rPr>
              <w:tab/>
            </w:r>
            <w:r w:rsidR="006B11FC" w:rsidRPr="00B11BA6">
              <w:rPr>
                <w:lang w:val="fr-FR"/>
              </w:rPr>
              <w:t>Inclu</w:t>
            </w:r>
            <w:r w:rsidR="00272535" w:rsidRPr="00B11BA6">
              <w:rPr>
                <w:lang w:val="fr-FR"/>
              </w:rPr>
              <w:t>re</w:t>
            </w:r>
            <w:r w:rsidR="00A5747D" w:rsidRPr="00B11BA6">
              <w:rPr>
                <w:lang w:val="fr-FR"/>
              </w:rPr>
              <w:t xml:space="preserve"> </w:t>
            </w:r>
            <w:r w:rsidR="00272535" w:rsidRPr="00B11BA6">
              <w:rPr>
                <w:lang w:val="fr-FR"/>
              </w:rPr>
              <w:t xml:space="preserve">les vaccins </w:t>
            </w:r>
            <w:proofErr w:type="spellStart"/>
            <w:r w:rsidR="00272535" w:rsidRPr="00B11BA6">
              <w:rPr>
                <w:lang w:val="fr-FR"/>
              </w:rPr>
              <w:t>DTCoq</w:t>
            </w:r>
            <w:proofErr w:type="spellEnd"/>
            <w:r w:rsidR="00272535" w:rsidRPr="00B11BA6">
              <w:rPr>
                <w:lang w:val="fr-FR"/>
              </w:rPr>
              <w:t xml:space="preserve"> (</w:t>
            </w:r>
            <w:r w:rsidR="006B11FC" w:rsidRPr="00B11BA6">
              <w:rPr>
                <w:lang w:val="fr-FR"/>
              </w:rPr>
              <w:t>T</w:t>
            </w:r>
            <w:r w:rsidR="00272535" w:rsidRPr="00B11BA6">
              <w:rPr>
                <w:lang w:val="fr-FR"/>
              </w:rPr>
              <w:t>é</w:t>
            </w:r>
            <w:r w:rsidR="006B11FC" w:rsidRPr="00B11BA6">
              <w:rPr>
                <w:lang w:val="fr-FR"/>
              </w:rPr>
              <w:t>tan</w:t>
            </w:r>
            <w:r w:rsidR="00272535" w:rsidRPr="00B11BA6">
              <w:rPr>
                <w:lang w:val="fr-FR"/>
              </w:rPr>
              <w:t>os</w:t>
            </w:r>
            <w:r w:rsidR="006B11FC" w:rsidRPr="00B11BA6">
              <w:rPr>
                <w:lang w:val="fr-FR"/>
              </w:rPr>
              <w:t xml:space="preserve">) </w:t>
            </w:r>
            <w:r w:rsidR="00272535" w:rsidRPr="00B11BA6">
              <w:rPr>
                <w:lang w:val="fr-FR"/>
              </w:rPr>
              <w:t>reçu</w:t>
            </w:r>
            <w:r w:rsidR="00033886" w:rsidRPr="00B11BA6">
              <w:rPr>
                <w:lang w:val="fr-FR"/>
              </w:rPr>
              <w:t>s</w:t>
            </w:r>
            <w:r w:rsidR="00272535" w:rsidRPr="00B11BA6">
              <w:rPr>
                <w:lang w:val="fr-FR"/>
              </w:rPr>
              <w:t xml:space="preserve"> durant l’enfance si mentionné</w:t>
            </w:r>
            <w:r w:rsidR="006B11FC" w:rsidRPr="00B11BA6">
              <w:rPr>
                <w:lang w:val="fr-FR"/>
              </w:rPr>
              <w:t xml:space="preserve">. 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225EDA4" w14:textId="77777777" w:rsidR="00B438C9" w:rsidRPr="00B11BA6" w:rsidRDefault="00B438C9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41A8479" w14:textId="77777777" w:rsidR="00B438C9" w:rsidRPr="00B11BA6" w:rsidRDefault="0041566B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Nombre</w:t>
            </w:r>
            <w:r w:rsidR="00272535" w:rsidRPr="00B11BA6">
              <w:rPr>
                <w:rFonts w:ascii="Times New Roman" w:hAnsi="Times New Roman"/>
                <w:caps/>
              </w:rPr>
              <w:t xml:space="preserve"> de fois</w:t>
            </w:r>
            <w:r w:rsidR="00B438C9" w:rsidRPr="00B11BA6">
              <w:rPr>
                <w:rFonts w:ascii="Times New Roman" w:hAnsi="Times New Roman"/>
                <w:caps/>
              </w:rPr>
              <w:tab/>
              <w:t>__</w:t>
            </w:r>
          </w:p>
          <w:p w14:paraId="5858CBE7" w14:textId="77777777" w:rsidR="00B438C9" w:rsidRPr="00B11BA6" w:rsidRDefault="00B438C9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19354BA" w14:textId="77777777" w:rsidR="00B438C9" w:rsidRPr="00B11BA6" w:rsidRDefault="003E31CF" w:rsidP="00BE231D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B438C9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264E6A" w14:textId="77777777" w:rsidR="00B438C9" w:rsidRPr="00B11BA6" w:rsidRDefault="00B438C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trike/>
              </w:rPr>
            </w:pPr>
          </w:p>
        </w:tc>
      </w:tr>
      <w:tr w:rsidR="001E154B" w:rsidRPr="00B11BA6" w14:paraId="62D33678" w14:textId="77777777" w:rsidTr="0002651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208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F82E93" w14:textId="77777777" w:rsidR="001E154B" w:rsidRPr="00B11BA6" w:rsidRDefault="001E154B" w:rsidP="002113D0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MN1</w:t>
            </w:r>
            <w:r w:rsidR="0041566B"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3</w:t>
            </w:r>
            <w:r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076F51"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Pr="00B11BA6">
              <w:rPr>
                <w:lang w:val="fr-FR"/>
              </w:rPr>
              <w:t xml:space="preserve"> MN1</w:t>
            </w:r>
            <w:r w:rsidR="002113D0" w:rsidRPr="00B11BA6">
              <w:rPr>
                <w:lang w:val="fr-FR"/>
              </w:rPr>
              <w:t>2</w:t>
            </w:r>
            <w:r w:rsidRPr="00B11BA6">
              <w:rPr>
                <w:lang w:val="fr-FR"/>
              </w:rPr>
              <w:t xml:space="preserve">: </w:t>
            </w:r>
            <w:r w:rsidR="007D1B54" w:rsidRPr="00B11BA6">
              <w:rPr>
                <w:lang w:val="fr-FR"/>
              </w:rPr>
              <w:t>Combien d’injections antitétaniques ont été déclarées avant la dernière grossesse ?</w:t>
            </w:r>
          </w:p>
        </w:tc>
        <w:tc>
          <w:tcPr>
            <w:tcW w:w="2210" w:type="pct"/>
            <w:gridSpan w:val="2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1F748D" w14:textId="77777777" w:rsidR="007D1B54" w:rsidRPr="00B11BA6" w:rsidRDefault="007D1B54" w:rsidP="007D1B54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seulement 1 injection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56C71312" w14:textId="77777777" w:rsidR="001E154B" w:rsidRPr="00B11BA6" w:rsidRDefault="007D1B54" w:rsidP="00033886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2 injections ou plus ou NSP</w:t>
            </w:r>
            <w:r w:rsidR="001E154B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582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338F2E" w14:textId="77777777" w:rsidR="001E154B" w:rsidRPr="00B11BA6" w:rsidRDefault="001E154B" w:rsidP="00D8360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MN1</w:t>
            </w:r>
            <w:r w:rsidR="002113D0" w:rsidRPr="00B11BA6">
              <w:rPr>
                <w:rFonts w:ascii="Times New Roman" w:hAnsi="Times New Roman"/>
                <w:i/>
                <w:smallCaps w:val="0"/>
              </w:rPr>
              <w:t>4</w:t>
            </w:r>
            <w:r w:rsidRPr="00B11BA6">
              <w:rPr>
                <w:rFonts w:ascii="Times New Roman" w:hAnsi="Times New Roman"/>
                <w:i/>
                <w:smallCaps w:val="0"/>
              </w:rPr>
              <w:t>A</w:t>
            </w:r>
          </w:p>
          <w:p w14:paraId="0B0891EF" w14:textId="77777777" w:rsidR="001E154B" w:rsidRPr="00B11BA6" w:rsidRDefault="001E154B" w:rsidP="002113D0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MN1</w:t>
            </w:r>
            <w:r w:rsidR="002113D0" w:rsidRPr="00B11BA6">
              <w:rPr>
                <w:rFonts w:ascii="Times New Roman" w:hAnsi="Times New Roman"/>
                <w:i/>
                <w:smallCaps w:val="0"/>
              </w:rPr>
              <w:t>4</w:t>
            </w:r>
            <w:r w:rsidRPr="00B11BA6">
              <w:rPr>
                <w:rFonts w:ascii="Times New Roman" w:hAnsi="Times New Roman"/>
                <w:i/>
                <w:smallCaps w:val="0"/>
              </w:rPr>
              <w:t>B</w:t>
            </w:r>
          </w:p>
        </w:tc>
      </w:tr>
      <w:tr w:rsidR="00B438C9" w:rsidRPr="00B11BA6" w14:paraId="3ED7055F" w14:textId="77777777" w:rsidTr="0002651B">
        <w:trPr>
          <w:cantSplit/>
          <w:trHeight w:val="766"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DD7FB8" w14:textId="77777777" w:rsidR="00F11432" w:rsidRPr="00B11BA6" w:rsidRDefault="00F11432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41566B" w:rsidRPr="00B11BA6">
              <w:rPr>
                <w:rFonts w:ascii="Times New Roman" w:hAnsi="Times New Roman"/>
                <w:b/>
                <w:smallCaps w:val="0"/>
                <w:lang w:val="fr-FR"/>
              </w:rPr>
              <w:t>14A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7D1B54" w:rsidRPr="00B11BA6">
              <w:rPr>
                <w:rFonts w:ascii="Times New Roman" w:hAnsi="Times New Roman"/>
                <w:smallCaps w:val="0"/>
                <w:lang w:val="fr-FR"/>
              </w:rPr>
              <w:t>Cela fait combien d’années que vous avez reçu cette injection antitétanique ?</w:t>
            </w:r>
          </w:p>
          <w:p w14:paraId="5B79A5C9" w14:textId="77777777" w:rsidR="00F11432" w:rsidRPr="00B11BA6" w:rsidRDefault="00F11432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64D9F818" w14:textId="77777777" w:rsidR="00B438C9" w:rsidRPr="00B11BA6" w:rsidRDefault="00B438C9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MN1</w:t>
            </w:r>
            <w:r w:rsidR="0041566B" w:rsidRPr="00B11BA6">
              <w:rPr>
                <w:rFonts w:ascii="Times New Roman" w:hAnsi="Times New Roman"/>
                <w:b/>
                <w:smallCaps w:val="0"/>
                <w:lang w:val="fr-FR"/>
              </w:rPr>
              <w:t>4</w:t>
            </w:r>
            <w:r w:rsidR="00F11432" w:rsidRPr="00B11BA6">
              <w:rPr>
                <w:rFonts w:ascii="Times New Roman" w:hAnsi="Times New Roman"/>
                <w:b/>
                <w:smallCaps w:val="0"/>
                <w:lang w:val="fr-FR"/>
              </w:rPr>
              <w:t>B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7D1B54" w:rsidRPr="00B11BA6">
              <w:rPr>
                <w:rFonts w:ascii="Times New Roman" w:hAnsi="Times New Roman"/>
                <w:smallCaps w:val="0"/>
                <w:lang w:val="fr-FR"/>
              </w:rPr>
              <w:t>Cela fait combien d’années que vous avez reçu la dernière injection antitétanique ?</w:t>
            </w:r>
          </w:p>
          <w:p w14:paraId="190F9606" w14:textId="77777777" w:rsidR="00B438C9" w:rsidRPr="00B11BA6" w:rsidRDefault="00B438C9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05FB2DD7" w14:textId="572C5B18" w:rsidR="00B438C9" w:rsidRPr="00B11BA6" w:rsidRDefault="00DF0F79" w:rsidP="002C2C03">
            <w:pPr>
              <w:pStyle w:val="1Intvwqst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2C2C03">
              <w:rPr>
                <w:rFonts w:ascii="Times New Roman" w:hAnsi="Times New Roman"/>
                <w:i/>
                <w:smallCaps w:val="0"/>
                <w:lang w:val="fr-FR"/>
              </w:rPr>
              <w:t xml:space="preserve">La </w:t>
            </w:r>
            <w:r w:rsidR="002C2C03" w:rsidRPr="001C148A">
              <w:rPr>
                <w:rFonts w:ascii="Times New Roman" w:hAnsi="Times New Roman"/>
                <w:i/>
                <w:smallCaps w:val="0"/>
                <w:lang w:val="fr-FR"/>
              </w:rPr>
              <w:t xml:space="preserve">référence </w:t>
            </w:r>
            <w:r w:rsidR="002C2C03">
              <w:rPr>
                <w:rFonts w:ascii="Times New Roman" w:hAnsi="Times New Roman"/>
                <w:i/>
                <w:smallCaps w:val="0"/>
                <w:lang w:val="fr-FR"/>
              </w:rPr>
              <w:t xml:space="preserve">est la dernière </w:t>
            </w:r>
            <w:r w:rsidR="002C2C03" w:rsidRPr="001C148A">
              <w:rPr>
                <w:rFonts w:ascii="Times New Roman" w:hAnsi="Times New Roman"/>
                <w:i/>
                <w:smallCaps w:val="0"/>
                <w:lang w:val="fr-FR"/>
              </w:rPr>
              <w:t>injection</w:t>
            </w:r>
            <w:r w:rsidR="002C2C03">
              <w:rPr>
                <w:rFonts w:ascii="Times New Roman" w:hAnsi="Times New Roman"/>
                <w:i/>
                <w:smallCaps w:val="0"/>
                <w:lang w:val="fr-FR"/>
              </w:rPr>
              <w:t xml:space="preserve"> reçue avant cette grossesse, comme enregistré à </w:t>
            </w:r>
            <w:r w:rsidR="002C2C03" w:rsidRPr="008B2B58">
              <w:rPr>
                <w:rFonts w:ascii="Times New Roman" w:hAnsi="Times New Roman"/>
                <w:i/>
                <w:smallCaps w:val="0"/>
                <w:lang w:val="fr-FR"/>
              </w:rPr>
              <w:t>MN12.</w:t>
            </w:r>
            <w:r w:rsidR="002C2C03">
              <w:rPr>
                <w:rFonts w:ascii="Times New Roman" w:hAnsi="Times New Roman"/>
                <w:i/>
                <w:smallCaps w:val="0"/>
                <w:lang w:val="fr-FR"/>
              </w:rPr>
              <w:t xml:space="preserve"> Si moins d’un an, enregistrer </w:t>
            </w:r>
            <w:r w:rsidR="002C2C03" w:rsidRPr="008B2B58">
              <w:rPr>
                <w:rFonts w:ascii="Times New Roman" w:hAnsi="Times New Roman"/>
                <w:i/>
                <w:lang w:val="fr-FR"/>
              </w:rPr>
              <w:t>‘00’.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1A336D" w14:textId="77777777" w:rsidR="00F11432" w:rsidRPr="00B11BA6" w:rsidRDefault="00F11432" w:rsidP="00CE050A">
            <w:pPr>
              <w:pStyle w:val="Responsecategs"/>
              <w:tabs>
                <w:tab w:val="clear" w:pos="3942"/>
                <w:tab w:val="right" w:leader="dot" w:pos="405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5833976A" w14:textId="77777777" w:rsidR="00B438C9" w:rsidRPr="00B11BA6" w:rsidRDefault="003E31CF" w:rsidP="00761233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Année</w:t>
            </w:r>
            <w:r w:rsidR="00B438C9" w:rsidRPr="00B11BA6">
              <w:rPr>
                <w:rFonts w:ascii="Times New Roman" w:hAnsi="Times New Roman"/>
                <w:caps/>
              </w:rPr>
              <w:t xml:space="preserve">s </w:t>
            </w:r>
            <w:r w:rsidR="00B438C9" w:rsidRPr="00B11BA6">
              <w:rPr>
                <w:rFonts w:ascii="Times New Roman" w:hAnsi="Times New Roman"/>
                <w:caps/>
              </w:rPr>
              <w:tab/>
              <w:t>__ __</w:t>
            </w:r>
          </w:p>
          <w:p w14:paraId="4E44ADE6" w14:textId="77777777" w:rsidR="00F11432" w:rsidRPr="00B11BA6" w:rsidRDefault="00F11432" w:rsidP="00761233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3BD03C14" w14:textId="77777777" w:rsidR="00F11432" w:rsidRPr="00B11BA6" w:rsidRDefault="003E31CF" w:rsidP="00761233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F11432" w:rsidRPr="00B11BA6">
              <w:rPr>
                <w:rFonts w:ascii="Times New Roman" w:hAnsi="Times New Roman"/>
                <w:caps/>
              </w:rPr>
              <w:tab/>
              <w:t>98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9D97D8" w14:textId="77777777" w:rsidR="00B438C9" w:rsidRPr="00B11BA6" w:rsidRDefault="00B438C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1E154B" w:rsidRPr="00B11BA6" w14:paraId="1D7B7E3C" w14:textId="77777777" w:rsidTr="0002651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208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F5E76D" w14:textId="77777777" w:rsidR="001E154B" w:rsidRPr="00B11BA6" w:rsidRDefault="001E154B" w:rsidP="002113D0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MN1</w:t>
            </w:r>
            <w:r w:rsidR="0041566B"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5</w:t>
            </w:r>
            <w:r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076F51"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Pr="00B11BA6">
              <w:rPr>
                <w:lang w:val="fr-FR"/>
              </w:rPr>
              <w:t xml:space="preserve"> MN</w:t>
            </w:r>
            <w:r w:rsidR="002113D0" w:rsidRPr="00B11BA6">
              <w:rPr>
                <w:lang w:val="fr-FR"/>
              </w:rPr>
              <w:t>2</w:t>
            </w:r>
            <w:r w:rsidRPr="00B11BA6">
              <w:rPr>
                <w:lang w:val="fr-FR"/>
              </w:rPr>
              <w:t xml:space="preserve">: </w:t>
            </w:r>
            <w:r w:rsidR="007D1B54" w:rsidRPr="00B11BA6">
              <w:rPr>
                <w:lang w:val="fr-FR"/>
              </w:rPr>
              <w:t xml:space="preserve">A reçu des soins prénatals </w:t>
            </w:r>
            <w:r w:rsidRPr="00B11BA6">
              <w:rPr>
                <w:lang w:val="fr-FR"/>
              </w:rPr>
              <w:t>?</w:t>
            </w:r>
          </w:p>
        </w:tc>
        <w:tc>
          <w:tcPr>
            <w:tcW w:w="2210" w:type="pct"/>
            <w:gridSpan w:val="2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BC193D" w14:textId="77777777" w:rsidR="001E154B" w:rsidRPr="00B11BA6" w:rsidRDefault="003E31CF" w:rsidP="00761233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3A7FAD" w:rsidRPr="00B11BA6">
              <w:rPr>
                <w:rFonts w:ascii="Times New Roman" w:hAnsi="Times New Roman"/>
                <w:caps/>
              </w:rPr>
              <w:t>, MN2=1</w:t>
            </w:r>
            <w:r w:rsidR="001E154B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50210E6E" w14:textId="77777777" w:rsidR="001E154B" w:rsidRPr="00B11BA6" w:rsidRDefault="003E31CF" w:rsidP="00761233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3A7FAD" w:rsidRPr="00B11BA6">
              <w:rPr>
                <w:rFonts w:ascii="Times New Roman" w:hAnsi="Times New Roman"/>
                <w:caps/>
              </w:rPr>
              <w:t>, MN2=2</w:t>
            </w:r>
            <w:r w:rsidR="001E154B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82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336090" w14:textId="77777777" w:rsidR="001E154B" w:rsidRPr="00B11BA6" w:rsidRDefault="001E154B" w:rsidP="00D8360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110C3C8C" w14:textId="77777777" w:rsidR="001E154B" w:rsidRPr="00B11BA6" w:rsidRDefault="001E154B" w:rsidP="002113D0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MN1</w:t>
            </w:r>
            <w:r w:rsidR="002113D0" w:rsidRPr="00B11BA6">
              <w:rPr>
                <w:rFonts w:ascii="Times New Roman" w:hAnsi="Times New Roman"/>
                <w:i/>
                <w:smallCaps w:val="0"/>
              </w:rPr>
              <w:t>9</w:t>
            </w:r>
          </w:p>
        </w:tc>
      </w:tr>
      <w:tr w:rsidR="00C26127" w:rsidRPr="00B11BA6" w14:paraId="3CE62E6E" w14:textId="77777777" w:rsidTr="0002651B">
        <w:trPr>
          <w:cantSplit/>
          <w:trHeight w:val="766"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A68031" w14:textId="77777777" w:rsidR="00C26127" w:rsidRPr="00B11BA6" w:rsidRDefault="00C26127" w:rsidP="0041566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MN1</w:t>
            </w:r>
            <w:r w:rsidR="0041566B" w:rsidRPr="00B11BA6">
              <w:rPr>
                <w:rFonts w:ascii="Times New Roman" w:hAnsi="Times New Roman"/>
                <w:b/>
                <w:smallCaps w:val="0"/>
                <w:lang w:val="fr-FR"/>
              </w:rPr>
              <w:t>6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AE46D1" w:rsidRPr="00B11BA6">
              <w:rPr>
                <w:rFonts w:ascii="Times New Roman" w:hAnsi="Times New Roman"/>
                <w:smallCaps w:val="0"/>
                <w:lang w:val="fr-FR"/>
              </w:rPr>
              <w:t>Durant votre</w:t>
            </w:r>
            <w:r w:rsidR="007D1B54" w:rsidRPr="00B11BA6">
              <w:rPr>
                <w:rFonts w:ascii="Times New Roman" w:hAnsi="Times New Roman"/>
                <w:smallCaps w:val="0"/>
                <w:lang w:val="fr-FR"/>
              </w:rPr>
              <w:t xml:space="preserve"> grossesse de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7D1B54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),</w:t>
            </w:r>
            <w:r w:rsidR="007D1B54" w:rsidRPr="00B11BA6">
              <w:rPr>
                <w:rFonts w:ascii="Times New Roman" w:hAnsi="Times New Roman"/>
                <w:smallCaps w:val="0"/>
                <w:lang w:val="fr-FR"/>
              </w:rPr>
              <w:t xml:space="preserve"> avez-vous pris du </w:t>
            </w:r>
            <w:r w:rsidR="00F0290D" w:rsidRPr="00B11BA6">
              <w:rPr>
                <w:rFonts w:ascii="Times New Roman" w:hAnsi="Times New Roman"/>
                <w:smallCaps w:val="0"/>
                <w:lang w:val="fr-FR"/>
              </w:rPr>
              <w:t>SP/</w:t>
            </w:r>
            <w:proofErr w:type="spellStart"/>
            <w:r w:rsidR="00F0290D" w:rsidRPr="00B11BA6">
              <w:rPr>
                <w:rFonts w:ascii="Times New Roman" w:hAnsi="Times New Roman"/>
                <w:smallCaps w:val="0"/>
                <w:lang w:val="fr-FR"/>
              </w:rPr>
              <w:t>Fans</w:t>
            </w:r>
            <w:r w:rsidR="007D1B54" w:rsidRPr="00B11BA6">
              <w:rPr>
                <w:rFonts w:ascii="Times New Roman" w:hAnsi="Times New Roman"/>
                <w:smallCaps w:val="0"/>
                <w:lang w:val="fr-FR"/>
              </w:rPr>
              <w:t>idar</w:t>
            </w:r>
            <w:proofErr w:type="spellEnd"/>
            <w:r w:rsidR="007D1B54" w:rsidRPr="00B11BA6">
              <w:rPr>
                <w:rFonts w:ascii="Times New Roman" w:hAnsi="Times New Roman"/>
                <w:smallCaps w:val="0"/>
                <w:lang w:val="fr-FR"/>
              </w:rPr>
              <w:t xml:space="preserve"> pour </w:t>
            </w:r>
            <w:r w:rsidR="007D1B54" w:rsidRPr="00B11BA6">
              <w:rPr>
                <w:rFonts w:ascii="Times New Roman" w:hAnsi="Times New Roman"/>
                <w:smallCaps w:val="0"/>
                <w:u w:val="single"/>
                <w:lang w:val="fr-FR"/>
              </w:rPr>
              <w:t>vous</w:t>
            </w:r>
            <w:r w:rsidR="007D1B54" w:rsidRPr="00B11BA6">
              <w:rPr>
                <w:rFonts w:ascii="Times New Roman" w:hAnsi="Times New Roman"/>
                <w:smallCaps w:val="0"/>
                <w:lang w:val="fr-FR"/>
              </w:rPr>
              <w:t xml:space="preserve"> éviter de contracter le paludisme ? 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909AB5" w14:textId="77777777" w:rsidR="00C26127" w:rsidRPr="00B11BA6" w:rsidRDefault="003E31CF" w:rsidP="00761233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C26127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698C19D2" w14:textId="77777777" w:rsidR="00C26127" w:rsidRPr="00B11BA6" w:rsidRDefault="003E31CF" w:rsidP="00761233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C26127"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3EC78819" w14:textId="77777777" w:rsidR="00C26127" w:rsidRPr="00B11BA6" w:rsidRDefault="00C26127" w:rsidP="00761233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7BCF5C3" w14:textId="77777777" w:rsidR="00C26127" w:rsidRPr="00B11BA6" w:rsidRDefault="003E31CF" w:rsidP="00761233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C26127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2CE2AC" w14:textId="77777777" w:rsidR="00C26127" w:rsidRPr="00B11BA6" w:rsidRDefault="00C26127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1000E077" w14:textId="77777777" w:rsidR="00C26127" w:rsidRPr="00B11BA6" w:rsidRDefault="00C26127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MN1</w:t>
            </w:r>
            <w:r w:rsidR="002113D0" w:rsidRPr="00B11BA6">
              <w:rPr>
                <w:rFonts w:ascii="Times New Roman" w:hAnsi="Times New Roman"/>
                <w:i/>
              </w:rPr>
              <w:t>9</w:t>
            </w:r>
          </w:p>
          <w:p w14:paraId="0CAFF200" w14:textId="77777777" w:rsidR="00C26127" w:rsidRPr="00B11BA6" w:rsidRDefault="00C26127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54E3A963" w14:textId="77777777" w:rsidR="00C26127" w:rsidRPr="00B11BA6" w:rsidRDefault="00C26127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8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MN1</w:t>
            </w:r>
            <w:r w:rsidR="002113D0" w:rsidRPr="00B11BA6">
              <w:rPr>
                <w:rFonts w:ascii="Times New Roman" w:hAnsi="Times New Roman"/>
                <w:i/>
              </w:rPr>
              <w:t>9</w:t>
            </w:r>
          </w:p>
        </w:tc>
      </w:tr>
      <w:tr w:rsidR="0024706F" w:rsidRPr="00B11BA6" w14:paraId="73F4050E" w14:textId="77777777" w:rsidTr="0002651B">
        <w:trPr>
          <w:cantSplit/>
          <w:trHeight w:val="766"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5900847" w14:textId="77777777" w:rsidR="0024706F" w:rsidRPr="00B11BA6" w:rsidRDefault="0024706F" w:rsidP="0041566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MN1</w:t>
            </w:r>
            <w:r w:rsidR="0041566B" w:rsidRPr="00B11BA6">
              <w:rPr>
                <w:rFonts w:ascii="Times New Roman" w:hAnsi="Times New Roman"/>
                <w:b/>
                <w:smallCaps w:val="0"/>
                <w:lang w:val="fr-FR"/>
              </w:rPr>
              <w:t>7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7D1B54" w:rsidRPr="00B11BA6">
              <w:rPr>
                <w:rFonts w:ascii="Times New Roman" w:hAnsi="Times New Roman"/>
                <w:smallCaps w:val="0"/>
                <w:lang w:val="fr-FR"/>
              </w:rPr>
              <w:t xml:space="preserve">Combien de fois avez-vous pris du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SP/</w:t>
            </w:r>
            <w:proofErr w:type="spellStart"/>
            <w:r w:rsidRPr="00B11BA6">
              <w:rPr>
                <w:rFonts w:ascii="Times New Roman" w:hAnsi="Times New Roman"/>
                <w:smallCaps w:val="0"/>
                <w:lang w:val="fr-FR"/>
              </w:rPr>
              <w:t>Fansidar</w:t>
            </w:r>
            <w:proofErr w:type="spellEnd"/>
            <w:r w:rsidR="00A5747D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7D1B54" w:rsidRPr="00B11BA6">
              <w:rPr>
                <w:rFonts w:ascii="Times New Roman" w:hAnsi="Times New Roman"/>
                <w:smallCaps w:val="0"/>
                <w:lang w:val="fr-FR"/>
              </w:rPr>
              <w:t xml:space="preserve">durant votre grossesse de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E901E5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19A6F39" w14:textId="77777777" w:rsidR="0024706F" w:rsidRPr="00B11BA6" w:rsidRDefault="0024706F" w:rsidP="00761233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CA9B8F7" w14:textId="77777777" w:rsidR="0024706F" w:rsidRPr="00B11BA6" w:rsidRDefault="0041566B" w:rsidP="00761233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Nombre</w:t>
            </w:r>
            <w:r w:rsidR="007D1B54" w:rsidRPr="00B11BA6">
              <w:rPr>
                <w:rFonts w:ascii="Times New Roman" w:hAnsi="Times New Roman"/>
                <w:caps/>
              </w:rPr>
              <w:t xml:space="preserve"> de fois </w:t>
            </w:r>
            <w:r w:rsidR="0024706F" w:rsidRPr="00B11BA6">
              <w:rPr>
                <w:rFonts w:ascii="Times New Roman" w:hAnsi="Times New Roman"/>
                <w:caps/>
              </w:rPr>
              <w:tab/>
              <w:t>__ __</w:t>
            </w:r>
          </w:p>
          <w:p w14:paraId="1629E514" w14:textId="77777777" w:rsidR="0024706F" w:rsidRPr="00B11BA6" w:rsidRDefault="003E31CF" w:rsidP="00761233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24706F" w:rsidRPr="00B11BA6">
              <w:rPr>
                <w:rFonts w:ascii="Times New Roman" w:hAnsi="Times New Roman"/>
                <w:caps/>
              </w:rPr>
              <w:tab/>
              <w:t>98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45E1CB" w14:textId="77777777" w:rsidR="0024706F" w:rsidRPr="00B11BA6" w:rsidRDefault="0024706F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24706F" w:rsidRPr="00AA50AA" w14:paraId="76CFF251" w14:textId="77777777" w:rsidTr="0002651B">
        <w:trPr>
          <w:cantSplit/>
          <w:trHeight w:val="766"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72E1E5" w14:textId="77777777" w:rsidR="0024706F" w:rsidRPr="00B11BA6" w:rsidRDefault="0024706F" w:rsidP="0041566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MN1</w:t>
            </w:r>
            <w:r w:rsidR="0041566B" w:rsidRPr="00B11BA6">
              <w:rPr>
                <w:rFonts w:ascii="Times New Roman" w:hAnsi="Times New Roman"/>
                <w:b/>
                <w:smallCaps w:val="0"/>
                <w:lang w:val="fr-FR"/>
              </w:rPr>
              <w:t>8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7D1B54" w:rsidRPr="00B11BA6">
              <w:rPr>
                <w:rFonts w:ascii="Times New Roman" w:hAnsi="Times New Roman"/>
                <w:smallCaps w:val="0"/>
                <w:lang w:val="fr-FR"/>
              </w:rPr>
              <w:t xml:space="preserve">Avez-vous eu le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SP/</w:t>
            </w:r>
            <w:proofErr w:type="spellStart"/>
            <w:r w:rsidRPr="00B11BA6">
              <w:rPr>
                <w:rFonts w:ascii="Times New Roman" w:hAnsi="Times New Roman"/>
                <w:smallCaps w:val="0"/>
                <w:lang w:val="fr-FR"/>
              </w:rPr>
              <w:t>Fansidar</w:t>
            </w:r>
            <w:proofErr w:type="spellEnd"/>
            <w:r w:rsidR="00A5747D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7D1B54" w:rsidRPr="00B11BA6">
              <w:rPr>
                <w:rFonts w:ascii="Times New Roman" w:hAnsi="Times New Roman"/>
                <w:smallCaps w:val="0"/>
                <w:lang w:val="fr-FR"/>
              </w:rPr>
              <w:t>durant une visite prénatale, durant une autre visite dans un centre de santé ou par une autre source ?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50F91E" w14:textId="77777777" w:rsidR="00F91F82" w:rsidRPr="00B11BA6" w:rsidRDefault="0024706F" w:rsidP="00023A33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8"/>
                <w:szCs w:val="18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8"/>
                <w:szCs w:val="18"/>
                <w:lang w:val="fr-FR"/>
              </w:rPr>
              <w:t>visit</w:t>
            </w:r>
            <w:r w:rsidR="007D1B54" w:rsidRPr="00B11BA6">
              <w:rPr>
                <w:rFonts w:ascii="Times New Roman" w:hAnsi="Times New Roman"/>
                <w:caps/>
                <w:sz w:val="18"/>
                <w:szCs w:val="18"/>
                <w:lang w:val="fr-FR"/>
              </w:rPr>
              <w:t>e prenatale</w:t>
            </w:r>
            <w:r w:rsidRPr="00B11BA6">
              <w:rPr>
                <w:rFonts w:ascii="Times New Roman" w:hAnsi="Times New Roman"/>
                <w:caps/>
                <w:sz w:val="18"/>
                <w:szCs w:val="18"/>
                <w:lang w:val="fr-FR"/>
              </w:rPr>
              <w:tab/>
            </w:r>
            <w:r w:rsidR="001A573F" w:rsidRPr="00B11BA6">
              <w:rPr>
                <w:rFonts w:ascii="Times New Roman" w:hAnsi="Times New Roman"/>
                <w:caps/>
                <w:sz w:val="18"/>
                <w:szCs w:val="18"/>
                <w:lang w:val="fr-FR"/>
              </w:rPr>
              <w:t>A</w:t>
            </w:r>
            <w:r w:rsidR="00A5747D" w:rsidRPr="00B11BA6">
              <w:rPr>
                <w:rFonts w:ascii="Times New Roman" w:hAnsi="Times New Roman"/>
                <w:caps/>
                <w:sz w:val="18"/>
                <w:szCs w:val="18"/>
                <w:lang w:val="fr-FR"/>
              </w:rPr>
              <w:t xml:space="preserve"> </w:t>
            </w:r>
          </w:p>
          <w:p w14:paraId="5271AF2A" w14:textId="77777777" w:rsidR="0024706F" w:rsidRPr="00B11BA6" w:rsidRDefault="007D1B54" w:rsidP="00023A33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8"/>
                <w:szCs w:val="18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8"/>
                <w:szCs w:val="18"/>
                <w:lang w:val="fr-FR"/>
              </w:rPr>
              <w:t>visite dans un autre centre de sante</w:t>
            </w:r>
            <w:r w:rsidR="00A5747D" w:rsidRPr="00B11BA6">
              <w:rPr>
                <w:rFonts w:ascii="Times New Roman" w:hAnsi="Times New Roman"/>
                <w:caps/>
                <w:sz w:val="18"/>
                <w:szCs w:val="18"/>
                <w:lang w:val="fr-FR"/>
              </w:rPr>
              <w:t>..</w:t>
            </w:r>
            <w:r w:rsidR="00F91F82" w:rsidRPr="00B11BA6">
              <w:rPr>
                <w:rFonts w:ascii="Times New Roman" w:hAnsi="Times New Roman"/>
                <w:caps/>
                <w:sz w:val="18"/>
                <w:szCs w:val="18"/>
                <w:lang w:val="fr-FR"/>
              </w:rPr>
              <w:t>......</w:t>
            </w:r>
            <w:r w:rsidR="00023A33" w:rsidRPr="00B11BA6">
              <w:rPr>
                <w:rFonts w:ascii="Times New Roman" w:hAnsi="Times New Roman"/>
                <w:caps/>
                <w:sz w:val="18"/>
                <w:szCs w:val="18"/>
                <w:lang w:val="fr-FR"/>
              </w:rPr>
              <w:t xml:space="preserve"> </w:t>
            </w:r>
            <w:r w:rsidR="001A573F" w:rsidRPr="00B11BA6">
              <w:rPr>
                <w:rFonts w:ascii="Times New Roman" w:hAnsi="Times New Roman"/>
                <w:caps/>
                <w:sz w:val="18"/>
                <w:szCs w:val="18"/>
                <w:lang w:val="fr-FR"/>
              </w:rPr>
              <w:t>B</w:t>
            </w:r>
          </w:p>
          <w:p w14:paraId="6E59D218" w14:textId="77777777" w:rsidR="0024706F" w:rsidRPr="00B11BA6" w:rsidRDefault="0024706F" w:rsidP="00CE050A">
            <w:pPr>
              <w:pStyle w:val="Responsecategs"/>
              <w:tabs>
                <w:tab w:val="clear" w:pos="3942"/>
                <w:tab w:val="right" w:leader="dot" w:pos="405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8"/>
                <w:szCs w:val="18"/>
                <w:lang w:val="fr-FR"/>
              </w:rPr>
            </w:pPr>
          </w:p>
          <w:p w14:paraId="06DDDBE2" w14:textId="77777777" w:rsidR="0024706F" w:rsidRPr="00B11BA6" w:rsidRDefault="00626DBD" w:rsidP="00761233">
            <w:pPr>
              <w:pStyle w:val="Responsecategs"/>
              <w:tabs>
                <w:tab w:val="clear" w:pos="3942"/>
                <w:tab w:val="right" w:leader="underscore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8"/>
                <w:szCs w:val="18"/>
                <w:lang w:val="fr-FR"/>
              </w:rPr>
              <w:t>Autre</w:t>
            </w:r>
            <w:r w:rsidR="0024706F" w:rsidRPr="00B11BA6">
              <w:rPr>
                <w:rFonts w:ascii="Times New Roman" w:hAnsi="Times New Roman"/>
                <w:caps/>
                <w:sz w:val="18"/>
                <w:szCs w:val="18"/>
                <w:lang w:val="fr-FR"/>
              </w:rPr>
              <w:t xml:space="preserve"> source (</w:t>
            </w:r>
            <w:r w:rsidR="00210E08" w:rsidRPr="00B11BA6">
              <w:rPr>
                <w:rFonts w:ascii="Times New Roman" w:hAnsi="Times New Roman"/>
                <w:i/>
                <w:sz w:val="18"/>
                <w:szCs w:val="18"/>
                <w:lang w:val="fr-FR"/>
              </w:rPr>
              <w:t>préciser)</w:t>
            </w:r>
            <w:r w:rsidR="0024706F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1A573F" w:rsidRPr="00B11BA6">
              <w:rPr>
                <w:rFonts w:ascii="Times New Roman" w:hAnsi="Times New Roman"/>
                <w:caps/>
                <w:lang w:val="fr-FR"/>
              </w:rPr>
              <w:t>X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84915A4" w14:textId="77777777" w:rsidR="0024706F" w:rsidRPr="00B11BA6" w:rsidRDefault="0024706F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24706F" w:rsidRPr="00AA50AA" w14:paraId="5CBCC84D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90010B" w14:textId="77777777" w:rsidR="0024706F" w:rsidRPr="00B11BA6" w:rsidRDefault="0024706F" w:rsidP="00CE050A">
            <w:pPr>
              <w:pStyle w:val="1Intvwqst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MN1</w:t>
            </w:r>
            <w:r w:rsidR="002113D0" w:rsidRPr="00B11BA6">
              <w:rPr>
                <w:rFonts w:ascii="Times New Roman" w:hAnsi="Times New Roman"/>
                <w:b/>
                <w:smallCaps w:val="0"/>
                <w:lang w:val="fr-FR"/>
              </w:rPr>
              <w:t>9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033886" w:rsidRPr="00B11BA6">
              <w:rPr>
                <w:rFonts w:ascii="Times New Roman" w:hAnsi="Times New Roman"/>
                <w:smallCaps w:val="0"/>
                <w:lang w:val="fr-FR"/>
              </w:rPr>
              <w:t xml:space="preserve">Qui vous a assisté pendant l’accouchement </w:t>
            </w:r>
            <w:r w:rsidR="00A212C9" w:rsidRPr="00B11BA6">
              <w:rPr>
                <w:rFonts w:ascii="Times New Roman" w:hAnsi="Times New Roman"/>
                <w:smallCaps w:val="0"/>
                <w:lang w:val="fr-FR"/>
              </w:rPr>
              <w:t>de</w:t>
            </w:r>
            <w:r w:rsidR="00A212C9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(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="005827FB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0984C0F7" w14:textId="77777777" w:rsidR="00F52BCD" w:rsidRPr="00B11BA6" w:rsidRDefault="00F52BCD" w:rsidP="00CE050A">
            <w:pPr>
              <w:pStyle w:val="1Intvwqst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44EB7F86" w14:textId="77777777" w:rsidR="0024706F" w:rsidRPr="00B11BA6" w:rsidRDefault="00F52BCD" w:rsidP="00CE050A">
            <w:pPr>
              <w:pStyle w:val="1Intvwqst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48458D" w:rsidRPr="00B11BA6">
              <w:rPr>
                <w:rFonts w:ascii="Times New Roman" w:hAnsi="Times New Roman"/>
                <w:i/>
                <w:smallCaps w:val="0"/>
                <w:lang w:val="fr-FR"/>
              </w:rPr>
              <w:t>Insister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: </w:t>
            </w:r>
            <w:r w:rsidR="00033886" w:rsidRPr="00B11BA6">
              <w:rPr>
                <w:rFonts w:ascii="Times New Roman" w:hAnsi="Times New Roman"/>
                <w:smallCaps w:val="0"/>
                <w:lang w:val="fr-FR"/>
              </w:rPr>
              <w:t>Quelqu’un</w:t>
            </w:r>
            <w:r w:rsidR="00A5747D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033886" w:rsidRPr="00B11BA6">
              <w:rPr>
                <w:rFonts w:ascii="Times New Roman" w:hAnsi="Times New Roman"/>
                <w:smallCaps w:val="0"/>
                <w:lang w:val="fr-FR"/>
              </w:rPr>
              <w:t>d’autre ?</w:t>
            </w:r>
          </w:p>
          <w:p w14:paraId="19880F93" w14:textId="77777777" w:rsidR="0024706F" w:rsidRPr="00B11BA6" w:rsidRDefault="0024706F" w:rsidP="00CE050A">
            <w:pPr>
              <w:pStyle w:val="1Intvwqst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13CA305B" w14:textId="77777777" w:rsidR="00033886" w:rsidRPr="00B11BA6" w:rsidRDefault="00033886" w:rsidP="00033886">
            <w:pPr>
              <w:pStyle w:val="Instructionstointvw"/>
              <w:keepNext/>
              <w:keepLines/>
              <w:ind w:left="330"/>
              <w:rPr>
                <w:lang w:val="fr-FR"/>
              </w:rPr>
            </w:pPr>
            <w:r w:rsidRPr="00B11BA6">
              <w:rPr>
                <w:lang w:val="fr-FR"/>
              </w:rPr>
              <w:t>Insister pour le type de personne qui a assisté l’accouchement et encercler toutes les réponses mentionnées.</w:t>
            </w:r>
          </w:p>
          <w:p w14:paraId="4EADBE24" w14:textId="77777777" w:rsidR="00033886" w:rsidRPr="00B11BA6" w:rsidRDefault="00033886" w:rsidP="00033886">
            <w:pPr>
              <w:pStyle w:val="Instructionstointvw"/>
              <w:keepNext/>
              <w:keepLines/>
              <w:ind w:left="330"/>
              <w:rPr>
                <w:lang w:val="fr-FR"/>
              </w:rPr>
            </w:pPr>
          </w:p>
          <w:p w14:paraId="7A6455EC" w14:textId="77777777" w:rsidR="0024706F" w:rsidRPr="00B11BA6" w:rsidRDefault="0024706F" w:rsidP="00033886">
            <w:pPr>
              <w:pStyle w:val="Instructionstointvw"/>
              <w:keepNext/>
              <w:keepLines/>
              <w:ind w:left="330"/>
              <w:rPr>
                <w:lang w:val="fr-FR"/>
              </w:rPr>
            </w:pP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413FAF" w14:textId="77777777" w:rsidR="00CD6DBA" w:rsidRPr="00B11BA6" w:rsidRDefault="00CD6DBA" w:rsidP="00CD6DBA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>professionnel de sante</w:t>
            </w:r>
          </w:p>
          <w:p w14:paraId="40350DA4" w14:textId="77777777" w:rsidR="00CD6DBA" w:rsidRPr="00B11BA6" w:rsidRDefault="00CD6DBA" w:rsidP="00CD6DBA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medecin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A</w:t>
            </w:r>
          </w:p>
          <w:p w14:paraId="4E592A2A" w14:textId="77777777" w:rsidR="00CD6DBA" w:rsidRPr="00B11BA6" w:rsidRDefault="00CD6DBA" w:rsidP="00CD6DBA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infirmiere/sage-femme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B</w:t>
            </w:r>
          </w:p>
          <w:p w14:paraId="4DB36213" w14:textId="77777777" w:rsidR="00CD6DBA" w:rsidRPr="00B11BA6" w:rsidRDefault="00CD6DBA" w:rsidP="00CD6DBA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ASSISTANT MEDICAL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 xml:space="preserve">C </w:t>
            </w:r>
          </w:p>
          <w:p w14:paraId="75C6646A" w14:textId="77777777" w:rsidR="00CD6DBA" w:rsidRPr="00B11BA6" w:rsidRDefault="00CD6DBA" w:rsidP="00CD6DBA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031F42" w:rsidRPr="00B11BA6">
              <w:rPr>
                <w:rFonts w:ascii="Times New Roman" w:hAnsi="Times New Roman"/>
                <w:caps/>
                <w:lang w:val="fr-FR"/>
              </w:rPr>
              <w:t xml:space="preserve">  </w:t>
            </w:r>
            <w:r w:rsidRPr="00B11BA6">
              <w:rPr>
                <w:rFonts w:ascii="Times New Roman" w:hAnsi="Times New Roman"/>
                <w:caps/>
                <w:lang w:val="fr-FR"/>
              </w:rPr>
              <w:t>Accoucheuse auxiliaire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d</w:t>
            </w:r>
          </w:p>
          <w:p w14:paraId="57073DD4" w14:textId="6FDC611F" w:rsidR="00F91F82" w:rsidRPr="00B11BA6" w:rsidRDefault="00F91F82" w:rsidP="00F91F82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BDBC9A7" w14:textId="77777777" w:rsidR="00CD6DBA" w:rsidRPr="00B11BA6" w:rsidRDefault="00CD6DBA" w:rsidP="00CD6DBA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0"/>
                <w:szCs w:val="10"/>
                <w:lang w:val="fr-FR"/>
              </w:rPr>
            </w:pPr>
          </w:p>
          <w:p w14:paraId="49D3EB20" w14:textId="77777777" w:rsidR="00CD6DBA" w:rsidRPr="00B11BA6" w:rsidRDefault="00CD6DBA" w:rsidP="00CD6DBA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>Autre personne</w:t>
            </w:r>
          </w:p>
          <w:p w14:paraId="5E206BF3" w14:textId="7AF19FFE" w:rsidR="005A6454" w:rsidRDefault="005A6454" w:rsidP="00CD6DBA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MATRONE……………………………………...E</w:t>
            </w:r>
            <w:r w:rsidR="00CD6DBA" w:rsidRPr="00B11BA6">
              <w:rPr>
                <w:rFonts w:ascii="Times New Roman" w:hAnsi="Times New Roman"/>
                <w:caps/>
                <w:lang w:val="fr-FR"/>
              </w:rPr>
              <w:tab/>
            </w:r>
          </w:p>
          <w:p w14:paraId="61F01432" w14:textId="1CDA3A0C" w:rsidR="00CD6DBA" w:rsidRPr="00B11BA6" w:rsidRDefault="00CD6DBA" w:rsidP="00CD6DBA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accoucheuse Traditionnelle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F</w:t>
            </w:r>
          </w:p>
          <w:p w14:paraId="5243BFBE" w14:textId="77777777" w:rsidR="00CD6DBA" w:rsidRPr="00B11BA6" w:rsidRDefault="00CD6DBA" w:rsidP="00CD6DBA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agent de sante communautaire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G</w:t>
            </w:r>
          </w:p>
          <w:p w14:paraId="0C1FC65A" w14:textId="77777777" w:rsidR="0067715E" w:rsidRPr="00B11BA6" w:rsidRDefault="0067715E" w:rsidP="0067715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 parent/ami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h</w:t>
            </w:r>
          </w:p>
          <w:p w14:paraId="3A091482" w14:textId="77777777" w:rsidR="00CD6DBA" w:rsidRPr="00B11BA6" w:rsidRDefault="00CD6DBA" w:rsidP="0067715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>Autre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 (</w:t>
            </w:r>
            <w:r w:rsidRPr="00B11BA6">
              <w:rPr>
                <w:rStyle w:val="Instructionsinparens"/>
                <w:iCs/>
                <w:lang w:val="fr-FR"/>
              </w:rPr>
              <w:t>préciser)</w:t>
            </w:r>
            <w:r w:rsidRPr="00B11BA6" w:rsidDel="00CD6DBA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caps/>
                <w:lang w:val="fr-FR"/>
              </w:rPr>
              <w:t>_________________________X</w:t>
            </w:r>
          </w:p>
          <w:p w14:paraId="09648058" w14:textId="77777777" w:rsidR="0024706F" w:rsidRPr="00B11BA6" w:rsidRDefault="00033886" w:rsidP="00CD6DBA">
            <w:pPr>
              <w:pStyle w:val="Responsecategs"/>
              <w:keepNext/>
              <w:keepLines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personne</w:t>
            </w:r>
            <w:r w:rsidR="0024706F" w:rsidRPr="00B11BA6">
              <w:rPr>
                <w:rFonts w:ascii="Times New Roman" w:hAnsi="Times New Roman"/>
                <w:caps/>
                <w:lang w:val="fr-FR"/>
              </w:rPr>
              <w:tab/>
              <w:t>Y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9C5D86" w14:textId="77777777" w:rsidR="0024706F" w:rsidRPr="00B11BA6" w:rsidRDefault="0024706F" w:rsidP="00CE050A">
            <w:pPr>
              <w:pStyle w:val="skipcolumn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24706F" w:rsidRPr="00B11BA6" w14:paraId="657D80EC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5D1E18" w14:textId="77777777" w:rsidR="0024706F" w:rsidRPr="00B11BA6" w:rsidRDefault="0024706F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2113D0" w:rsidRPr="00B11BA6">
              <w:rPr>
                <w:rFonts w:ascii="Times New Roman" w:hAnsi="Times New Roman"/>
                <w:b/>
                <w:smallCaps w:val="0"/>
                <w:lang w:val="fr-FR"/>
              </w:rPr>
              <w:t>20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033886" w:rsidRPr="00B11BA6">
              <w:rPr>
                <w:rFonts w:ascii="Times New Roman" w:hAnsi="Times New Roman"/>
                <w:smallCaps w:val="0"/>
                <w:lang w:val="fr-FR"/>
              </w:rPr>
              <w:t xml:space="preserve">Où avez-vous accouché </w:t>
            </w:r>
            <w:r w:rsidR="00A212C9" w:rsidRPr="00B11BA6">
              <w:rPr>
                <w:rFonts w:ascii="Times New Roman" w:hAnsi="Times New Roman"/>
                <w:smallCaps w:val="0"/>
                <w:lang w:val="fr-FR"/>
              </w:rPr>
              <w:t>de</w:t>
            </w:r>
            <w:r w:rsidR="00A212C9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(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0D212A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="005827FB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</w:t>
            </w:r>
            <w:r w:rsidR="000D212A"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7C585CAD" w14:textId="77777777" w:rsidR="0024706F" w:rsidRPr="00B11BA6" w:rsidRDefault="0024706F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64E85082" w14:textId="77777777" w:rsidR="00033886" w:rsidRPr="00B11BA6" w:rsidRDefault="00D8360C" w:rsidP="00033886">
            <w:pPr>
              <w:pStyle w:val="InstructionstointvwChar"/>
              <w:ind w:left="330"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="00033886" w:rsidRPr="00B11BA6">
              <w:rPr>
                <w:lang w:val="fr-FR"/>
              </w:rPr>
              <w:t>Insister pour obtenir le type d’endroit.</w:t>
            </w:r>
          </w:p>
          <w:p w14:paraId="3F656837" w14:textId="77777777" w:rsidR="0024706F" w:rsidRPr="00B11BA6" w:rsidRDefault="0024706F" w:rsidP="00CE050A">
            <w:pPr>
              <w:pStyle w:val="InstructionstointvwChar"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305BC96B" w14:textId="77777777" w:rsidR="0024706F" w:rsidRPr="00B11BA6" w:rsidRDefault="0024706F" w:rsidP="00CE050A">
            <w:pPr>
              <w:pStyle w:val="InstructionstointvwChar"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4C4AD3A1" w14:textId="77777777" w:rsidR="0024706F" w:rsidRPr="00B11BA6" w:rsidRDefault="00033886" w:rsidP="002113D0">
            <w:pPr>
              <w:pStyle w:val="InstructionstointvwChar"/>
              <w:ind w:left="330"/>
              <w:rPr>
                <w:lang w:val="fr-FR"/>
              </w:rPr>
            </w:pPr>
            <w:r w:rsidRPr="00B11BA6">
              <w:rPr>
                <w:lang w:val="fr-FR"/>
              </w:rPr>
              <w:t xml:space="preserve">S’il n’est pas possible de déterminer si l’endroit est un </w:t>
            </w:r>
            <w:r w:rsidRPr="00B11BA6">
              <w:rPr>
                <w:u w:val="single"/>
                <w:lang w:val="fr-FR"/>
              </w:rPr>
              <w:t>établissement public ou privé</w:t>
            </w:r>
            <w:r w:rsidRPr="00B11BA6">
              <w:rPr>
                <w:lang w:val="fr-FR"/>
              </w:rPr>
              <w:t xml:space="preserve">, inscrire le </w:t>
            </w:r>
            <w:r w:rsidR="000A35E6" w:rsidRPr="00B11BA6">
              <w:rPr>
                <w:lang w:val="fr-FR"/>
              </w:rPr>
              <w:t>nom</w:t>
            </w:r>
            <w:r w:rsidR="00CD6DBA" w:rsidRPr="00B11BA6">
              <w:rPr>
                <w:lang w:val="fr-FR"/>
              </w:rPr>
              <w:t xml:space="preserve"> </w:t>
            </w:r>
            <w:r w:rsidRPr="00B11BA6">
              <w:rPr>
                <w:lang w:val="fr-FR"/>
              </w:rPr>
              <w:t>de l’endroit</w:t>
            </w:r>
            <w:r w:rsidR="002113D0" w:rsidRPr="00B11BA6">
              <w:rPr>
                <w:lang w:val="fr-FR"/>
              </w:rPr>
              <w:t xml:space="preserve"> et noter temporairement ’96’ jusqu’à </w:t>
            </w:r>
            <w:r w:rsidR="00932144" w:rsidRPr="00B11BA6">
              <w:rPr>
                <w:lang w:val="fr-FR"/>
              </w:rPr>
              <w:t>trouv</w:t>
            </w:r>
            <w:r w:rsidR="002113D0" w:rsidRPr="00B11BA6">
              <w:rPr>
                <w:lang w:val="fr-FR"/>
              </w:rPr>
              <w:t>e</w:t>
            </w:r>
            <w:r w:rsidR="00932144" w:rsidRPr="00B11BA6">
              <w:rPr>
                <w:lang w:val="fr-FR"/>
              </w:rPr>
              <w:t>r</w:t>
            </w:r>
            <w:r w:rsidR="002113D0" w:rsidRPr="00B11BA6">
              <w:rPr>
                <w:lang w:val="fr-FR"/>
              </w:rPr>
              <w:t xml:space="preserve"> la catégorie de réponse appropriée.</w:t>
            </w:r>
          </w:p>
          <w:p w14:paraId="6DA5A572" w14:textId="77777777" w:rsidR="0024706F" w:rsidRPr="00B11BA6" w:rsidRDefault="00CD6DBA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</w:p>
          <w:p w14:paraId="06C8FE14" w14:textId="77777777" w:rsidR="0024706F" w:rsidRPr="00B11BA6" w:rsidRDefault="000D212A" w:rsidP="000D212A">
            <w:pPr>
              <w:pStyle w:val="1Intvwqst"/>
              <w:tabs>
                <w:tab w:val="right" w:leader="underscore" w:pos="418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</w:p>
          <w:p w14:paraId="67C7FBE3" w14:textId="77777777" w:rsidR="0024706F" w:rsidRPr="00B11BA6" w:rsidRDefault="0024706F" w:rsidP="002113D0">
            <w:pPr>
              <w:pStyle w:val="InstructionstointvwChar"/>
              <w:spacing w:line="276" w:lineRule="auto"/>
              <w:ind w:left="144" w:hanging="144"/>
              <w:contextualSpacing/>
              <w:jc w:val="center"/>
              <w:rPr>
                <w:lang w:val="fr-FR"/>
              </w:rPr>
            </w:pPr>
            <w:r w:rsidRPr="00B11BA6">
              <w:rPr>
                <w:lang w:val="fr-FR"/>
              </w:rPr>
              <w:t>(</w:t>
            </w:r>
            <w:r w:rsidR="002113D0" w:rsidRPr="00B11BA6">
              <w:rPr>
                <w:lang w:val="fr-FR"/>
              </w:rPr>
              <w:t>Nom</w:t>
            </w:r>
            <w:r w:rsidR="003E31CF" w:rsidRPr="00B11BA6">
              <w:rPr>
                <w:lang w:val="fr-FR"/>
              </w:rPr>
              <w:t xml:space="preserve"> de </w:t>
            </w:r>
            <w:r w:rsidR="00033886" w:rsidRPr="00B11BA6">
              <w:rPr>
                <w:lang w:val="fr-FR"/>
              </w:rPr>
              <w:t>l’endroit</w:t>
            </w:r>
            <w:r w:rsidRPr="00B11BA6">
              <w:rPr>
                <w:lang w:val="fr-FR"/>
              </w:rPr>
              <w:t>)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E171D43" w14:textId="77777777" w:rsidR="00033886" w:rsidRPr="00B11BA6" w:rsidRDefault="00033886" w:rsidP="00033886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>Domicile</w:t>
            </w:r>
          </w:p>
          <w:p w14:paraId="57CA7F76" w14:textId="77777777" w:rsidR="00033886" w:rsidRPr="00B11BA6" w:rsidRDefault="00033886" w:rsidP="00033886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Domicile de l’enquêtée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11</w:t>
            </w:r>
          </w:p>
          <w:p w14:paraId="0E88AFE8" w14:textId="77777777" w:rsidR="0024706F" w:rsidRPr="00B11BA6" w:rsidRDefault="00033886" w:rsidP="00033886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Autre domicile</w:t>
            </w:r>
            <w:r w:rsidR="0024706F" w:rsidRPr="00B11BA6">
              <w:rPr>
                <w:rFonts w:ascii="Times New Roman" w:hAnsi="Times New Roman"/>
                <w:caps/>
                <w:lang w:val="fr-FR"/>
              </w:rPr>
              <w:tab/>
              <w:t>12</w:t>
            </w:r>
          </w:p>
          <w:p w14:paraId="2CD1092F" w14:textId="77777777" w:rsidR="0024706F" w:rsidRPr="00B11BA6" w:rsidRDefault="0024706F" w:rsidP="00761233">
            <w:pPr>
              <w:pStyle w:val="Responsecategs"/>
              <w:keepNext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6A5A28DD" w14:textId="77777777" w:rsidR="00033886" w:rsidRPr="00B11BA6" w:rsidRDefault="00033886" w:rsidP="00033886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>Secteur public</w:t>
            </w:r>
          </w:p>
          <w:p w14:paraId="1FDE897E" w14:textId="77777777" w:rsidR="00033886" w:rsidRPr="00B11BA6" w:rsidRDefault="00033886" w:rsidP="00033886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Hôpital Gouvernemental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21</w:t>
            </w:r>
          </w:p>
          <w:p w14:paraId="374D6D22" w14:textId="77777777" w:rsidR="00033886" w:rsidRPr="00B11BA6" w:rsidRDefault="00033886" w:rsidP="00033886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C</w:t>
            </w:r>
            <w:r w:rsidR="007606DE" w:rsidRPr="00B11BA6">
              <w:rPr>
                <w:rFonts w:ascii="Times New Roman" w:hAnsi="Times New Roman"/>
                <w:caps/>
                <w:lang w:val="fr-FR"/>
              </w:rPr>
              <w:t>ms</w:t>
            </w:r>
            <w:r w:rsidRPr="00B11BA6">
              <w:rPr>
                <w:rFonts w:ascii="Times New Roman" w:hAnsi="Times New Roman"/>
                <w:caps/>
                <w:lang w:val="fr-FR"/>
              </w:rPr>
              <w:t>.</w:t>
            </w:r>
            <w:r w:rsidR="00425F0B" w:rsidRPr="00B11BA6">
              <w:rPr>
                <w:rFonts w:ascii="Times New Roman" w:hAnsi="Times New Roman"/>
                <w:caps/>
                <w:lang w:val="fr-FR"/>
              </w:rPr>
              <w:t>....................................................................</w:t>
            </w:r>
            <w:r w:rsidRPr="00B11BA6">
              <w:rPr>
                <w:rFonts w:ascii="Times New Roman" w:hAnsi="Times New Roman"/>
                <w:caps/>
                <w:lang w:val="fr-FR"/>
              </w:rPr>
              <w:t>22</w:t>
            </w:r>
          </w:p>
          <w:p w14:paraId="30607A55" w14:textId="77777777" w:rsidR="00033886" w:rsidRPr="00B11BA6" w:rsidRDefault="00033886" w:rsidP="00033886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425F0B" w:rsidRPr="00B11BA6">
              <w:rPr>
                <w:rFonts w:ascii="Times New Roman" w:hAnsi="Times New Roman"/>
                <w:caps/>
                <w:lang w:val="fr-FR"/>
              </w:rPr>
              <w:t>dispensaire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23</w:t>
            </w:r>
          </w:p>
          <w:p w14:paraId="0041E593" w14:textId="77777777" w:rsidR="007606DE" w:rsidRPr="00B11BA6" w:rsidRDefault="007606DE" w:rsidP="00033886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</w:t>
            </w:r>
            <w:r w:rsidR="00031F42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425F0B" w:rsidRPr="00B11BA6">
              <w:rPr>
                <w:rFonts w:ascii="Times New Roman" w:hAnsi="Times New Roman"/>
                <w:caps/>
                <w:lang w:val="fr-FR"/>
              </w:rPr>
              <w:t>pmi.............................</w:t>
            </w:r>
            <w:r w:rsidRPr="00B11BA6">
              <w:rPr>
                <w:rFonts w:ascii="Times New Roman" w:hAnsi="Times New Roman"/>
                <w:caps/>
                <w:lang w:val="fr-FR"/>
              </w:rPr>
              <w:t>..........................................24</w:t>
            </w:r>
          </w:p>
          <w:p w14:paraId="7B10F1F2" w14:textId="77777777" w:rsidR="00033886" w:rsidRPr="00B11BA6" w:rsidRDefault="00031F42" w:rsidP="00CD6DBA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</w:t>
            </w:r>
            <w:r w:rsidR="00033886" w:rsidRPr="00B11BA6">
              <w:rPr>
                <w:rFonts w:ascii="Times New Roman" w:hAnsi="Times New Roman"/>
                <w:caps/>
                <w:lang w:val="fr-FR"/>
              </w:rPr>
              <w:tab/>
              <w:t xml:space="preserve">Autre public </w:t>
            </w:r>
            <w:r w:rsidR="00D66BC0" w:rsidRPr="00B11BA6">
              <w:rPr>
                <w:rFonts w:ascii="Times New Roman" w:hAnsi="Times New Roman"/>
                <w:b/>
                <w:caps/>
                <w:lang w:val="fr-FR"/>
              </w:rPr>
              <w:t>(</w:t>
            </w:r>
            <w:r w:rsidR="00210E08" w:rsidRPr="00B11BA6">
              <w:rPr>
                <w:rStyle w:val="Instructionsinparens"/>
                <w:iCs/>
                <w:lang w:val="fr-FR"/>
              </w:rPr>
              <w:t>préciser</w:t>
            </w:r>
            <w:proofErr w:type="gramStart"/>
            <w:r w:rsidR="00210E08" w:rsidRPr="00B11BA6">
              <w:rPr>
                <w:rStyle w:val="Instructionsinparens"/>
                <w:iCs/>
                <w:lang w:val="fr-FR"/>
              </w:rPr>
              <w:t>)</w:t>
            </w:r>
            <w:r w:rsidR="00CD6DBA" w:rsidRPr="00B11BA6">
              <w:rPr>
                <w:rFonts w:ascii="Times New Roman" w:hAnsi="Times New Roman"/>
                <w:caps/>
                <w:lang w:val="fr-FR"/>
              </w:rPr>
              <w:t>_</w:t>
            </w:r>
            <w:proofErr w:type="gramEnd"/>
            <w:r w:rsidR="00CD6DBA" w:rsidRPr="00B11BA6">
              <w:rPr>
                <w:rFonts w:ascii="Times New Roman" w:hAnsi="Times New Roman"/>
                <w:caps/>
                <w:lang w:val="fr-FR"/>
              </w:rPr>
              <w:t>_______________</w:t>
            </w:r>
            <w:r w:rsidR="00033886" w:rsidRPr="00B11BA6">
              <w:rPr>
                <w:rFonts w:ascii="Times New Roman" w:hAnsi="Times New Roman"/>
                <w:caps/>
                <w:lang w:val="fr-FR"/>
              </w:rPr>
              <w:t>26</w:t>
            </w:r>
          </w:p>
          <w:p w14:paraId="541EBDEF" w14:textId="77777777" w:rsidR="0024706F" w:rsidRPr="00B11BA6" w:rsidRDefault="00CD6DBA" w:rsidP="00CE050A">
            <w:pPr>
              <w:pStyle w:val="Responsecategs"/>
              <w:keepNext/>
              <w:tabs>
                <w:tab w:val="clear" w:pos="3942"/>
                <w:tab w:val="right" w:leader="dot" w:pos="406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</w:p>
          <w:p w14:paraId="3A696D24" w14:textId="77777777" w:rsidR="005648EE" w:rsidRPr="00B11BA6" w:rsidRDefault="005648EE" w:rsidP="005648E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>Secteur médical privé</w:t>
            </w:r>
          </w:p>
          <w:p w14:paraId="798CC675" w14:textId="77777777" w:rsidR="005648EE" w:rsidRPr="00B11BA6" w:rsidRDefault="005648EE" w:rsidP="005648E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Hôpital privé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31</w:t>
            </w:r>
          </w:p>
          <w:p w14:paraId="28A6622D" w14:textId="77777777" w:rsidR="005648EE" w:rsidRPr="00B11BA6" w:rsidRDefault="005648EE" w:rsidP="005648E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Clinique privée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32</w:t>
            </w:r>
          </w:p>
          <w:p w14:paraId="121132F0" w14:textId="77777777" w:rsidR="00DF393B" w:rsidRPr="00B11BA6" w:rsidRDefault="00DF393B" w:rsidP="005648E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cabinet privé................................................33</w:t>
            </w:r>
          </w:p>
          <w:p w14:paraId="38DBEBD1" w14:textId="77777777" w:rsidR="005648EE" w:rsidRPr="00B11BA6" w:rsidRDefault="005648EE" w:rsidP="005648E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Maternité privée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3</w:t>
            </w:r>
            <w:r w:rsidR="00DF393B" w:rsidRPr="00B11BA6">
              <w:rPr>
                <w:rFonts w:ascii="Times New Roman" w:hAnsi="Times New Roman"/>
                <w:caps/>
                <w:lang w:val="fr-FR"/>
              </w:rPr>
              <w:t>4</w:t>
            </w:r>
          </w:p>
          <w:p w14:paraId="67F28777" w14:textId="77777777" w:rsidR="00DF393B" w:rsidRPr="00B11BA6" w:rsidRDefault="00DF393B" w:rsidP="00DF393B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ong/association..........................................35</w:t>
            </w:r>
          </w:p>
          <w:p w14:paraId="5E43D890" w14:textId="77777777" w:rsidR="0024706F" w:rsidRPr="00B11BA6" w:rsidRDefault="005648EE" w:rsidP="005648E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F91F82" w:rsidRPr="00B11BA6">
              <w:rPr>
                <w:rFonts w:ascii="Times New Roman" w:hAnsi="Times New Roman"/>
                <w:caps/>
                <w:lang w:val="fr-FR"/>
              </w:rPr>
              <w:t>Autre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2426AC" w:rsidRPr="00B11BA6">
              <w:rPr>
                <w:rFonts w:ascii="Times New Roman" w:hAnsi="Times New Roman"/>
                <w:caps/>
                <w:lang w:val="fr-FR"/>
              </w:rPr>
              <w:t xml:space="preserve">MEDICAL </w:t>
            </w:r>
            <w:r w:rsidR="00F91F82" w:rsidRPr="00B11BA6">
              <w:rPr>
                <w:rFonts w:ascii="Times New Roman" w:hAnsi="Times New Roman"/>
                <w:caps/>
                <w:lang w:val="fr-FR"/>
              </w:rPr>
              <w:t xml:space="preserve">privé </w:t>
            </w:r>
            <w:r w:rsidR="002426AC" w:rsidRPr="00B11BA6">
              <w:rPr>
                <w:rFonts w:ascii="Times New Roman" w:hAnsi="Times New Roman"/>
                <w:caps/>
                <w:lang w:val="fr-FR"/>
              </w:rPr>
              <w:t>(</w:t>
            </w:r>
            <w:r w:rsidR="00210E08" w:rsidRPr="00B11BA6">
              <w:rPr>
                <w:rStyle w:val="Instructionsinparens"/>
                <w:iCs/>
                <w:lang w:val="fr-FR"/>
              </w:rPr>
              <w:t>préciser</w:t>
            </w:r>
            <w:proofErr w:type="gramStart"/>
            <w:r w:rsidR="00210E08" w:rsidRPr="00B11BA6">
              <w:rPr>
                <w:rStyle w:val="Instructionsinparens"/>
                <w:iCs/>
                <w:lang w:val="fr-FR"/>
              </w:rPr>
              <w:t>)</w:t>
            </w:r>
            <w:r w:rsidR="007606DE" w:rsidRPr="00B11BA6">
              <w:rPr>
                <w:rFonts w:ascii="Times New Roman" w:hAnsi="Times New Roman"/>
                <w:caps/>
                <w:lang w:val="fr-FR"/>
              </w:rPr>
              <w:t>_</w:t>
            </w:r>
            <w:proofErr w:type="gramEnd"/>
            <w:r w:rsidR="007606DE" w:rsidRPr="00B11BA6">
              <w:rPr>
                <w:rFonts w:ascii="Times New Roman" w:hAnsi="Times New Roman"/>
                <w:caps/>
                <w:lang w:val="fr-FR"/>
              </w:rPr>
              <w:t>______</w:t>
            </w:r>
            <w:r w:rsidR="00CD6DBA" w:rsidRPr="00B11BA6">
              <w:rPr>
                <w:rFonts w:ascii="Times New Roman" w:hAnsi="Times New Roman"/>
                <w:caps/>
                <w:lang w:val="fr-FR"/>
              </w:rPr>
              <w:t>_</w:t>
            </w:r>
            <w:r w:rsidR="0024706F" w:rsidRPr="00B11BA6">
              <w:rPr>
                <w:rFonts w:ascii="Times New Roman" w:hAnsi="Times New Roman"/>
                <w:caps/>
                <w:lang w:val="fr-FR"/>
              </w:rPr>
              <w:t>36</w:t>
            </w:r>
          </w:p>
          <w:p w14:paraId="6BD80193" w14:textId="77777777" w:rsidR="0024706F" w:rsidRPr="00B11BA6" w:rsidRDefault="0024706F" w:rsidP="00CE050A">
            <w:pPr>
              <w:pStyle w:val="Responsecategs"/>
              <w:keepNext/>
              <w:tabs>
                <w:tab w:val="clear" w:pos="3942"/>
                <w:tab w:val="right" w:leader="dot" w:pos="406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58C14881" w14:textId="77777777" w:rsidR="0024706F" w:rsidRPr="00B11BA6" w:rsidRDefault="00626DBD" w:rsidP="00761233">
            <w:pPr>
              <w:pStyle w:val="Otherspecify"/>
              <w:tabs>
                <w:tab w:val="clear" w:pos="3946"/>
                <w:tab w:val="right" w:leader="underscore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20"/>
                <w:lang w:val="fr-FR"/>
              </w:rPr>
              <w:t>Autre</w:t>
            </w:r>
            <w:r w:rsidR="0024706F" w:rsidRPr="00B11BA6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 xml:space="preserve"> (</w:t>
            </w:r>
            <w:r w:rsidR="00210E08" w:rsidRPr="00B11BA6">
              <w:rPr>
                <w:rStyle w:val="Instructionsinparens"/>
                <w:b w:val="0"/>
                <w:iCs/>
                <w:lang w:val="fr-FR"/>
              </w:rPr>
              <w:t>préciser)</w:t>
            </w:r>
            <w:r w:rsidR="0024706F" w:rsidRPr="00B11BA6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ab/>
              <w:t>96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A07707B" w14:textId="77777777" w:rsidR="0024706F" w:rsidRPr="00B11BA6" w:rsidRDefault="0024706F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5A72DC93" w14:textId="77777777" w:rsidR="0024706F" w:rsidRPr="00B11BA6" w:rsidRDefault="0024706F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11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lang w:val="fr-FR"/>
              </w:rPr>
              <w:t>MN</w:t>
            </w:r>
            <w:r w:rsidR="002113D0" w:rsidRPr="00B11BA6">
              <w:rPr>
                <w:rFonts w:ascii="Times New Roman" w:hAnsi="Times New Roman"/>
                <w:i/>
                <w:lang w:val="fr-FR"/>
              </w:rPr>
              <w:t>23</w:t>
            </w:r>
          </w:p>
          <w:p w14:paraId="0384CE98" w14:textId="77777777" w:rsidR="0024706F" w:rsidRPr="00B11BA6" w:rsidRDefault="0024706F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12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lang w:val="fr-FR"/>
              </w:rPr>
              <w:t>MN</w:t>
            </w:r>
            <w:r w:rsidR="002113D0" w:rsidRPr="00B11BA6">
              <w:rPr>
                <w:rFonts w:ascii="Times New Roman" w:hAnsi="Times New Roman"/>
                <w:i/>
                <w:lang w:val="fr-FR"/>
              </w:rPr>
              <w:t>23</w:t>
            </w:r>
          </w:p>
          <w:p w14:paraId="18F652DF" w14:textId="77777777" w:rsidR="0024706F" w:rsidRPr="00B11BA6" w:rsidRDefault="0024706F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3CD5EA96" w14:textId="77777777" w:rsidR="0024706F" w:rsidRPr="00B11BA6" w:rsidRDefault="0024706F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75955175" w14:textId="77777777" w:rsidR="0024706F" w:rsidRPr="00B11BA6" w:rsidRDefault="0024706F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7C62F4F4" w14:textId="77777777" w:rsidR="0024706F" w:rsidRPr="00B11BA6" w:rsidRDefault="0024706F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7B5C33CA" w14:textId="77777777" w:rsidR="0024706F" w:rsidRPr="00B11BA6" w:rsidRDefault="0024706F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1B3BD607" w14:textId="77777777" w:rsidR="0024706F" w:rsidRPr="00B11BA6" w:rsidRDefault="0024706F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618E97F1" w14:textId="77777777" w:rsidR="0024706F" w:rsidRPr="00B11BA6" w:rsidRDefault="0024706F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3667EABE" w14:textId="77777777" w:rsidR="0024706F" w:rsidRPr="00B11BA6" w:rsidRDefault="0024706F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4BA54DF8" w14:textId="77777777" w:rsidR="0024706F" w:rsidRPr="00B11BA6" w:rsidRDefault="0024706F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1FACFFDB" w14:textId="77777777" w:rsidR="0024706F" w:rsidRPr="00B11BA6" w:rsidRDefault="0024706F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4AE04974" w14:textId="77777777" w:rsidR="0024706F" w:rsidRPr="00B11BA6" w:rsidRDefault="0024706F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196EB944" w14:textId="77777777" w:rsidR="0024706F" w:rsidRPr="00B11BA6" w:rsidRDefault="0024706F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47C61C2D" w14:textId="77777777" w:rsidR="00D8360C" w:rsidRPr="00B11BA6" w:rsidRDefault="00D8360C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1633C636" w14:textId="77777777" w:rsidR="00E47B59" w:rsidRPr="00B11BA6" w:rsidRDefault="00E47B59" w:rsidP="002113D0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5B47D39E" w14:textId="77777777" w:rsidR="00E47B59" w:rsidRPr="00B11BA6" w:rsidRDefault="00E47B59" w:rsidP="002113D0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6D8E319B" w14:textId="77777777" w:rsidR="00A344DE" w:rsidRPr="00B11BA6" w:rsidRDefault="00A344DE" w:rsidP="002113D0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03120604" w14:textId="77777777" w:rsidR="0024706F" w:rsidRPr="00B11BA6" w:rsidRDefault="0024706F" w:rsidP="002113D0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96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lang w:val="fr-FR"/>
              </w:rPr>
              <w:t>MN</w:t>
            </w:r>
            <w:r w:rsidR="002113D0" w:rsidRPr="00B11BA6">
              <w:rPr>
                <w:rFonts w:ascii="Times New Roman" w:hAnsi="Times New Roman"/>
                <w:i/>
                <w:lang w:val="fr-FR"/>
              </w:rPr>
              <w:t>23</w:t>
            </w:r>
          </w:p>
        </w:tc>
      </w:tr>
      <w:tr w:rsidR="0024706F" w:rsidRPr="00B11BA6" w14:paraId="6640262A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C7C3CB" w14:textId="5B7308DC" w:rsidR="0024706F" w:rsidRPr="00B11BA6" w:rsidRDefault="0024706F" w:rsidP="002113D0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2113D0" w:rsidRPr="00B11BA6">
              <w:rPr>
                <w:rFonts w:ascii="Times New Roman" w:hAnsi="Times New Roman"/>
                <w:b/>
                <w:smallCaps w:val="0"/>
                <w:lang w:val="fr-FR"/>
              </w:rPr>
              <w:t>21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033886" w:rsidRPr="00B11BA6">
              <w:rPr>
                <w:rFonts w:ascii="Times New Roman" w:hAnsi="Times New Roman"/>
                <w:smallCaps w:val="0"/>
                <w:lang w:val="fr-FR"/>
              </w:rPr>
              <w:t xml:space="preserve">Avez-vous accouché </w:t>
            </w:r>
            <w:r w:rsidR="002426AC" w:rsidRPr="00B11BA6">
              <w:rPr>
                <w:rFonts w:ascii="Times New Roman" w:hAnsi="Times New Roman"/>
                <w:smallCaps w:val="0"/>
                <w:lang w:val="fr-FR"/>
              </w:rPr>
              <w:t>de</w:t>
            </w:r>
            <w:r w:rsidR="002426AC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(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2426AC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="002426AC" w:rsidRPr="00B11BA6">
              <w:rPr>
                <w:rFonts w:ascii="Times New Roman" w:hAnsi="Times New Roman"/>
                <w:smallCaps w:val="0"/>
                <w:lang w:val="fr-FR"/>
              </w:rPr>
              <w:t xml:space="preserve"> par</w:t>
            </w:r>
            <w:r w:rsidR="00033886" w:rsidRPr="00B11BA6">
              <w:rPr>
                <w:rFonts w:ascii="Times New Roman" w:hAnsi="Times New Roman"/>
                <w:smallCaps w:val="0"/>
                <w:lang w:val="fr-FR"/>
              </w:rPr>
              <w:t xml:space="preserve"> césarienne, c’est-à-dire est-ce qu’on vous a ouvert le ventre pour sortir le bébé ?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AEF5FE" w14:textId="77777777" w:rsidR="0024706F" w:rsidRPr="00B11BA6" w:rsidRDefault="003E31CF" w:rsidP="00761233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24706F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5F201AC4" w14:textId="77777777" w:rsidR="0024706F" w:rsidRPr="00B11BA6" w:rsidRDefault="003E31CF" w:rsidP="00761233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24706F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AFB707" w14:textId="77777777" w:rsidR="0024706F" w:rsidRPr="00B11BA6" w:rsidRDefault="0024706F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090D81FB" w14:textId="77777777" w:rsidR="0024706F" w:rsidRPr="00B11BA6" w:rsidRDefault="0024706F" w:rsidP="002113D0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MN</w:t>
            </w:r>
            <w:r w:rsidR="002113D0" w:rsidRPr="00B11BA6">
              <w:rPr>
                <w:rFonts w:ascii="Times New Roman" w:hAnsi="Times New Roman"/>
                <w:i/>
              </w:rPr>
              <w:t>23</w:t>
            </w:r>
          </w:p>
        </w:tc>
      </w:tr>
      <w:tr w:rsidR="0024706F" w:rsidRPr="00AA50AA" w14:paraId="5396AB8A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6050B00" w14:textId="77777777" w:rsidR="0024706F" w:rsidRPr="00B11BA6" w:rsidRDefault="0024706F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2113D0" w:rsidRPr="00B11BA6">
              <w:rPr>
                <w:rFonts w:ascii="Times New Roman" w:hAnsi="Times New Roman"/>
                <w:b/>
                <w:smallCaps w:val="0"/>
                <w:lang w:val="fr-FR"/>
              </w:rPr>
              <w:t>22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033886" w:rsidRPr="00B11BA6">
              <w:rPr>
                <w:rFonts w:ascii="Times New Roman" w:hAnsi="Times New Roman"/>
                <w:smallCaps w:val="0"/>
                <w:lang w:val="fr-FR"/>
              </w:rPr>
              <w:t xml:space="preserve">Quand est-ce que la décision </w:t>
            </w:r>
            <w:r w:rsidR="00F91F82" w:rsidRPr="00B11BA6">
              <w:rPr>
                <w:rFonts w:ascii="Times New Roman" w:hAnsi="Times New Roman"/>
                <w:smallCaps w:val="0"/>
                <w:lang w:val="fr-FR"/>
              </w:rPr>
              <w:t>de faire une césarienne a</w:t>
            </w:r>
            <w:r w:rsidR="00033886" w:rsidRPr="00B11BA6">
              <w:rPr>
                <w:rFonts w:ascii="Times New Roman" w:hAnsi="Times New Roman"/>
                <w:smallCaps w:val="0"/>
                <w:lang w:val="fr-FR"/>
              </w:rPr>
              <w:t xml:space="preserve"> été prise </w:t>
            </w:r>
            <w:r w:rsidR="00AB465E"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4A83CE80" w14:textId="77777777" w:rsidR="0024706F" w:rsidRPr="00B11BA6" w:rsidRDefault="0024706F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3D95D3A0" w14:textId="77777777" w:rsidR="0024706F" w:rsidRPr="00B11BA6" w:rsidRDefault="00D8360C" w:rsidP="00927A4C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48458D" w:rsidRPr="00B11BA6">
              <w:rPr>
                <w:rFonts w:ascii="Times New Roman" w:hAnsi="Times New Roman"/>
                <w:i/>
                <w:smallCaps w:val="0"/>
                <w:lang w:val="fr-FR"/>
              </w:rPr>
              <w:t>Insister</w:t>
            </w:r>
            <w:r w:rsidR="00033886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si nécessaire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: </w:t>
            </w:r>
            <w:r w:rsidR="00033886" w:rsidRPr="00B11BA6">
              <w:rPr>
                <w:rFonts w:ascii="Times New Roman" w:hAnsi="Times New Roman"/>
                <w:smallCaps w:val="0"/>
                <w:lang w:val="fr-FR"/>
              </w:rPr>
              <w:t xml:space="preserve">Etait-ce avant ou après que les douleurs de l’accouchement </w:t>
            </w:r>
            <w:r w:rsidR="00E669E4" w:rsidRPr="00B11BA6">
              <w:rPr>
                <w:rFonts w:ascii="Times New Roman" w:hAnsi="Times New Roman"/>
                <w:smallCaps w:val="0"/>
                <w:lang w:val="fr-FR"/>
              </w:rPr>
              <w:t>aient commencé</w:t>
            </w:r>
            <w:r w:rsidR="005648EE" w:rsidRPr="00B11BA6">
              <w:rPr>
                <w:rFonts w:ascii="Times New Roman" w:hAnsi="Times New Roman"/>
                <w:smallCaps w:val="0"/>
                <w:lang w:val="fr-FR"/>
              </w:rPr>
              <w:t> ?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7E473C6" w14:textId="77777777" w:rsidR="0027329A" w:rsidRPr="00B11BA6" w:rsidRDefault="005648EE" w:rsidP="00761233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avant les douleurs de</w:t>
            </w:r>
            <w:r w:rsidR="003B5B1E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</w:p>
          <w:p w14:paraId="523A33D1" w14:textId="77777777" w:rsidR="0024706F" w:rsidRPr="00B11BA6" w:rsidRDefault="0027329A" w:rsidP="00761233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 </w:t>
            </w:r>
            <w:r w:rsidR="005648EE" w:rsidRPr="00B11BA6">
              <w:rPr>
                <w:rFonts w:ascii="Times New Roman" w:hAnsi="Times New Roman"/>
                <w:caps/>
                <w:lang w:val="fr-FR"/>
              </w:rPr>
              <w:t xml:space="preserve">l’accouchement </w:t>
            </w:r>
            <w:r w:rsidR="0024706F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1DE2BE4E" w14:textId="77777777" w:rsidR="0027329A" w:rsidRPr="00B11BA6" w:rsidRDefault="0027329A" w:rsidP="00761233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1EAB86F6" w14:textId="77777777" w:rsidR="0027329A" w:rsidRPr="00B11BA6" w:rsidRDefault="0024706F" w:rsidP="005648E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</w:t>
            </w:r>
            <w:r w:rsidR="005648EE" w:rsidRPr="00B11BA6">
              <w:rPr>
                <w:rFonts w:ascii="Times New Roman" w:hAnsi="Times New Roman"/>
                <w:caps/>
                <w:lang w:val="fr-FR"/>
              </w:rPr>
              <w:t xml:space="preserve">pres les douleurs de </w:t>
            </w:r>
          </w:p>
          <w:p w14:paraId="35654FED" w14:textId="77777777" w:rsidR="0024706F" w:rsidRPr="00B11BA6" w:rsidRDefault="0027329A" w:rsidP="005648E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 </w:t>
            </w:r>
            <w:r w:rsidR="005648EE" w:rsidRPr="00B11BA6">
              <w:rPr>
                <w:rFonts w:ascii="Times New Roman" w:hAnsi="Times New Roman"/>
                <w:caps/>
                <w:lang w:val="fr-FR"/>
              </w:rPr>
              <w:t xml:space="preserve">l’accouchement </w:t>
            </w:r>
            <w:r w:rsidR="0024706F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B818A8" w14:textId="77777777" w:rsidR="0024706F" w:rsidRPr="00B11BA6" w:rsidRDefault="0024706F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2C2C03" w:rsidRPr="001C148A" w14:paraId="2D7AEFAE" w14:textId="77777777" w:rsidTr="0002651B">
        <w:trPr>
          <w:cantSplit/>
          <w:jc w:val="center"/>
        </w:trPr>
        <w:tc>
          <w:tcPr>
            <w:tcW w:w="2218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63FA40C" w14:textId="77777777" w:rsidR="002C2C03" w:rsidRPr="001C148A" w:rsidRDefault="002C2C03" w:rsidP="00F44C45">
            <w:pPr>
              <w:pStyle w:val="1Intvwqst"/>
              <w:spacing w:line="276" w:lineRule="auto"/>
              <w:ind w:left="144" w:hanging="144"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1C148A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MN23</w:t>
            </w:r>
            <w:r w:rsidRPr="001C148A">
              <w:rPr>
                <w:rFonts w:ascii="Times New Roman" w:hAnsi="Times New Roman"/>
                <w:smallCaps w:val="0"/>
                <w:lang w:val="fr-FR"/>
              </w:rPr>
              <w:t xml:space="preserve">. Est-ce qu’après l’accouchement, </w:t>
            </w:r>
            <w:r w:rsidRPr="00C73031">
              <w:rPr>
                <w:rFonts w:ascii="Times New Roman" w:hAnsi="Times New Roman"/>
                <w:smallCaps w:val="0"/>
                <w:lang w:val="fr-FR"/>
              </w:rPr>
              <w:t>(</w:t>
            </w:r>
            <w:r w:rsidRPr="001C148A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Pr="00C73031">
              <w:rPr>
                <w:rFonts w:ascii="Times New Roman" w:hAnsi="Times New Roman"/>
                <w:smallCaps w:val="0"/>
                <w:lang w:val="fr-FR"/>
              </w:rPr>
              <w:t>)</w:t>
            </w:r>
            <w:r w:rsidRPr="001C148A">
              <w:rPr>
                <w:rFonts w:ascii="Times New Roman" w:hAnsi="Times New Roman"/>
                <w:smallCaps w:val="0"/>
                <w:lang w:val="fr-FR"/>
              </w:rPr>
              <w:t xml:space="preserve"> a été mis(e), immédiatement, directement sur la peau nue de votre poitrine ?</w:t>
            </w:r>
          </w:p>
          <w:p w14:paraId="6285552C" w14:textId="77777777" w:rsidR="002C2C03" w:rsidRPr="001C148A" w:rsidRDefault="002C2C03" w:rsidP="00F44C45">
            <w:pPr>
              <w:pStyle w:val="1Intvwqst"/>
              <w:spacing w:line="276" w:lineRule="auto"/>
              <w:ind w:left="144" w:hanging="144"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302159A5" w14:textId="77777777" w:rsidR="002C2C03" w:rsidRDefault="002C2C03" w:rsidP="00F44C45">
            <w:pPr>
              <w:pStyle w:val="Instructionstointvw"/>
              <w:keepNext/>
              <w:keepLines/>
              <w:spacing w:line="276" w:lineRule="auto"/>
              <w:ind w:left="144" w:hanging="144"/>
              <w:rPr>
                <w:lang w:val="fr-FR"/>
              </w:rPr>
            </w:pPr>
            <w:r w:rsidRPr="001C148A">
              <w:rPr>
                <w:lang w:val="fr-FR"/>
              </w:rPr>
              <w:tab/>
            </w:r>
            <w:r>
              <w:rPr>
                <w:lang w:val="fr-FR"/>
              </w:rPr>
              <w:t>Si nécessaire, m</w:t>
            </w:r>
            <w:r w:rsidRPr="001C148A">
              <w:rPr>
                <w:lang w:val="fr-FR"/>
              </w:rPr>
              <w:t xml:space="preserve">ontrer </w:t>
            </w:r>
            <w:r>
              <w:rPr>
                <w:lang w:val="fr-FR"/>
              </w:rPr>
              <w:t>la photo</w:t>
            </w:r>
            <w:r w:rsidRPr="001C148A">
              <w:rPr>
                <w:lang w:val="fr-FR"/>
              </w:rPr>
              <w:t xml:space="preserve"> de la position peau-sur-peau.</w:t>
            </w:r>
          </w:p>
          <w:p w14:paraId="0A78CE8F" w14:textId="77777777" w:rsidR="002C2C03" w:rsidRPr="001C148A" w:rsidRDefault="002C2C03" w:rsidP="00F44C45">
            <w:pPr>
              <w:pStyle w:val="Instructionstointvw"/>
              <w:keepNext/>
              <w:keepLines/>
              <w:spacing w:line="276" w:lineRule="auto"/>
              <w:ind w:left="144" w:hanging="144"/>
              <w:rPr>
                <w:lang w:val="fr-FR"/>
              </w:rPr>
            </w:pPr>
            <w:r w:rsidRPr="00B048D2">
              <w:rPr>
                <w:noProof/>
                <w:lang w:val="fr-FR" w:eastAsia="fr-FR"/>
              </w:rPr>
              <w:drawing>
                <wp:inline distT="0" distB="0" distL="0" distR="0" wp14:anchorId="36D068DC" wp14:editId="74539629">
                  <wp:extent cx="2763225" cy="1828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AMINATED CARD Skin-to-ski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706" cy="183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98FF97" w14:textId="77777777" w:rsidR="002C2C03" w:rsidRPr="001C148A" w:rsidRDefault="002C2C03" w:rsidP="00F44C45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1C148A">
              <w:rPr>
                <w:rFonts w:ascii="Times New Roman" w:hAnsi="Times New Roman"/>
                <w:caps/>
                <w:lang w:val="fr-FR"/>
              </w:rPr>
              <w:t>Oui</w:t>
            </w:r>
            <w:r w:rsidRPr="001C148A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2392342D" w14:textId="77777777" w:rsidR="002C2C03" w:rsidRPr="001C148A" w:rsidRDefault="002C2C03" w:rsidP="00F44C45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1C148A">
              <w:rPr>
                <w:rFonts w:ascii="Times New Roman" w:hAnsi="Times New Roman"/>
                <w:caps/>
                <w:lang w:val="fr-FR"/>
              </w:rPr>
              <w:t>Non</w:t>
            </w:r>
            <w:r w:rsidRPr="001C148A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3AE8608A" w14:textId="77777777" w:rsidR="002C2C03" w:rsidRPr="001C148A" w:rsidRDefault="002C2C03" w:rsidP="00F44C45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FCC5ED4" w14:textId="77777777" w:rsidR="002C2C03" w:rsidRPr="001C148A" w:rsidRDefault="002C2C03" w:rsidP="00F44C45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1C148A">
              <w:rPr>
                <w:rFonts w:ascii="Times New Roman" w:hAnsi="Times New Roman"/>
                <w:caps/>
                <w:lang w:val="fr-FR"/>
              </w:rPr>
              <w:t xml:space="preserve">NSP/ ne se souvient pas </w:t>
            </w:r>
            <w:r w:rsidRPr="001C148A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5EDCE8" w14:textId="77777777" w:rsidR="002C2C03" w:rsidRPr="001C148A" w:rsidRDefault="002C2C03" w:rsidP="00F44C45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784D8DB7" w14:textId="77777777" w:rsidR="002C2C03" w:rsidRPr="001C148A" w:rsidRDefault="002C2C03" w:rsidP="00F44C45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1C148A">
              <w:rPr>
                <w:rFonts w:ascii="Times New Roman" w:hAnsi="Times New Roman"/>
                <w:lang w:val="fr-FR"/>
              </w:rPr>
              <w:t>2</w:t>
            </w:r>
            <w:r w:rsidRPr="001C148A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Pr="001C148A">
              <w:rPr>
                <w:rFonts w:ascii="Times New Roman" w:hAnsi="Times New Roman"/>
                <w:i/>
                <w:lang w:val="fr-FR"/>
              </w:rPr>
              <w:t>MN25</w:t>
            </w:r>
          </w:p>
          <w:p w14:paraId="524292BA" w14:textId="77777777" w:rsidR="002C2C03" w:rsidRPr="001C148A" w:rsidRDefault="002C2C03" w:rsidP="00F44C45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5F03BD1D" w14:textId="77777777" w:rsidR="002C2C03" w:rsidRPr="001C148A" w:rsidRDefault="002C2C03" w:rsidP="00F44C45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1C148A">
              <w:rPr>
                <w:rFonts w:ascii="Times New Roman" w:hAnsi="Times New Roman"/>
                <w:lang w:val="fr-FR"/>
              </w:rPr>
              <w:t>8</w:t>
            </w:r>
            <w:r w:rsidRPr="001C148A">
              <w:rPr>
                <w:rFonts w:ascii="Times New Roman" w:hAnsi="Times New Roman"/>
                <w:i/>
                <w:lang w:val="fr-FR"/>
              </w:rPr>
              <w:sym w:font="Wingdings" w:char="F0F0"/>
            </w:r>
            <w:r w:rsidRPr="001C148A">
              <w:rPr>
                <w:rFonts w:ascii="Times New Roman" w:hAnsi="Times New Roman"/>
                <w:i/>
                <w:lang w:val="fr-FR"/>
              </w:rPr>
              <w:t>MN25</w:t>
            </w:r>
          </w:p>
        </w:tc>
      </w:tr>
      <w:tr w:rsidR="0024706F" w:rsidRPr="00AA50AA" w14:paraId="018084CC" w14:textId="77777777" w:rsidTr="0002651B">
        <w:trPr>
          <w:cantSplit/>
          <w:jc w:val="center"/>
        </w:trPr>
        <w:tc>
          <w:tcPr>
            <w:tcW w:w="220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0C2926" w14:textId="77777777" w:rsidR="0024706F" w:rsidRPr="00B11BA6" w:rsidRDefault="0024706F" w:rsidP="002113D0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2113D0" w:rsidRPr="00B11BA6">
              <w:rPr>
                <w:rFonts w:ascii="Times New Roman" w:hAnsi="Times New Roman"/>
                <w:b/>
                <w:smallCaps w:val="0"/>
                <w:lang w:val="fr-FR"/>
              </w:rPr>
              <w:t>24</w:t>
            </w: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 xml:space="preserve">. </w:t>
            </w:r>
            <w:r w:rsidR="005648EE" w:rsidRPr="00B11BA6">
              <w:rPr>
                <w:rFonts w:ascii="Times New Roman" w:hAnsi="Times New Roman"/>
                <w:smallCaps w:val="0"/>
                <w:lang w:val="fr-FR"/>
              </w:rPr>
              <w:t>Avant d'être placé sur la peau nue de votre poitrine, est-ce que le bébé a été enveloppé</w:t>
            </w:r>
            <w:r w:rsidR="00BD7B46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5648EE"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935897" w14:textId="77777777" w:rsidR="0024706F" w:rsidRPr="00B11BA6" w:rsidRDefault="003E31CF" w:rsidP="00761233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24706F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57BA8520" w14:textId="77777777" w:rsidR="0024706F" w:rsidRPr="00B11BA6" w:rsidRDefault="003E31CF" w:rsidP="00761233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24706F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29920886" w14:textId="77777777" w:rsidR="0024706F" w:rsidRPr="00B11BA6" w:rsidRDefault="0024706F" w:rsidP="00761233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625DC5BC" w14:textId="77777777" w:rsidR="0024706F" w:rsidRPr="00B11BA6" w:rsidRDefault="003E31CF" w:rsidP="00761233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24706F" w:rsidRPr="00B11BA6">
              <w:rPr>
                <w:rFonts w:ascii="Times New Roman" w:hAnsi="Times New Roman"/>
                <w:caps/>
                <w:lang w:val="fr-FR"/>
              </w:rPr>
              <w:t xml:space="preserve">/ </w:t>
            </w:r>
            <w:r w:rsidR="005648EE" w:rsidRPr="00B11BA6">
              <w:rPr>
                <w:rFonts w:ascii="Times New Roman" w:hAnsi="Times New Roman"/>
                <w:caps/>
                <w:lang w:val="fr-FR"/>
              </w:rPr>
              <w:t>ne se souvient pas</w:t>
            </w:r>
            <w:r w:rsidR="0024706F"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779AF5" w14:textId="77777777" w:rsidR="0024706F" w:rsidRPr="00B11BA6" w:rsidRDefault="0024706F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C3F21" w:rsidRPr="00AA50AA" w14:paraId="3EE028C9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7326C7" w14:textId="77777777" w:rsidR="000C3F21" w:rsidRPr="00B11BA6" w:rsidRDefault="000C3F21" w:rsidP="002113D0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2113D0" w:rsidRPr="00B11BA6">
              <w:rPr>
                <w:rFonts w:ascii="Times New Roman" w:hAnsi="Times New Roman"/>
                <w:b/>
                <w:smallCaps w:val="0"/>
                <w:lang w:val="fr-FR"/>
              </w:rPr>
              <w:t>25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A6858" w:rsidRPr="00B11BA6">
              <w:rPr>
                <w:rFonts w:ascii="Times New Roman" w:hAnsi="Times New Roman"/>
                <w:smallCaps w:val="0"/>
                <w:lang w:val="fr-FR"/>
              </w:rPr>
              <w:t xml:space="preserve">Est-ce que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2426AC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="002426AC" w:rsidRPr="00B11BA6">
              <w:rPr>
                <w:rFonts w:ascii="Times New Roman" w:hAnsi="Times New Roman"/>
                <w:smallCaps w:val="0"/>
                <w:lang w:val="fr-FR"/>
              </w:rPr>
              <w:t xml:space="preserve"> a</w:t>
            </w:r>
            <w:r w:rsidR="009A6858" w:rsidRPr="00B11BA6">
              <w:rPr>
                <w:rFonts w:ascii="Times New Roman" w:hAnsi="Times New Roman"/>
                <w:smallCaps w:val="0"/>
                <w:lang w:val="fr-FR"/>
              </w:rPr>
              <w:t xml:space="preserve"> été séché</w:t>
            </w:r>
            <w:r w:rsidR="004031F6" w:rsidRPr="00B11BA6">
              <w:rPr>
                <w:rFonts w:ascii="Times New Roman" w:hAnsi="Times New Roman"/>
                <w:smallCaps w:val="0"/>
                <w:lang w:val="fr-FR"/>
              </w:rPr>
              <w:t>(e)</w:t>
            </w:r>
            <w:r w:rsidR="009A6858" w:rsidRPr="00B11BA6">
              <w:rPr>
                <w:rFonts w:ascii="Times New Roman" w:hAnsi="Times New Roman"/>
                <w:smallCaps w:val="0"/>
                <w:lang w:val="fr-FR"/>
              </w:rPr>
              <w:t xml:space="preserve"> ou essuyé</w:t>
            </w:r>
            <w:r w:rsidR="004031F6" w:rsidRPr="00B11BA6">
              <w:rPr>
                <w:rFonts w:ascii="Times New Roman" w:hAnsi="Times New Roman"/>
                <w:smallCaps w:val="0"/>
                <w:lang w:val="fr-FR"/>
              </w:rPr>
              <w:t>(e)</w:t>
            </w:r>
            <w:r w:rsidR="003B5B1E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9A6858" w:rsidRPr="00B11BA6">
              <w:rPr>
                <w:rFonts w:ascii="Times New Roman" w:hAnsi="Times New Roman"/>
                <w:smallCaps w:val="0"/>
                <w:lang w:val="fr-FR"/>
              </w:rPr>
              <w:t xml:space="preserve">tout de suite après la naissance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A381A0" w14:textId="77777777" w:rsidR="000C3F21" w:rsidRPr="00B11BA6" w:rsidRDefault="003E31CF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11B0BA8F" w14:textId="77777777" w:rsidR="000C3F21" w:rsidRPr="00B11BA6" w:rsidRDefault="003E31CF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43F1B4EC" w14:textId="77777777" w:rsidR="000C3F21" w:rsidRPr="00B11BA6" w:rsidRDefault="000C3F21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AB6ABAF" w14:textId="77777777" w:rsidR="000C3F21" w:rsidRPr="00B11BA6" w:rsidRDefault="003E31CF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 xml:space="preserve">/ </w:t>
            </w:r>
            <w:r w:rsidR="005648EE" w:rsidRPr="00B11BA6">
              <w:rPr>
                <w:rFonts w:ascii="Times New Roman" w:hAnsi="Times New Roman"/>
                <w:caps/>
                <w:lang w:val="fr-FR"/>
              </w:rPr>
              <w:t>ne se souvient pas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E52C45" w14:textId="77777777" w:rsidR="000C3F21" w:rsidRPr="00B11BA6" w:rsidRDefault="000C3F21" w:rsidP="000C3F2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C3F21" w:rsidRPr="00AA50AA" w14:paraId="06EDCEA9" w14:textId="77777777" w:rsidTr="0002651B">
        <w:trPr>
          <w:cantSplit/>
          <w:jc w:val="center"/>
        </w:trPr>
        <w:tc>
          <w:tcPr>
            <w:tcW w:w="220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897911" w14:textId="04BF5E31" w:rsidR="000C3F21" w:rsidRPr="009519EB" w:rsidRDefault="000C3F21" w:rsidP="000C3F2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9519EB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2113D0" w:rsidRPr="009519EB">
              <w:rPr>
                <w:rFonts w:ascii="Times New Roman" w:hAnsi="Times New Roman"/>
                <w:b/>
                <w:smallCaps w:val="0"/>
                <w:lang w:val="fr-FR"/>
              </w:rPr>
              <w:t>26</w:t>
            </w:r>
            <w:r w:rsidRPr="009519EB">
              <w:rPr>
                <w:rFonts w:ascii="Times New Roman" w:hAnsi="Times New Roman"/>
                <w:smallCaps w:val="0"/>
                <w:lang w:val="fr-FR"/>
              </w:rPr>
              <w:t>.</w:t>
            </w:r>
            <w:r w:rsidR="00AC0366" w:rsidRPr="009519EB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9A6858" w:rsidRPr="009519EB">
              <w:rPr>
                <w:rFonts w:ascii="Times New Roman" w:hAnsi="Times New Roman"/>
                <w:smallCaps w:val="0"/>
                <w:lang w:val="fr-FR"/>
              </w:rPr>
              <w:t>Combien de temps après la naissance</w:t>
            </w:r>
            <w:r w:rsidR="009A6858" w:rsidRPr="009519EB">
              <w:rPr>
                <w:rFonts w:ascii="Times New Roman" w:hAnsi="Times New Roman"/>
                <w:b/>
                <w:smallCaps w:val="0"/>
                <w:lang w:val="fr-FR"/>
              </w:rPr>
              <w:t xml:space="preserve">, </w:t>
            </w:r>
            <w:r w:rsidR="00352BD2" w:rsidRPr="009519EB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2113D0" w:rsidRPr="009519EB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="003B5B1E" w:rsidRPr="009519EB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</w:t>
            </w:r>
            <w:r w:rsidR="004031F6" w:rsidRPr="009519EB">
              <w:rPr>
                <w:rFonts w:ascii="Times New Roman" w:hAnsi="Times New Roman"/>
                <w:smallCaps w:val="0"/>
                <w:lang w:val="fr-FR"/>
              </w:rPr>
              <w:t>a-t-il/elle</w:t>
            </w:r>
            <w:r w:rsidR="009A6858" w:rsidRPr="009519EB">
              <w:rPr>
                <w:rFonts w:ascii="Times New Roman" w:hAnsi="Times New Roman"/>
                <w:smallCaps w:val="0"/>
                <w:lang w:val="fr-FR"/>
              </w:rPr>
              <w:t xml:space="preserve"> été lavé</w:t>
            </w:r>
            <w:r w:rsidR="004031F6" w:rsidRPr="009519EB">
              <w:rPr>
                <w:rFonts w:ascii="Times New Roman" w:hAnsi="Times New Roman"/>
                <w:smallCaps w:val="0"/>
                <w:lang w:val="fr-FR"/>
              </w:rPr>
              <w:t>(e)</w:t>
            </w:r>
            <w:r w:rsidR="009A6858" w:rsidRPr="009519EB">
              <w:rPr>
                <w:rFonts w:ascii="Times New Roman" w:hAnsi="Times New Roman"/>
                <w:smallCaps w:val="0"/>
                <w:lang w:val="fr-FR"/>
              </w:rPr>
              <w:t xml:space="preserve"> pour la première fois ?</w:t>
            </w:r>
          </w:p>
          <w:p w14:paraId="0CF6570C" w14:textId="77777777" w:rsidR="000C3F21" w:rsidRPr="009519EB" w:rsidRDefault="000C3F21" w:rsidP="000C3F2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4E598F46" w14:textId="57DAE04C" w:rsidR="000C3F21" w:rsidRPr="009519EB" w:rsidRDefault="000C3F21" w:rsidP="009A6858">
            <w:pPr>
              <w:pStyle w:val="Instructionstointvw"/>
              <w:keepNext/>
              <w:keepLines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9519EB">
              <w:rPr>
                <w:lang w:val="fr-FR"/>
              </w:rPr>
              <w:tab/>
            </w:r>
            <w:r w:rsidR="003E31CF" w:rsidRPr="009519EB">
              <w:rPr>
                <w:lang w:val="fr-FR"/>
              </w:rPr>
              <w:t>Si</w:t>
            </w:r>
            <w:r w:rsidR="003B5B1E" w:rsidRPr="009519EB">
              <w:rPr>
                <w:lang w:val="fr-FR"/>
              </w:rPr>
              <w:t xml:space="preserve"> </w:t>
            </w:r>
            <w:r w:rsidR="00567A16" w:rsidRPr="009519EB">
              <w:rPr>
                <w:lang w:val="fr-FR"/>
              </w:rPr>
              <w:t xml:space="preserve">‘immédiatement’ ou  </w:t>
            </w:r>
            <w:r w:rsidR="009A6858" w:rsidRPr="009519EB">
              <w:rPr>
                <w:lang w:val="fr-FR"/>
              </w:rPr>
              <w:t>moins d’</w:t>
            </w:r>
            <w:r w:rsidRPr="009519EB">
              <w:rPr>
                <w:lang w:val="fr-FR"/>
              </w:rPr>
              <w:t>1 h</w:t>
            </w:r>
            <w:r w:rsidR="009A6858" w:rsidRPr="009519EB">
              <w:rPr>
                <w:lang w:val="fr-FR"/>
              </w:rPr>
              <w:t>eure</w:t>
            </w:r>
            <w:r w:rsidRPr="009519EB">
              <w:rPr>
                <w:lang w:val="fr-FR"/>
              </w:rPr>
              <w:t xml:space="preserve">, </w:t>
            </w:r>
            <w:r w:rsidR="009A6858" w:rsidRPr="009519EB">
              <w:rPr>
                <w:lang w:val="fr-FR"/>
              </w:rPr>
              <w:t>e</w:t>
            </w:r>
            <w:r w:rsidR="003E31CF" w:rsidRPr="009519EB">
              <w:rPr>
                <w:lang w:val="fr-FR"/>
              </w:rPr>
              <w:t>nregistrer</w:t>
            </w:r>
            <w:r w:rsidR="009A6858" w:rsidRPr="009519EB">
              <w:rPr>
                <w:lang w:val="fr-FR"/>
              </w:rPr>
              <w:t xml:space="preserve"> </w:t>
            </w:r>
            <w:proofErr w:type="gramStart"/>
            <w:r w:rsidR="009A6858" w:rsidRPr="009519EB">
              <w:rPr>
                <w:lang w:val="fr-FR"/>
              </w:rPr>
              <w:t>‘00</w:t>
            </w:r>
            <w:r w:rsidR="00567A16" w:rsidRPr="009519EB">
              <w:rPr>
                <w:lang w:val="fr-FR"/>
              </w:rPr>
              <w:t>0</w:t>
            </w:r>
            <w:r w:rsidR="009A6858" w:rsidRPr="009519EB">
              <w:rPr>
                <w:lang w:val="fr-FR"/>
              </w:rPr>
              <w:t xml:space="preserve">’ </w:t>
            </w:r>
            <w:r w:rsidRPr="009519EB">
              <w:rPr>
                <w:lang w:val="fr-FR"/>
              </w:rPr>
              <w:t>.</w:t>
            </w:r>
            <w:proofErr w:type="gramEnd"/>
          </w:p>
          <w:p w14:paraId="3FCEB34B" w14:textId="77777777" w:rsidR="00567A16" w:rsidRPr="009519EB" w:rsidRDefault="00567A16" w:rsidP="009A6858">
            <w:pPr>
              <w:pStyle w:val="Instructionstointvw"/>
              <w:keepNext/>
              <w:keepLines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7959C07F" w14:textId="033AB9E2" w:rsidR="00567A16" w:rsidRPr="009519EB" w:rsidRDefault="00567A16" w:rsidP="00567A16">
            <w:pPr>
              <w:pStyle w:val="Instructionstointvw"/>
              <w:keepNext/>
              <w:keepLines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9519EB">
              <w:rPr>
                <w:lang w:val="fr-FR"/>
              </w:rPr>
              <w:t>Si ‘moins de 24 heures, enregistrer en heures.</w:t>
            </w:r>
          </w:p>
          <w:p w14:paraId="62D27B3D" w14:textId="77777777" w:rsidR="00567A16" w:rsidRPr="009519EB" w:rsidRDefault="00567A16" w:rsidP="00567A16">
            <w:pPr>
              <w:pStyle w:val="Instructionstointvw"/>
              <w:keepNext/>
              <w:keepLines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53187915" w14:textId="5A9BC5E3" w:rsidR="00567A16" w:rsidRPr="009519EB" w:rsidRDefault="00567A16" w:rsidP="00567A16">
            <w:pPr>
              <w:pStyle w:val="Instructionstointvw"/>
              <w:keepNext/>
              <w:keepLines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9519EB">
              <w:rPr>
                <w:lang w:val="fr-FR"/>
              </w:rPr>
              <w:t>Si ‘1 jour’ ou ‘le jour d’après’, insister </w:t>
            </w:r>
            <w:proofErr w:type="gramStart"/>
            <w:r w:rsidRPr="009519EB">
              <w:rPr>
                <w:lang w:val="fr-FR"/>
              </w:rPr>
              <w:t>:à</w:t>
            </w:r>
            <w:proofErr w:type="gramEnd"/>
            <w:r w:rsidRPr="009519EB">
              <w:rPr>
                <w:lang w:val="fr-FR"/>
              </w:rPr>
              <w:t xml:space="preserve"> peu près combien d’heures après l’accouchement ?</w:t>
            </w:r>
          </w:p>
          <w:p w14:paraId="3BBD28C9" w14:textId="77777777" w:rsidR="00567A16" w:rsidRPr="009519EB" w:rsidRDefault="00567A16" w:rsidP="00567A16">
            <w:pPr>
              <w:pStyle w:val="Instructionstointvw"/>
              <w:keepNext/>
              <w:keepLines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25038303" w14:textId="3659DE44" w:rsidR="00567A16" w:rsidRPr="009519EB" w:rsidRDefault="00567A16" w:rsidP="00567A16">
            <w:pPr>
              <w:pStyle w:val="Instructionstointvw"/>
              <w:keepNext/>
              <w:keepLines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9519EB">
              <w:rPr>
                <w:lang w:val="fr-FR"/>
              </w:rPr>
              <w:t>Si’24 heures’, insister pour assurer la meilleure estimation de moins de 24 heures ou d’1 jour.</w:t>
            </w:r>
          </w:p>
          <w:p w14:paraId="57BE5484" w14:textId="77777777" w:rsidR="00567A16" w:rsidRPr="009519EB" w:rsidRDefault="00567A16" w:rsidP="00567A16">
            <w:pPr>
              <w:pStyle w:val="Instructionstointvw"/>
              <w:keepNext/>
              <w:keepLines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30B0ABE6" w14:textId="46B67E02" w:rsidR="00567A16" w:rsidRPr="009519EB" w:rsidRDefault="00567A16" w:rsidP="00567A16">
            <w:pPr>
              <w:pStyle w:val="Instructionstointvw"/>
              <w:keepNext/>
              <w:keepLines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9519EB">
              <w:rPr>
                <w:lang w:val="fr-FR"/>
              </w:rPr>
              <w:t>Si 24 heures ou plus, enregistrer en jours.</w:t>
            </w:r>
          </w:p>
          <w:p w14:paraId="617620FA" w14:textId="1E7E9653" w:rsidR="00567A16" w:rsidRPr="009519EB" w:rsidRDefault="00567A16" w:rsidP="00567A16">
            <w:pPr>
              <w:pStyle w:val="Instructionstointvw"/>
              <w:keepNext/>
              <w:keepLines/>
              <w:spacing w:line="276" w:lineRule="auto"/>
              <w:ind w:left="144" w:hanging="144"/>
              <w:contextualSpacing/>
              <w:rPr>
                <w:b/>
                <w:smallCaps/>
                <w:lang w:val="fr-FR"/>
              </w:rPr>
            </w:pPr>
          </w:p>
        </w:tc>
        <w:tc>
          <w:tcPr>
            <w:tcW w:w="2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BDC0AD0" w14:textId="77777777" w:rsidR="000C3F21" w:rsidRPr="009519EB" w:rsidRDefault="000C3F21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19EB">
              <w:rPr>
                <w:rFonts w:ascii="Times New Roman" w:hAnsi="Times New Roman"/>
                <w:caps/>
                <w:lang w:val="fr-FR"/>
              </w:rPr>
              <w:t>Immediate</w:t>
            </w:r>
            <w:r w:rsidR="009A6858" w:rsidRPr="009519EB">
              <w:rPr>
                <w:rFonts w:ascii="Times New Roman" w:hAnsi="Times New Roman"/>
                <w:caps/>
                <w:lang w:val="fr-FR"/>
              </w:rPr>
              <w:t>ment</w:t>
            </w:r>
            <w:r w:rsidRPr="009519EB">
              <w:rPr>
                <w:rFonts w:ascii="Times New Roman" w:hAnsi="Times New Roman"/>
                <w:caps/>
                <w:lang w:val="fr-FR"/>
              </w:rPr>
              <w:tab/>
              <w:t>000</w:t>
            </w:r>
          </w:p>
          <w:p w14:paraId="139787EF" w14:textId="77777777" w:rsidR="000C3F21" w:rsidRPr="009519EB" w:rsidRDefault="000C3F21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746A268" w14:textId="2E42571F" w:rsidR="000C3F21" w:rsidRPr="009519EB" w:rsidRDefault="000C3F21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19EB">
              <w:rPr>
                <w:rFonts w:ascii="Times New Roman" w:hAnsi="Times New Roman"/>
                <w:caps/>
                <w:lang w:val="fr-FR"/>
              </w:rPr>
              <w:t>H</w:t>
            </w:r>
            <w:r w:rsidR="009A6858" w:rsidRPr="009519EB">
              <w:rPr>
                <w:rFonts w:ascii="Times New Roman" w:hAnsi="Times New Roman"/>
                <w:caps/>
                <w:lang w:val="fr-FR"/>
              </w:rPr>
              <w:t>eures</w:t>
            </w:r>
            <w:r w:rsidRPr="009519EB">
              <w:rPr>
                <w:rFonts w:ascii="Times New Roman" w:hAnsi="Times New Roman"/>
                <w:caps/>
                <w:lang w:val="fr-FR"/>
              </w:rPr>
              <w:tab/>
            </w:r>
            <w:r w:rsidRPr="009519EB">
              <w:rPr>
                <w:rFonts w:ascii="Times New Roman" w:hAnsi="Times New Roman"/>
                <w:b/>
                <w:caps/>
                <w:lang w:val="fr-FR"/>
              </w:rPr>
              <w:t>1</w:t>
            </w:r>
            <w:r w:rsidRPr="009519EB">
              <w:rPr>
                <w:rFonts w:ascii="Times New Roman" w:hAnsi="Times New Roman"/>
                <w:caps/>
                <w:lang w:val="fr-FR"/>
              </w:rPr>
              <w:t xml:space="preserve">  __ __</w:t>
            </w:r>
          </w:p>
          <w:p w14:paraId="4214FBAE" w14:textId="77777777" w:rsidR="003E3088" w:rsidRPr="009519EB" w:rsidRDefault="003E3088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868EDB5" w14:textId="27D06D54" w:rsidR="00567A16" w:rsidRPr="009519EB" w:rsidRDefault="00567A16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19EB">
              <w:rPr>
                <w:rFonts w:ascii="Times New Roman" w:hAnsi="Times New Roman"/>
                <w:caps/>
                <w:lang w:val="fr-FR"/>
              </w:rPr>
              <w:t>JOURS………………………………………2  __ __</w:t>
            </w:r>
          </w:p>
          <w:p w14:paraId="01FEE505" w14:textId="77777777" w:rsidR="003E3088" w:rsidRPr="009519EB" w:rsidRDefault="003E3088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BD14DAB" w14:textId="102C607D" w:rsidR="000C3F21" w:rsidRPr="009519EB" w:rsidRDefault="009C1A66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proofErr w:type="gramStart"/>
            <w:r w:rsidRPr="009519EB">
              <w:rPr>
                <w:rFonts w:ascii="Times New Roman" w:hAnsi="Times New Roman"/>
                <w:caps/>
                <w:lang w:val="fr-FR"/>
              </w:rPr>
              <w:t>jamais</w:t>
            </w:r>
            <w:proofErr w:type="gramEnd"/>
            <w:r w:rsidRPr="009519EB">
              <w:rPr>
                <w:rFonts w:ascii="Times New Roman" w:hAnsi="Times New Roman"/>
                <w:caps/>
                <w:lang w:val="fr-FR"/>
              </w:rPr>
              <w:t xml:space="preserve"> lave</w:t>
            </w:r>
            <w:r w:rsidR="0098767C" w:rsidRPr="009519EB">
              <w:rPr>
                <w:rFonts w:ascii="Times New Roman" w:hAnsi="Times New Roman"/>
                <w:caps/>
                <w:lang w:val="fr-FR"/>
              </w:rPr>
              <w:tab/>
              <w:t>997</w:t>
            </w:r>
          </w:p>
          <w:p w14:paraId="117E461F" w14:textId="77777777" w:rsidR="009519EB" w:rsidRPr="009519EB" w:rsidRDefault="009519EB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79D6374" w14:textId="77777777" w:rsidR="000C3F21" w:rsidRPr="00B11BA6" w:rsidRDefault="003E31CF" w:rsidP="009A6858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9519EB">
              <w:rPr>
                <w:rFonts w:ascii="Times New Roman" w:hAnsi="Times New Roman"/>
                <w:caps/>
                <w:lang w:val="fr-FR"/>
              </w:rPr>
              <w:t>NSP</w:t>
            </w:r>
            <w:r w:rsidR="000C3F21" w:rsidRPr="009519EB">
              <w:rPr>
                <w:rFonts w:ascii="Times New Roman" w:hAnsi="Times New Roman"/>
                <w:caps/>
                <w:lang w:val="fr-FR"/>
              </w:rPr>
              <w:t xml:space="preserve"> / </w:t>
            </w:r>
            <w:r w:rsidR="009A6858" w:rsidRPr="009519EB">
              <w:rPr>
                <w:rFonts w:ascii="Times New Roman" w:hAnsi="Times New Roman"/>
                <w:caps/>
                <w:lang w:val="fr-FR"/>
              </w:rPr>
              <w:t xml:space="preserve">ne se souvient pas </w:t>
            </w:r>
            <w:r w:rsidR="000C3F21" w:rsidRPr="009519EB">
              <w:rPr>
                <w:rFonts w:ascii="Times New Roman" w:hAnsi="Times New Roman"/>
                <w:caps/>
                <w:lang w:val="fr-FR"/>
              </w:rPr>
              <w:tab/>
              <w:t>998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BFD13D0" w14:textId="77777777" w:rsidR="000C3F21" w:rsidRPr="00B11BA6" w:rsidRDefault="000C3F21" w:rsidP="000C3F2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C3F21" w:rsidRPr="00B11BA6" w14:paraId="0FA7B282" w14:textId="77777777" w:rsidTr="0002651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208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1DD06E" w14:textId="77777777" w:rsidR="000C3F21" w:rsidRPr="00B11BA6" w:rsidRDefault="000C3F21" w:rsidP="00D57174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MN</w:t>
            </w:r>
            <w:r w:rsidR="002113D0"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27</w:t>
            </w:r>
            <w:r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AC0366"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Pr="00B11BA6">
              <w:rPr>
                <w:lang w:val="fr-FR"/>
              </w:rPr>
              <w:t xml:space="preserve"> MN</w:t>
            </w:r>
            <w:r w:rsidR="00D57174" w:rsidRPr="00B11BA6">
              <w:rPr>
                <w:lang w:val="fr-FR"/>
              </w:rPr>
              <w:t xml:space="preserve">20 </w:t>
            </w:r>
            <w:r w:rsidRPr="00B11BA6">
              <w:rPr>
                <w:lang w:val="fr-FR"/>
              </w:rPr>
              <w:t xml:space="preserve">: </w:t>
            </w:r>
            <w:r w:rsidR="009A6858" w:rsidRPr="00B11BA6">
              <w:rPr>
                <w:lang w:val="fr-FR"/>
              </w:rPr>
              <w:t xml:space="preserve">Est-ce que l’enfant est né dans une structure de santé </w:t>
            </w:r>
            <w:r w:rsidRPr="00B11BA6">
              <w:rPr>
                <w:lang w:val="fr-FR"/>
              </w:rPr>
              <w:t>?</w:t>
            </w:r>
          </w:p>
        </w:tc>
        <w:tc>
          <w:tcPr>
            <w:tcW w:w="2210" w:type="pct"/>
            <w:gridSpan w:val="2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D1FE27" w14:textId="77777777" w:rsidR="000C3F21" w:rsidRPr="00B11BA6" w:rsidRDefault="003E31CF" w:rsidP="000C3F21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D57174" w:rsidRPr="00B11BA6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0C3F21" w:rsidRPr="00B11BA6">
              <w:rPr>
                <w:rFonts w:ascii="Times New Roman" w:hAnsi="Times New Roman"/>
                <w:lang w:val="fr-FR"/>
              </w:rPr>
              <w:t>MN</w:t>
            </w:r>
            <w:r w:rsidR="002113D0" w:rsidRPr="00B11BA6">
              <w:rPr>
                <w:rFonts w:ascii="Times New Roman" w:hAnsi="Times New Roman"/>
                <w:lang w:val="fr-FR"/>
              </w:rPr>
              <w:t>20</w:t>
            </w:r>
            <w:r w:rsidR="000C3F21" w:rsidRPr="00B11BA6">
              <w:rPr>
                <w:rFonts w:ascii="Times New Roman" w:hAnsi="Times New Roman"/>
                <w:lang w:val="fr-FR"/>
              </w:rPr>
              <w:t>=21-36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690FF11D" w14:textId="77777777" w:rsidR="000C3F21" w:rsidRPr="00B11BA6" w:rsidRDefault="003E31CF" w:rsidP="00D5717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D57174" w:rsidRPr="00B11BA6">
              <w:rPr>
                <w:rFonts w:ascii="Times New Roman" w:hAnsi="Times New Roman"/>
                <w:caps/>
                <w:lang w:val="fr-FR"/>
              </w:rPr>
              <w:t>,</w:t>
            </w:r>
            <w:r w:rsidR="003B5B1E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0C3F21" w:rsidRPr="00B11BA6">
              <w:rPr>
                <w:rFonts w:ascii="Times New Roman" w:hAnsi="Times New Roman"/>
                <w:lang w:val="fr-FR"/>
              </w:rPr>
              <w:t>MN</w:t>
            </w:r>
            <w:r w:rsidR="002113D0" w:rsidRPr="00B11BA6">
              <w:rPr>
                <w:rFonts w:ascii="Times New Roman" w:hAnsi="Times New Roman"/>
                <w:lang w:val="fr-FR"/>
              </w:rPr>
              <w:t>20</w:t>
            </w:r>
            <w:r w:rsidR="000C3F21" w:rsidRPr="00B11BA6">
              <w:rPr>
                <w:rFonts w:ascii="Times New Roman" w:hAnsi="Times New Roman"/>
                <w:lang w:val="fr-FR"/>
              </w:rPr>
              <w:t xml:space="preserve">=11-12 </w:t>
            </w:r>
            <w:r w:rsidR="00A15CCA" w:rsidRPr="00B11BA6">
              <w:rPr>
                <w:rFonts w:ascii="Times New Roman" w:hAnsi="Times New Roman"/>
                <w:lang w:val="fr-FR"/>
              </w:rPr>
              <w:t>OU</w:t>
            </w:r>
            <w:r w:rsidR="000C3F21" w:rsidRPr="00B11BA6">
              <w:rPr>
                <w:rFonts w:ascii="Times New Roman" w:hAnsi="Times New Roman"/>
                <w:lang w:val="fr-FR"/>
              </w:rPr>
              <w:t xml:space="preserve"> 96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582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A1C24C" w14:textId="77777777" w:rsidR="000C3F21" w:rsidRPr="00B11BA6" w:rsidRDefault="000C3F21" w:rsidP="002113D0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MN</w:t>
            </w:r>
            <w:r w:rsidR="002113D0" w:rsidRPr="00B11BA6">
              <w:rPr>
                <w:rFonts w:ascii="Times New Roman" w:hAnsi="Times New Roman"/>
                <w:i/>
                <w:smallCaps w:val="0"/>
              </w:rPr>
              <w:t>30</w:t>
            </w:r>
          </w:p>
        </w:tc>
      </w:tr>
      <w:tr w:rsidR="000C3F21" w:rsidRPr="00B11BA6" w14:paraId="28B53909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77D0FC" w14:textId="77777777" w:rsidR="000C3F21" w:rsidRPr="00B11BA6" w:rsidRDefault="000C3F21" w:rsidP="002113D0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2113D0" w:rsidRPr="00B11BA6">
              <w:rPr>
                <w:rFonts w:ascii="Times New Roman" w:hAnsi="Times New Roman"/>
                <w:b/>
                <w:smallCaps w:val="0"/>
                <w:lang w:val="fr-FR"/>
              </w:rPr>
              <w:t>28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1627CE" w:rsidRPr="00B11BA6">
              <w:rPr>
                <w:rFonts w:ascii="Times New Roman" w:hAnsi="Times New Roman"/>
                <w:smallCaps w:val="0"/>
                <w:lang w:val="fr-FR"/>
              </w:rPr>
              <w:t>Qu’est</w:t>
            </w:r>
            <w:r w:rsidR="00D50C9C" w:rsidRPr="00B11BA6">
              <w:rPr>
                <w:rFonts w:ascii="Times New Roman" w:hAnsi="Times New Roman"/>
                <w:smallCaps w:val="0"/>
                <w:lang w:val="fr-FR"/>
              </w:rPr>
              <w:t xml:space="preserve">-ce qui a été utilisé pour couper le cordon ombilical ? 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993063" w14:textId="77777777" w:rsidR="000C3F21" w:rsidRPr="00B11BA6" w:rsidRDefault="00D50C9C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lame neuve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69E1FB76" w14:textId="77777777" w:rsidR="003B5B1E" w:rsidRPr="00B11BA6" w:rsidRDefault="00D50C9C" w:rsidP="003B5B1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lame deja utilisée pour </w:t>
            </w:r>
          </w:p>
          <w:p w14:paraId="1D78D23C" w14:textId="77777777" w:rsidR="000C3F21" w:rsidRPr="00B11BA6" w:rsidRDefault="00D50C9C" w:rsidP="003B5B1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autres raisons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3F25FEA5" w14:textId="77777777" w:rsidR="000C3F21" w:rsidRPr="00B11BA6" w:rsidRDefault="00D50C9C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ciseaux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2FA6D848" w14:textId="77777777" w:rsidR="000C3F21" w:rsidRPr="00B11BA6" w:rsidRDefault="000C3F21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EC421EA" w14:textId="77777777" w:rsidR="000C3F21" w:rsidRPr="00B11BA6" w:rsidRDefault="00626DBD" w:rsidP="000C3F21">
            <w:pPr>
              <w:pStyle w:val="Responsecategs"/>
              <w:tabs>
                <w:tab w:val="clear" w:pos="3942"/>
                <w:tab w:val="right" w:leader="underscore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Autre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 xml:space="preserve"> (</w:t>
            </w:r>
            <w:r w:rsidR="00210E08" w:rsidRPr="00B11BA6">
              <w:rPr>
                <w:rStyle w:val="Instructionsinparens"/>
                <w:iCs/>
                <w:lang w:val="fr-FR"/>
              </w:rPr>
              <w:t>préciser)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6</w:t>
            </w:r>
          </w:p>
          <w:p w14:paraId="3555ED18" w14:textId="77777777" w:rsidR="000C3F21" w:rsidRPr="00B11BA6" w:rsidRDefault="000C3F21" w:rsidP="000C3F21">
            <w:pPr>
              <w:pStyle w:val="Responsecategs"/>
              <w:tabs>
                <w:tab w:val="clear" w:pos="3942"/>
                <w:tab w:val="right" w:leader="dot" w:pos="407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C757874" w14:textId="77777777" w:rsidR="000C3F21" w:rsidRPr="00B11BA6" w:rsidRDefault="003E31CF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9ABF9A" w14:textId="77777777" w:rsidR="000C3F21" w:rsidRPr="00B11BA6" w:rsidRDefault="000C3F21" w:rsidP="000C3F2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C3F21" w:rsidRPr="00AA50AA" w14:paraId="2DD566BA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B59C9B0" w14:textId="77777777" w:rsidR="000C3F21" w:rsidRPr="00B11BA6" w:rsidRDefault="000C3F21" w:rsidP="00741B9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MN</w:t>
            </w:r>
            <w:r w:rsidR="002113D0" w:rsidRPr="00B11BA6">
              <w:rPr>
                <w:rFonts w:ascii="Times New Roman" w:hAnsi="Times New Roman"/>
                <w:b/>
                <w:smallCaps w:val="0"/>
                <w:lang w:val="fr-FR"/>
              </w:rPr>
              <w:t>29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D50C9C" w:rsidRPr="00B11BA6">
              <w:rPr>
                <w:rFonts w:ascii="Times New Roman" w:hAnsi="Times New Roman"/>
                <w:smallCaps w:val="0"/>
                <w:lang w:val="fr-FR"/>
              </w:rPr>
              <w:t>Est-ce</w:t>
            </w:r>
            <w:r w:rsidR="003B5B1E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D50C9C" w:rsidRPr="00B11BA6">
              <w:rPr>
                <w:rFonts w:ascii="Times New Roman" w:hAnsi="Times New Roman"/>
                <w:smallCaps w:val="0"/>
                <w:lang w:val="fr-FR"/>
              </w:rPr>
              <w:t xml:space="preserve">que l’instrument qui a été </w:t>
            </w:r>
            <w:r w:rsidR="001627CE" w:rsidRPr="00B11BA6">
              <w:rPr>
                <w:rFonts w:ascii="Times New Roman" w:hAnsi="Times New Roman"/>
                <w:smallCaps w:val="0"/>
                <w:lang w:val="fr-FR"/>
              </w:rPr>
              <w:t>utilisé</w:t>
            </w:r>
            <w:r w:rsidR="00D50C9C" w:rsidRPr="00B11BA6">
              <w:rPr>
                <w:rFonts w:ascii="Times New Roman" w:hAnsi="Times New Roman"/>
                <w:smallCaps w:val="0"/>
                <w:lang w:val="fr-FR"/>
              </w:rPr>
              <w:t xml:space="preserve"> pour couper le cordon a été bouilli ou stérilisé avant u</w:t>
            </w:r>
            <w:r w:rsidR="00741B98" w:rsidRPr="00B11BA6">
              <w:rPr>
                <w:rFonts w:ascii="Times New Roman" w:hAnsi="Times New Roman"/>
                <w:smallCaps w:val="0"/>
                <w:lang w:val="fr-FR"/>
              </w:rPr>
              <w:t xml:space="preserve">tilisation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9B4BDA" w14:textId="77777777" w:rsidR="000C3F21" w:rsidRPr="00B11BA6" w:rsidRDefault="003E31CF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36B9C35C" w14:textId="77777777" w:rsidR="000C3F21" w:rsidRPr="00B11BA6" w:rsidRDefault="003E31CF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0F88801C" w14:textId="77777777" w:rsidR="000C3F21" w:rsidRPr="00B11BA6" w:rsidRDefault="000C3F21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2A763EE" w14:textId="77777777" w:rsidR="000C3F21" w:rsidRPr="00B11BA6" w:rsidRDefault="003E31CF" w:rsidP="00D50C9C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 xml:space="preserve"> / </w:t>
            </w:r>
            <w:r w:rsidR="00D50C9C" w:rsidRPr="00B11BA6">
              <w:rPr>
                <w:rFonts w:ascii="Times New Roman" w:hAnsi="Times New Roman"/>
                <w:caps/>
                <w:lang w:val="fr-FR"/>
              </w:rPr>
              <w:t>ne se souvient pas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B145F3" w14:textId="77777777" w:rsidR="000C3F21" w:rsidRPr="00B11BA6" w:rsidRDefault="000C3F21" w:rsidP="000C3F2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C3F21" w:rsidRPr="00B11BA6" w14:paraId="73281CD3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D2CA2E" w14:textId="77777777" w:rsidR="000C3F21" w:rsidRPr="00B11BA6" w:rsidRDefault="000C3F21" w:rsidP="002113D0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2113D0" w:rsidRPr="00B11BA6">
              <w:rPr>
                <w:rFonts w:ascii="Times New Roman" w:hAnsi="Times New Roman"/>
                <w:b/>
                <w:smallCaps w:val="0"/>
                <w:lang w:val="fr-FR"/>
              </w:rPr>
              <w:t>30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D50C9C" w:rsidRPr="00B11BA6">
              <w:rPr>
                <w:rFonts w:ascii="Times New Roman" w:hAnsi="Times New Roman"/>
                <w:smallCaps w:val="0"/>
                <w:lang w:val="fr-FR"/>
              </w:rPr>
              <w:t xml:space="preserve">Entre le moment où il a été coupé et jusqu’à ce qu’il tombe, est-ce que quelque chose a été appliqué sur le cordon ombilical ? 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7A33408" w14:textId="77777777" w:rsidR="000C3F21" w:rsidRPr="00B11BA6" w:rsidRDefault="003E31CF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3B0FF158" w14:textId="77777777" w:rsidR="000C3F21" w:rsidRPr="00B11BA6" w:rsidRDefault="003E31CF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6DAAA006" w14:textId="77777777" w:rsidR="000C3F21" w:rsidRPr="00B11BA6" w:rsidRDefault="000C3F21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5C9E4F7" w14:textId="77777777" w:rsidR="000C3F21" w:rsidRPr="00B11BA6" w:rsidRDefault="003E31CF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 xml:space="preserve">/ </w:t>
            </w:r>
            <w:r w:rsidR="00D50C9C" w:rsidRPr="00B11BA6">
              <w:rPr>
                <w:rFonts w:ascii="Times New Roman" w:hAnsi="Times New Roman"/>
                <w:caps/>
                <w:lang w:val="fr-FR"/>
              </w:rPr>
              <w:t>ne se souvient pas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61A906" w14:textId="77777777" w:rsidR="000C3F21" w:rsidRPr="00B11BA6" w:rsidRDefault="000C3F21" w:rsidP="000C3F2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569E4E74" w14:textId="77777777" w:rsidR="000C3F21" w:rsidRPr="00B11BA6" w:rsidRDefault="000C3F21" w:rsidP="000C3F2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MN</w:t>
            </w:r>
            <w:r w:rsidR="002113D0" w:rsidRPr="00B11BA6">
              <w:rPr>
                <w:rFonts w:ascii="Times New Roman" w:hAnsi="Times New Roman"/>
                <w:i/>
              </w:rPr>
              <w:t>32</w:t>
            </w:r>
          </w:p>
          <w:p w14:paraId="12349AF9" w14:textId="77777777" w:rsidR="000C3F21" w:rsidRPr="00B11BA6" w:rsidRDefault="000C3F21" w:rsidP="000C3F2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072A0C57" w14:textId="77777777" w:rsidR="000C3F21" w:rsidRPr="00B11BA6" w:rsidRDefault="000C3F21" w:rsidP="002113D0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8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MN</w:t>
            </w:r>
            <w:r w:rsidR="002113D0" w:rsidRPr="00B11BA6">
              <w:rPr>
                <w:rFonts w:ascii="Times New Roman" w:hAnsi="Times New Roman"/>
                <w:i/>
              </w:rPr>
              <w:t>32</w:t>
            </w:r>
          </w:p>
        </w:tc>
      </w:tr>
      <w:tr w:rsidR="000C3F21" w:rsidRPr="00AA50AA" w14:paraId="770FDA91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E6C5D5" w14:textId="77777777" w:rsidR="000C3F21" w:rsidRPr="00B11BA6" w:rsidRDefault="000C3F21" w:rsidP="00D50C9C">
            <w:pPr>
              <w:pStyle w:val="1Intvwqst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2113D0" w:rsidRPr="00B11BA6">
              <w:rPr>
                <w:rFonts w:ascii="Times New Roman" w:hAnsi="Times New Roman"/>
                <w:b/>
                <w:smallCaps w:val="0"/>
                <w:lang w:val="fr-FR"/>
              </w:rPr>
              <w:t>31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D50C9C" w:rsidRPr="00B11BA6">
              <w:rPr>
                <w:rFonts w:ascii="Times New Roman" w:hAnsi="Times New Roman"/>
                <w:smallCaps w:val="0"/>
                <w:lang w:val="fr-FR"/>
              </w:rPr>
              <w:t xml:space="preserve">Qu’est-ce qui a été appliqué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04406DE6" w14:textId="77777777" w:rsidR="000C3F21" w:rsidRPr="00B11BA6" w:rsidRDefault="000C3F21" w:rsidP="000C3F2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</w:p>
          <w:p w14:paraId="36C4CB26" w14:textId="77777777" w:rsidR="000C3F21" w:rsidRPr="00B11BA6" w:rsidRDefault="000C3F21" w:rsidP="00D50C9C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48458D" w:rsidRPr="00B11BA6">
              <w:rPr>
                <w:rFonts w:ascii="Times New Roman" w:hAnsi="Times New Roman"/>
                <w:i/>
                <w:smallCaps w:val="0"/>
                <w:lang w:val="fr-FR"/>
              </w:rPr>
              <w:t>Insister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: </w:t>
            </w:r>
            <w:r w:rsidR="00D50C9C" w:rsidRPr="00B11BA6">
              <w:rPr>
                <w:rFonts w:ascii="Times New Roman" w:hAnsi="Times New Roman"/>
                <w:smallCaps w:val="0"/>
                <w:lang w:val="fr-FR"/>
              </w:rPr>
              <w:t xml:space="preserve">Rien d’autre ? 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B24C4B" w14:textId="77777777" w:rsidR="000C3F21" w:rsidRPr="00B11BA6" w:rsidRDefault="000C3F21" w:rsidP="000C3F21">
            <w:pPr>
              <w:pStyle w:val="En-tte"/>
              <w:tabs>
                <w:tab w:val="clear" w:pos="4320"/>
                <w:tab w:val="clear" w:pos="8640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caps/>
                <w:spacing w:val="-3"/>
                <w:sz w:val="20"/>
                <w:lang w:val="fr-FR"/>
              </w:rPr>
            </w:pPr>
            <w:r w:rsidRPr="00B11BA6">
              <w:rPr>
                <w:caps/>
                <w:spacing w:val="-3"/>
                <w:sz w:val="20"/>
                <w:lang w:val="fr-FR"/>
              </w:rPr>
              <w:t>Chlorhexidine</w:t>
            </w:r>
            <w:r w:rsidRPr="00B11BA6">
              <w:rPr>
                <w:caps/>
                <w:spacing w:val="-3"/>
                <w:sz w:val="20"/>
                <w:lang w:val="fr-FR"/>
              </w:rPr>
              <w:tab/>
              <w:t>A</w:t>
            </w:r>
          </w:p>
          <w:p w14:paraId="7125AAC4" w14:textId="77777777" w:rsidR="000C3F21" w:rsidRPr="00B11BA6" w:rsidRDefault="00626DBD" w:rsidP="0015363C">
            <w:pPr>
              <w:pStyle w:val="En-tte"/>
              <w:tabs>
                <w:tab w:val="clear" w:pos="4320"/>
                <w:tab w:val="clear" w:pos="8640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caps/>
                <w:spacing w:val="-3"/>
                <w:sz w:val="20"/>
                <w:lang w:val="fr-FR"/>
              </w:rPr>
            </w:pPr>
            <w:r w:rsidRPr="00B11BA6">
              <w:rPr>
                <w:caps/>
                <w:spacing w:val="-3"/>
                <w:sz w:val="20"/>
                <w:lang w:val="fr-FR"/>
              </w:rPr>
              <w:t>Autre</w:t>
            </w:r>
            <w:r w:rsidR="00D50C9C" w:rsidRPr="00B11BA6">
              <w:rPr>
                <w:caps/>
                <w:spacing w:val="-3"/>
                <w:sz w:val="20"/>
                <w:lang w:val="fr-FR"/>
              </w:rPr>
              <w:t xml:space="preserve"> antiseptique (alcool,  cordial, gentiane violette</w:t>
            </w:r>
            <w:r w:rsidR="0015363C" w:rsidRPr="00B11BA6">
              <w:rPr>
                <w:caps/>
                <w:spacing w:val="-3"/>
                <w:sz w:val="20"/>
                <w:lang w:val="fr-FR"/>
              </w:rPr>
              <w:t>, DETOL</w:t>
            </w:r>
            <w:r w:rsidR="00D50C9C" w:rsidRPr="00B11BA6">
              <w:rPr>
                <w:caps/>
                <w:spacing w:val="-3"/>
                <w:sz w:val="20"/>
                <w:lang w:val="fr-FR"/>
              </w:rPr>
              <w:t xml:space="preserve">) </w:t>
            </w:r>
            <w:r w:rsidR="0015363C" w:rsidRPr="00B11BA6">
              <w:rPr>
                <w:caps/>
                <w:spacing w:val="-3"/>
                <w:sz w:val="20"/>
                <w:lang w:val="fr-FR"/>
              </w:rPr>
              <w:t>….</w:t>
            </w:r>
            <w:r w:rsidR="000C3F21" w:rsidRPr="00B11BA6">
              <w:rPr>
                <w:caps/>
                <w:spacing w:val="-3"/>
                <w:sz w:val="20"/>
                <w:lang w:val="fr-FR"/>
              </w:rPr>
              <w:tab/>
              <w:t>B</w:t>
            </w:r>
          </w:p>
          <w:p w14:paraId="4D151305" w14:textId="77777777" w:rsidR="000C3F21" w:rsidRPr="00B11BA6" w:rsidRDefault="00D50C9C" w:rsidP="000C3F21">
            <w:pPr>
              <w:pStyle w:val="En-tte"/>
              <w:tabs>
                <w:tab w:val="clear" w:pos="4320"/>
                <w:tab w:val="clear" w:pos="8640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caps/>
                <w:spacing w:val="-3"/>
                <w:sz w:val="20"/>
                <w:lang w:val="fr-FR"/>
              </w:rPr>
            </w:pPr>
            <w:r w:rsidRPr="00B11BA6">
              <w:rPr>
                <w:caps/>
                <w:spacing w:val="-3"/>
                <w:sz w:val="20"/>
                <w:lang w:val="fr-FR"/>
              </w:rPr>
              <w:t>huile de moutarde</w:t>
            </w:r>
            <w:r w:rsidR="000C3F21" w:rsidRPr="00B11BA6">
              <w:rPr>
                <w:caps/>
                <w:spacing w:val="-3"/>
                <w:sz w:val="20"/>
                <w:lang w:val="fr-FR"/>
              </w:rPr>
              <w:tab/>
              <w:t>C</w:t>
            </w:r>
          </w:p>
          <w:p w14:paraId="3C877D5C" w14:textId="77777777" w:rsidR="00754330" w:rsidRPr="00B11BA6" w:rsidRDefault="00D50C9C" w:rsidP="000C3F21">
            <w:pPr>
              <w:pStyle w:val="En-tte"/>
              <w:tabs>
                <w:tab w:val="clear" w:pos="4320"/>
                <w:tab w:val="clear" w:pos="8640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caps/>
                <w:spacing w:val="-3"/>
                <w:sz w:val="20"/>
                <w:lang w:val="fr-FR"/>
              </w:rPr>
            </w:pPr>
            <w:r w:rsidRPr="00B11BA6">
              <w:rPr>
                <w:caps/>
                <w:spacing w:val="-3"/>
                <w:sz w:val="20"/>
                <w:lang w:val="fr-FR"/>
              </w:rPr>
              <w:t>cendre</w:t>
            </w:r>
            <w:r w:rsidR="00754330" w:rsidRPr="00B11BA6">
              <w:rPr>
                <w:caps/>
                <w:spacing w:val="-3"/>
                <w:sz w:val="20"/>
                <w:lang w:val="fr-FR"/>
              </w:rPr>
              <w:tab/>
              <w:t>D</w:t>
            </w:r>
          </w:p>
          <w:p w14:paraId="34E10465" w14:textId="77777777" w:rsidR="000C3F21" w:rsidRPr="00B11BA6" w:rsidRDefault="00D50C9C" w:rsidP="000C3F21">
            <w:pPr>
              <w:pStyle w:val="En-tte"/>
              <w:tabs>
                <w:tab w:val="clear" w:pos="4320"/>
                <w:tab w:val="clear" w:pos="8640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caps/>
                <w:spacing w:val="-3"/>
                <w:sz w:val="20"/>
                <w:lang w:val="fr-FR"/>
              </w:rPr>
            </w:pPr>
            <w:r w:rsidRPr="00B11BA6">
              <w:rPr>
                <w:caps/>
                <w:spacing w:val="-3"/>
                <w:sz w:val="20"/>
                <w:lang w:val="fr-FR"/>
              </w:rPr>
              <w:t>bouses d’animaux</w:t>
            </w:r>
            <w:r w:rsidR="000C3F21" w:rsidRPr="00B11BA6">
              <w:rPr>
                <w:caps/>
                <w:spacing w:val="-3"/>
                <w:sz w:val="20"/>
                <w:lang w:val="fr-FR"/>
              </w:rPr>
              <w:tab/>
            </w:r>
            <w:r w:rsidR="00754330" w:rsidRPr="00B11BA6">
              <w:rPr>
                <w:caps/>
                <w:spacing w:val="-3"/>
                <w:sz w:val="20"/>
                <w:lang w:val="fr-FR"/>
              </w:rPr>
              <w:t>E</w:t>
            </w:r>
          </w:p>
          <w:p w14:paraId="37726597" w14:textId="77777777" w:rsidR="000C3F21" w:rsidRDefault="00AD45CD" w:rsidP="000C3F21">
            <w:pPr>
              <w:pStyle w:val="En-tte"/>
              <w:tabs>
                <w:tab w:val="clear" w:pos="4320"/>
                <w:tab w:val="clear" w:pos="8640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caps/>
                <w:spacing w:val="-3"/>
                <w:sz w:val="20"/>
                <w:lang w:val="fr-FR"/>
              </w:rPr>
            </w:pPr>
            <w:r>
              <w:rPr>
                <w:caps/>
                <w:spacing w:val="-3"/>
                <w:sz w:val="20"/>
                <w:lang w:val="fr-FR"/>
              </w:rPr>
              <w:t>Sel………………………………………………….F</w:t>
            </w:r>
          </w:p>
          <w:p w14:paraId="3AB035F6" w14:textId="77777777" w:rsidR="00AD45CD" w:rsidRPr="00B11BA6" w:rsidRDefault="00AD45CD" w:rsidP="000C3F21">
            <w:pPr>
              <w:pStyle w:val="En-tte"/>
              <w:tabs>
                <w:tab w:val="clear" w:pos="4320"/>
                <w:tab w:val="clear" w:pos="8640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caps/>
                <w:spacing w:val="-3"/>
                <w:sz w:val="20"/>
                <w:lang w:val="fr-FR"/>
              </w:rPr>
            </w:pPr>
            <w:r>
              <w:rPr>
                <w:caps/>
                <w:spacing w:val="-3"/>
                <w:sz w:val="20"/>
                <w:lang w:val="fr-FR"/>
              </w:rPr>
              <w:t>Beurre de karite……………………………..G</w:t>
            </w:r>
          </w:p>
          <w:p w14:paraId="1512EB9F" w14:textId="77777777" w:rsidR="000C3F21" w:rsidRPr="00B11BA6" w:rsidRDefault="00626DBD" w:rsidP="000C3F21">
            <w:pPr>
              <w:pStyle w:val="En-tte"/>
              <w:tabs>
                <w:tab w:val="clear" w:pos="4320"/>
                <w:tab w:val="clear" w:pos="8640"/>
                <w:tab w:val="right" w:leader="underscore" w:pos="4242"/>
              </w:tabs>
              <w:suppressAutoHyphens/>
              <w:spacing w:line="276" w:lineRule="auto"/>
              <w:ind w:left="144" w:hanging="144"/>
              <w:contextualSpacing/>
              <w:rPr>
                <w:caps/>
                <w:spacing w:val="-3"/>
                <w:sz w:val="20"/>
                <w:lang w:val="fr-FR"/>
              </w:rPr>
            </w:pPr>
            <w:r w:rsidRPr="00B11BA6">
              <w:rPr>
                <w:caps/>
                <w:spacing w:val="-3"/>
                <w:sz w:val="20"/>
                <w:lang w:val="fr-FR"/>
              </w:rPr>
              <w:t>Autre</w:t>
            </w:r>
            <w:r w:rsidR="009D3F95" w:rsidRPr="00B11BA6">
              <w:rPr>
                <w:caps/>
                <w:spacing w:val="-3"/>
                <w:sz w:val="20"/>
                <w:lang w:val="fr-FR"/>
              </w:rPr>
              <w:t xml:space="preserve"> </w:t>
            </w:r>
            <w:r w:rsidR="000C3F21" w:rsidRPr="00B11BA6">
              <w:rPr>
                <w:caps/>
                <w:sz w:val="20"/>
                <w:lang w:val="fr-FR"/>
              </w:rPr>
              <w:t>(</w:t>
            </w:r>
            <w:r w:rsidR="00210E08" w:rsidRPr="00B11BA6">
              <w:rPr>
                <w:rStyle w:val="Instructionsinparens"/>
                <w:iCs/>
                <w:lang w:val="fr-FR"/>
              </w:rPr>
              <w:t>préciser)</w:t>
            </w:r>
            <w:r w:rsidR="000C3F21" w:rsidRPr="00B11BA6">
              <w:rPr>
                <w:caps/>
                <w:spacing w:val="-3"/>
                <w:sz w:val="20"/>
                <w:lang w:val="fr-FR"/>
              </w:rPr>
              <w:tab/>
              <w:t>X</w:t>
            </w:r>
          </w:p>
          <w:p w14:paraId="11E5F0A8" w14:textId="1CBDEB75" w:rsidR="000C3F21" w:rsidRPr="00B11BA6" w:rsidRDefault="003E31CF" w:rsidP="000C3F21">
            <w:pPr>
              <w:pStyle w:val="En-tte"/>
              <w:tabs>
                <w:tab w:val="clear" w:pos="4320"/>
                <w:tab w:val="clear" w:pos="8640"/>
                <w:tab w:val="right" w:leader="dot" w:pos="4242"/>
              </w:tabs>
              <w:suppressAutoHyphens/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11BA6">
              <w:rPr>
                <w:caps/>
                <w:spacing w:val="-3"/>
                <w:sz w:val="20"/>
                <w:lang w:val="fr-FR"/>
              </w:rPr>
              <w:t>NSP</w:t>
            </w:r>
            <w:r w:rsidR="000C3F21" w:rsidRPr="00B11BA6">
              <w:rPr>
                <w:caps/>
                <w:spacing w:val="-3"/>
                <w:sz w:val="20"/>
                <w:lang w:val="fr-FR"/>
              </w:rPr>
              <w:t>/</w:t>
            </w:r>
            <w:proofErr w:type="gramStart"/>
            <w:r w:rsidR="00D50C9C" w:rsidRPr="00B11BA6">
              <w:rPr>
                <w:caps/>
                <w:sz w:val="20"/>
                <w:lang w:val="fr-FR"/>
              </w:rPr>
              <w:t>ne se</w:t>
            </w:r>
            <w:proofErr w:type="gramEnd"/>
            <w:r w:rsidR="00D50C9C" w:rsidRPr="00B11BA6">
              <w:rPr>
                <w:caps/>
                <w:sz w:val="20"/>
                <w:lang w:val="fr-FR"/>
              </w:rPr>
              <w:t xml:space="preserve"> souvient pas</w:t>
            </w:r>
            <w:r w:rsidR="000C3F21" w:rsidRPr="00B11BA6">
              <w:rPr>
                <w:caps/>
                <w:spacing w:val="-3"/>
                <w:sz w:val="20"/>
                <w:lang w:val="fr-FR"/>
              </w:rPr>
              <w:tab/>
            </w:r>
            <w:r w:rsidR="00567A16">
              <w:rPr>
                <w:caps/>
                <w:spacing w:val="-3"/>
                <w:sz w:val="20"/>
                <w:lang w:val="fr-FR"/>
              </w:rPr>
              <w:t>z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4E11DB" w14:textId="77777777" w:rsidR="000C3F21" w:rsidRPr="00B11BA6" w:rsidRDefault="000C3F21" w:rsidP="000C3F2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C3F21" w:rsidRPr="00B11BA6" w14:paraId="25BFAA29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40EEFA" w14:textId="77777777" w:rsidR="000C3F21" w:rsidRPr="00B11BA6" w:rsidRDefault="000C3F21" w:rsidP="002113D0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2113D0" w:rsidRPr="00B11BA6">
              <w:rPr>
                <w:rFonts w:ascii="Times New Roman" w:hAnsi="Times New Roman"/>
                <w:b/>
                <w:smallCaps w:val="0"/>
                <w:lang w:val="fr-FR"/>
              </w:rPr>
              <w:t>32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E669E4" w:rsidRPr="00B11BA6">
              <w:rPr>
                <w:rFonts w:ascii="Times New Roman" w:hAnsi="Times New Roman"/>
                <w:smallCaps w:val="0"/>
                <w:lang w:val="fr-FR"/>
              </w:rPr>
              <w:t>Quand</w:t>
            </w:r>
            <w:r w:rsidR="00E669E4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(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E669E4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="00E669E4" w:rsidRPr="00B11BA6">
              <w:rPr>
                <w:rFonts w:ascii="Times New Roman" w:hAnsi="Times New Roman"/>
                <w:smallCaps w:val="0"/>
                <w:lang w:val="fr-FR"/>
              </w:rPr>
              <w:t xml:space="preserve"> est</w:t>
            </w:r>
            <w:r w:rsidR="009227A4" w:rsidRPr="00B11BA6">
              <w:rPr>
                <w:rFonts w:ascii="Times New Roman" w:hAnsi="Times New Roman"/>
                <w:smallCaps w:val="0"/>
                <w:lang w:val="fr-FR"/>
              </w:rPr>
              <w:t xml:space="preserve"> né(e), était-il/elle : très gros, plus gros que la moyenne, moyen, plus petit que la moyenne, ou très petit ?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1CC1DC" w14:textId="77777777" w:rsidR="009227A4" w:rsidRPr="00B11BA6" w:rsidRDefault="009227A4" w:rsidP="009227A4">
            <w:pPr>
              <w:pStyle w:val="Responsecategs"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Très gros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0E461B59" w14:textId="77777777" w:rsidR="009227A4" w:rsidRPr="00B11BA6" w:rsidRDefault="009227A4" w:rsidP="009227A4">
            <w:pPr>
              <w:pStyle w:val="Responsecategs"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Plus gros que la moyenne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3293D3B7" w14:textId="77777777" w:rsidR="009227A4" w:rsidRPr="00B11BA6" w:rsidRDefault="009227A4" w:rsidP="009227A4">
            <w:pPr>
              <w:pStyle w:val="Responsecategs"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Moyen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6C2DD7AA" w14:textId="77777777" w:rsidR="009227A4" w:rsidRPr="00B11BA6" w:rsidRDefault="009227A4" w:rsidP="009227A4">
            <w:pPr>
              <w:pStyle w:val="Responsecategs"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Plus petit que la moyenne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  <w:p w14:paraId="35B779D6" w14:textId="77777777" w:rsidR="009227A4" w:rsidRPr="00B11BA6" w:rsidRDefault="009227A4" w:rsidP="009227A4">
            <w:pPr>
              <w:pStyle w:val="Responsecategs"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Très petit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5</w:t>
            </w:r>
          </w:p>
          <w:p w14:paraId="5AC9E1EE" w14:textId="77777777" w:rsidR="009227A4" w:rsidRPr="00B11BA6" w:rsidRDefault="009227A4" w:rsidP="009227A4">
            <w:pPr>
              <w:pStyle w:val="Responsecategs"/>
              <w:tabs>
                <w:tab w:val="clear" w:pos="3942"/>
                <w:tab w:val="left" w:pos="941"/>
              </w:tabs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</w:p>
          <w:p w14:paraId="0DED437A" w14:textId="77777777" w:rsidR="000C3F21" w:rsidRPr="00B11BA6" w:rsidRDefault="00A15CCA" w:rsidP="00A15CCA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NSp......................................................................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>8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4254E4" w14:textId="77777777" w:rsidR="000C3F21" w:rsidRPr="00B11BA6" w:rsidRDefault="000C3F21" w:rsidP="000C3F2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C3F21" w:rsidRPr="00B11BA6" w14:paraId="7C1D13B7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EFBFFC" w14:textId="77777777" w:rsidR="000C3F21" w:rsidRPr="00B11BA6" w:rsidRDefault="000C3F21" w:rsidP="002113D0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2113D0" w:rsidRPr="00B11BA6">
              <w:rPr>
                <w:rFonts w:ascii="Times New Roman" w:hAnsi="Times New Roman"/>
                <w:b/>
                <w:smallCaps w:val="0"/>
                <w:lang w:val="fr-FR"/>
              </w:rPr>
              <w:t>33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2113D0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="00031F4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</w:t>
            </w:r>
            <w:r w:rsidR="009227A4" w:rsidRPr="00B11BA6">
              <w:rPr>
                <w:rFonts w:ascii="Times New Roman" w:hAnsi="Times New Roman"/>
                <w:smallCaps w:val="0"/>
                <w:lang w:val="fr-FR"/>
              </w:rPr>
              <w:t>a-t-il /elle été pesé (e) à la naissance ?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A4FF43" w14:textId="77777777" w:rsidR="000C3F21" w:rsidRPr="00B11BA6" w:rsidRDefault="003E31CF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20E18994" w14:textId="77777777" w:rsidR="000C3F21" w:rsidRPr="00B11BA6" w:rsidRDefault="003E31CF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0767BD40" w14:textId="77777777" w:rsidR="000C3F21" w:rsidRPr="00B11BA6" w:rsidRDefault="000C3F21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1D3E27E" w14:textId="77777777" w:rsidR="000C3F21" w:rsidRPr="00B11BA6" w:rsidRDefault="003E31CF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8A4D5FD" w14:textId="77777777" w:rsidR="000C3F21" w:rsidRPr="00B11BA6" w:rsidRDefault="000C3F21" w:rsidP="000C3F2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56B2190F" w14:textId="77777777" w:rsidR="000C3F21" w:rsidRPr="00B11BA6" w:rsidRDefault="000C3F21" w:rsidP="000C3F2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lang w:val="fr-FR"/>
              </w:rPr>
              <w:t>MN</w:t>
            </w:r>
            <w:r w:rsidR="002113D0" w:rsidRPr="00B11BA6">
              <w:rPr>
                <w:rFonts w:ascii="Times New Roman" w:hAnsi="Times New Roman"/>
                <w:i/>
                <w:lang w:val="fr-FR"/>
              </w:rPr>
              <w:t>35</w:t>
            </w:r>
          </w:p>
          <w:p w14:paraId="09783F9A" w14:textId="77777777" w:rsidR="000C3F21" w:rsidRPr="00B11BA6" w:rsidRDefault="000C3F21" w:rsidP="000C3F2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652CA0AE" w14:textId="77777777" w:rsidR="000C3F21" w:rsidRPr="00B11BA6" w:rsidRDefault="000C3F21" w:rsidP="002113D0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8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lang w:val="fr-FR"/>
              </w:rPr>
              <w:t>MN</w:t>
            </w:r>
            <w:r w:rsidR="002113D0" w:rsidRPr="00B11BA6">
              <w:rPr>
                <w:rFonts w:ascii="Times New Roman" w:hAnsi="Times New Roman"/>
                <w:i/>
                <w:lang w:val="fr-FR"/>
              </w:rPr>
              <w:t>35</w:t>
            </w:r>
          </w:p>
        </w:tc>
      </w:tr>
      <w:tr w:rsidR="000C3F21" w:rsidRPr="00B11BA6" w14:paraId="625D27DB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8A51E3" w14:textId="77777777" w:rsidR="009227A4" w:rsidRPr="00B11BA6" w:rsidRDefault="000C3F21" w:rsidP="009227A4">
            <w:pPr>
              <w:pStyle w:val="1Intvwqst"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2113D0" w:rsidRPr="00B11BA6">
              <w:rPr>
                <w:rFonts w:ascii="Times New Roman" w:hAnsi="Times New Roman"/>
                <w:b/>
                <w:smallCaps w:val="0"/>
                <w:lang w:val="fr-FR"/>
              </w:rPr>
              <w:t>34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227A4" w:rsidRPr="00B11BA6">
              <w:rPr>
                <w:rFonts w:ascii="Times New Roman" w:hAnsi="Times New Roman"/>
                <w:smallCaps w:val="0"/>
                <w:lang w:val="fr-FR"/>
              </w:rPr>
              <w:t xml:space="preserve">Combien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2113D0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="009D3F95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</w:t>
            </w:r>
            <w:r w:rsidR="009227A4" w:rsidRPr="00B11BA6">
              <w:rPr>
                <w:rFonts w:ascii="Times New Roman" w:hAnsi="Times New Roman"/>
                <w:smallCaps w:val="0"/>
                <w:lang w:val="fr-FR"/>
              </w:rPr>
              <w:t>pesait-il/elle</w:t>
            </w:r>
            <w:r w:rsidR="009227A4" w:rsidRPr="00B11BA6">
              <w:rPr>
                <w:lang w:val="fr-FR"/>
              </w:rPr>
              <w:t> </w:t>
            </w:r>
            <w:r w:rsidR="009227A4" w:rsidRPr="00B11BA6">
              <w:rPr>
                <w:rFonts w:ascii="Times New Roman" w:hAnsi="Times New Roman"/>
                <w:lang w:val="fr-FR"/>
              </w:rPr>
              <w:t>?</w:t>
            </w:r>
          </w:p>
          <w:p w14:paraId="0F74356E" w14:textId="77777777" w:rsidR="000C3F21" w:rsidRPr="00B11BA6" w:rsidRDefault="000C3F21" w:rsidP="000C3F2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783266C5" w14:textId="58F9B0A1" w:rsidR="000C3F21" w:rsidRPr="00B11BA6" w:rsidRDefault="000C3F21" w:rsidP="005508AE">
            <w:pPr>
              <w:pStyle w:val="Instructionstointvw"/>
              <w:keepNext/>
              <w:keepLines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="003E31CF" w:rsidRPr="00861493">
              <w:rPr>
                <w:lang w:val="fr-FR"/>
              </w:rPr>
              <w:t>Si</w:t>
            </w:r>
            <w:r w:rsidR="009D3F95" w:rsidRPr="00861493">
              <w:rPr>
                <w:lang w:val="fr-FR"/>
              </w:rPr>
              <w:t xml:space="preserve"> </w:t>
            </w:r>
            <w:r w:rsidR="009227A4" w:rsidRPr="00861493">
              <w:rPr>
                <w:lang w:val="fr-FR"/>
              </w:rPr>
              <w:t>un</w:t>
            </w:r>
            <w:r w:rsidR="00A5712E" w:rsidRPr="00861493">
              <w:rPr>
                <w:lang w:val="fr-FR"/>
              </w:rPr>
              <w:t>/e</w:t>
            </w:r>
            <w:r w:rsidR="009227A4" w:rsidRPr="00861493">
              <w:rPr>
                <w:lang w:val="fr-FR"/>
              </w:rPr>
              <w:t xml:space="preserve"> </w:t>
            </w:r>
            <w:r w:rsidR="005508AE" w:rsidRPr="00861493">
              <w:rPr>
                <w:lang w:val="fr-FR"/>
              </w:rPr>
              <w:t>carnet</w:t>
            </w:r>
            <w:r w:rsidR="00A15CCA" w:rsidRPr="00861493">
              <w:rPr>
                <w:lang w:val="fr-FR"/>
              </w:rPr>
              <w:t>/</w:t>
            </w:r>
            <w:r w:rsidR="005508AE" w:rsidRPr="00861493">
              <w:rPr>
                <w:lang w:val="fr-FR"/>
              </w:rPr>
              <w:t>carte</w:t>
            </w:r>
            <w:r w:rsidR="009D3F95" w:rsidRPr="00B11BA6">
              <w:rPr>
                <w:lang w:val="fr-FR"/>
              </w:rPr>
              <w:t xml:space="preserve"> </w:t>
            </w:r>
            <w:r w:rsidR="009227A4" w:rsidRPr="00B11BA6">
              <w:rPr>
                <w:lang w:val="fr-FR"/>
              </w:rPr>
              <w:t>de naissance est disponible, enregistrer le poids</w:t>
            </w:r>
            <w:r w:rsidR="009D3F95" w:rsidRPr="00B11BA6">
              <w:rPr>
                <w:lang w:val="fr-FR"/>
              </w:rPr>
              <w:t xml:space="preserve"> </w:t>
            </w:r>
            <w:r w:rsidR="00A15CCA" w:rsidRPr="00B11BA6">
              <w:rPr>
                <w:lang w:val="fr-FR"/>
              </w:rPr>
              <w:t xml:space="preserve">inscrit dans </w:t>
            </w:r>
            <w:r w:rsidR="005508AE" w:rsidRPr="00B11BA6">
              <w:rPr>
                <w:lang w:val="fr-FR"/>
              </w:rPr>
              <w:t>le</w:t>
            </w:r>
            <w:r w:rsidR="00A5712E">
              <w:rPr>
                <w:lang w:val="fr-FR"/>
              </w:rPr>
              <w:t>/</w:t>
            </w:r>
            <w:proofErr w:type="gramStart"/>
            <w:r w:rsidR="00A5712E">
              <w:rPr>
                <w:lang w:val="fr-FR"/>
              </w:rPr>
              <w:t>la</w:t>
            </w:r>
            <w:proofErr w:type="gramEnd"/>
            <w:r w:rsidR="005508AE" w:rsidRPr="00B11BA6">
              <w:rPr>
                <w:lang w:val="fr-FR"/>
              </w:rPr>
              <w:t xml:space="preserve"> carnet</w:t>
            </w:r>
            <w:r w:rsidR="009227A4" w:rsidRPr="00B11BA6">
              <w:rPr>
                <w:lang w:val="fr-FR"/>
              </w:rPr>
              <w:t xml:space="preserve"> </w:t>
            </w:r>
            <w:r w:rsidR="00A15CCA" w:rsidRPr="00B11BA6">
              <w:rPr>
                <w:lang w:val="fr-FR"/>
              </w:rPr>
              <w:t>/</w:t>
            </w:r>
            <w:r w:rsidR="009227A4" w:rsidRPr="00B11BA6">
              <w:rPr>
                <w:lang w:val="fr-FR"/>
              </w:rPr>
              <w:t>car</w:t>
            </w:r>
            <w:r w:rsidR="005508AE" w:rsidRPr="00B11BA6">
              <w:rPr>
                <w:lang w:val="fr-FR"/>
              </w:rPr>
              <w:t>te</w:t>
            </w:r>
            <w:r w:rsidRPr="00B11BA6">
              <w:rPr>
                <w:lang w:val="fr-FR"/>
              </w:rPr>
              <w:t>.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9D920C" w14:textId="77777777" w:rsidR="000C3F21" w:rsidRPr="00B11BA6" w:rsidRDefault="000C3F21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7F8A136" w14:textId="77777777" w:rsidR="000C3F21" w:rsidRPr="00B11BA6" w:rsidRDefault="00927A4C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DU</w:t>
            </w:r>
            <w:r w:rsidR="005508AE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9227A4" w:rsidRPr="00B11BA6">
              <w:rPr>
                <w:rFonts w:ascii="Times New Roman" w:hAnsi="Times New Roman"/>
                <w:caps/>
                <w:lang w:val="fr-FR"/>
              </w:rPr>
              <w:t>carnet</w:t>
            </w:r>
            <w:r w:rsidR="005508AE" w:rsidRPr="00B11BA6">
              <w:rPr>
                <w:rFonts w:ascii="Times New Roman" w:hAnsi="Times New Roman"/>
                <w:caps/>
                <w:lang w:val="fr-FR"/>
              </w:rPr>
              <w:t>/ carte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0C3F21" w:rsidRPr="00B11BA6">
              <w:rPr>
                <w:rFonts w:ascii="Times New Roman" w:hAnsi="Times New Roman"/>
                <w:b/>
                <w:caps/>
                <w:lang w:val="fr-FR"/>
              </w:rPr>
              <w:t>1 (kg)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 xml:space="preserve"> _</w:t>
            </w:r>
            <w:proofErr w:type="gramStart"/>
            <w:r w:rsidR="000C3F21" w:rsidRPr="00B11BA6">
              <w:rPr>
                <w:rFonts w:ascii="Times New Roman" w:hAnsi="Times New Roman"/>
                <w:caps/>
                <w:lang w:val="fr-FR"/>
              </w:rPr>
              <w:t>_ .</w:t>
            </w:r>
            <w:proofErr w:type="gramEnd"/>
            <w:r w:rsidR="000C3F21" w:rsidRPr="00B11BA6">
              <w:rPr>
                <w:rFonts w:ascii="Times New Roman" w:hAnsi="Times New Roman"/>
                <w:caps/>
                <w:lang w:val="fr-FR"/>
              </w:rPr>
              <w:t xml:space="preserve"> __ __ __</w:t>
            </w:r>
          </w:p>
          <w:p w14:paraId="184D8011" w14:textId="77777777" w:rsidR="000C3F21" w:rsidRPr="00B11BA6" w:rsidRDefault="000C3F21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036D1EE" w14:textId="77777777" w:rsidR="000C3F21" w:rsidRPr="00B11BA6" w:rsidRDefault="009227A4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de memoire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0C3F21" w:rsidRPr="00B11BA6">
              <w:rPr>
                <w:rFonts w:ascii="Times New Roman" w:hAnsi="Times New Roman"/>
                <w:b/>
                <w:caps/>
                <w:lang w:val="fr-FR"/>
              </w:rPr>
              <w:t>2 (kg)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 xml:space="preserve"> _</w:t>
            </w:r>
            <w:proofErr w:type="gramStart"/>
            <w:r w:rsidR="000C3F21" w:rsidRPr="00B11BA6">
              <w:rPr>
                <w:rFonts w:ascii="Times New Roman" w:hAnsi="Times New Roman"/>
                <w:caps/>
                <w:lang w:val="fr-FR"/>
              </w:rPr>
              <w:t>_ .</w:t>
            </w:r>
            <w:proofErr w:type="gramEnd"/>
            <w:r w:rsidR="000C3F21" w:rsidRPr="00B11BA6">
              <w:rPr>
                <w:rFonts w:ascii="Times New Roman" w:hAnsi="Times New Roman"/>
                <w:caps/>
                <w:lang w:val="fr-FR"/>
              </w:rPr>
              <w:t>__ __ __</w:t>
            </w:r>
          </w:p>
          <w:p w14:paraId="02209BCA" w14:textId="77777777" w:rsidR="000C3F21" w:rsidRPr="00B11BA6" w:rsidRDefault="000C3F21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8053F78" w14:textId="77777777" w:rsidR="000C3F21" w:rsidRPr="00B11BA6" w:rsidRDefault="003E31CF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99998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60A315" w14:textId="77777777" w:rsidR="000C3F21" w:rsidRPr="00B11BA6" w:rsidRDefault="000C3F21" w:rsidP="000C3F2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C3F21" w:rsidRPr="00B11BA6" w14:paraId="2EB87BD9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ACEE47C" w14:textId="77777777" w:rsidR="000C3F21" w:rsidRPr="00B11BA6" w:rsidRDefault="000C3F21" w:rsidP="002113D0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2113D0" w:rsidRPr="00B11BA6">
              <w:rPr>
                <w:rFonts w:ascii="Times New Roman" w:hAnsi="Times New Roman"/>
                <w:b/>
                <w:smallCaps w:val="0"/>
                <w:lang w:val="fr-FR"/>
              </w:rPr>
              <w:t>35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227A4" w:rsidRPr="00B11BA6">
              <w:rPr>
                <w:rFonts w:ascii="Times New Roman" w:hAnsi="Times New Roman"/>
                <w:smallCaps w:val="0"/>
                <w:lang w:val="fr-FR"/>
              </w:rPr>
              <w:t>Est-ce-que vos règles sont revenues depuis la naissance de</w:t>
            </w:r>
            <w:r w:rsidR="009D3F95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2113D0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204069" w14:textId="77777777" w:rsidR="000C3F21" w:rsidRPr="00B11BA6" w:rsidRDefault="003E31CF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0C3F21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1653F468" w14:textId="77777777" w:rsidR="000C3F21" w:rsidRPr="00B11BA6" w:rsidRDefault="000C3F21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2DD401B7" w14:textId="77777777" w:rsidR="000C3F21" w:rsidRPr="00B11BA6" w:rsidRDefault="003E31CF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0C3F21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528B58" w14:textId="77777777" w:rsidR="000C3F21" w:rsidRPr="00B11BA6" w:rsidRDefault="000C3F21" w:rsidP="000C3F2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0C3F21" w:rsidRPr="00B11BA6" w14:paraId="0585B9D1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73F53E" w14:textId="77777777" w:rsidR="000C3F21" w:rsidRPr="00B11BA6" w:rsidRDefault="000C3F21" w:rsidP="005A54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5A54BF" w:rsidRPr="00B11BA6">
              <w:rPr>
                <w:rFonts w:ascii="Times New Roman" w:hAnsi="Times New Roman"/>
                <w:b/>
                <w:smallCaps w:val="0"/>
                <w:lang w:val="fr-FR"/>
              </w:rPr>
              <w:t>36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227A4" w:rsidRPr="00B11BA6">
              <w:rPr>
                <w:rFonts w:ascii="Times New Roman" w:hAnsi="Times New Roman"/>
                <w:smallCaps w:val="0"/>
                <w:lang w:val="fr-FR"/>
              </w:rPr>
              <w:t xml:space="preserve">Avez-vous </w:t>
            </w:r>
            <w:r w:rsidR="00E669E4" w:rsidRPr="00B11BA6">
              <w:rPr>
                <w:rFonts w:ascii="Times New Roman" w:hAnsi="Times New Roman"/>
                <w:smallCaps w:val="0"/>
                <w:lang w:val="fr-FR"/>
              </w:rPr>
              <w:t>allaité</w:t>
            </w:r>
            <w:r w:rsidR="00E669E4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(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="005A54BF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943B51" w14:textId="77777777" w:rsidR="000C3F21" w:rsidRPr="00B11BA6" w:rsidRDefault="003E31CF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0C3F21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26B46C91" w14:textId="77777777" w:rsidR="000C3F21" w:rsidRPr="00B11BA6" w:rsidRDefault="003E31CF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0C3F21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B5BDDB" w14:textId="77777777" w:rsidR="000C3F21" w:rsidRPr="00B11BA6" w:rsidRDefault="000C3F21" w:rsidP="000C3F2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414169D4" w14:textId="77777777" w:rsidR="000C3F21" w:rsidRPr="00B11BA6" w:rsidRDefault="000C3F21" w:rsidP="005A54B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MN</w:t>
            </w:r>
            <w:r w:rsidR="005A54BF" w:rsidRPr="00B11BA6">
              <w:rPr>
                <w:rFonts w:ascii="Times New Roman" w:hAnsi="Times New Roman"/>
                <w:i/>
                <w:smallCaps w:val="0"/>
              </w:rPr>
              <w:t>39</w:t>
            </w:r>
            <w:r w:rsidRPr="00B11BA6">
              <w:rPr>
                <w:rFonts w:ascii="Times New Roman" w:hAnsi="Times New Roman"/>
                <w:i/>
                <w:smallCaps w:val="0"/>
              </w:rPr>
              <w:t>B</w:t>
            </w:r>
          </w:p>
        </w:tc>
      </w:tr>
      <w:tr w:rsidR="000C3F21" w:rsidRPr="00AA50AA" w14:paraId="317F7B03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364B8F" w14:textId="77777777" w:rsidR="000C3F21" w:rsidRPr="00B11BA6" w:rsidRDefault="000C3F21" w:rsidP="000C3F2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5A54BF" w:rsidRPr="00B11BA6">
              <w:rPr>
                <w:rFonts w:ascii="Times New Roman" w:hAnsi="Times New Roman"/>
                <w:b/>
                <w:smallCaps w:val="0"/>
                <w:lang w:val="fr-FR"/>
              </w:rPr>
              <w:t>37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227A4" w:rsidRPr="00B11BA6">
              <w:rPr>
                <w:rFonts w:ascii="Times New Roman" w:hAnsi="Times New Roman"/>
                <w:smallCaps w:val="0"/>
                <w:lang w:val="fr-FR"/>
              </w:rPr>
              <w:t xml:space="preserve">Combien de temps après la naissance avez-vous mis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5A54BF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="0080771F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</w:t>
            </w:r>
            <w:r w:rsidR="009227A4" w:rsidRPr="00B11BA6">
              <w:rPr>
                <w:rFonts w:ascii="Times New Roman" w:hAnsi="Times New Roman"/>
                <w:smallCaps w:val="0"/>
                <w:lang w:val="fr-FR"/>
              </w:rPr>
              <w:t>au sein pour la première fois 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1BFD957A" w14:textId="77777777" w:rsidR="000C3F21" w:rsidRPr="00B11BA6" w:rsidRDefault="000C3F21" w:rsidP="000C3F2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6A5C2BC8" w14:textId="77777777" w:rsidR="000C3F21" w:rsidRPr="00B11BA6" w:rsidRDefault="000C3F21" w:rsidP="000C3F21">
            <w:pPr>
              <w:pStyle w:val="Instructionstointvw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="003E31CF" w:rsidRPr="00B11BA6">
              <w:rPr>
                <w:lang w:val="fr-FR"/>
              </w:rPr>
              <w:t>Si</w:t>
            </w:r>
            <w:r w:rsidR="009227A4" w:rsidRPr="00B11BA6">
              <w:rPr>
                <w:lang w:val="fr-FR"/>
              </w:rPr>
              <w:t xml:space="preserve"> moins d’1 heure, </w:t>
            </w:r>
            <w:proofErr w:type="gramStart"/>
            <w:r w:rsidR="00E669E4" w:rsidRPr="00B11BA6">
              <w:rPr>
                <w:lang w:val="fr-FR"/>
              </w:rPr>
              <w:t>enregistrer</w:t>
            </w:r>
            <w:proofErr w:type="gramEnd"/>
            <w:r w:rsidRPr="00B11BA6">
              <w:rPr>
                <w:lang w:val="fr-FR"/>
              </w:rPr>
              <w:t xml:space="preserve"> 00 h</w:t>
            </w:r>
            <w:r w:rsidR="009227A4" w:rsidRPr="00B11BA6">
              <w:rPr>
                <w:lang w:val="fr-FR"/>
              </w:rPr>
              <w:t>eures</w:t>
            </w:r>
            <w:r w:rsidRPr="00B11BA6">
              <w:rPr>
                <w:lang w:val="fr-FR"/>
              </w:rPr>
              <w:t>.</w:t>
            </w:r>
          </w:p>
          <w:p w14:paraId="6D0875EA" w14:textId="77777777" w:rsidR="000C3F21" w:rsidRPr="00B11BA6" w:rsidRDefault="000C3F21" w:rsidP="000C3F21">
            <w:pPr>
              <w:pStyle w:val="Instructionstointvw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="003E31CF" w:rsidRPr="00B11BA6">
              <w:rPr>
                <w:lang w:val="fr-FR"/>
              </w:rPr>
              <w:t>Si</w:t>
            </w:r>
            <w:r w:rsidR="0080771F" w:rsidRPr="00B11BA6">
              <w:rPr>
                <w:lang w:val="fr-FR"/>
              </w:rPr>
              <w:t xml:space="preserve"> </w:t>
            </w:r>
            <w:r w:rsidR="009227A4" w:rsidRPr="00B11BA6">
              <w:rPr>
                <w:lang w:val="fr-FR"/>
              </w:rPr>
              <w:t xml:space="preserve">moins de </w:t>
            </w:r>
            <w:r w:rsidRPr="00B11BA6">
              <w:rPr>
                <w:lang w:val="fr-FR"/>
              </w:rPr>
              <w:t>24 h</w:t>
            </w:r>
            <w:r w:rsidR="009227A4" w:rsidRPr="00B11BA6">
              <w:rPr>
                <w:lang w:val="fr-FR"/>
              </w:rPr>
              <w:t>eures</w:t>
            </w:r>
            <w:r w:rsidRPr="00B11BA6">
              <w:rPr>
                <w:lang w:val="fr-FR"/>
              </w:rPr>
              <w:t xml:space="preserve">, </w:t>
            </w:r>
            <w:proofErr w:type="gramStart"/>
            <w:r w:rsidR="009227A4" w:rsidRPr="00B11BA6">
              <w:rPr>
                <w:lang w:val="fr-FR"/>
              </w:rPr>
              <w:t>e</w:t>
            </w:r>
            <w:r w:rsidR="003E31CF" w:rsidRPr="00B11BA6">
              <w:rPr>
                <w:lang w:val="fr-FR"/>
              </w:rPr>
              <w:t>nregistrer</w:t>
            </w:r>
            <w:proofErr w:type="gramEnd"/>
            <w:r w:rsidR="0080771F" w:rsidRPr="00B11BA6">
              <w:rPr>
                <w:lang w:val="fr-FR"/>
              </w:rPr>
              <w:t xml:space="preserve"> </w:t>
            </w:r>
            <w:r w:rsidR="005A54BF" w:rsidRPr="00B11BA6">
              <w:rPr>
                <w:lang w:val="fr-FR"/>
              </w:rPr>
              <w:t xml:space="preserve">en </w:t>
            </w:r>
            <w:r w:rsidRPr="00B11BA6">
              <w:rPr>
                <w:lang w:val="fr-FR"/>
              </w:rPr>
              <w:t>h</w:t>
            </w:r>
            <w:r w:rsidR="009227A4" w:rsidRPr="00B11BA6">
              <w:rPr>
                <w:lang w:val="fr-FR"/>
              </w:rPr>
              <w:t>eures</w:t>
            </w:r>
            <w:r w:rsidRPr="00B11BA6">
              <w:rPr>
                <w:lang w:val="fr-FR"/>
              </w:rPr>
              <w:t>.</w:t>
            </w:r>
          </w:p>
          <w:p w14:paraId="78A07F2D" w14:textId="77777777" w:rsidR="000C3F21" w:rsidRPr="00B11BA6" w:rsidRDefault="000C3F21" w:rsidP="009227A4">
            <w:pPr>
              <w:pStyle w:val="Instructionstointvw"/>
              <w:spacing w:line="276" w:lineRule="auto"/>
              <w:ind w:left="144" w:hanging="144"/>
              <w:contextualSpacing/>
            </w:pPr>
            <w:r w:rsidRPr="00B11BA6">
              <w:rPr>
                <w:lang w:val="fr-FR"/>
              </w:rPr>
              <w:tab/>
            </w:r>
            <w:proofErr w:type="spellStart"/>
            <w:r w:rsidR="00626DBD" w:rsidRPr="00B11BA6">
              <w:t>Autre</w:t>
            </w:r>
            <w:r w:rsidR="009227A4" w:rsidRPr="00B11BA6">
              <w:t>ment</w:t>
            </w:r>
            <w:proofErr w:type="spellEnd"/>
            <w:r w:rsidR="009227A4" w:rsidRPr="00B11BA6">
              <w:t xml:space="preserve">, </w:t>
            </w:r>
            <w:proofErr w:type="spellStart"/>
            <w:r w:rsidR="009227A4" w:rsidRPr="00B11BA6">
              <w:t>e</w:t>
            </w:r>
            <w:r w:rsidR="003E31CF" w:rsidRPr="00B11BA6">
              <w:t>nregistrer</w:t>
            </w:r>
            <w:proofErr w:type="spellEnd"/>
            <w:r w:rsidR="0080771F" w:rsidRPr="00B11BA6">
              <w:t xml:space="preserve"> </w:t>
            </w:r>
            <w:r w:rsidR="00E669E4" w:rsidRPr="00B11BA6">
              <w:t>en</w:t>
            </w:r>
            <w:r w:rsidR="0080771F" w:rsidRPr="00B11BA6">
              <w:t xml:space="preserve"> </w:t>
            </w:r>
            <w:proofErr w:type="spellStart"/>
            <w:r w:rsidR="00E669E4" w:rsidRPr="00B11BA6">
              <w:t>jours</w:t>
            </w:r>
            <w:proofErr w:type="spellEnd"/>
            <w:r w:rsidRPr="00B11BA6">
              <w:t>.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3BD437" w14:textId="77777777" w:rsidR="000C3F21" w:rsidRPr="00B11BA6" w:rsidRDefault="000C3F21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Immediate</w:t>
            </w:r>
            <w:r w:rsidR="009227A4" w:rsidRPr="00B11BA6">
              <w:rPr>
                <w:rFonts w:ascii="Times New Roman" w:hAnsi="Times New Roman"/>
                <w:caps/>
                <w:lang w:val="fr-FR"/>
              </w:rPr>
              <w:t>ment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000</w:t>
            </w:r>
          </w:p>
          <w:p w14:paraId="524906FD" w14:textId="77777777" w:rsidR="000C3F21" w:rsidRPr="00B11BA6" w:rsidRDefault="000C3F21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569DFCEA" w14:textId="77777777" w:rsidR="000C3F21" w:rsidRPr="00B11BA6" w:rsidRDefault="000C3F21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H</w:t>
            </w:r>
            <w:r w:rsidR="009227A4" w:rsidRPr="00B11BA6">
              <w:rPr>
                <w:rFonts w:ascii="Times New Roman" w:hAnsi="Times New Roman"/>
                <w:caps/>
                <w:lang w:val="fr-FR"/>
              </w:rPr>
              <w:t>e</w:t>
            </w:r>
            <w:r w:rsidRPr="00B11BA6">
              <w:rPr>
                <w:rFonts w:ascii="Times New Roman" w:hAnsi="Times New Roman"/>
                <w:caps/>
                <w:lang w:val="fr-FR"/>
              </w:rPr>
              <w:t>ur</w:t>
            </w:r>
            <w:r w:rsidR="009227A4" w:rsidRPr="00B11BA6">
              <w:rPr>
                <w:rFonts w:ascii="Times New Roman" w:hAnsi="Times New Roman"/>
                <w:caps/>
                <w:lang w:val="fr-FR"/>
              </w:rPr>
              <w:t>e</w:t>
            </w:r>
            <w:r w:rsidRPr="00B11BA6">
              <w:rPr>
                <w:rFonts w:ascii="Times New Roman" w:hAnsi="Times New Roman"/>
                <w:caps/>
                <w:lang w:val="fr-FR"/>
              </w:rPr>
              <w:t>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1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  __ __</w:t>
            </w:r>
          </w:p>
          <w:p w14:paraId="05FC7128" w14:textId="77777777" w:rsidR="000C3F21" w:rsidRPr="00B11BA6" w:rsidRDefault="000C3F21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08DBE55" w14:textId="77777777" w:rsidR="000C3F21" w:rsidRPr="00B11BA6" w:rsidRDefault="003E31CF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Jour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>s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0C3F21" w:rsidRPr="00B11BA6">
              <w:rPr>
                <w:rFonts w:ascii="Times New Roman" w:hAnsi="Times New Roman"/>
                <w:b/>
                <w:caps/>
                <w:lang w:val="fr-FR"/>
              </w:rPr>
              <w:t>2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 xml:space="preserve">  __ __</w:t>
            </w:r>
          </w:p>
          <w:p w14:paraId="18CBA291" w14:textId="77777777" w:rsidR="000C3F21" w:rsidRPr="00B11BA6" w:rsidRDefault="000C3F21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5728466D" w14:textId="77777777" w:rsidR="000C3F21" w:rsidRPr="00B11BA6" w:rsidRDefault="003E31CF" w:rsidP="009227A4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 xml:space="preserve"> / </w:t>
            </w:r>
            <w:r w:rsidR="009227A4" w:rsidRPr="00B11BA6">
              <w:rPr>
                <w:rFonts w:ascii="Times New Roman" w:hAnsi="Times New Roman"/>
                <w:caps/>
                <w:lang w:val="fr-FR"/>
              </w:rPr>
              <w:t xml:space="preserve">ne se souvient pas 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998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22B4D1" w14:textId="77777777" w:rsidR="000C3F21" w:rsidRPr="00B11BA6" w:rsidRDefault="000C3F21" w:rsidP="000C3F2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C3F21" w:rsidRPr="00B11BA6" w14:paraId="17E8640A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9EE7B4" w14:textId="77777777" w:rsidR="000C3F21" w:rsidRPr="00B11BA6" w:rsidRDefault="000C3F21" w:rsidP="005A54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5A54BF" w:rsidRPr="00B11BA6">
              <w:rPr>
                <w:rFonts w:ascii="Times New Roman" w:hAnsi="Times New Roman"/>
                <w:b/>
                <w:smallCaps w:val="0"/>
                <w:lang w:val="fr-FR"/>
              </w:rPr>
              <w:t>38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3B73E0" w:rsidRPr="00B11BA6">
              <w:rPr>
                <w:rFonts w:ascii="Times New Roman" w:hAnsi="Times New Roman"/>
                <w:smallCaps w:val="0"/>
                <w:lang w:val="fr-FR"/>
              </w:rPr>
              <w:t xml:space="preserve">Dans les 3 premiers jours qui ont suivi l’accouchement, a-t-on donné à boire à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E669E4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="00E669E4" w:rsidRPr="00B11BA6">
              <w:rPr>
                <w:rFonts w:ascii="Times New Roman" w:hAnsi="Times New Roman"/>
                <w:smallCaps w:val="0"/>
                <w:lang w:val="fr-FR"/>
              </w:rPr>
              <w:t xml:space="preserve"> autre</w:t>
            </w:r>
            <w:r w:rsidR="003B73E0" w:rsidRPr="00B11BA6">
              <w:rPr>
                <w:rFonts w:ascii="Times New Roman" w:hAnsi="Times New Roman"/>
                <w:smallCaps w:val="0"/>
                <w:lang w:val="fr-FR"/>
              </w:rPr>
              <w:t xml:space="preserve"> chose que du lait maternel ?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2B8E0D" w14:textId="77777777" w:rsidR="000C3F21" w:rsidRPr="00B11BA6" w:rsidRDefault="003E31CF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0C3F21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12F56244" w14:textId="77777777" w:rsidR="000C3F21" w:rsidRPr="00B11BA6" w:rsidRDefault="003E31CF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0C3F21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C79781" w14:textId="77777777" w:rsidR="000C3F21" w:rsidRPr="00B11BA6" w:rsidRDefault="000C3F21" w:rsidP="000C3F2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MN</w:t>
            </w:r>
            <w:r w:rsidR="005A54BF" w:rsidRPr="00B11BA6">
              <w:rPr>
                <w:rFonts w:ascii="Times New Roman" w:hAnsi="Times New Roman"/>
                <w:i/>
              </w:rPr>
              <w:t>39</w:t>
            </w:r>
            <w:r w:rsidRPr="00B11BA6">
              <w:rPr>
                <w:rFonts w:ascii="Times New Roman" w:hAnsi="Times New Roman"/>
                <w:i/>
              </w:rPr>
              <w:t>A</w:t>
            </w:r>
          </w:p>
          <w:p w14:paraId="060C10AD" w14:textId="77777777" w:rsidR="000C3F21" w:rsidRPr="00B11BA6" w:rsidRDefault="000C3F21" w:rsidP="005A54B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5A54BF" w:rsidRPr="00B11BA6">
              <w:rPr>
                <w:rFonts w:ascii="Times New Roman" w:hAnsi="Times New Roman"/>
                <w:i/>
                <w:smallCaps w:val="0"/>
              </w:rPr>
              <w:t>Fin</w:t>
            </w:r>
          </w:p>
        </w:tc>
      </w:tr>
      <w:tr w:rsidR="000C3F21" w:rsidRPr="00AA50AA" w14:paraId="51EE8C7C" w14:textId="77777777" w:rsidTr="0002651B">
        <w:trPr>
          <w:cantSplit/>
          <w:jc w:val="center"/>
        </w:trPr>
        <w:tc>
          <w:tcPr>
            <w:tcW w:w="2208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528709" w14:textId="77777777" w:rsidR="006E1AF2" w:rsidRPr="00B11BA6" w:rsidRDefault="000C3F21" w:rsidP="006E1AF2">
            <w:pPr>
              <w:pStyle w:val="1Intvwqst"/>
              <w:rPr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MN</w:t>
            </w:r>
            <w:r w:rsidR="005A54BF" w:rsidRPr="00B11BA6">
              <w:rPr>
                <w:rFonts w:ascii="Times New Roman" w:hAnsi="Times New Roman"/>
                <w:b/>
                <w:smallCaps w:val="0"/>
                <w:lang w:val="fr-FR"/>
              </w:rPr>
              <w:t>39A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E1AF2" w:rsidRPr="00B11BA6">
              <w:rPr>
                <w:rFonts w:ascii="Times New Roman" w:hAnsi="Times New Roman"/>
                <w:smallCaps w:val="0"/>
                <w:lang w:val="fr-FR"/>
              </w:rPr>
              <w:t xml:space="preserve">Qu’a-t-on donné à boire à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5A54BF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="006E1AF2" w:rsidRPr="00B11BA6">
              <w:rPr>
                <w:rFonts w:ascii="Times New Roman" w:hAnsi="Times New Roman"/>
                <w:lang w:val="fr-FR"/>
              </w:rPr>
              <w:t>?</w:t>
            </w:r>
          </w:p>
          <w:p w14:paraId="7E132EF8" w14:textId="77777777" w:rsidR="000C3F21" w:rsidRPr="00B11BA6" w:rsidRDefault="000C3F21" w:rsidP="000C3F2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40FDE3F8" w14:textId="77777777" w:rsidR="000C3F21" w:rsidRPr="00B11BA6" w:rsidRDefault="000C3F21" w:rsidP="000C3F2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48458D" w:rsidRPr="00B11BA6">
              <w:rPr>
                <w:rFonts w:ascii="Times New Roman" w:hAnsi="Times New Roman"/>
                <w:i/>
                <w:smallCaps w:val="0"/>
                <w:lang w:val="fr-FR"/>
              </w:rPr>
              <w:t>Insister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: </w:t>
            </w:r>
            <w:r w:rsidR="006E1AF2" w:rsidRPr="00B11BA6">
              <w:rPr>
                <w:rFonts w:ascii="Times New Roman" w:hAnsi="Times New Roman"/>
                <w:smallCaps w:val="0"/>
                <w:lang w:val="fr-FR"/>
              </w:rPr>
              <w:t>Quelque chose d’autre ?</w:t>
            </w:r>
          </w:p>
          <w:p w14:paraId="671F6EF1" w14:textId="77777777" w:rsidR="000C3F21" w:rsidRPr="00B11BA6" w:rsidRDefault="000C3F21" w:rsidP="000C3F2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3BF00930" w14:textId="77777777" w:rsidR="000C3F21" w:rsidRPr="00B11BA6" w:rsidRDefault="000C3F21" w:rsidP="000C3F2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“</w:t>
            </w:r>
            <w:r w:rsidR="006E1AF2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Rien donné à </w:t>
            </w:r>
            <w:r w:rsidR="00E669E4" w:rsidRPr="00B11BA6">
              <w:rPr>
                <w:rFonts w:ascii="Times New Roman" w:hAnsi="Times New Roman"/>
                <w:i/>
                <w:smallCaps w:val="0"/>
                <w:lang w:val="fr-FR"/>
              </w:rPr>
              <w:t>boire ”n’est</w:t>
            </w:r>
            <w:r w:rsidR="006E1AF2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pas une réponse valide et la catégorie de réponse Y ne peut </w:t>
            </w:r>
            <w:r w:rsidR="00C0633A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pas </w:t>
            </w:r>
            <w:r w:rsidR="006E1AF2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être </w:t>
            </w:r>
            <w:r w:rsidR="005508AE"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</w:t>
            </w:r>
            <w:r w:rsidR="00F07BE5" w:rsidRPr="00B11BA6">
              <w:rPr>
                <w:rFonts w:ascii="Times New Roman" w:hAnsi="Times New Roman"/>
                <w:i/>
                <w:smallCaps w:val="0"/>
                <w:lang w:val="fr-FR"/>
              </w:rPr>
              <w:t>ée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  <w:p w14:paraId="029D5706" w14:textId="77777777" w:rsidR="000C3F21" w:rsidRPr="00B11BA6" w:rsidRDefault="000C3F21" w:rsidP="000C3F2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692039D3" w14:textId="77777777" w:rsidR="000C3F21" w:rsidRPr="00B11BA6" w:rsidRDefault="000C3F21" w:rsidP="000C3F2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MN</w:t>
            </w:r>
            <w:r w:rsidR="005A54BF" w:rsidRPr="00B11BA6">
              <w:rPr>
                <w:rFonts w:ascii="Times New Roman" w:hAnsi="Times New Roman"/>
                <w:b/>
                <w:smallCaps w:val="0"/>
                <w:lang w:val="fr-FR"/>
              </w:rPr>
              <w:t>39</w:t>
            </w: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B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C0633A" w:rsidRPr="00B11BA6">
              <w:rPr>
                <w:rFonts w:ascii="Times New Roman" w:hAnsi="Times New Roman"/>
                <w:smallCaps w:val="0"/>
                <w:lang w:val="fr-FR"/>
              </w:rPr>
              <w:t>Dans les 3 premiers jours qui ont suivi l’accouchement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, </w:t>
            </w:r>
            <w:r w:rsidR="00C0633A" w:rsidRPr="00B11BA6">
              <w:rPr>
                <w:rFonts w:ascii="Times New Roman" w:hAnsi="Times New Roman"/>
                <w:smallCaps w:val="0"/>
                <w:lang w:val="fr-FR"/>
              </w:rPr>
              <w:t xml:space="preserve">qu’est-ce qui a été donné à boire à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5A54BF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145739C9" w14:textId="77777777" w:rsidR="000C3F21" w:rsidRPr="00B11BA6" w:rsidRDefault="000C3F21" w:rsidP="000C3F2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71508E3C" w14:textId="77777777" w:rsidR="000C3F21" w:rsidRPr="00B11BA6" w:rsidRDefault="000C3F21" w:rsidP="000C3F2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48458D" w:rsidRPr="00B11BA6">
              <w:rPr>
                <w:rFonts w:ascii="Times New Roman" w:hAnsi="Times New Roman"/>
                <w:i/>
                <w:smallCaps w:val="0"/>
                <w:lang w:val="fr-FR"/>
              </w:rPr>
              <w:t>Insister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: </w:t>
            </w:r>
            <w:r w:rsidR="00C0633A" w:rsidRPr="00B11BA6">
              <w:rPr>
                <w:rFonts w:ascii="Times New Roman" w:hAnsi="Times New Roman"/>
                <w:smallCaps w:val="0"/>
                <w:lang w:val="fr-FR"/>
              </w:rPr>
              <w:t>Quelque chose d’autre ?</w:t>
            </w:r>
          </w:p>
          <w:p w14:paraId="3A6D992B" w14:textId="77777777" w:rsidR="00C0633A" w:rsidRPr="00B11BA6" w:rsidRDefault="00C0633A" w:rsidP="000C3F2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1999ECC0" w14:textId="77777777" w:rsidR="000C3F21" w:rsidRPr="00B11BA6" w:rsidRDefault="000C3F21" w:rsidP="009845E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“</w:t>
            </w:r>
            <w:r w:rsidR="00C0633A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Rien donné à boire” (catégorie Y) ne peut être </w:t>
            </w:r>
            <w:r w:rsidR="005508AE"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enregistrée</w:t>
            </w:r>
            <w:r w:rsidR="00F07BE5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C0633A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que si aucune autre réponse n’est </w:t>
            </w:r>
            <w:r w:rsidR="005508AE"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enregistrée</w:t>
            </w:r>
            <w:r w:rsidR="00C0633A"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</w:tc>
        <w:tc>
          <w:tcPr>
            <w:tcW w:w="2210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11C4B54" w14:textId="77777777" w:rsidR="000C3F21" w:rsidRPr="00B11BA6" w:rsidRDefault="00C0633A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lait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 xml:space="preserve"> (</w:t>
            </w:r>
            <w:r w:rsidR="00626DBD" w:rsidRPr="00B11BA6">
              <w:rPr>
                <w:rFonts w:ascii="Times New Roman" w:hAnsi="Times New Roman"/>
                <w:caps/>
                <w:lang w:val="fr-FR"/>
              </w:rPr>
              <w:t>Autre</w:t>
            </w:r>
            <w:r w:rsidR="0080771F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caps/>
                <w:lang w:val="fr-FR"/>
              </w:rPr>
              <w:t>que maternel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>)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A</w:t>
            </w:r>
          </w:p>
          <w:p w14:paraId="7582BD97" w14:textId="77777777" w:rsidR="000C3F21" w:rsidRPr="00B11BA6" w:rsidRDefault="00C0633A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de l’eau seule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B</w:t>
            </w:r>
          </w:p>
          <w:p w14:paraId="33B02F29" w14:textId="77777777" w:rsidR="000C3F21" w:rsidRPr="00B11BA6" w:rsidRDefault="000C3F21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Su</w:t>
            </w:r>
            <w:r w:rsidR="00C0633A" w:rsidRPr="00B11BA6">
              <w:rPr>
                <w:rFonts w:ascii="Times New Roman" w:hAnsi="Times New Roman"/>
                <w:caps/>
                <w:lang w:val="fr-FR"/>
              </w:rPr>
              <w:t xml:space="preserve">cre ou eau avec du 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glucose 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C</w:t>
            </w:r>
          </w:p>
          <w:p w14:paraId="090E018D" w14:textId="77777777" w:rsidR="000C3F21" w:rsidRPr="00B11BA6" w:rsidRDefault="009845EA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US"/>
              </w:rPr>
            </w:pPr>
            <w:r w:rsidRPr="00B11BA6">
              <w:rPr>
                <w:rFonts w:ascii="Times New Roman" w:hAnsi="Times New Roman"/>
                <w:caps/>
                <w:lang w:val="en-US"/>
              </w:rPr>
              <w:t>GRIP</w:t>
            </w:r>
            <w:r w:rsidR="001F5918" w:rsidRPr="00B11BA6">
              <w:rPr>
                <w:rFonts w:ascii="Times New Roman" w:hAnsi="Times New Roman"/>
                <w:caps/>
                <w:lang w:val="en-US"/>
              </w:rPr>
              <w:t>E WATER/PINKO</w:t>
            </w:r>
            <w:r w:rsidR="000C3F21" w:rsidRPr="00B11BA6">
              <w:rPr>
                <w:rFonts w:ascii="Times New Roman" w:hAnsi="Times New Roman"/>
                <w:caps/>
                <w:lang w:val="en-US"/>
              </w:rPr>
              <w:tab/>
              <w:t>D</w:t>
            </w:r>
          </w:p>
          <w:p w14:paraId="795E46E6" w14:textId="77777777" w:rsidR="000C3F21" w:rsidRPr="00B11BA6" w:rsidRDefault="00C0633A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US"/>
              </w:rPr>
            </w:pPr>
            <w:r w:rsidRPr="00B11BA6">
              <w:rPr>
                <w:rFonts w:ascii="Times New Roman" w:hAnsi="Times New Roman"/>
                <w:caps/>
                <w:lang w:val="en-US"/>
              </w:rPr>
              <w:t>solution eau-salee-sucree</w:t>
            </w:r>
            <w:r w:rsidR="000C3F21" w:rsidRPr="00B11BA6">
              <w:rPr>
                <w:rFonts w:ascii="Times New Roman" w:hAnsi="Times New Roman"/>
                <w:caps/>
                <w:lang w:val="en-US"/>
              </w:rPr>
              <w:tab/>
              <w:t>E</w:t>
            </w:r>
          </w:p>
          <w:p w14:paraId="30D2ED1A" w14:textId="77777777" w:rsidR="000C3F21" w:rsidRPr="00B11BA6" w:rsidRDefault="00C0633A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jus de 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>Fruit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F</w:t>
            </w:r>
          </w:p>
          <w:p w14:paraId="26DEC88D" w14:textId="77777777" w:rsidR="000C3F21" w:rsidRPr="00B11BA6" w:rsidRDefault="00C0633A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lait maternisé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G</w:t>
            </w:r>
          </w:p>
          <w:p w14:paraId="4BC09559" w14:textId="77777777" w:rsidR="000C3F21" w:rsidRPr="00B11BA6" w:rsidRDefault="000C3F21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T</w:t>
            </w:r>
            <w:r w:rsidR="00C0633A" w:rsidRPr="00B11BA6">
              <w:rPr>
                <w:rFonts w:ascii="Times New Roman" w:hAnsi="Times New Roman"/>
                <w:caps/>
                <w:lang w:val="fr-FR"/>
              </w:rPr>
              <w:t>h</w:t>
            </w:r>
            <w:r w:rsidR="005230CE" w:rsidRPr="00B11BA6">
              <w:rPr>
                <w:rFonts w:ascii="Times New Roman" w:hAnsi="Times New Roman"/>
                <w:caps/>
                <w:lang w:val="fr-FR"/>
              </w:rPr>
              <w:t>é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 / Infusions / </w:t>
            </w:r>
            <w:r w:rsidR="00C0633A" w:rsidRPr="00B11BA6">
              <w:rPr>
                <w:rFonts w:ascii="Times New Roman" w:hAnsi="Times New Roman"/>
                <w:caps/>
                <w:lang w:val="fr-FR"/>
              </w:rPr>
              <w:t>preparations traditionnelles à base de plantes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H</w:t>
            </w:r>
          </w:p>
          <w:p w14:paraId="362E6627" w14:textId="77777777" w:rsidR="000C3F21" w:rsidRPr="00B11BA6" w:rsidRDefault="00C0633A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miel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I</w:t>
            </w:r>
          </w:p>
          <w:p w14:paraId="2D11B272" w14:textId="77777777" w:rsidR="000C3F21" w:rsidRPr="00B11BA6" w:rsidRDefault="00C0633A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medicaments prescrits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J</w:t>
            </w:r>
          </w:p>
          <w:p w14:paraId="1AF795CF" w14:textId="77777777" w:rsidR="000C3F21" w:rsidRPr="00B11BA6" w:rsidRDefault="000C3F21" w:rsidP="000C3F21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73AEA3C" w14:textId="77777777" w:rsidR="000C3F21" w:rsidRPr="00B11BA6" w:rsidRDefault="00626DBD" w:rsidP="000C3F21">
            <w:pPr>
              <w:pStyle w:val="Responsecategs"/>
              <w:tabs>
                <w:tab w:val="clear" w:pos="3942"/>
                <w:tab w:val="right" w:leader="underscore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Autre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 xml:space="preserve"> (</w:t>
            </w:r>
            <w:r w:rsidR="00210E08" w:rsidRPr="00B11BA6">
              <w:rPr>
                <w:rStyle w:val="Instructionsinparens"/>
                <w:iCs/>
                <w:lang w:val="fr-FR"/>
              </w:rPr>
              <w:t>préciser)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X</w:t>
            </w:r>
          </w:p>
          <w:p w14:paraId="1A38D6F1" w14:textId="77777777" w:rsidR="000C3F21" w:rsidRPr="00B11BA6" w:rsidRDefault="000C3F21" w:rsidP="000C3F21">
            <w:pPr>
              <w:pStyle w:val="Responsecategs"/>
              <w:tabs>
                <w:tab w:val="clear" w:pos="3942"/>
                <w:tab w:val="right" w:leader="underscore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19A988C" w14:textId="77777777" w:rsidR="000C3F21" w:rsidRPr="00B11BA6" w:rsidRDefault="00C0633A" w:rsidP="00C0633A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rien donne a boire </w:t>
            </w:r>
            <w:r w:rsidR="000C3F21" w:rsidRPr="00B11BA6">
              <w:rPr>
                <w:rFonts w:ascii="Times New Roman" w:hAnsi="Times New Roman"/>
                <w:caps/>
                <w:lang w:val="fr-FR"/>
              </w:rPr>
              <w:tab/>
              <w:t>Y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DAE0CA" w14:textId="77777777" w:rsidR="000C3F21" w:rsidRPr="00B11BA6" w:rsidRDefault="000C3F21" w:rsidP="000C3F2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</w:tbl>
    <w:p w14:paraId="5461539D" w14:textId="77777777" w:rsidR="00B438C9" w:rsidRPr="00AA50AA" w:rsidRDefault="00B438C9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7641936B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4CC171A5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3431B7DC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7267427E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7E6ED83A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7D6A1E08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6B0F0793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3AA2772E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05C30564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25B29377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4ECFF04E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1A42C365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0E4EB21E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7C13D3C1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1FAF8F6C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2D1DE2E6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6E966206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1A3B8388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7831BBEA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2702F319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3734DFEC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027F3269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64BD992B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58A9FB36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0C172960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6F9B0AC9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29F9A2BA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68E48E03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2328FE21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76AA072F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73E2960D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56A353DA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52D4B806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45A49240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558B7372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61D8C038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5352FC15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319DA65E" w14:textId="77777777" w:rsidR="0002651B" w:rsidRPr="00AA50AA" w:rsidRDefault="0002651B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30"/>
        <w:gridCol w:w="581"/>
        <w:gridCol w:w="3917"/>
        <w:gridCol w:w="1311"/>
      </w:tblGrid>
      <w:tr w:rsidR="0002651B" w:rsidRPr="00B11BA6" w14:paraId="7823B418" w14:textId="77777777" w:rsidTr="00A5712E">
        <w:trPr>
          <w:cantSplit/>
          <w:trHeight w:val="287"/>
          <w:jc w:val="center"/>
        </w:trPr>
        <w:tc>
          <w:tcPr>
            <w:tcW w:w="2496" w:type="pct"/>
            <w:gridSpan w:val="2"/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5B48A5" w14:textId="77777777" w:rsidR="0002651B" w:rsidRPr="00B11BA6" w:rsidRDefault="0002651B" w:rsidP="00A5712E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B11BA6">
              <w:rPr>
                <w:b w:val="0"/>
                <w:caps w:val="0"/>
                <w:sz w:val="20"/>
                <w:lang w:val="fr-FR"/>
              </w:rPr>
              <w:lastRenderedPageBreak/>
              <w:br w:type="page"/>
            </w:r>
            <w:r w:rsidRPr="00B11BA6">
              <w:rPr>
                <w:sz w:val="20"/>
                <w:lang w:val="fr-FR"/>
              </w:rPr>
              <w:t>examens de sante post-natals</w:t>
            </w:r>
          </w:p>
        </w:tc>
        <w:tc>
          <w:tcPr>
            <w:tcW w:w="2504" w:type="pct"/>
            <w:gridSpan w:val="2"/>
            <w:shd w:val="clear" w:color="auto" w:fill="000000"/>
          </w:tcPr>
          <w:p w14:paraId="4FFEAC45" w14:textId="77777777" w:rsidR="0002651B" w:rsidRPr="00B11BA6" w:rsidRDefault="0002651B" w:rsidP="00A5712E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jc w:val="right"/>
              <w:rPr>
                <w:sz w:val="20"/>
              </w:rPr>
            </w:pPr>
            <w:r w:rsidRPr="00B11BA6">
              <w:rPr>
                <w:sz w:val="20"/>
              </w:rPr>
              <w:t>pn</w:t>
            </w:r>
          </w:p>
        </w:tc>
      </w:tr>
      <w:tr w:rsidR="0002651B" w:rsidRPr="00B11BA6" w14:paraId="66209A2D" w14:textId="77777777" w:rsidTr="00A5712E">
        <w:tblPrEx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218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C1058B" w14:textId="77777777" w:rsidR="0002651B" w:rsidRPr="00B11BA6" w:rsidRDefault="0002651B" w:rsidP="00A5712E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PN1</w:t>
            </w:r>
            <w:r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. </w:t>
            </w:r>
            <w:r w:rsidRPr="00B11BA6">
              <w:rPr>
                <w:lang w:val="fr-FR"/>
              </w:rPr>
              <w:t>Vérifier CM17: y a-t-il eu une naissance vivante dans les 2 dernières années ?</w:t>
            </w:r>
          </w:p>
          <w:p w14:paraId="63FE4CAF" w14:textId="77777777" w:rsidR="0002651B" w:rsidRPr="00B11BA6" w:rsidRDefault="0002651B" w:rsidP="00A5712E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2DD0AF57" w14:textId="77777777" w:rsidR="0002651B" w:rsidRPr="00B11BA6" w:rsidRDefault="0002651B" w:rsidP="00A5712E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  <w:t>Copier le nom de la dernière naissance listée dans l’historique des naissances (CM18) ici et utiliser quand indiqué :</w:t>
            </w:r>
          </w:p>
          <w:p w14:paraId="39E3674F" w14:textId="77777777" w:rsidR="0002651B" w:rsidRPr="00B11BA6" w:rsidRDefault="0002651B" w:rsidP="00A5712E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63FF1F35" w14:textId="77777777" w:rsidR="0002651B" w:rsidRPr="00B11BA6" w:rsidRDefault="0002651B" w:rsidP="00A5712E">
            <w:pPr>
              <w:pStyle w:val="InstructionstointvwChar4"/>
              <w:tabs>
                <w:tab w:val="right" w:leader="underscore" w:pos="4188"/>
              </w:tabs>
              <w:spacing w:line="276" w:lineRule="auto"/>
              <w:ind w:left="144" w:hanging="144"/>
              <w:contextualSpacing/>
            </w:pPr>
            <w:r w:rsidRPr="00B11BA6">
              <w:rPr>
                <w:lang w:val="fr-FR"/>
              </w:rPr>
              <w:tab/>
            </w:r>
            <w:r w:rsidRPr="00B11BA6">
              <w:t>Nom</w:t>
            </w:r>
            <w:r w:rsidRPr="00B11BA6">
              <w:tab/>
            </w:r>
          </w:p>
        </w:tc>
        <w:tc>
          <w:tcPr>
            <w:tcW w:w="2154" w:type="pct"/>
            <w:gridSpan w:val="2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5D2878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09E652DF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27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05EF3B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52B78971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Fin</w:t>
            </w:r>
          </w:p>
        </w:tc>
      </w:tr>
      <w:tr w:rsidR="0002651B" w:rsidRPr="00B11BA6" w14:paraId="59093CD7" w14:textId="77777777" w:rsidTr="00A5712E">
        <w:tblPrEx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218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BC7A04B" w14:textId="77777777" w:rsidR="0002651B" w:rsidRPr="00B11BA6" w:rsidRDefault="0002651B" w:rsidP="00A5712E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PN2</w:t>
            </w:r>
            <w:r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. </w:t>
            </w:r>
            <w:r w:rsidRPr="00B11BA6">
              <w:rPr>
                <w:lang w:val="fr-FR"/>
              </w:rPr>
              <w:t>Vérifier MN20: Est-ce que l’enfant est né dans un centre de santé ?</w:t>
            </w:r>
          </w:p>
        </w:tc>
        <w:tc>
          <w:tcPr>
            <w:tcW w:w="2154" w:type="pct"/>
            <w:gridSpan w:val="2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5D1EF6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Oui, MN20=21-36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03798250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Non, MN20=11-12 ou 96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27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88DA5A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082D9DBE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PN7</w:t>
            </w:r>
          </w:p>
        </w:tc>
      </w:tr>
      <w:tr w:rsidR="0002651B" w:rsidRPr="00AA50AA" w14:paraId="4497401C" w14:textId="77777777" w:rsidTr="00A5712E">
        <w:trPr>
          <w:cantSplit/>
          <w:trHeight w:val="965"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26FF47F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PN3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Maintenant, je voudrais vous poser quelques questions sur ce qui s’est passé dans les heures et les jours qui ont suivi la naissance de (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).</w:t>
            </w:r>
          </w:p>
          <w:p w14:paraId="2C0397A9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</w:p>
          <w:p w14:paraId="20DDFAF9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Vous avez dit que vous avez accouché à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 ou type de structure sanitaire MN20)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Combien de temps êtes-vous restée là-bas après l’accouchement?</w:t>
            </w:r>
          </w:p>
          <w:p w14:paraId="7EF1EE5B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22521957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Si moins d’un jour, </w:t>
            </w:r>
            <w:proofErr w:type="gramStart"/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enregistrer</w:t>
            </w:r>
            <w:proofErr w:type="gramEnd"/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en heures.</w:t>
            </w:r>
          </w:p>
          <w:p w14:paraId="42A2D0E2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Si moins d’une semaine, </w:t>
            </w:r>
            <w:proofErr w:type="gramStart"/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enregistrer</w:t>
            </w:r>
            <w:proofErr w:type="gramEnd"/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en jours.</w:t>
            </w:r>
          </w:p>
          <w:p w14:paraId="7B34435E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Autrement</w:t>
            </w:r>
            <w:proofErr w:type="spellEnd"/>
            <w:r w:rsidRPr="00B11BA6">
              <w:rPr>
                <w:rFonts w:ascii="Times New Roman" w:hAnsi="Times New Roman"/>
                <w:i/>
                <w:smallCaps w:val="0"/>
              </w:rPr>
              <w:t xml:space="preserve">, </w:t>
            </w: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enregistrer</w:t>
            </w:r>
            <w:proofErr w:type="spellEnd"/>
            <w:r w:rsidRPr="00B11BA6">
              <w:rPr>
                <w:rFonts w:ascii="Times New Roman" w:hAnsi="Times New Roman"/>
                <w:i/>
                <w:smallCaps w:val="0"/>
              </w:rPr>
              <w:t xml:space="preserve"> en </w:t>
            </w:r>
            <w:proofErr w:type="spellStart"/>
            <w:r w:rsidRPr="00B11BA6">
              <w:rPr>
                <w:rFonts w:ascii="Times New Roman" w:hAnsi="Times New Roman"/>
                <w:i/>
                <w:smallCaps w:val="0"/>
              </w:rPr>
              <w:t>semaines</w:t>
            </w:r>
            <w:proofErr w:type="spellEnd"/>
            <w:r w:rsidRPr="00B11BA6">
              <w:rPr>
                <w:rFonts w:ascii="Times New Roman" w:hAnsi="Times New Roman"/>
                <w:i/>
                <w:smallCaps w:val="0"/>
              </w:rPr>
              <w:t>.</w:t>
            </w:r>
          </w:p>
        </w:tc>
        <w:tc>
          <w:tcPr>
            <w:tcW w:w="2154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09621D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605BAD7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Heures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1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  __ __</w:t>
            </w:r>
          </w:p>
          <w:p w14:paraId="64DDAECF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78819D6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Jours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2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  __ __</w:t>
            </w:r>
          </w:p>
          <w:p w14:paraId="2B53EA08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D45ECBA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Semaines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3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  __ __</w:t>
            </w:r>
          </w:p>
          <w:p w14:paraId="0E9781C7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655A597A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NSP / NE SE SOUVIENT PAS 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998</w:t>
            </w:r>
          </w:p>
        </w:tc>
        <w:tc>
          <w:tcPr>
            <w:tcW w:w="627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6278146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2651B" w:rsidRPr="00B11BA6" w14:paraId="7DF5F2C7" w14:textId="77777777" w:rsidTr="00A5712E">
        <w:trPr>
          <w:cantSplit/>
          <w:trHeight w:val="512"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83384D" w14:textId="77777777" w:rsidR="0002651B" w:rsidRPr="00B11BA6" w:rsidRDefault="0002651B" w:rsidP="00A5712E">
            <w:pPr>
              <w:pStyle w:val="1Intvwqst"/>
              <w:widowControl w:val="0"/>
              <w:rPr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Je voudrais vous parler des examens de santé sur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(nom)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après l’accouchement – par  exemple, si quelqu’un a examiné 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, vérifié le cordon ombilical, ou contrôlé  si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(nom)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se porte bien.</w:t>
            </w:r>
          </w:p>
          <w:p w14:paraId="3A13E2C6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27EFA910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 xml:space="preserve">Avant que vous ne quittiez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(nom ou type de structure sanitaire MN20), 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est-ce-que  quelqu’un a contrôlé l’état de santé de (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) ?</w:t>
            </w:r>
          </w:p>
        </w:tc>
        <w:tc>
          <w:tcPr>
            <w:tcW w:w="2154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358A34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1103B9FF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57031B97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27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465349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02651B" w:rsidRPr="00B11BA6" w14:paraId="039F4DCE" w14:textId="77777777" w:rsidTr="00A5712E">
        <w:trPr>
          <w:cantSplit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6FC5A3" w14:textId="77777777" w:rsidR="0002651B" w:rsidRPr="00B11BA6" w:rsidRDefault="0002651B" w:rsidP="00A5712E">
            <w:pPr>
              <w:pStyle w:val="1Intvwqst"/>
              <w:widowControl w:val="0"/>
              <w:rPr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PN5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Et qu’en est-il des examens de votre santé – je veux dire,  quelqu’un a-t-il fait le bilan de votre santé, par exemple en vous posant des questions sur votre santé ou en vous examinant ?</w:t>
            </w:r>
          </w:p>
          <w:p w14:paraId="5DFDD61B" w14:textId="77777777" w:rsidR="0002651B" w:rsidRPr="00B11BA6" w:rsidRDefault="0002651B" w:rsidP="00A5712E">
            <w:pPr>
              <w:pStyle w:val="1Intvwqst"/>
              <w:widowControl w:val="0"/>
              <w:rPr>
                <w:rFonts w:ascii="Times New Roman" w:hAnsi="Times New Roman"/>
                <w:lang w:val="fr-FR"/>
              </w:rPr>
            </w:pPr>
          </w:p>
          <w:p w14:paraId="6E0BA61E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lang w:val="fr-FR"/>
              </w:rPr>
              <w:tab/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Avant que vous ne quittiez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 ou type de structure sanitaire MN20)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est-ce-que  quelqu’un a contrôlé votre santé ?</w:t>
            </w:r>
          </w:p>
        </w:tc>
        <w:tc>
          <w:tcPr>
            <w:tcW w:w="2154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F0C4B5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62B73EAD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2AEC5468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27" w:type="pct"/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476EE04A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02651B" w:rsidRPr="00B11BA6" w14:paraId="4D4149D8" w14:textId="77777777" w:rsidTr="00A5712E">
        <w:trPr>
          <w:cantSplit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1787FED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PN6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Maintenant je voudrais que nous parlions de ce qui s’est passé après que vous ayez quitté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 ou type de structure sanitaire MN20) 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56D06164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</w:p>
          <w:p w14:paraId="13351F4F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Après que vous ayez quitté (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Nom ou type de structure sanitaire MN20),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est-ce que quelqu’un  a contrôlé l’état de santé de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(nom) ?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</w:p>
        </w:tc>
        <w:tc>
          <w:tcPr>
            <w:tcW w:w="2154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FED557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064B5AED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3EBF45E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27" w:type="pct"/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5E0A6B73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lang w:val="fr-FR"/>
              </w:rPr>
              <w:t>PN12</w:t>
            </w:r>
          </w:p>
          <w:p w14:paraId="50C9088C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4B59C0AB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lang w:val="fr-FR"/>
              </w:rPr>
              <w:t>PN17</w:t>
            </w:r>
          </w:p>
        </w:tc>
      </w:tr>
      <w:tr w:rsidR="0002651B" w:rsidRPr="00B11BA6" w14:paraId="0F790695" w14:textId="77777777" w:rsidTr="00A5712E">
        <w:tblPrEx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218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BAC89F" w14:textId="77777777" w:rsidR="0002651B" w:rsidRPr="00B11BA6" w:rsidRDefault="0002651B" w:rsidP="00A5712E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PN7</w:t>
            </w:r>
            <w:r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. </w:t>
            </w:r>
            <w:r w:rsidRPr="00B11BA6">
              <w:rPr>
                <w:lang w:val="fr-FR"/>
              </w:rPr>
              <w:t>Vérifier MN19: Est-ce qu’un professionnel de la santé, une accoucheuse traditionnelle ou un agent de santé communautaire a assisté l’accouchement ?</w:t>
            </w:r>
          </w:p>
        </w:tc>
        <w:tc>
          <w:tcPr>
            <w:tcW w:w="2154" w:type="pct"/>
            <w:gridSpan w:val="2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AF5DD9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Oui, AU MOINS une reponse de A-G     encerclee........................................................1</w:t>
            </w:r>
          </w:p>
          <w:p w14:paraId="56AFF864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Non, aucune reponse de A-G </w:t>
            </w:r>
          </w:p>
          <w:p w14:paraId="37D8F4C3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  Encerclee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........2</w:t>
            </w:r>
          </w:p>
        </w:tc>
        <w:tc>
          <w:tcPr>
            <w:tcW w:w="627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32ADEA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4846B204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5B280C48" w14:textId="77777777" w:rsidR="0002651B" w:rsidRPr="00B11BA6" w:rsidRDefault="0002651B" w:rsidP="00A5712E">
            <w:pPr>
              <w:pStyle w:val="skipcolumn"/>
              <w:spacing w:line="276" w:lineRule="auto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2A6C1547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PN11</w:t>
            </w:r>
          </w:p>
        </w:tc>
      </w:tr>
      <w:tr w:rsidR="0002651B" w:rsidRPr="00B11BA6" w14:paraId="1CF0ABE9" w14:textId="77777777" w:rsidTr="00A5712E">
        <w:trPr>
          <w:cantSplit/>
          <w:trHeight w:val="424"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FE480A" w14:textId="77777777" w:rsidR="0002651B" w:rsidRPr="00B11BA6" w:rsidRDefault="0002651B" w:rsidP="00A5712E">
            <w:pPr>
              <w:pStyle w:val="1Intvwqst"/>
              <w:widowControl w:val="0"/>
              <w:rPr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PN8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Vous avez déjà dit que 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(la ou les personnes à MN19)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vous a/ont assisté pendant  l’accouchement. Maintenant, je voudrais vous parler des examens de santé de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(nom)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après l’accouchement, par exemple examiner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, vérifier le cordon ombilical, ou voir si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(nom)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se porte bien</w:t>
            </w:r>
            <w:r w:rsidRPr="00B11BA6">
              <w:rPr>
                <w:lang w:val="fr-FR"/>
              </w:rPr>
              <w:t xml:space="preserve">. </w:t>
            </w:r>
          </w:p>
          <w:p w14:paraId="261E6D2B" w14:textId="77777777" w:rsidR="0002651B" w:rsidRPr="00B11BA6" w:rsidRDefault="0002651B" w:rsidP="00A5712E">
            <w:pPr>
              <w:pStyle w:val="1Intvwqst"/>
              <w:widowControl w:val="0"/>
              <w:rPr>
                <w:lang w:val="fr-FR"/>
              </w:rPr>
            </w:pPr>
          </w:p>
          <w:p w14:paraId="784ED3AC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lang w:val="fr-FR"/>
              </w:rPr>
              <w:tab/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Une fois l’accouchement terminé et avant que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(la ou les personnes à MN19)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ne vous quitte, est-ce que 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(la ou les personnes à MN19)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a/ont contrôlé la santé de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(nom)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</w:p>
        </w:tc>
        <w:tc>
          <w:tcPr>
            <w:tcW w:w="2154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1B7183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4EDE642A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44B5743B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27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38C52B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02651B" w:rsidRPr="00B11BA6" w14:paraId="2FE4727A" w14:textId="77777777" w:rsidTr="00A5712E">
        <w:trPr>
          <w:cantSplit/>
          <w:trHeight w:val="512"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FFC058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PN9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Et est-ce que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(la ou les personnes à MN19)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a/ont contrôlé votre santé avant son/leur départ, par exemple en vous posant des questions sur votre santé ou en vous examinant ? </w:t>
            </w:r>
          </w:p>
        </w:tc>
        <w:tc>
          <w:tcPr>
            <w:tcW w:w="2154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982C8C3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795C9DAE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11A08EE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27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ED581E2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2651B" w:rsidRPr="00B11BA6" w14:paraId="0BE69716" w14:textId="77777777" w:rsidTr="00A5712E">
        <w:trPr>
          <w:cantSplit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086EB6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PN10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Après que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(la ou les personnes à MN19)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vous ont laissé est-ce quelqu’un a contrôlé la santé de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(nom)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154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8C2564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7B834F08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77BE0B6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27" w:type="pct"/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66689B3A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lang w:val="fr-FR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lang w:val="fr-FR"/>
              </w:rPr>
              <w:t>PN</w:t>
            </w:r>
            <w:r w:rsidRPr="00B11BA6">
              <w:rPr>
                <w:rFonts w:ascii="Times New Roman" w:hAnsi="Times New Roman"/>
                <w:i/>
              </w:rPr>
              <w:t>12</w:t>
            </w:r>
          </w:p>
          <w:p w14:paraId="5617FCAD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7145554E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PN19</w:t>
            </w:r>
          </w:p>
        </w:tc>
      </w:tr>
      <w:tr w:rsidR="0002651B" w:rsidRPr="00B11BA6" w14:paraId="15E0C7A7" w14:textId="77777777" w:rsidTr="00A5712E">
        <w:trPr>
          <w:cantSplit/>
          <w:trHeight w:val="442"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83EE350" w14:textId="77777777" w:rsidR="0002651B" w:rsidRPr="00B11BA6" w:rsidRDefault="0002651B" w:rsidP="00A5712E">
            <w:pPr>
              <w:pStyle w:val="1Intvwqst"/>
              <w:widowControl w:val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PN11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Je voudrais vous parler des examens de santé de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(nom)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après l’accouchement, par exemple quelqu’un qui a examiné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, a vérifié le cordon ombilical, ou contrôlé si le bébé se porte bien.</w:t>
            </w:r>
          </w:p>
          <w:p w14:paraId="0FA33002" w14:textId="77777777" w:rsidR="0002651B" w:rsidRPr="00B11BA6" w:rsidRDefault="0002651B" w:rsidP="00A5712E">
            <w:pPr>
              <w:pStyle w:val="1Intvwqst"/>
              <w:widowControl w:val="0"/>
              <w:rPr>
                <w:lang w:val="fr-FR"/>
              </w:rPr>
            </w:pPr>
          </w:p>
          <w:p w14:paraId="02757C32" w14:textId="77777777" w:rsidR="0002651B" w:rsidRPr="00B11BA6" w:rsidRDefault="0002651B" w:rsidP="00A5712E">
            <w:pPr>
              <w:pStyle w:val="1Intvwqst"/>
              <w:widowControl w:val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lang w:val="fr-FR"/>
              </w:rPr>
              <w:tab/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Après la naissance de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, est-ce que quelqu’un a contrôlé sa santé ?</w:t>
            </w:r>
          </w:p>
        </w:tc>
        <w:tc>
          <w:tcPr>
            <w:tcW w:w="2154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02A37DE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1EAE3836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1CAF4410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27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D2E87E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582DD29C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70F58449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PN20</w:t>
            </w:r>
          </w:p>
        </w:tc>
      </w:tr>
      <w:tr w:rsidR="0002651B" w:rsidRPr="00B11BA6" w14:paraId="4BD79DF3" w14:textId="77777777" w:rsidTr="00A5712E">
        <w:trPr>
          <w:cantSplit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B581121" w14:textId="77777777" w:rsidR="0002651B" w:rsidRPr="00B11BA6" w:rsidRDefault="0002651B" w:rsidP="00A5712E">
            <w:pPr>
              <w:pStyle w:val="1Intvwqst"/>
              <w:widowControl w:val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PN12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Un tel examen a-t-il eu lieu seulement une fois ou plus d’une fois ?</w:t>
            </w:r>
          </w:p>
        </w:tc>
        <w:tc>
          <w:tcPr>
            <w:tcW w:w="2154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C96196C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une fois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155A1695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C211D82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plus d’une fois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27" w:type="pct"/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5D75D3B9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PN13A</w:t>
            </w:r>
          </w:p>
          <w:p w14:paraId="0C4855B3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4E0C604F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PN13B</w:t>
            </w:r>
          </w:p>
        </w:tc>
      </w:tr>
      <w:tr w:rsidR="0002651B" w:rsidRPr="00AA50AA" w14:paraId="4D17EA58" w14:textId="77777777" w:rsidTr="00A5712E">
        <w:trPr>
          <w:cantSplit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D358A8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PN13A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Combien de temps après l’accouchement un tel contrôle a-t-il eu lieu ?</w:t>
            </w:r>
          </w:p>
          <w:p w14:paraId="2BFCF5A8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2268F298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PN13B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Combien de temps après l’accouchement a eu lieu le premier de ces contrôles ?</w:t>
            </w:r>
          </w:p>
          <w:p w14:paraId="2F2F6C6A" w14:textId="77777777" w:rsidR="0002651B" w:rsidRPr="00B11BA6" w:rsidRDefault="0002651B" w:rsidP="00A5712E">
            <w:pPr>
              <w:pStyle w:val="1Intvwqst"/>
              <w:widowControl w:val="0"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  <w:t xml:space="preserve">Si c’est moins d’une journée, </w:t>
            </w:r>
            <w:proofErr w:type="gramStart"/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enregistrer</w:t>
            </w:r>
            <w:proofErr w:type="gramEnd"/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en heures.</w:t>
            </w:r>
          </w:p>
          <w:p w14:paraId="495EE504" w14:textId="77777777" w:rsidR="0002651B" w:rsidRPr="00B11BA6" w:rsidRDefault="0002651B" w:rsidP="00A5712E">
            <w:pPr>
              <w:pStyle w:val="1Intvwqst"/>
              <w:widowControl w:val="0"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Si c’est moins d’une semaine, </w:t>
            </w:r>
            <w:proofErr w:type="gramStart"/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enregistrer</w:t>
            </w:r>
            <w:proofErr w:type="gramEnd"/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en jours.</w:t>
            </w:r>
          </w:p>
          <w:p w14:paraId="5884A15E" w14:textId="77777777" w:rsidR="0002651B" w:rsidRPr="00B11BA6" w:rsidRDefault="0002651B" w:rsidP="00A5712E">
            <w:pPr>
              <w:pStyle w:val="1Intvwqst"/>
              <w:widowControl w:val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  <w:t>Autrement, enregistrer en semaines.</w:t>
            </w:r>
          </w:p>
        </w:tc>
        <w:tc>
          <w:tcPr>
            <w:tcW w:w="2154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2F87F5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17FC907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Heures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1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  __ __</w:t>
            </w:r>
          </w:p>
          <w:p w14:paraId="1E4FD14F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71D8D47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Jours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2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  __ __</w:t>
            </w:r>
          </w:p>
          <w:p w14:paraId="43C1D05F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D639A35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Semaines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3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  __ __</w:t>
            </w:r>
          </w:p>
          <w:p w14:paraId="711FF151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179993F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NSP / NE SE SOUVIENT PAS 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998</w:t>
            </w:r>
          </w:p>
        </w:tc>
        <w:tc>
          <w:tcPr>
            <w:tcW w:w="627" w:type="pct"/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60F90A95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2651B" w:rsidRPr="00B11BA6" w14:paraId="39B21B1A" w14:textId="77777777" w:rsidTr="00A5712E">
        <w:trPr>
          <w:cantSplit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86013F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PN14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Qui a contrôlé la santé de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(nom)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à ce moment-là?</w:t>
            </w:r>
          </w:p>
        </w:tc>
        <w:tc>
          <w:tcPr>
            <w:tcW w:w="2154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EA881C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>professionnel de sante</w:t>
            </w:r>
          </w:p>
          <w:p w14:paraId="047452D2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medecin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A</w:t>
            </w:r>
          </w:p>
          <w:p w14:paraId="7D9A020D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infirmiere/sage-femme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B</w:t>
            </w:r>
          </w:p>
          <w:p w14:paraId="184D9CAB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ASSISTANT MEDICAL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 xml:space="preserve">C </w:t>
            </w:r>
          </w:p>
          <w:p w14:paraId="74800DFB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Accoucheuse auxiliaire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d</w:t>
            </w:r>
          </w:p>
          <w:p w14:paraId="6FA5496C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</w:t>
            </w:r>
          </w:p>
          <w:p w14:paraId="32FE9C29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0"/>
                <w:szCs w:val="10"/>
                <w:lang w:val="fr-FR"/>
              </w:rPr>
            </w:pPr>
          </w:p>
          <w:p w14:paraId="6CB9A855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>Autre personne</w:t>
            </w:r>
          </w:p>
          <w:p w14:paraId="297BC41C" w14:textId="77777777" w:rsidR="0002651B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MATRONE…………………………………….</w:t>
            </w:r>
            <w:r>
              <w:rPr>
                <w:rFonts w:ascii="Times New Roman" w:hAnsi="Times New Roman"/>
                <w:caps/>
                <w:lang w:val="fr-FR"/>
              </w:rPr>
              <w:t>..</w:t>
            </w:r>
            <w:r w:rsidRPr="00B11BA6">
              <w:rPr>
                <w:rFonts w:ascii="Times New Roman" w:hAnsi="Times New Roman"/>
                <w:caps/>
                <w:lang w:val="fr-FR"/>
              </w:rPr>
              <w:t>...e</w:t>
            </w:r>
          </w:p>
          <w:p w14:paraId="0C1F2A23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accoucheuse Traditionnelle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F</w:t>
            </w:r>
          </w:p>
          <w:p w14:paraId="22A02A87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agent de sante communautaire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G</w:t>
            </w:r>
          </w:p>
          <w:p w14:paraId="758C3E27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parent/ami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h</w:t>
            </w:r>
          </w:p>
          <w:p w14:paraId="20395874" w14:textId="77777777" w:rsidR="0002651B" w:rsidRPr="00B11BA6" w:rsidRDefault="0002651B" w:rsidP="00A5712E">
            <w:pPr>
              <w:pStyle w:val="Responsecategs"/>
              <w:keepNext/>
              <w:keepLines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Autre (</w:t>
            </w:r>
            <w:r w:rsidRPr="00B11BA6">
              <w:rPr>
                <w:rStyle w:val="Instructionsinparens"/>
                <w:iCs/>
                <w:lang w:val="fr-FR"/>
              </w:rPr>
              <w:t>préciser)</w:t>
            </w:r>
            <w:r w:rsidRPr="00B11BA6" w:rsidDel="00CD6DBA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caps/>
                <w:lang w:val="fr-FR"/>
              </w:rPr>
              <w:t>_________________________X</w:t>
            </w:r>
          </w:p>
        </w:tc>
        <w:tc>
          <w:tcPr>
            <w:tcW w:w="627" w:type="pct"/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53031E66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 xml:space="preserve"> </w:t>
            </w:r>
          </w:p>
        </w:tc>
      </w:tr>
      <w:tr w:rsidR="0002651B" w:rsidRPr="00AA50AA" w14:paraId="5F095B6E" w14:textId="77777777" w:rsidTr="00A5712E">
        <w:trPr>
          <w:cantSplit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C68B71" w14:textId="77777777" w:rsidR="0002651B" w:rsidRPr="00B11BA6" w:rsidRDefault="0002651B" w:rsidP="00A5712E">
            <w:pPr>
              <w:pStyle w:val="1Intvwqst"/>
              <w:widowControl w:val="0"/>
              <w:rPr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PN15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Où a eu lieu ce contrôle?</w:t>
            </w:r>
          </w:p>
          <w:p w14:paraId="5BE01D1B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3FC97159" w14:textId="77777777" w:rsidR="0002651B" w:rsidRPr="00B11BA6" w:rsidRDefault="0002651B" w:rsidP="00A5712E">
            <w:pPr>
              <w:pStyle w:val="InstructionstointvwChar"/>
              <w:ind w:left="330"/>
              <w:rPr>
                <w:lang w:val="fr-FR"/>
              </w:rPr>
            </w:pPr>
            <w:r w:rsidRPr="00B11BA6">
              <w:rPr>
                <w:rStyle w:val="hps"/>
                <w:lang w:val="fr-FR"/>
              </w:rPr>
              <w:t>Insister pour déterminer le type de source</w:t>
            </w:r>
            <w:r w:rsidRPr="00B11BA6">
              <w:rPr>
                <w:rStyle w:val="longtext"/>
                <w:lang w:val="fr-FR"/>
              </w:rPr>
              <w:t>.</w:t>
            </w:r>
            <w:r w:rsidRPr="00B11BA6">
              <w:rPr>
                <w:lang w:val="fr-FR"/>
              </w:rPr>
              <w:br/>
            </w:r>
            <w:r w:rsidRPr="00B11BA6">
              <w:rPr>
                <w:lang w:val="fr-FR"/>
              </w:rPr>
              <w:br/>
              <w:t xml:space="preserve">S’il n’est pas possible de déterminer si l’endroit est un endroit </w:t>
            </w:r>
            <w:r w:rsidRPr="00B11BA6">
              <w:rPr>
                <w:u w:val="single"/>
                <w:lang w:val="fr-FR"/>
              </w:rPr>
              <w:t>public ou privé</w:t>
            </w:r>
            <w:r w:rsidRPr="00B11BA6">
              <w:rPr>
                <w:lang w:val="fr-FR"/>
              </w:rPr>
              <w:t>, inscrire le nom de l’endroit et noter temporairement ’96’ jusqu’à trouver la catégorie de réponse appropriée.</w:t>
            </w:r>
          </w:p>
          <w:p w14:paraId="2E0E2EC9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7125AB7C" w14:textId="77777777" w:rsidR="0002651B" w:rsidRPr="00B11BA6" w:rsidRDefault="0002651B" w:rsidP="00A5712E">
            <w:pPr>
              <w:pStyle w:val="1Intvwqst"/>
              <w:tabs>
                <w:tab w:val="right" w:leader="underscore" w:pos="416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u w:val="single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Pr="00B11BA6">
              <w:rPr>
                <w:rFonts w:ascii="Times New Roman" w:hAnsi="Times New Roman"/>
                <w:smallCaps w:val="0"/>
                <w:u w:val="single"/>
                <w:lang w:val="fr-FR"/>
              </w:rPr>
              <w:tab/>
            </w:r>
          </w:p>
          <w:p w14:paraId="4D30A56A" w14:textId="77777777" w:rsidR="0002651B" w:rsidRPr="00B11BA6" w:rsidRDefault="0002651B" w:rsidP="00A5712E">
            <w:pPr>
              <w:pStyle w:val="InstructionstointvwChar"/>
              <w:jc w:val="center"/>
              <w:rPr>
                <w:lang w:val="fr-FR"/>
              </w:rPr>
            </w:pPr>
            <w:r w:rsidRPr="00B11BA6">
              <w:rPr>
                <w:lang w:val="fr-FR"/>
              </w:rPr>
              <w:t>(Nom de l’endroit)</w:t>
            </w:r>
          </w:p>
          <w:p w14:paraId="5E46A69A" w14:textId="77777777" w:rsidR="0002651B" w:rsidRPr="00B11BA6" w:rsidRDefault="0002651B" w:rsidP="00A5712E">
            <w:pPr>
              <w:pStyle w:val="InstructionstointvwChar"/>
              <w:spacing w:line="276" w:lineRule="auto"/>
              <w:ind w:left="144" w:hanging="144"/>
              <w:contextualSpacing/>
              <w:jc w:val="center"/>
            </w:pPr>
          </w:p>
        </w:tc>
        <w:tc>
          <w:tcPr>
            <w:tcW w:w="2154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724CA4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>Domicile</w:t>
            </w:r>
          </w:p>
          <w:p w14:paraId="56F32298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Domicile de l’enquêtée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11</w:t>
            </w:r>
          </w:p>
          <w:p w14:paraId="4882F417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Autre domicile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12</w:t>
            </w:r>
          </w:p>
          <w:p w14:paraId="62DAEC26" w14:textId="77777777" w:rsidR="0002651B" w:rsidRPr="00B11BA6" w:rsidRDefault="0002651B" w:rsidP="00A5712E">
            <w:pPr>
              <w:pStyle w:val="Responsecategs"/>
              <w:keepNext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3A246D3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>Secteur public</w:t>
            </w:r>
          </w:p>
          <w:p w14:paraId="0383B80A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Hôpital Gouvernemental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21</w:t>
            </w:r>
          </w:p>
          <w:p w14:paraId="6F3811A0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Cms.....................................................................22</w:t>
            </w:r>
          </w:p>
          <w:p w14:paraId="55091797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dispensaire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23</w:t>
            </w:r>
          </w:p>
          <w:p w14:paraId="58DAEE6B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pmi.......................................................................24</w:t>
            </w:r>
          </w:p>
          <w:p w14:paraId="61F974A8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 xml:space="preserve">Autre public </w:t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(</w:t>
            </w:r>
            <w:r w:rsidRPr="00B11BA6">
              <w:rPr>
                <w:rStyle w:val="Instructionsinparens"/>
                <w:iCs/>
                <w:lang w:val="fr-FR"/>
              </w:rPr>
              <w:t>préciser</w:t>
            </w:r>
            <w:proofErr w:type="gramStart"/>
            <w:r w:rsidRPr="00B11BA6">
              <w:rPr>
                <w:rStyle w:val="Instructionsinparens"/>
                <w:iCs/>
                <w:lang w:val="fr-FR"/>
              </w:rPr>
              <w:t>)</w:t>
            </w:r>
            <w:r w:rsidRPr="00B11BA6">
              <w:rPr>
                <w:rFonts w:ascii="Times New Roman" w:hAnsi="Times New Roman"/>
                <w:caps/>
                <w:lang w:val="fr-FR"/>
              </w:rPr>
              <w:t>_</w:t>
            </w:r>
            <w:proofErr w:type="gramEnd"/>
            <w:r w:rsidRPr="00B11BA6">
              <w:rPr>
                <w:rFonts w:ascii="Times New Roman" w:hAnsi="Times New Roman"/>
                <w:caps/>
                <w:lang w:val="fr-FR"/>
              </w:rPr>
              <w:t>_______________26</w:t>
            </w:r>
          </w:p>
          <w:p w14:paraId="39FD3F8D" w14:textId="77777777" w:rsidR="0002651B" w:rsidRPr="00B11BA6" w:rsidRDefault="0002651B" w:rsidP="00A5712E">
            <w:pPr>
              <w:pStyle w:val="Responsecategs"/>
              <w:keepNext/>
              <w:tabs>
                <w:tab w:val="clear" w:pos="3942"/>
                <w:tab w:val="right" w:leader="dot" w:pos="406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</w:p>
          <w:p w14:paraId="437BDAFD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>Secteur médical privé</w:t>
            </w:r>
          </w:p>
          <w:p w14:paraId="018D02CA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Hôpital privé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31</w:t>
            </w:r>
          </w:p>
          <w:p w14:paraId="19B0C1EC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Clinique privée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32</w:t>
            </w:r>
          </w:p>
          <w:p w14:paraId="2D0C399A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cabinet privé................................................33</w:t>
            </w:r>
          </w:p>
          <w:p w14:paraId="490A9722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Maternité privée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34</w:t>
            </w:r>
          </w:p>
          <w:p w14:paraId="3654CECD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ong/association..........................................35</w:t>
            </w:r>
          </w:p>
          <w:p w14:paraId="6E8E6FBA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Autre MEDICAL privé (</w:t>
            </w:r>
            <w:r w:rsidRPr="00B11BA6">
              <w:rPr>
                <w:rStyle w:val="Instructionsinparens"/>
                <w:iCs/>
                <w:lang w:val="fr-FR"/>
              </w:rPr>
              <w:t>préciser</w:t>
            </w:r>
            <w:proofErr w:type="gramStart"/>
            <w:r w:rsidRPr="00B11BA6">
              <w:rPr>
                <w:rStyle w:val="Instructionsinparens"/>
                <w:iCs/>
                <w:lang w:val="fr-FR"/>
              </w:rPr>
              <w:t>)</w:t>
            </w:r>
            <w:r w:rsidRPr="00B11BA6">
              <w:rPr>
                <w:rFonts w:ascii="Times New Roman" w:hAnsi="Times New Roman"/>
                <w:caps/>
                <w:lang w:val="fr-FR"/>
              </w:rPr>
              <w:t>_</w:t>
            </w:r>
            <w:proofErr w:type="gramEnd"/>
            <w:r w:rsidRPr="00B11BA6">
              <w:rPr>
                <w:rFonts w:ascii="Times New Roman" w:hAnsi="Times New Roman"/>
                <w:caps/>
                <w:lang w:val="fr-FR"/>
              </w:rPr>
              <w:t>_______36</w:t>
            </w:r>
          </w:p>
          <w:p w14:paraId="696129EE" w14:textId="77777777" w:rsidR="0002651B" w:rsidRPr="00B11BA6" w:rsidRDefault="0002651B" w:rsidP="00A5712E">
            <w:pPr>
              <w:pStyle w:val="Responsecategs"/>
              <w:keepNext/>
              <w:tabs>
                <w:tab w:val="clear" w:pos="3942"/>
                <w:tab w:val="right" w:leader="dot" w:pos="406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F9276F0" w14:textId="77777777" w:rsidR="0002651B" w:rsidRPr="00B11BA6" w:rsidRDefault="0002651B" w:rsidP="00A5712E">
            <w:pPr>
              <w:pStyle w:val="Otherspecify"/>
              <w:tabs>
                <w:tab w:val="clear" w:pos="3946"/>
                <w:tab w:val="right" w:leader="underscore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20"/>
                <w:lang w:val="fr-FR"/>
              </w:rPr>
              <w:t>Autre</w:t>
            </w:r>
            <w:r w:rsidRPr="00B11BA6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 xml:space="preserve"> (</w:t>
            </w:r>
            <w:r w:rsidRPr="00B11BA6">
              <w:rPr>
                <w:rStyle w:val="Instructionsinparens"/>
                <w:b w:val="0"/>
                <w:iCs/>
                <w:lang w:val="fr-FR"/>
              </w:rPr>
              <w:t>préciser)</w:t>
            </w:r>
            <w:r w:rsidRPr="00B11BA6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ab/>
              <w:t>96</w:t>
            </w:r>
          </w:p>
        </w:tc>
        <w:tc>
          <w:tcPr>
            <w:tcW w:w="627" w:type="pct"/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40E9A91C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2651B" w:rsidRPr="00B11BA6" w14:paraId="42C85534" w14:textId="77777777" w:rsidTr="00A5712E">
        <w:tblPrEx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218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057703" w14:textId="77777777" w:rsidR="0002651B" w:rsidRPr="00B11BA6" w:rsidRDefault="0002651B" w:rsidP="00A5712E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PN16</w:t>
            </w:r>
            <w:r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. </w:t>
            </w:r>
            <w:r w:rsidRPr="00B11BA6">
              <w:rPr>
                <w:lang w:val="fr-FR"/>
              </w:rPr>
              <w:t>Vérifier MN20 : L’enfant est né dans une structure de santé ?</w:t>
            </w:r>
          </w:p>
        </w:tc>
        <w:tc>
          <w:tcPr>
            <w:tcW w:w="2154" w:type="pct"/>
            <w:gridSpan w:val="2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B35EB8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Oui,  Mn20=21-36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25458E44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Non,  MN20=11-12 ou 96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27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6F7CE0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681683BA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PN18</w:t>
            </w:r>
          </w:p>
        </w:tc>
      </w:tr>
      <w:tr w:rsidR="0002651B" w:rsidRPr="00B11BA6" w14:paraId="2A753C63" w14:textId="77777777" w:rsidTr="00A5712E">
        <w:trPr>
          <w:cantSplit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79958B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PN17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Après avoir quitté</w:t>
            </w:r>
            <w:r w:rsidRPr="00B11BA6">
              <w:rPr>
                <w:b/>
                <w:i/>
                <w:lang w:val="fr-FR"/>
              </w:rPr>
              <w:t xml:space="preserve"> (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Nom ou type de structure sanitaire MN20</w:t>
            </w:r>
            <w:r w:rsidRPr="00B11BA6">
              <w:rPr>
                <w:b/>
                <w:i/>
                <w:lang w:val="fr-FR"/>
              </w:rPr>
              <w:t>)</w:t>
            </w:r>
            <w:r w:rsidRPr="00B11BA6">
              <w:rPr>
                <w:lang w:val="fr-FR"/>
              </w:rPr>
              <w:t xml:space="preserve">,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est-ce que quelqu’un a contrôlé votre santé </w:t>
            </w:r>
            <w:r w:rsidRPr="00B11BA6">
              <w:rPr>
                <w:lang w:val="fr-FR"/>
              </w:rPr>
              <w:t>?</w:t>
            </w:r>
          </w:p>
        </w:tc>
        <w:tc>
          <w:tcPr>
            <w:tcW w:w="2154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6AAD51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2887E2A1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27" w:type="pct"/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000E0B0A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PN21</w:t>
            </w:r>
          </w:p>
          <w:p w14:paraId="35CA3C3A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PN25</w:t>
            </w:r>
          </w:p>
        </w:tc>
      </w:tr>
      <w:tr w:rsidR="0002651B" w:rsidRPr="00B11BA6" w14:paraId="65ED12AD" w14:textId="77777777" w:rsidTr="00A5712E">
        <w:tblPrEx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218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9A75BB" w14:textId="77777777" w:rsidR="0002651B" w:rsidRPr="00B11BA6" w:rsidRDefault="0002651B" w:rsidP="00A5712E">
            <w:pPr>
              <w:pStyle w:val="InstructionstointvwChar4"/>
              <w:spacing w:line="276" w:lineRule="auto"/>
              <w:ind w:left="144" w:hanging="144"/>
              <w:contextualSpacing/>
              <w:rPr>
                <w:smallCaps/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PN18</w:t>
            </w:r>
            <w:r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. </w:t>
            </w:r>
            <w:r w:rsidRPr="00B11BA6">
              <w:rPr>
                <w:lang w:val="fr-FR"/>
              </w:rPr>
              <w:t xml:space="preserve">Vérifier MN19 : </w:t>
            </w:r>
            <w:r w:rsidRPr="00B11BA6">
              <w:rPr>
                <w:rStyle w:val="hps"/>
                <w:lang w:val="fr-FR"/>
              </w:rPr>
              <w:t>Est-ce qu'un professionnel de santé</w:t>
            </w:r>
            <w:r w:rsidRPr="00B11BA6">
              <w:rPr>
                <w:rStyle w:val="longtext"/>
                <w:lang w:val="fr-FR"/>
              </w:rPr>
              <w:t xml:space="preserve">, une </w:t>
            </w:r>
            <w:r w:rsidRPr="00B11BA6">
              <w:rPr>
                <w:rStyle w:val="hps"/>
                <w:lang w:val="fr-FR"/>
              </w:rPr>
              <w:t>accoucheuse traditionnelle</w:t>
            </w:r>
            <w:r w:rsidRPr="00B11BA6">
              <w:rPr>
                <w:rStyle w:val="longtext"/>
                <w:lang w:val="fr-FR"/>
              </w:rPr>
              <w:t xml:space="preserve">, ou un </w:t>
            </w:r>
            <w:r w:rsidRPr="00B11BA6">
              <w:rPr>
                <w:rStyle w:val="hps"/>
                <w:lang w:val="fr-FR"/>
              </w:rPr>
              <w:t>agent de santé communautaire a assisté l'</w:t>
            </w:r>
            <w:r w:rsidRPr="00B11BA6">
              <w:rPr>
                <w:rStyle w:val="longtext"/>
                <w:lang w:val="fr-FR"/>
              </w:rPr>
              <w:t>accouchement ?</w:t>
            </w:r>
          </w:p>
        </w:tc>
        <w:tc>
          <w:tcPr>
            <w:tcW w:w="2154" w:type="pct"/>
            <w:gridSpan w:val="2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A389FC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Oui, AU MOINS une categorie de reponse de  A-G Encerclee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3AF1568C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57921612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Non, aucune categorie de </w:t>
            </w:r>
          </w:p>
          <w:p w14:paraId="1A6588E2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reponse </w:t>
            </w:r>
            <w:proofErr w:type="gramStart"/>
            <w:r w:rsidRPr="00B11BA6">
              <w:rPr>
                <w:rFonts w:ascii="Times New Roman" w:hAnsi="Times New Roman"/>
                <w:caps/>
                <w:lang w:val="fr-FR"/>
              </w:rPr>
              <w:t>de A-G</w:t>
            </w:r>
            <w:proofErr w:type="gramEnd"/>
            <w:r w:rsidRPr="00B11BA6">
              <w:rPr>
                <w:rFonts w:ascii="Times New Roman" w:hAnsi="Times New Roman"/>
                <w:caps/>
                <w:lang w:val="fr-FR"/>
              </w:rPr>
              <w:t xml:space="preserve"> Encerclee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27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4440FF7F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0C968A39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06417371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17F67B83" w14:textId="77777777" w:rsidR="0002651B" w:rsidRPr="00B11BA6" w:rsidRDefault="0002651B" w:rsidP="00A5712E">
            <w:pPr>
              <w:pStyle w:val="skipcolumn"/>
              <w:spacing w:line="276" w:lineRule="auto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PN20</w:t>
            </w:r>
          </w:p>
        </w:tc>
      </w:tr>
      <w:tr w:rsidR="0002651B" w:rsidRPr="00B11BA6" w14:paraId="0B34CCB3" w14:textId="77777777" w:rsidTr="00A5712E">
        <w:trPr>
          <w:cantSplit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2F258A1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PN19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Après l’accouchement et le départ de</w:t>
            </w:r>
            <w:r w:rsidRPr="00B11BA6">
              <w:rPr>
                <w:b/>
                <w:i/>
                <w:lang w:val="fr-FR"/>
              </w:rPr>
              <w:t xml:space="preserve"> (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la ou les personnes à MN19</w:t>
            </w:r>
            <w:r w:rsidRPr="00B11BA6">
              <w:rPr>
                <w:b/>
                <w:i/>
                <w:lang w:val="fr-FR"/>
              </w:rPr>
              <w:t>)</w:t>
            </w:r>
            <w:r w:rsidRPr="00B11BA6">
              <w:rPr>
                <w:lang w:val="fr-FR"/>
              </w:rPr>
              <w:t xml:space="preserve">,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est-ce que quelqu’un a contrôlé  votre santé ?</w:t>
            </w:r>
          </w:p>
        </w:tc>
        <w:tc>
          <w:tcPr>
            <w:tcW w:w="2154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3EF3E7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281FAF79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29B8487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27" w:type="pct"/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03382B81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PN21</w:t>
            </w:r>
          </w:p>
          <w:p w14:paraId="1CE99C07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491379CF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PN25</w:t>
            </w:r>
          </w:p>
        </w:tc>
      </w:tr>
      <w:tr w:rsidR="0002651B" w:rsidRPr="00B11BA6" w14:paraId="27197666" w14:textId="77777777" w:rsidTr="00A5712E">
        <w:trPr>
          <w:cantSplit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9DA1FC" w14:textId="77777777" w:rsidR="0002651B" w:rsidRPr="00B11BA6" w:rsidRDefault="0002651B" w:rsidP="00A5712E">
            <w:pPr>
              <w:pStyle w:val="1Intvwqst"/>
              <w:widowControl w:val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PN20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Après la naissance de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(nom),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a-t-on contrôlé votre santé, par exemple poser des questions sur votre santé ou vous examiner ?</w:t>
            </w:r>
          </w:p>
        </w:tc>
        <w:tc>
          <w:tcPr>
            <w:tcW w:w="2154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5BE171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4CE47BED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7472FEB3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27" w:type="pct"/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7AA1FD6E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33844E16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75B475D6" w14:textId="5152399F" w:rsidR="0002651B" w:rsidRPr="00B11BA6" w:rsidRDefault="0002651B" w:rsidP="004135A8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PN2</w:t>
            </w:r>
            <w:ins w:id="0" w:author="INSEED-MICS6" w:date="2017-06-29T16:54:00Z">
              <w:r w:rsidR="004135A8">
                <w:rPr>
                  <w:rFonts w:ascii="Times New Roman" w:hAnsi="Times New Roman"/>
                  <w:i/>
                  <w:smallCaps w:val="0"/>
                </w:rPr>
                <w:t>5</w:t>
              </w:r>
            </w:ins>
            <w:del w:id="1" w:author="INSEED-MICS6" w:date="2017-06-29T16:54:00Z">
              <w:r w:rsidRPr="00B11BA6" w:rsidDel="004135A8">
                <w:rPr>
                  <w:rFonts w:ascii="Times New Roman" w:hAnsi="Times New Roman"/>
                  <w:i/>
                  <w:smallCaps w:val="0"/>
                </w:rPr>
                <w:delText>4</w:delText>
              </w:r>
            </w:del>
            <w:bookmarkStart w:id="2" w:name="_GoBack"/>
            <w:bookmarkEnd w:id="2"/>
          </w:p>
        </w:tc>
      </w:tr>
      <w:tr w:rsidR="0002651B" w:rsidRPr="00B11BA6" w14:paraId="5121773C" w14:textId="77777777" w:rsidTr="00A5712E">
        <w:trPr>
          <w:cantSplit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6DFF103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PN21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Ces contrôles ont-ils eu lieu seulement une fois  ou plus d’une fois ?</w:t>
            </w:r>
          </w:p>
        </w:tc>
        <w:tc>
          <w:tcPr>
            <w:tcW w:w="2154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82DBE48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une fois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7DE9A0DA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06CCBD17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plus d’une fois 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27" w:type="pct"/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777ED26D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</w:rPr>
            </w:pPr>
            <w:r w:rsidRPr="00B11BA6">
              <w:rPr>
                <w:rFonts w:ascii="Times New Roman" w:hAnsi="Times New Roman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PN22A</w:t>
            </w:r>
          </w:p>
          <w:p w14:paraId="575B8CD8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z w:val="4"/>
                <w:szCs w:val="4"/>
              </w:rPr>
            </w:pPr>
          </w:p>
          <w:p w14:paraId="6E370E03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PN22B</w:t>
            </w:r>
          </w:p>
        </w:tc>
      </w:tr>
      <w:tr w:rsidR="0002651B" w:rsidRPr="00AA50AA" w14:paraId="134415B5" w14:textId="77777777" w:rsidTr="00A5712E">
        <w:trPr>
          <w:cantSplit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BE8133D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PN22A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Combien de temps après l’accouchement ce contrôle a-t-il eu lieu ?</w:t>
            </w:r>
          </w:p>
          <w:p w14:paraId="6136C7DA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0D9DD4FC" w14:textId="77777777" w:rsidR="0002651B" w:rsidRPr="00B11BA6" w:rsidRDefault="0002651B" w:rsidP="00A5712E">
            <w:pPr>
              <w:pStyle w:val="1Intvwqst"/>
              <w:widowControl w:val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PN22B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Combien de temps après l’accouchement a eu lieu le premier de ces contrôles ?</w:t>
            </w:r>
          </w:p>
          <w:p w14:paraId="7B007267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5B31D5B9" w14:textId="77777777" w:rsidR="0002651B" w:rsidRPr="00B11BA6" w:rsidRDefault="0002651B" w:rsidP="00A5712E">
            <w:pPr>
              <w:pStyle w:val="1Intvwqst"/>
              <w:widowControl w:val="0"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  <w:t xml:space="preserve">Si c’est moins d'une journée, </w:t>
            </w:r>
            <w:proofErr w:type="gramStart"/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enregistrer</w:t>
            </w:r>
            <w:proofErr w:type="gramEnd"/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en heures.</w:t>
            </w:r>
          </w:p>
          <w:p w14:paraId="21E1013C" w14:textId="77777777" w:rsidR="0002651B" w:rsidRPr="00B11BA6" w:rsidRDefault="0002651B" w:rsidP="00A5712E">
            <w:pPr>
              <w:pStyle w:val="1Intvwqst"/>
              <w:widowControl w:val="0"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  <w:t xml:space="preserve">Si c’est moins d’une semaine, </w:t>
            </w:r>
            <w:proofErr w:type="gramStart"/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enregistrer</w:t>
            </w:r>
            <w:proofErr w:type="gramEnd"/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en jours.</w:t>
            </w:r>
          </w:p>
          <w:p w14:paraId="4FF92B45" w14:textId="77777777" w:rsidR="0002651B" w:rsidRPr="00B11BA6" w:rsidRDefault="0002651B" w:rsidP="00A5712E">
            <w:pPr>
              <w:pStyle w:val="1Intvwqst"/>
              <w:widowControl w:val="0"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  <w:t>Autrement, enregistrer en semaines.</w:t>
            </w:r>
          </w:p>
          <w:p w14:paraId="24FDD30E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  <w:tc>
          <w:tcPr>
            <w:tcW w:w="2154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968386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1407171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Heures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1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  __ __</w:t>
            </w:r>
          </w:p>
          <w:p w14:paraId="204CB3A6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994B89B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Jours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2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  __ __</w:t>
            </w:r>
          </w:p>
          <w:p w14:paraId="197AD45C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8319881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Semaines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3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  __ __</w:t>
            </w:r>
          </w:p>
          <w:p w14:paraId="41B4407D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B1ADB05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NSP / NE SE SOUVIENT PAS 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998</w:t>
            </w:r>
          </w:p>
        </w:tc>
        <w:tc>
          <w:tcPr>
            <w:tcW w:w="627" w:type="pct"/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10511FF8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2651B" w:rsidRPr="00B11BA6" w14:paraId="73A3161E" w14:textId="77777777" w:rsidTr="00A5712E">
        <w:trPr>
          <w:cantSplit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018577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PN23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Qui a contrôlé votre santé à ce moment-là ?</w:t>
            </w:r>
          </w:p>
        </w:tc>
        <w:tc>
          <w:tcPr>
            <w:tcW w:w="2154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69EF5C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>professionnel de sante</w:t>
            </w:r>
          </w:p>
          <w:p w14:paraId="4210810D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medecin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A</w:t>
            </w:r>
          </w:p>
          <w:p w14:paraId="0E33A778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infirmiere/sage-femme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B</w:t>
            </w:r>
          </w:p>
          <w:p w14:paraId="6EAC4E9A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ASSISTANT MEDICAL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 xml:space="preserve">C </w:t>
            </w:r>
          </w:p>
          <w:p w14:paraId="635069FF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Accoucheuse auxiliaire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d</w:t>
            </w:r>
          </w:p>
          <w:p w14:paraId="1EFF45D0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</w:t>
            </w:r>
          </w:p>
          <w:p w14:paraId="4225FECD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0"/>
                <w:szCs w:val="10"/>
                <w:lang w:val="fr-FR"/>
              </w:rPr>
            </w:pPr>
          </w:p>
          <w:p w14:paraId="46ACC7D4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>Autre personne</w:t>
            </w:r>
          </w:p>
          <w:p w14:paraId="6D7AE32F" w14:textId="77777777" w:rsidR="0002651B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MATRONE……………………………………</w:t>
            </w:r>
            <w:r>
              <w:rPr>
                <w:rFonts w:ascii="Times New Roman" w:hAnsi="Times New Roman"/>
                <w:caps/>
                <w:lang w:val="fr-FR"/>
              </w:rPr>
              <w:t>...</w:t>
            </w:r>
            <w:r w:rsidRPr="00B11BA6">
              <w:rPr>
                <w:rFonts w:ascii="Times New Roman" w:hAnsi="Times New Roman"/>
                <w:caps/>
                <w:lang w:val="fr-FR"/>
              </w:rPr>
              <w:t>....e</w:t>
            </w:r>
          </w:p>
          <w:p w14:paraId="1E6A73BE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accoucheuse Traditionnelle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F</w:t>
            </w:r>
          </w:p>
          <w:p w14:paraId="74E708A0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agent de sante communautaire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G</w:t>
            </w:r>
          </w:p>
          <w:p w14:paraId="5E42E2B3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parent/ami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h</w:t>
            </w:r>
          </w:p>
          <w:p w14:paraId="46FFE18A" w14:textId="77777777" w:rsidR="0002651B" w:rsidRPr="00B11BA6" w:rsidRDefault="0002651B" w:rsidP="00A5712E">
            <w:pPr>
              <w:pStyle w:val="Responsecategs"/>
              <w:keepNext/>
              <w:keepLines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Autre (</w:t>
            </w:r>
            <w:r w:rsidRPr="00B11BA6">
              <w:rPr>
                <w:rStyle w:val="Instructionsinparens"/>
                <w:iCs/>
                <w:lang w:val="fr-FR"/>
              </w:rPr>
              <w:t>préciser)</w:t>
            </w:r>
            <w:r w:rsidRPr="00B11BA6" w:rsidDel="00CD6DBA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caps/>
                <w:lang w:val="fr-FR"/>
              </w:rPr>
              <w:t>_________________________X</w:t>
            </w:r>
          </w:p>
          <w:p w14:paraId="617C5647" w14:textId="77777777" w:rsidR="0002651B" w:rsidRPr="00B11BA6" w:rsidRDefault="0002651B" w:rsidP="00A5712E">
            <w:pPr>
              <w:pStyle w:val="Otherspecify"/>
              <w:keepNext/>
              <w:keepLines/>
              <w:tabs>
                <w:tab w:val="clear" w:pos="3946"/>
                <w:tab w:val="right" w:leader="underscore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20"/>
                <w:lang w:val="fr-FR"/>
              </w:rPr>
            </w:pPr>
          </w:p>
        </w:tc>
        <w:tc>
          <w:tcPr>
            <w:tcW w:w="627" w:type="pct"/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7A06D840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2651B" w:rsidRPr="00AA50AA" w14:paraId="246F0BE3" w14:textId="77777777" w:rsidTr="00A5712E">
        <w:trPr>
          <w:cantSplit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2947B4D" w14:textId="77777777" w:rsidR="0002651B" w:rsidRPr="00B11BA6" w:rsidRDefault="0002651B" w:rsidP="00A5712E">
            <w:pPr>
              <w:pStyle w:val="1Intvwqst"/>
              <w:widowControl w:val="0"/>
              <w:rPr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PN24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Où a eu lieu ce contrôle?</w:t>
            </w:r>
          </w:p>
          <w:p w14:paraId="254B234C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4E95EAC8" w14:textId="77777777" w:rsidR="0002651B" w:rsidRPr="00B11BA6" w:rsidRDefault="0002651B" w:rsidP="00A5712E">
            <w:pPr>
              <w:pStyle w:val="InstructionstointvwChar"/>
              <w:ind w:left="330"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Pr="00B11BA6">
              <w:rPr>
                <w:rStyle w:val="hps"/>
                <w:lang w:val="fr-FR"/>
              </w:rPr>
              <w:t>Insister pour déterminer le  type de source</w:t>
            </w:r>
            <w:r w:rsidRPr="00B11BA6">
              <w:rPr>
                <w:rStyle w:val="longtext"/>
                <w:lang w:val="fr-FR"/>
              </w:rPr>
              <w:t>.</w:t>
            </w:r>
            <w:r w:rsidRPr="00B11BA6">
              <w:rPr>
                <w:lang w:val="fr-FR"/>
              </w:rPr>
              <w:br/>
            </w:r>
            <w:r w:rsidRPr="00B11BA6">
              <w:rPr>
                <w:i w:val="0"/>
                <w:smallCaps/>
                <w:lang w:val="fr-FR"/>
              </w:rPr>
              <w:br/>
            </w:r>
            <w:r w:rsidRPr="00B11BA6">
              <w:rPr>
                <w:lang w:val="fr-FR"/>
              </w:rPr>
              <w:t xml:space="preserve">S’il n’est pas possible de déterminer si l’endroit est un </w:t>
            </w:r>
            <w:r w:rsidRPr="00B11BA6">
              <w:rPr>
                <w:u w:val="single"/>
                <w:lang w:val="fr-FR"/>
              </w:rPr>
              <w:t>établissement public ou privé</w:t>
            </w:r>
            <w:r w:rsidRPr="00B11BA6">
              <w:rPr>
                <w:lang w:val="fr-FR"/>
              </w:rPr>
              <w:t>, inscrire le nom de l’endroit et noter temporairement ’96’ jusqu’à ce que vous trouviez la catégorie de réponse appropriée.</w:t>
            </w:r>
          </w:p>
          <w:p w14:paraId="685CE221" w14:textId="77777777" w:rsidR="0002651B" w:rsidRPr="00B11BA6" w:rsidRDefault="0002651B" w:rsidP="00A5712E">
            <w:pPr>
              <w:pStyle w:val="1Intvwqst"/>
              <w:widowControl w:val="0"/>
              <w:rPr>
                <w:lang w:val="fr-FR"/>
              </w:rPr>
            </w:pPr>
          </w:p>
          <w:p w14:paraId="4E5C0645" w14:textId="77777777" w:rsidR="0002651B" w:rsidRPr="00B11BA6" w:rsidRDefault="0002651B" w:rsidP="00A5712E">
            <w:pPr>
              <w:pStyle w:val="1Intvwqst"/>
              <w:widowControl w:val="0"/>
              <w:rPr>
                <w:lang w:val="fr-FR"/>
              </w:rPr>
            </w:pPr>
          </w:p>
          <w:p w14:paraId="3B696FB1" w14:textId="77777777" w:rsidR="0002651B" w:rsidRPr="00B11BA6" w:rsidRDefault="0002651B" w:rsidP="00A5712E">
            <w:pPr>
              <w:pStyle w:val="1Intvwqst"/>
              <w:rPr>
                <w:u w:val="single"/>
                <w:lang w:val="fr-FR"/>
              </w:rPr>
            </w:pPr>
            <w:r w:rsidRPr="00B11BA6">
              <w:rPr>
                <w:u w:val="single"/>
                <w:lang w:val="fr-FR"/>
              </w:rPr>
              <w:tab/>
            </w:r>
            <w:r w:rsidRPr="00B11BA6">
              <w:rPr>
                <w:u w:val="single"/>
                <w:lang w:val="fr-FR"/>
              </w:rPr>
              <w:tab/>
            </w:r>
            <w:r w:rsidRPr="00B11BA6">
              <w:rPr>
                <w:u w:val="single"/>
                <w:lang w:val="fr-FR"/>
              </w:rPr>
              <w:tab/>
            </w:r>
            <w:r w:rsidRPr="00B11BA6">
              <w:rPr>
                <w:u w:val="single"/>
                <w:lang w:val="fr-FR"/>
              </w:rPr>
              <w:tab/>
            </w:r>
            <w:r w:rsidRPr="00B11BA6">
              <w:rPr>
                <w:u w:val="single"/>
                <w:lang w:val="fr-FR"/>
              </w:rPr>
              <w:tab/>
              <w:t>___________</w:t>
            </w:r>
          </w:p>
          <w:p w14:paraId="56EE9EFC" w14:textId="77777777" w:rsidR="0002651B" w:rsidRPr="00B11BA6" w:rsidRDefault="0002651B" w:rsidP="00A5712E">
            <w:pPr>
              <w:pStyle w:val="InstructionstointvwChar"/>
              <w:jc w:val="center"/>
            </w:pPr>
            <w:r w:rsidRPr="00B11BA6">
              <w:t>(Nom du lieu)</w:t>
            </w:r>
          </w:p>
          <w:p w14:paraId="1B56008B" w14:textId="77777777" w:rsidR="0002651B" w:rsidRPr="00B11BA6" w:rsidRDefault="0002651B" w:rsidP="00A5712E">
            <w:pPr>
              <w:pStyle w:val="InstructionstointvwChar"/>
              <w:spacing w:line="276" w:lineRule="auto"/>
              <w:ind w:left="144" w:hanging="144"/>
              <w:contextualSpacing/>
              <w:jc w:val="center"/>
            </w:pPr>
          </w:p>
        </w:tc>
        <w:tc>
          <w:tcPr>
            <w:tcW w:w="2154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5F838D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>Domicile</w:t>
            </w:r>
          </w:p>
          <w:p w14:paraId="644694C2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Domicile de l’enquêtée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11</w:t>
            </w:r>
          </w:p>
          <w:p w14:paraId="02C5BCD5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Autre domicile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12</w:t>
            </w:r>
          </w:p>
          <w:p w14:paraId="76E9EF7F" w14:textId="77777777" w:rsidR="0002651B" w:rsidRPr="00B11BA6" w:rsidRDefault="0002651B" w:rsidP="00A5712E">
            <w:pPr>
              <w:pStyle w:val="Responsecategs"/>
              <w:keepNext/>
              <w:tabs>
                <w:tab w:val="clear" w:pos="3942"/>
                <w:tab w:val="right" w:leader="dot" w:pos="423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795DD38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>Secteur public</w:t>
            </w:r>
          </w:p>
          <w:p w14:paraId="1B545E20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Hôpital Gouvernemental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21</w:t>
            </w:r>
          </w:p>
          <w:p w14:paraId="0EABAE9F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Cms.....................................................................22</w:t>
            </w:r>
          </w:p>
          <w:p w14:paraId="6B56B7B1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dispensaire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23</w:t>
            </w:r>
          </w:p>
          <w:p w14:paraId="78D1E866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pmi.......................................................................24</w:t>
            </w:r>
          </w:p>
          <w:p w14:paraId="27CD8EDC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 xml:space="preserve">Autre public </w:t>
            </w:r>
            <w:r w:rsidRPr="00B11BA6">
              <w:rPr>
                <w:rFonts w:ascii="Times New Roman" w:hAnsi="Times New Roman"/>
                <w:b/>
                <w:caps/>
                <w:lang w:val="fr-FR"/>
              </w:rPr>
              <w:t>(</w:t>
            </w:r>
            <w:r w:rsidRPr="00B11BA6">
              <w:rPr>
                <w:rStyle w:val="Instructionsinparens"/>
                <w:iCs/>
                <w:lang w:val="fr-FR"/>
              </w:rPr>
              <w:t>préciser</w:t>
            </w:r>
            <w:proofErr w:type="gramStart"/>
            <w:r w:rsidRPr="00B11BA6">
              <w:rPr>
                <w:rStyle w:val="Instructionsinparens"/>
                <w:iCs/>
                <w:lang w:val="fr-FR"/>
              </w:rPr>
              <w:t>)</w:t>
            </w:r>
            <w:r w:rsidRPr="00B11BA6">
              <w:rPr>
                <w:rFonts w:ascii="Times New Roman" w:hAnsi="Times New Roman"/>
                <w:caps/>
                <w:lang w:val="fr-FR"/>
              </w:rPr>
              <w:t>_</w:t>
            </w:r>
            <w:proofErr w:type="gramEnd"/>
            <w:r w:rsidRPr="00B11BA6">
              <w:rPr>
                <w:rFonts w:ascii="Times New Roman" w:hAnsi="Times New Roman"/>
                <w:caps/>
                <w:lang w:val="fr-FR"/>
              </w:rPr>
              <w:t>_______________26</w:t>
            </w:r>
          </w:p>
          <w:p w14:paraId="13EE66DD" w14:textId="77777777" w:rsidR="0002651B" w:rsidRPr="00B11BA6" w:rsidRDefault="0002651B" w:rsidP="00A5712E">
            <w:pPr>
              <w:pStyle w:val="Responsecategs"/>
              <w:keepNext/>
              <w:tabs>
                <w:tab w:val="clear" w:pos="3942"/>
                <w:tab w:val="right" w:leader="dot" w:pos="406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</w:p>
          <w:p w14:paraId="3BECF710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>Secteur médical privé</w:t>
            </w:r>
          </w:p>
          <w:p w14:paraId="0CCF054B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Hôpital privé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31</w:t>
            </w:r>
          </w:p>
          <w:p w14:paraId="7D0AD7F9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Clinique privée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32</w:t>
            </w:r>
          </w:p>
          <w:p w14:paraId="240C6179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cabinet privé................................................33</w:t>
            </w:r>
          </w:p>
          <w:p w14:paraId="0A0415BC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Maternité privée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34</w:t>
            </w:r>
          </w:p>
          <w:p w14:paraId="59C2784E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ong/association..........................................35</w:t>
            </w:r>
          </w:p>
          <w:p w14:paraId="148E2C38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Autre MEDICAL privé (</w:t>
            </w:r>
            <w:r w:rsidRPr="00B11BA6">
              <w:rPr>
                <w:rStyle w:val="Instructionsinparens"/>
                <w:iCs/>
                <w:lang w:val="fr-FR"/>
              </w:rPr>
              <w:t>préciser</w:t>
            </w:r>
            <w:proofErr w:type="gramStart"/>
            <w:r w:rsidRPr="00B11BA6">
              <w:rPr>
                <w:rStyle w:val="Instructionsinparens"/>
                <w:iCs/>
                <w:lang w:val="fr-FR"/>
              </w:rPr>
              <w:t>)</w:t>
            </w:r>
            <w:r w:rsidRPr="00B11BA6">
              <w:rPr>
                <w:rFonts w:ascii="Times New Roman" w:hAnsi="Times New Roman"/>
                <w:caps/>
                <w:lang w:val="fr-FR"/>
              </w:rPr>
              <w:t>_</w:t>
            </w:r>
            <w:proofErr w:type="gramEnd"/>
            <w:r w:rsidRPr="00B11BA6">
              <w:rPr>
                <w:rFonts w:ascii="Times New Roman" w:hAnsi="Times New Roman"/>
                <w:caps/>
                <w:lang w:val="fr-FR"/>
              </w:rPr>
              <w:t>_______36</w:t>
            </w:r>
          </w:p>
          <w:p w14:paraId="2D4318B1" w14:textId="77777777" w:rsidR="0002651B" w:rsidRPr="00B11BA6" w:rsidRDefault="0002651B" w:rsidP="00A5712E">
            <w:pPr>
              <w:pStyle w:val="Responsecategs"/>
              <w:keepNext/>
              <w:tabs>
                <w:tab w:val="clear" w:pos="3942"/>
                <w:tab w:val="right" w:leader="dot" w:pos="406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217088F" w14:textId="77777777" w:rsidR="0002651B" w:rsidRPr="00B11BA6" w:rsidRDefault="0002651B" w:rsidP="00A5712E">
            <w:pPr>
              <w:pStyle w:val="Otherspecify"/>
              <w:tabs>
                <w:tab w:val="clear" w:pos="3946"/>
                <w:tab w:val="right" w:leader="underscore" w:pos="42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20"/>
                <w:lang w:val="fr-FR"/>
              </w:rPr>
              <w:t>Autre</w:t>
            </w:r>
            <w:r w:rsidRPr="00B11BA6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 xml:space="preserve"> (</w:t>
            </w:r>
            <w:r w:rsidRPr="00B11BA6">
              <w:rPr>
                <w:rStyle w:val="Instructionsinparens"/>
                <w:b w:val="0"/>
                <w:iCs/>
                <w:lang w:val="fr-FR"/>
              </w:rPr>
              <w:t>préciser)</w:t>
            </w:r>
            <w:r w:rsidRPr="00B11BA6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ab/>
              <w:t>96</w:t>
            </w:r>
          </w:p>
        </w:tc>
        <w:tc>
          <w:tcPr>
            <w:tcW w:w="627" w:type="pct"/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48B009A6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2651B" w:rsidRPr="00AA50AA" w14:paraId="75EAAFC4" w14:textId="77777777" w:rsidTr="00A5712E">
        <w:trPr>
          <w:cantSplit/>
          <w:trHeight w:val="2440"/>
          <w:jc w:val="center"/>
        </w:trPr>
        <w:tc>
          <w:tcPr>
            <w:tcW w:w="2218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27C121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PN25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Durant les deux premiers jours après la naissance, est-ce qu’un agent de santé a fait un des actes suivants soit à la maison soit dans le centre de santé :</w:t>
            </w:r>
          </w:p>
          <w:p w14:paraId="3728FBA3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3A4A5E3A" w14:textId="77777777" w:rsidR="0002651B" w:rsidRPr="00B11BA6" w:rsidRDefault="0002651B" w:rsidP="00A5712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[A]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 xml:space="preserve">Examiner le cordon de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(nom)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520DB1E2" w14:textId="77777777" w:rsidR="0002651B" w:rsidRPr="00B11BA6" w:rsidRDefault="0002651B" w:rsidP="00A5712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726E0AA2" w14:textId="77777777" w:rsidR="0002651B" w:rsidRPr="00B11BA6" w:rsidRDefault="0002651B" w:rsidP="00A5712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[B]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Prendre la température de (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)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029AD966" w14:textId="77777777" w:rsidR="0002651B" w:rsidRPr="00B11BA6" w:rsidRDefault="0002651B" w:rsidP="00A5712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0992CAF1" w14:textId="77777777" w:rsidR="0002651B" w:rsidRPr="00B11BA6" w:rsidRDefault="0002651B" w:rsidP="00A5712E">
            <w:pPr>
              <w:pStyle w:val="1Intvwqst"/>
              <w:tabs>
                <w:tab w:val="left" w:pos="49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[C]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Vous conseiller sur l’allaitement ?</w:t>
            </w:r>
          </w:p>
        </w:tc>
        <w:tc>
          <w:tcPr>
            <w:tcW w:w="2154" w:type="pct"/>
            <w:gridSpan w:val="2"/>
            <w:shd w:val="clear" w:color="auto" w:fill="auto"/>
          </w:tcPr>
          <w:p w14:paraId="5F802B76" w14:textId="77777777" w:rsidR="0002651B" w:rsidRPr="00B11BA6" w:rsidRDefault="0002651B" w:rsidP="00A5712E">
            <w:pPr>
              <w:tabs>
                <w:tab w:val="center" w:pos="3246"/>
                <w:tab w:val="center" w:pos="3696"/>
                <w:tab w:val="center" w:pos="4146"/>
              </w:tabs>
              <w:spacing w:line="276" w:lineRule="auto"/>
              <w:contextualSpacing/>
              <w:rPr>
                <w:caps/>
                <w:sz w:val="20"/>
                <w:lang w:val="fr-FR"/>
              </w:rPr>
            </w:pPr>
          </w:p>
          <w:p w14:paraId="53102945" w14:textId="77777777" w:rsidR="0002651B" w:rsidRPr="00B11BA6" w:rsidRDefault="0002651B" w:rsidP="00A5712E">
            <w:pPr>
              <w:tabs>
                <w:tab w:val="center" w:pos="3246"/>
                <w:tab w:val="center" w:pos="3696"/>
                <w:tab w:val="center" w:pos="4146"/>
              </w:tabs>
              <w:spacing w:line="276" w:lineRule="auto"/>
              <w:contextualSpacing/>
              <w:rPr>
                <w:caps/>
                <w:sz w:val="20"/>
                <w:lang w:val="fr-FR"/>
              </w:rPr>
            </w:pPr>
          </w:p>
          <w:p w14:paraId="2E0C1DB3" w14:textId="77777777" w:rsidR="0002651B" w:rsidRPr="00B11BA6" w:rsidRDefault="0002651B" w:rsidP="00A5712E">
            <w:pPr>
              <w:tabs>
                <w:tab w:val="center" w:pos="3246"/>
                <w:tab w:val="center" w:pos="3696"/>
                <w:tab w:val="center" w:pos="4146"/>
              </w:tabs>
              <w:spacing w:line="276" w:lineRule="auto"/>
              <w:contextualSpacing/>
              <w:rPr>
                <w:caps/>
                <w:sz w:val="20"/>
                <w:lang w:val="fr-FR"/>
              </w:rPr>
            </w:pPr>
          </w:p>
          <w:p w14:paraId="21DC2981" w14:textId="77777777" w:rsidR="0002651B" w:rsidRPr="00B11BA6" w:rsidRDefault="0002651B" w:rsidP="00A5712E">
            <w:pPr>
              <w:tabs>
                <w:tab w:val="center" w:pos="3246"/>
                <w:tab w:val="center" w:pos="3696"/>
                <w:tab w:val="center" w:pos="4146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11BA6">
              <w:rPr>
                <w:caps/>
                <w:sz w:val="20"/>
                <w:lang w:val="fr-FR"/>
              </w:rPr>
              <w:tab/>
              <w:t xml:space="preserve">                                                         Oui NoN NSP</w:t>
            </w:r>
          </w:p>
          <w:p w14:paraId="16310CA9" w14:textId="77777777" w:rsidR="0002651B" w:rsidRPr="00B11BA6" w:rsidRDefault="0002651B" w:rsidP="00A5712E">
            <w:pPr>
              <w:tabs>
                <w:tab w:val="center" w:leader="dot" w:pos="2880"/>
                <w:tab w:val="center" w:pos="3413"/>
                <w:tab w:val="center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72BF7E37" w14:textId="77777777" w:rsidR="0002651B" w:rsidRPr="00B11BA6" w:rsidRDefault="0002651B" w:rsidP="00A5712E">
            <w:pPr>
              <w:tabs>
                <w:tab w:val="center" w:leader="dot" w:pos="3246"/>
                <w:tab w:val="center" w:pos="3696"/>
                <w:tab w:val="center" w:pos="4146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11BA6">
              <w:rPr>
                <w:caps/>
                <w:sz w:val="20"/>
                <w:lang w:val="fr-FR"/>
              </w:rPr>
              <w:t>Examiner le cordon</w:t>
            </w:r>
            <w:r w:rsidRPr="00B11BA6">
              <w:rPr>
                <w:caps/>
                <w:sz w:val="20"/>
                <w:lang w:val="fr-FR"/>
              </w:rPr>
              <w:tab/>
              <w:t>1</w:t>
            </w:r>
            <w:r w:rsidRPr="00B11BA6">
              <w:rPr>
                <w:caps/>
                <w:sz w:val="20"/>
                <w:lang w:val="fr-FR"/>
              </w:rPr>
              <w:tab/>
              <w:t>2</w:t>
            </w:r>
            <w:r w:rsidRPr="00B11BA6">
              <w:rPr>
                <w:caps/>
                <w:sz w:val="20"/>
                <w:lang w:val="fr-FR"/>
              </w:rPr>
              <w:tab/>
              <w:t>8</w:t>
            </w:r>
          </w:p>
          <w:p w14:paraId="375A077B" w14:textId="77777777" w:rsidR="0002651B" w:rsidRPr="00B11BA6" w:rsidRDefault="0002651B" w:rsidP="00A5712E">
            <w:pPr>
              <w:tabs>
                <w:tab w:val="center" w:leader="dot" w:pos="3246"/>
                <w:tab w:val="center" w:pos="3696"/>
                <w:tab w:val="center" w:pos="4146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13DDCB22" w14:textId="77777777" w:rsidR="0002651B" w:rsidRPr="00B11BA6" w:rsidRDefault="0002651B" w:rsidP="00A5712E">
            <w:pPr>
              <w:tabs>
                <w:tab w:val="center" w:leader="dot" w:pos="3246"/>
                <w:tab w:val="center" w:pos="3696"/>
                <w:tab w:val="center" w:pos="4146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11BA6">
              <w:rPr>
                <w:caps/>
                <w:sz w:val="20"/>
                <w:lang w:val="fr-FR"/>
              </w:rPr>
              <w:t>prendre la temperature</w:t>
            </w:r>
            <w:r w:rsidRPr="00B11BA6">
              <w:rPr>
                <w:caps/>
                <w:sz w:val="20"/>
                <w:lang w:val="fr-FR"/>
              </w:rPr>
              <w:tab/>
              <w:t>1</w:t>
            </w:r>
            <w:r w:rsidRPr="00B11BA6">
              <w:rPr>
                <w:caps/>
                <w:sz w:val="20"/>
                <w:lang w:val="fr-FR"/>
              </w:rPr>
              <w:tab/>
              <w:t>2</w:t>
            </w:r>
            <w:r w:rsidRPr="00B11BA6">
              <w:rPr>
                <w:caps/>
                <w:sz w:val="20"/>
                <w:lang w:val="fr-FR"/>
              </w:rPr>
              <w:tab/>
              <w:t>8</w:t>
            </w:r>
          </w:p>
          <w:p w14:paraId="3EC69BD6" w14:textId="77777777" w:rsidR="0002651B" w:rsidRPr="00B11BA6" w:rsidRDefault="0002651B" w:rsidP="00A5712E">
            <w:pPr>
              <w:tabs>
                <w:tab w:val="center" w:leader="dot" w:pos="3246"/>
                <w:tab w:val="center" w:pos="3696"/>
                <w:tab w:val="center" w:pos="4146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64553B54" w14:textId="77777777" w:rsidR="0002651B" w:rsidRPr="00B11BA6" w:rsidRDefault="0002651B" w:rsidP="00A5712E">
            <w:pPr>
              <w:tabs>
                <w:tab w:val="center" w:leader="dot" w:pos="3246"/>
                <w:tab w:val="center" w:pos="3696"/>
                <w:tab w:val="center" w:pos="4146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11BA6">
              <w:rPr>
                <w:caps/>
                <w:sz w:val="20"/>
                <w:lang w:val="fr-FR"/>
              </w:rPr>
              <w:t>Conseils sur l’allaitement</w:t>
            </w:r>
            <w:r w:rsidRPr="00B11BA6">
              <w:rPr>
                <w:caps/>
                <w:sz w:val="20"/>
                <w:lang w:val="fr-FR"/>
              </w:rPr>
              <w:tab/>
              <w:t>1</w:t>
            </w:r>
            <w:r w:rsidRPr="00B11BA6">
              <w:rPr>
                <w:caps/>
                <w:sz w:val="20"/>
                <w:lang w:val="fr-FR"/>
              </w:rPr>
              <w:tab/>
              <w:t>2</w:t>
            </w:r>
            <w:r w:rsidRPr="00B11BA6">
              <w:rPr>
                <w:caps/>
                <w:sz w:val="20"/>
                <w:lang w:val="fr-FR"/>
              </w:rPr>
              <w:tab/>
              <w:t>8</w:t>
            </w:r>
          </w:p>
        </w:tc>
        <w:tc>
          <w:tcPr>
            <w:tcW w:w="627" w:type="pct"/>
            <w:shd w:val="clear" w:color="auto" w:fill="auto"/>
          </w:tcPr>
          <w:p w14:paraId="34D1F682" w14:textId="77777777" w:rsidR="0002651B" w:rsidRPr="00B11BA6" w:rsidRDefault="0002651B" w:rsidP="00A5712E">
            <w:pPr>
              <w:pStyle w:val="Instructionstointvw"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</w:tc>
      </w:tr>
      <w:tr w:rsidR="0002651B" w:rsidRPr="00B11BA6" w14:paraId="5F0DEA12" w14:textId="77777777" w:rsidTr="00A5712E">
        <w:tblPrEx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218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65EA8A" w14:textId="77777777" w:rsidR="0002651B" w:rsidRPr="00B11BA6" w:rsidRDefault="0002651B" w:rsidP="00A5712E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PN26</w:t>
            </w:r>
            <w:r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. </w:t>
            </w:r>
            <w:r w:rsidRPr="00B11BA6">
              <w:rPr>
                <w:lang w:val="fr-FR"/>
              </w:rPr>
              <w:t xml:space="preserve">Vérifier MN36: Est-ce que l’enfant a été </w:t>
            </w:r>
          </w:p>
          <w:p w14:paraId="2BE37F2F" w14:textId="77777777" w:rsidR="0002651B" w:rsidRPr="00B11BA6" w:rsidRDefault="0002651B" w:rsidP="00A5712E">
            <w:pPr>
              <w:pStyle w:val="InstructionstointvwChar4"/>
              <w:spacing w:line="276" w:lineRule="auto"/>
              <w:ind w:left="144" w:hanging="144"/>
              <w:contextualSpacing/>
              <w:rPr>
                <w:smallCaps/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 xml:space="preserve">    </w:t>
            </w:r>
            <w:r w:rsidRPr="00B11BA6">
              <w:rPr>
                <w:lang w:val="fr-FR"/>
              </w:rPr>
              <w:t>allaité ?</w:t>
            </w:r>
          </w:p>
        </w:tc>
        <w:tc>
          <w:tcPr>
            <w:tcW w:w="2154" w:type="pct"/>
            <w:gridSpan w:val="2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92F9C0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Oui, MN36=1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0E842620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3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Non, MN36=2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27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EB75843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5AC1FCD9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PN28</w:t>
            </w:r>
          </w:p>
        </w:tc>
      </w:tr>
      <w:tr w:rsidR="0002651B" w:rsidRPr="00AA50AA" w14:paraId="1E035C29" w14:textId="77777777" w:rsidTr="00A5712E">
        <w:trPr>
          <w:cantSplit/>
          <w:jc w:val="center"/>
        </w:trPr>
        <w:tc>
          <w:tcPr>
            <w:tcW w:w="2218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D99B31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 xml:space="preserve">PN27.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Observé l’allaitement de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(nom) 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  <w:r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</w:p>
          <w:p w14:paraId="3E237ACC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722AAF56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 </w:t>
            </w:r>
          </w:p>
        </w:tc>
        <w:tc>
          <w:tcPr>
            <w:tcW w:w="2154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955E2A" w14:textId="77777777" w:rsidR="0002651B" w:rsidRPr="00B11BA6" w:rsidRDefault="0002651B" w:rsidP="00A5712E">
            <w:pPr>
              <w:tabs>
                <w:tab w:val="center" w:pos="3246"/>
                <w:tab w:val="center" w:pos="3696"/>
                <w:tab w:val="center" w:pos="4146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11BA6">
              <w:rPr>
                <w:caps/>
                <w:sz w:val="20"/>
                <w:lang w:val="fr-FR"/>
              </w:rPr>
              <w:tab/>
            </w:r>
            <w:r w:rsidRPr="00B11BA6">
              <w:rPr>
                <w:caps/>
                <w:sz w:val="20"/>
                <w:lang w:val="fr-FR"/>
              </w:rPr>
              <w:tab/>
              <w:t xml:space="preserve">                 Oui   NoN    nSP</w:t>
            </w:r>
          </w:p>
          <w:p w14:paraId="7F4A6F0F" w14:textId="77777777" w:rsidR="0002651B" w:rsidRPr="00B11BA6" w:rsidRDefault="0002651B" w:rsidP="00A5712E">
            <w:pPr>
              <w:tabs>
                <w:tab w:val="center" w:pos="3246"/>
                <w:tab w:val="center" w:pos="3696"/>
                <w:tab w:val="center" w:pos="4146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659391AD" w14:textId="77777777" w:rsidR="0002651B" w:rsidRPr="00B11BA6" w:rsidRDefault="0002651B" w:rsidP="00A5712E">
            <w:pPr>
              <w:tabs>
                <w:tab w:val="center" w:pos="3246"/>
                <w:tab w:val="center" w:pos="3696"/>
                <w:tab w:val="center" w:pos="4146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11BA6">
              <w:rPr>
                <w:caps/>
                <w:sz w:val="20"/>
                <w:lang w:val="fr-FR"/>
              </w:rPr>
              <w:t>Observer allaitement</w:t>
            </w:r>
            <w:r w:rsidRPr="00B11BA6">
              <w:rPr>
                <w:caps/>
                <w:sz w:val="20"/>
                <w:lang w:val="fr-FR"/>
              </w:rPr>
              <w:tab/>
              <w:t>1</w:t>
            </w:r>
            <w:r w:rsidRPr="00B11BA6">
              <w:rPr>
                <w:caps/>
                <w:sz w:val="20"/>
                <w:lang w:val="fr-FR"/>
              </w:rPr>
              <w:tab/>
              <w:t>2</w:t>
            </w:r>
            <w:r w:rsidRPr="00B11BA6">
              <w:rPr>
                <w:caps/>
                <w:sz w:val="20"/>
                <w:lang w:val="fr-FR"/>
              </w:rPr>
              <w:tab/>
              <w:t>8</w:t>
            </w:r>
          </w:p>
        </w:tc>
        <w:tc>
          <w:tcPr>
            <w:tcW w:w="627" w:type="pct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948842B" w14:textId="77777777" w:rsidR="0002651B" w:rsidRPr="00B11BA6" w:rsidRDefault="0002651B" w:rsidP="00A5712E">
            <w:pPr>
              <w:pStyle w:val="Instructionstointvw"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</w:tc>
      </w:tr>
      <w:tr w:rsidR="0002651B" w:rsidRPr="00B11BA6" w14:paraId="4B88305B" w14:textId="77777777" w:rsidTr="00A5712E">
        <w:tblPrEx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218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F35203" w14:textId="77777777" w:rsidR="0002651B" w:rsidRPr="00B11BA6" w:rsidRDefault="0002651B" w:rsidP="00A5712E">
            <w:pPr>
              <w:pStyle w:val="InstructionstointvwChar4"/>
              <w:spacing w:line="276" w:lineRule="auto"/>
              <w:ind w:left="144" w:hanging="144"/>
              <w:contextualSpacing/>
              <w:rPr>
                <w:smallCaps/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PN28</w:t>
            </w:r>
            <w:r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. </w:t>
            </w:r>
            <w:r w:rsidRPr="00B11BA6">
              <w:rPr>
                <w:lang w:val="fr-FR"/>
              </w:rPr>
              <w:t>Vérifier MN33 : Est-ce que l’enfant a été pesé à la naissance ?</w:t>
            </w:r>
          </w:p>
        </w:tc>
        <w:tc>
          <w:tcPr>
            <w:tcW w:w="2154" w:type="pct"/>
            <w:gridSpan w:val="2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9DEAA5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Oui, MN33=1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3B3FA691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Non, MN33=2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13E5E55D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NSP,  MN33=8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</w:tc>
        <w:tc>
          <w:tcPr>
            <w:tcW w:w="627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59CEEB5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PN29A</w:t>
            </w:r>
          </w:p>
          <w:p w14:paraId="207E925D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PN29B</w:t>
            </w:r>
          </w:p>
          <w:p w14:paraId="32C1AFF6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3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PN29C</w:t>
            </w:r>
          </w:p>
        </w:tc>
      </w:tr>
      <w:tr w:rsidR="0002651B" w:rsidRPr="00B11BA6" w14:paraId="650B9C44" w14:textId="77777777" w:rsidTr="00A5712E">
        <w:trPr>
          <w:cantSplit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B3F18B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PN29A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Vous avez mentionné que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a été pesé à la naissance. Après cela, est-ce-que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a été de nouveau pesé, dans les deux jours après sa naissance, par un agent de santé ?</w:t>
            </w:r>
          </w:p>
          <w:p w14:paraId="0C463D36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7DA700AD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PN29B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Vous avez mentionné que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n’a pas été pesé à la naissance. Est-ce-que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a été pesé, dans les deux jours après sa naissance, par un agent de santé ?</w:t>
            </w:r>
          </w:p>
          <w:p w14:paraId="0AD1F8AB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Style w:val="Marquedecommentaire"/>
                <w:rFonts w:ascii="Times New Roman" w:hAnsi="Times New Roman"/>
                <w:smallCaps w:val="0"/>
                <w:sz w:val="20"/>
                <w:lang w:val="fr-FR"/>
              </w:rPr>
            </w:pPr>
          </w:p>
          <w:p w14:paraId="343D6980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PN29C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Vous avez mentionné que vous ne savez pas si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a été pesé à la naissance. Est-ce-que 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a été pesé, dans les deux jours après sa naissance, par un agent de santé ?</w:t>
            </w:r>
          </w:p>
        </w:tc>
        <w:tc>
          <w:tcPr>
            <w:tcW w:w="2154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0521E0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66F16810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563217E9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2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CC2746" w14:textId="77777777" w:rsidR="0002651B" w:rsidRPr="00B11BA6" w:rsidRDefault="0002651B" w:rsidP="00A5712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02651B" w:rsidRPr="00B11BA6" w14:paraId="62C44694" w14:textId="77777777" w:rsidTr="00A5712E">
        <w:trPr>
          <w:cantSplit/>
          <w:jc w:val="center"/>
        </w:trPr>
        <w:tc>
          <w:tcPr>
            <w:tcW w:w="221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976D5DE" w14:textId="77777777" w:rsidR="0002651B" w:rsidRPr="00B11BA6" w:rsidRDefault="0002651B" w:rsidP="00A571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PN30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Durant les deux premiers jours après la naissance de (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nom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),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est-ce qu’un agent de santé vous a donné des informations sur les symptômes qui nécessitent que vous emmeniez votre enfant malade dans une structure de santé pour être soigné ? </w:t>
            </w:r>
          </w:p>
        </w:tc>
        <w:tc>
          <w:tcPr>
            <w:tcW w:w="2154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F74E1C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607C654E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1F475913" w14:textId="77777777" w:rsidR="0002651B" w:rsidRPr="00B11BA6" w:rsidRDefault="0002651B" w:rsidP="00A5712E">
            <w:pPr>
              <w:pStyle w:val="Responsecategs"/>
              <w:tabs>
                <w:tab w:val="clear" w:pos="3942"/>
                <w:tab w:val="right" w:leader="dot" w:pos="42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2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F30EB6C" w14:textId="77777777" w:rsidR="0002651B" w:rsidRPr="00B11BA6" w:rsidRDefault="0002651B" w:rsidP="00A5712E">
            <w:pPr>
              <w:pStyle w:val="skipcolumn"/>
              <w:spacing w:line="276" w:lineRule="auto"/>
              <w:contextualSpacing/>
              <w:rPr>
                <w:rFonts w:ascii="Times New Roman" w:hAnsi="Times New Roman"/>
              </w:rPr>
            </w:pPr>
          </w:p>
        </w:tc>
      </w:tr>
    </w:tbl>
    <w:p w14:paraId="08043DD7" w14:textId="77777777" w:rsidR="0002651B" w:rsidRDefault="0002651B" w:rsidP="00CE050A">
      <w:pPr>
        <w:spacing w:line="276" w:lineRule="auto"/>
        <w:ind w:left="144" w:hanging="144"/>
        <w:contextualSpacing/>
        <w:rPr>
          <w:sz w:val="20"/>
        </w:rPr>
      </w:pPr>
    </w:p>
    <w:p w14:paraId="25C524D8" w14:textId="77777777" w:rsidR="0002651B" w:rsidRDefault="0002651B" w:rsidP="00CE050A">
      <w:pPr>
        <w:spacing w:line="276" w:lineRule="auto"/>
        <w:ind w:left="144" w:hanging="144"/>
        <w:contextualSpacing/>
        <w:rPr>
          <w:sz w:val="20"/>
        </w:rPr>
      </w:pPr>
    </w:p>
    <w:p w14:paraId="17232DBD" w14:textId="77777777" w:rsidR="0002651B" w:rsidRPr="00B11BA6" w:rsidRDefault="0002651B" w:rsidP="00CE050A">
      <w:pPr>
        <w:spacing w:line="276" w:lineRule="auto"/>
        <w:ind w:left="144" w:hanging="144"/>
        <w:contextualSpacing/>
        <w:rPr>
          <w:sz w:val="20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2"/>
        <w:gridCol w:w="4508"/>
        <w:gridCol w:w="1249"/>
      </w:tblGrid>
      <w:tr w:rsidR="00F87976" w:rsidRPr="00B11BA6" w14:paraId="67C0723D" w14:textId="77777777" w:rsidTr="00DA526B">
        <w:trPr>
          <w:cantSplit/>
          <w:jc w:val="center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D197FC" w14:textId="77777777" w:rsidR="00F87976" w:rsidRPr="00B11BA6" w:rsidRDefault="00F87976" w:rsidP="00CE050A">
            <w:pPr>
              <w:pStyle w:val="modulename"/>
              <w:pageBreakBefore/>
              <w:tabs>
                <w:tab w:val="right" w:pos="9666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B11BA6">
              <w:rPr>
                <w:b w:val="0"/>
                <w:caps w:val="0"/>
                <w:sz w:val="20"/>
              </w:rPr>
              <w:lastRenderedPageBreak/>
              <w:br w:type="page"/>
            </w:r>
            <w:r w:rsidRPr="00B11BA6">
              <w:rPr>
                <w:sz w:val="20"/>
              </w:rPr>
              <w:br w:type="page"/>
              <w:t>contraception</w:t>
            </w:r>
            <w:r w:rsidRPr="00B11BA6">
              <w:rPr>
                <w:sz w:val="20"/>
              </w:rPr>
              <w:tab/>
              <w:t>CP</w:t>
            </w:r>
          </w:p>
        </w:tc>
      </w:tr>
      <w:tr w:rsidR="00040AAB" w:rsidRPr="00B11BA6" w14:paraId="1D536744" w14:textId="77777777" w:rsidTr="0030148A">
        <w:trPr>
          <w:cantSplit/>
          <w:jc w:val="center"/>
        </w:trPr>
        <w:tc>
          <w:tcPr>
            <w:tcW w:w="224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EB8A3D" w14:textId="77777777" w:rsidR="000E7258" w:rsidRPr="00B11BA6" w:rsidRDefault="00040AAB" w:rsidP="000E725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CP1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C6127" w:rsidRPr="00B11BA6">
              <w:rPr>
                <w:rFonts w:ascii="Times New Roman" w:hAnsi="Times New Roman"/>
                <w:smallCaps w:val="0"/>
                <w:lang w:val="fr-FR"/>
              </w:rPr>
              <w:t xml:space="preserve">Je </w:t>
            </w:r>
            <w:r w:rsidR="001C3B67" w:rsidRPr="00B11BA6">
              <w:rPr>
                <w:rFonts w:ascii="Times New Roman" w:hAnsi="Times New Roman"/>
                <w:smallCaps w:val="0"/>
                <w:lang w:val="fr-FR"/>
              </w:rPr>
              <w:t xml:space="preserve">voudrais </w:t>
            </w:r>
            <w:r w:rsidR="009C6127" w:rsidRPr="00B11BA6">
              <w:rPr>
                <w:rFonts w:ascii="Times New Roman" w:hAnsi="Times New Roman"/>
                <w:smallCaps w:val="0"/>
                <w:lang w:val="fr-FR"/>
              </w:rPr>
              <w:t>parler avec vous d’un autre sujet : la planification familiale</w:t>
            </w:r>
            <w:r w:rsidR="00F87976" w:rsidRPr="00B11BA6">
              <w:rPr>
                <w:rFonts w:ascii="Times New Roman" w:hAnsi="Times New Roman"/>
                <w:smallCaps w:val="0"/>
                <w:lang w:val="fr-FR"/>
              </w:rPr>
              <w:t>.</w:t>
            </w:r>
          </w:p>
          <w:p w14:paraId="53233E92" w14:textId="77777777" w:rsidR="000E7258" w:rsidRPr="00B11BA6" w:rsidRDefault="000E7258" w:rsidP="000E725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0A243CE9" w14:textId="77777777" w:rsidR="00040AAB" w:rsidRPr="00B11BA6" w:rsidRDefault="000E7258" w:rsidP="009C612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9C6127" w:rsidRPr="00B11BA6">
              <w:rPr>
                <w:rFonts w:ascii="Times New Roman" w:hAnsi="Times New Roman"/>
                <w:smallCaps w:val="0"/>
                <w:lang w:val="fr-FR"/>
              </w:rPr>
              <w:t>Etes-vous enceinte en ce moment ?</w:t>
            </w:r>
          </w:p>
        </w:tc>
        <w:tc>
          <w:tcPr>
            <w:tcW w:w="2159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417044" w14:textId="77777777" w:rsidR="00040AAB" w:rsidRPr="00B11BA6" w:rsidRDefault="003E31CF" w:rsidP="0013361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040AAB" w:rsidRPr="00B11BA6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9C6127" w:rsidRPr="00B11BA6">
              <w:rPr>
                <w:rFonts w:ascii="Times New Roman" w:hAnsi="Times New Roman"/>
                <w:caps/>
                <w:lang w:val="fr-FR"/>
              </w:rPr>
              <w:t>actuellement enceinte</w:t>
            </w:r>
            <w:r w:rsidR="00040AAB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087CAE55" w14:textId="77777777" w:rsidR="00040AAB" w:rsidRPr="00B11BA6" w:rsidRDefault="003E31CF" w:rsidP="0013361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040AAB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3238AD40" w14:textId="77777777" w:rsidR="00040AAB" w:rsidRPr="00B11BA6" w:rsidRDefault="0004224D" w:rsidP="0004224D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NSP ou </w:t>
            </w:r>
            <w:r w:rsidR="009C6127" w:rsidRPr="00B11BA6">
              <w:rPr>
                <w:rFonts w:ascii="Times New Roman" w:hAnsi="Times New Roman"/>
                <w:caps/>
                <w:lang w:val="fr-FR"/>
              </w:rPr>
              <w:t xml:space="preserve">pas sure </w:t>
            </w:r>
            <w:r w:rsidR="00040AAB"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598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5B36D5" w14:textId="77777777" w:rsidR="00040AAB" w:rsidRPr="00B11BA6" w:rsidRDefault="00040AAB" w:rsidP="00BD7394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CP</w:t>
            </w:r>
            <w:r w:rsidR="00BD7394" w:rsidRPr="00B11BA6">
              <w:rPr>
                <w:rFonts w:ascii="Times New Roman" w:hAnsi="Times New Roman"/>
                <w:i/>
                <w:smallCaps w:val="0"/>
              </w:rPr>
              <w:t>3</w:t>
            </w:r>
          </w:p>
        </w:tc>
      </w:tr>
      <w:tr w:rsidR="00040AAB" w:rsidRPr="00B11BA6" w14:paraId="2543E3E1" w14:textId="77777777" w:rsidTr="0030148A">
        <w:trPr>
          <w:cantSplit/>
          <w:jc w:val="center"/>
        </w:trPr>
        <w:tc>
          <w:tcPr>
            <w:tcW w:w="224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AD6609" w14:textId="77777777" w:rsidR="00040AAB" w:rsidRPr="00B11BA6" w:rsidRDefault="00040AAB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CP2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C6127" w:rsidRPr="00B11BA6">
              <w:rPr>
                <w:rFonts w:ascii="Times New Roman" w:hAnsi="Times New Roman"/>
                <w:smallCaps w:val="0"/>
                <w:lang w:val="fr-FR"/>
              </w:rPr>
              <w:t>Les couples utilisent plusieurs moyens ou méthodes pour retarder ou éviter une grossesse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</w:t>
            </w:r>
          </w:p>
          <w:p w14:paraId="4E3021F0" w14:textId="77777777" w:rsidR="000E7258" w:rsidRPr="00B11BA6" w:rsidRDefault="000E7258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2792D6A5" w14:textId="77777777" w:rsidR="00040AAB" w:rsidRPr="00B11BA6" w:rsidRDefault="000E7258" w:rsidP="009C612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9C6127" w:rsidRPr="00B11BA6">
              <w:rPr>
                <w:rFonts w:ascii="Times New Roman" w:hAnsi="Times New Roman"/>
                <w:smallCaps w:val="0"/>
                <w:lang w:val="fr-FR"/>
              </w:rPr>
              <w:t>Faites-vous actuellement quelque chose ou utilisez-vous actuellement une méthode pour retarder ou éviter une grossesse</w:t>
            </w:r>
            <w:r w:rsidR="00EC5BF6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040AAB"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159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414558" w14:textId="77777777" w:rsidR="00040AAB" w:rsidRPr="00B11BA6" w:rsidRDefault="003E31CF" w:rsidP="0013361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040AAB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2E0E0CCC" w14:textId="77777777" w:rsidR="00040AAB" w:rsidRPr="00B11BA6" w:rsidRDefault="00040AAB" w:rsidP="0013361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C0DC10D" w14:textId="77777777" w:rsidR="00040AAB" w:rsidRPr="00B11BA6" w:rsidRDefault="003E31CF" w:rsidP="0013361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040AAB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8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B412D8" w14:textId="77777777" w:rsidR="00040AAB" w:rsidRPr="00B11BA6" w:rsidRDefault="00040AAB" w:rsidP="00BD7394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CP</w:t>
            </w:r>
            <w:r w:rsidR="00BD7394" w:rsidRPr="00B11BA6">
              <w:rPr>
                <w:rFonts w:ascii="Times New Roman" w:hAnsi="Times New Roman"/>
                <w:i/>
                <w:smallCaps w:val="0"/>
              </w:rPr>
              <w:t>4</w:t>
            </w:r>
          </w:p>
        </w:tc>
      </w:tr>
      <w:tr w:rsidR="00040AAB" w:rsidRPr="00B11BA6" w14:paraId="28AC7729" w14:textId="77777777" w:rsidTr="00754330">
        <w:trPr>
          <w:cantSplit/>
          <w:jc w:val="center"/>
        </w:trPr>
        <w:tc>
          <w:tcPr>
            <w:tcW w:w="2243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89E86F" w14:textId="77777777" w:rsidR="009C6127" w:rsidRPr="00B11BA6" w:rsidRDefault="00040AAB" w:rsidP="00BD739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CP</w:t>
            </w:r>
            <w:r w:rsidR="00BD7394" w:rsidRPr="00B11BA6">
              <w:rPr>
                <w:rFonts w:ascii="Times New Roman" w:hAnsi="Times New Roman"/>
                <w:b/>
                <w:smallCaps w:val="0"/>
                <w:lang w:val="fr-FR"/>
              </w:rPr>
              <w:t>3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C6127" w:rsidRPr="00B11BA6">
              <w:rPr>
                <w:rFonts w:ascii="Times New Roman" w:hAnsi="Times New Roman"/>
                <w:smallCaps w:val="0"/>
                <w:lang w:val="fr-FR"/>
              </w:rPr>
              <w:t>Avez-vous déjà fait quelque chose ou utilisé une méthode pour retarder ou éviter une grossesse ?</w:t>
            </w:r>
          </w:p>
        </w:tc>
        <w:tc>
          <w:tcPr>
            <w:tcW w:w="2159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DA6BEEC" w14:textId="77777777" w:rsidR="00040AAB" w:rsidRPr="00B11BA6" w:rsidRDefault="003E31CF" w:rsidP="0013361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040AAB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20F719FC" w14:textId="77777777" w:rsidR="00040AAB" w:rsidRPr="00B11BA6" w:rsidRDefault="003E31CF" w:rsidP="0013361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040AAB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8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AC9F81" w14:textId="77777777" w:rsidR="00040AAB" w:rsidRPr="00B11BA6" w:rsidRDefault="00BB32A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strike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Fin</w:t>
            </w:r>
          </w:p>
          <w:p w14:paraId="736FF239" w14:textId="77777777" w:rsidR="00040AAB" w:rsidRPr="00B11BA6" w:rsidRDefault="00040AAB" w:rsidP="009C6127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="009C6127" w:rsidRPr="00B11BA6">
              <w:rPr>
                <w:rFonts w:ascii="Times New Roman" w:hAnsi="Times New Roman"/>
                <w:i/>
                <w:smallCaps w:val="0"/>
              </w:rPr>
              <w:t>Fin</w:t>
            </w:r>
          </w:p>
        </w:tc>
      </w:tr>
      <w:tr w:rsidR="00040AAB" w:rsidRPr="00AA50AA" w14:paraId="32513687" w14:textId="77777777" w:rsidTr="00754330">
        <w:trPr>
          <w:cantSplit/>
          <w:jc w:val="center"/>
        </w:trPr>
        <w:tc>
          <w:tcPr>
            <w:tcW w:w="2243" w:type="pct"/>
            <w:tcBorders>
              <w:top w:val="sing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B641C82" w14:textId="77777777" w:rsidR="00040AAB" w:rsidRPr="00B11BA6" w:rsidRDefault="00040AAB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CP</w:t>
            </w:r>
            <w:r w:rsidR="00BD7394" w:rsidRPr="00B11BA6">
              <w:rPr>
                <w:rFonts w:ascii="Times New Roman" w:hAnsi="Times New Roman"/>
                <w:b/>
                <w:smallCaps w:val="0"/>
                <w:lang w:val="fr-FR"/>
              </w:rPr>
              <w:t>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C6127" w:rsidRPr="00B11BA6">
              <w:rPr>
                <w:rFonts w:ascii="Times New Roman" w:hAnsi="Times New Roman"/>
                <w:smallCaps w:val="0"/>
                <w:lang w:val="fr-FR"/>
              </w:rPr>
              <w:t>Que faites-vous pour retarder ou éviter une grossesse ?</w:t>
            </w:r>
          </w:p>
          <w:p w14:paraId="4AA6A568" w14:textId="77777777" w:rsidR="009C6127" w:rsidRPr="00B11BA6" w:rsidRDefault="009C6127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76245C1F" w14:textId="77777777" w:rsidR="009C6127" w:rsidRPr="00B11BA6" w:rsidRDefault="00744625" w:rsidP="009C6127">
            <w:pPr>
              <w:pStyle w:val="1Intvwqst"/>
              <w:widowControl w:val="0"/>
              <w:rPr>
                <w:rStyle w:val="hps"/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Style w:val="hps"/>
                <w:rFonts w:ascii="Times New Roman" w:hAnsi="Times New Roman"/>
                <w:i/>
                <w:smallCaps w:val="0"/>
                <w:lang w:val="fr-FR"/>
              </w:rPr>
              <w:tab/>
            </w:r>
            <w:r w:rsidR="009C6127" w:rsidRPr="00B11BA6">
              <w:rPr>
                <w:rStyle w:val="hps"/>
                <w:rFonts w:ascii="Times New Roman" w:hAnsi="Times New Roman"/>
                <w:i/>
                <w:smallCaps w:val="0"/>
                <w:lang w:val="fr-FR"/>
              </w:rPr>
              <w:t>Ne pas suggérer de réponse.</w:t>
            </w:r>
          </w:p>
          <w:p w14:paraId="6BEF0D31" w14:textId="77777777" w:rsidR="00040AAB" w:rsidRPr="00B11BA6" w:rsidRDefault="009C6127" w:rsidP="00AE2D3B">
            <w:pPr>
              <w:pStyle w:val="1Intvwqst"/>
              <w:widowControl w:val="0"/>
              <w:rPr>
                <w:lang w:val="fr-FR"/>
              </w:rPr>
            </w:pPr>
            <w:r w:rsidRPr="00B11BA6">
              <w:rPr>
                <w:rStyle w:val="hps"/>
                <w:rFonts w:ascii="Times New Roman" w:hAnsi="Times New Roman"/>
                <w:i/>
                <w:smallCaps w:val="0"/>
                <w:lang w:val="fr-FR"/>
              </w:rPr>
              <w:t xml:space="preserve">      Si plus d’une méthode est mentionnée, en</w:t>
            </w:r>
            <w:r w:rsidR="00AE2D3B" w:rsidRPr="00B11BA6">
              <w:rPr>
                <w:rStyle w:val="hps"/>
                <w:rFonts w:ascii="Times New Roman" w:hAnsi="Times New Roman"/>
                <w:i/>
                <w:smallCaps w:val="0"/>
                <w:lang w:val="fr-FR"/>
              </w:rPr>
              <w:t>registr</w:t>
            </w:r>
            <w:r w:rsidRPr="00B11BA6">
              <w:rPr>
                <w:rStyle w:val="hps"/>
                <w:rFonts w:ascii="Times New Roman" w:hAnsi="Times New Roman"/>
                <w:i/>
                <w:smallCaps w:val="0"/>
                <w:lang w:val="fr-FR"/>
              </w:rPr>
              <w:t>er chacune d’entre elles.</w:t>
            </w:r>
          </w:p>
        </w:tc>
        <w:tc>
          <w:tcPr>
            <w:tcW w:w="2159" w:type="pct"/>
            <w:tcBorders>
              <w:top w:val="sing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D9FB6C" w14:textId="77777777" w:rsidR="00040AAB" w:rsidRPr="00B11BA6" w:rsidRDefault="00B90B44" w:rsidP="0013361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sterilis</w:t>
            </w:r>
            <w:r w:rsidR="00040AAB" w:rsidRPr="00B11BA6">
              <w:rPr>
                <w:rFonts w:ascii="Times New Roman" w:hAnsi="Times New Roman"/>
                <w:caps/>
                <w:lang w:val="fr-FR"/>
              </w:rPr>
              <w:t>ation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 femini</w:t>
            </w:r>
            <w:r w:rsidR="00E936B7" w:rsidRPr="00B11BA6">
              <w:rPr>
                <w:rFonts w:ascii="Times New Roman" w:hAnsi="Times New Roman"/>
                <w:caps/>
                <w:lang w:val="fr-FR"/>
              </w:rPr>
              <w:t>n</w:t>
            </w:r>
            <w:r w:rsidRPr="00B11BA6">
              <w:rPr>
                <w:rFonts w:ascii="Times New Roman" w:hAnsi="Times New Roman"/>
                <w:caps/>
                <w:lang w:val="fr-FR"/>
              </w:rPr>
              <w:t>e</w:t>
            </w:r>
            <w:r w:rsidR="00040AAB" w:rsidRPr="00B11BA6">
              <w:rPr>
                <w:rFonts w:ascii="Times New Roman" w:hAnsi="Times New Roman"/>
                <w:caps/>
                <w:lang w:val="fr-FR"/>
              </w:rPr>
              <w:tab/>
              <w:t>A</w:t>
            </w:r>
          </w:p>
          <w:p w14:paraId="618F4A5B" w14:textId="77777777" w:rsidR="00040AAB" w:rsidRPr="00B11BA6" w:rsidRDefault="00040AAB" w:rsidP="0013361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sterili</w:t>
            </w:r>
            <w:r w:rsidR="00B90B44" w:rsidRPr="00B11BA6">
              <w:rPr>
                <w:rFonts w:ascii="Times New Roman" w:hAnsi="Times New Roman"/>
                <w:caps/>
                <w:lang w:val="fr-FR"/>
              </w:rPr>
              <w:t>s</w:t>
            </w:r>
            <w:r w:rsidRPr="00B11BA6">
              <w:rPr>
                <w:rFonts w:ascii="Times New Roman" w:hAnsi="Times New Roman"/>
                <w:caps/>
                <w:lang w:val="fr-FR"/>
              </w:rPr>
              <w:t>ation</w:t>
            </w:r>
            <w:r w:rsidR="00B90B44" w:rsidRPr="00B11BA6">
              <w:rPr>
                <w:rFonts w:ascii="Times New Roman" w:hAnsi="Times New Roman"/>
                <w:caps/>
                <w:lang w:val="fr-FR"/>
              </w:rPr>
              <w:t xml:space="preserve"> masculine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B</w:t>
            </w:r>
          </w:p>
          <w:p w14:paraId="51246305" w14:textId="77777777" w:rsidR="00040AAB" w:rsidRPr="00B11BA6" w:rsidRDefault="00E50A76" w:rsidP="0013361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DIU</w:t>
            </w:r>
            <w:r w:rsidR="00040AAB" w:rsidRPr="00B11BA6">
              <w:rPr>
                <w:rFonts w:ascii="Times New Roman" w:hAnsi="Times New Roman"/>
                <w:caps/>
                <w:lang w:val="fr-FR"/>
              </w:rPr>
              <w:tab/>
              <w:t>C</w:t>
            </w:r>
          </w:p>
          <w:p w14:paraId="7BF7881C" w14:textId="77777777" w:rsidR="00040AAB" w:rsidRPr="00B11BA6" w:rsidRDefault="00040AAB" w:rsidP="0013361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Injectables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D</w:t>
            </w:r>
          </w:p>
          <w:p w14:paraId="622D9D72" w14:textId="77777777" w:rsidR="00040AAB" w:rsidRPr="00B11BA6" w:rsidRDefault="00040AAB" w:rsidP="0013361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Implants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E</w:t>
            </w:r>
          </w:p>
          <w:p w14:paraId="0AFE013F" w14:textId="77777777" w:rsidR="00040AAB" w:rsidRPr="00B11BA6" w:rsidRDefault="00040AAB" w:rsidP="0013361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Pil</w:t>
            </w:r>
            <w:r w:rsidR="00B90B44" w:rsidRPr="00B11BA6">
              <w:rPr>
                <w:rFonts w:ascii="Times New Roman" w:hAnsi="Times New Roman"/>
                <w:caps/>
                <w:lang w:val="fr-FR"/>
              </w:rPr>
              <w:t>ules</w:t>
            </w:r>
            <w:r w:rsidR="00E50A76" w:rsidRPr="00B11BA6">
              <w:rPr>
                <w:rFonts w:ascii="Times New Roman" w:hAnsi="Times New Roman"/>
                <w:caps/>
                <w:lang w:val="fr-FR"/>
              </w:rPr>
              <w:t>/PILULES DU LENDEMAIN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F</w:t>
            </w:r>
          </w:p>
          <w:p w14:paraId="4D8297C4" w14:textId="77777777" w:rsidR="00040AAB" w:rsidRPr="00AA50AA" w:rsidRDefault="00040AAB" w:rsidP="0013361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AA50AA">
              <w:rPr>
                <w:rFonts w:ascii="Times New Roman" w:hAnsi="Times New Roman"/>
                <w:caps/>
                <w:lang w:val="fr-FR"/>
              </w:rPr>
              <w:t>condom</w:t>
            </w:r>
            <w:r w:rsidR="00B90B44" w:rsidRPr="00AA50AA">
              <w:rPr>
                <w:rFonts w:ascii="Times New Roman" w:hAnsi="Times New Roman"/>
                <w:caps/>
                <w:lang w:val="fr-FR"/>
              </w:rPr>
              <w:t xml:space="preserve"> masculin</w:t>
            </w:r>
            <w:r w:rsidRPr="00AA50AA">
              <w:rPr>
                <w:rFonts w:ascii="Times New Roman" w:hAnsi="Times New Roman"/>
                <w:caps/>
                <w:lang w:val="fr-FR"/>
              </w:rPr>
              <w:tab/>
              <w:t>G</w:t>
            </w:r>
          </w:p>
          <w:p w14:paraId="260517CA" w14:textId="77777777" w:rsidR="00040AAB" w:rsidRPr="00B11BA6" w:rsidRDefault="00040AAB" w:rsidP="0013361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condom</w:t>
            </w:r>
            <w:r w:rsidR="00B90B44" w:rsidRPr="00B11BA6">
              <w:rPr>
                <w:rFonts w:ascii="Times New Roman" w:hAnsi="Times New Roman"/>
                <w:caps/>
              </w:rPr>
              <w:t xml:space="preserve"> feminin</w:t>
            </w:r>
            <w:r w:rsidRPr="00B11BA6">
              <w:rPr>
                <w:rFonts w:ascii="Times New Roman" w:hAnsi="Times New Roman"/>
                <w:caps/>
              </w:rPr>
              <w:tab/>
              <w:t>H</w:t>
            </w:r>
          </w:p>
          <w:p w14:paraId="2C6E7534" w14:textId="77777777" w:rsidR="00040AAB" w:rsidRPr="00AA50AA" w:rsidRDefault="00040AAB" w:rsidP="0013361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US"/>
              </w:rPr>
            </w:pPr>
            <w:r w:rsidRPr="00AA50AA">
              <w:rPr>
                <w:rFonts w:ascii="Times New Roman" w:hAnsi="Times New Roman"/>
                <w:caps/>
                <w:lang w:val="en-US"/>
              </w:rPr>
              <w:t>Diaphragm</w:t>
            </w:r>
            <w:r w:rsidR="00B90B44" w:rsidRPr="00AA50AA">
              <w:rPr>
                <w:rFonts w:ascii="Times New Roman" w:hAnsi="Times New Roman"/>
                <w:caps/>
                <w:lang w:val="en-US"/>
              </w:rPr>
              <w:t>e</w:t>
            </w:r>
            <w:r w:rsidRPr="00AA50AA">
              <w:rPr>
                <w:rFonts w:ascii="Times New Roman" w:hAnsi="Times New Roman"/>
                <w:caps/>
                <w:lang w:val="en-US"/>
              </w:rPr>
              <w:tab/>
              <w:t>I</w:t>
            </w:r>
          </w:p>
          <w:p w14:paraId="2493170C" w14:textId="77777777" w:rsidR="00040AAB" w:rsidRPr="00AA50AA" w:rsidRDefault="00B90B44" w:rsidP="0013361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n-US"/>
              </w:rPr>
            </w:pPr>
            <w:r w:rsidRPr="00AA50AA">
              <w:rPr>
                <w:rFonts w:ascii="Times New Roman" w:hAnsi="Times New Roman"/>
                <w:caps/>
                <w:lang w:val="en-US"/>
              </w:rPr>
              <w:t>mousse/gelee</w:t>
            </w:r>
            <w:r w:rsidR="00040AAB" w:rsidRPr="00AA50AA">
              <w:rPr>
                <w:rFonts w:ascii="Times New Roman" w:hAnsi="Times New Roman"/>
                <w:caps/>
                <w:lang w:val="en-US"/>
              </w:rPr>
              <w:tab/>
              <w:t>J</w:t>
            </w:r>
          </w:p>
          <w:p w14:paraId="39E7E1F4" w14:textId="77777777" w:rsidR="00B90B44" w:rsidRPr="00B11BA6" w:rsidRDefault="00B90B44" w:rsidP="00B90B44">
            <w:pPr>
              <w:pStyle w:val="Responsecategs"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methode de l’Allaitement Maternel </w:t>
            </w:r>
          </w:p>
          <w:p w14:paraId="0FD42922" w14:textId="77777777" w:rsidR="00040AAB" w:rsidRPr="00B11BA6" w:rsidRDefault="00B90B44" w:rsidP="00B90B44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  <w:t>et de l’Aménorrhée (MAMA</w:t>
            </w:r>
            <w:r w:rsidRPr="00B11BA6">
              <w:rPr>
                <w:rFonts w:ascii="Times New Roman" w:hAnsi="Times New Roman"/>
                <w:lang w:val="fr-FR"/>
              </w:rPr>
              <w:t>)</w:t>
            </w:r>
            <w:r w:rsidR="00040AAB" w:rsidRPr="00B11BA6">
              <w:rPr>
                <w:rFonts w:ascii="Times New Roman" w:hAnsi="Times New Roman"/>
                <w:caps/>
                <w:lang w:val="fr-FR"/>
              </w:rPr>
              <w:tab/>
              <w:t>K</w:t>
            </w:r>
          </w:p>
          <w:p w14:paraId="593AA882" w14:textId="77777777" w:rsidR="00040AAB" w:rsidRPr="00B11BA6" w:rsidRDefault="00040AAB" w:rsidP="0013361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abstinence </w:t>
            </w:r>
            <w:r w:rsidR="00B90B44" w:rsidRPr="00B11BA6">
              <w:rPr>
                <w:rFonts w:ascii="Times New Roman" w:hAnsi="Times New Roman"/>
                <w:caps/>
                <w:lang w:val="fr-FR"/>
              </w:rPr>
              <w:t>periodique</w:t>
            </w:r>
            <w:r w:rsidRPr="00B11BA6">
              <w:rPr>
                <w:rFonts w:ascii="Times New Roman" w:hAnsi="Times New Roman"/>
                <w:caps/>
                <w:lang w:val="fr-FR"/>
              </w:rPr>
              <w:t>/ Rythm</w:t>
            </w:r>
            <w:r w:rsidR="00B90B44" w:rsidRPr="00B11BA6">
              <w:rPr>
                <w:rFonts w:ascii="Times New Roman" w:hAnsi="Times New Roman"/>
                <w:caps/>
                <w:lang w:val="fr-FR"/>
              </w:rPr>
              <w:t>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L</w:t>
            </w:r>
          </w:p>
          <w:p w14:paraId="3A5F750B" w14:textId="77777777" w:rsidR="00040AAB" w:rsidRPr="00B11BA6" w:rsidRDefault="00B90B44" w:rsidP="0013361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retrait</w:t>
            </w:r>
            <w:r w:rsidR="00040AAB" w:rsidRPr="00B11BA6">
              <w:rPr>
                <w:rFonts w:ascii="Times New Roman" w:hAnsi="Times New Roman"/>
                <w:caps/>
                <w:lang w:val="fr-FR"/>
              </w:rPr>
              <w:tab/>
              <w:t>M</w:t>
            </w:r>
          </w:p>
          <w:p w14:paraId="7B19FD76" w14:textId="529298FE" w:rsidR="00040AAB" w:rsidRPr="00B11BA6" w:rsidRDefault="00870B0C" w:rsidP="00CE050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methode traditionnelle.........</w:t>
            </w:r>
            <w:r w:rsidR="00F42B28">
              <w:rPr>
                <w:rFonts w:ascii="Times New Roman" w:hAnsi="Times New Roman"/>
                <w:caps/>
                <w:lang w:val="fr-FR"/>
              </w:rPr>
              <w:t> …………</w:t>
            </w:r>
            <w:r w:rsidRPr="00B11BA6">
              <w:rPr>
                <w:rFonts w:ascii="Times New Roman" w:hAnsi="Times New Roman"/>
                <w:caps/>
                <w:lang w:val="fr-FR"/>
              </w:rPr>
              <w:t>...................n</w:t>
            </w:r>
          </w:p>
          <w:p w14:paraId="2F1D893C" w14:textId="77777777" w:rsidR="00040AAB" w:rsidRPr="00B11BA6" w:rsidRDefault="00626DBD" w:rsidP="00133612">
            <w:pPr>
              <w:pStyle w:val="Responsecategs"/>
              <w:tabs>
                <w:tab w:val="clear" w:pos="3942"/>
                <w:tab w:val="right" w:leader="underscore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Autre</w:t>
            </w:r>
            <w:r w:rsidR="00040AAB" w:rsidRPr="00B11BA6">
              <w:rPr>
                <w:rFonts w:ascii="Times New Roman" w:hAnsi="Times New Roman"/>
                <w:caps/>
                <w:lang w:val="fr-FR"/>
              </w:rPr>
              <w:t xml:space="preserve"> (</w:t>
            </w:r>
            <w:r w:rsidR="00210E08" w:rsidRPr="00B11BA6">
              <w:rPr>
                <w:rFonts w:ascii="Times New Roman" w:hAnsi="Times New Roman"/>
                <w:i/>
                <w:lang w:val="fr-FR"/>
              </w:rPr>
              <w:t>préciser)</w:t>
            </w:r>
            <w:r w:rsidR="00040AAB" w:rsidRPr="00B11BA6">
              <w:rPr>
                <w:rFonts w:ascii="Times New Roman" w:hAnsi="Times New Roman"/>
                <w:caps/>
                <w:lang w:val="fr-FR"/>
              </w:rPr>
              <w:tab/>
              <w:t>X</w:t>
            </w:r>
          </w:p>
        </w:tc>
        <w:tc>
          <w:tcPr>
            <w:tcW w:w="598" w:type="pct"/>
            <w:tcBorders>
              <w:top w:val="sing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2695E5" w14:textId="77777777" w:rsidR="00040AAB" w:rsidRPr="00B11BA6" w:rsidRDefault="00040AAB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</w:tr>
    </w:tbl>
    <w:p w14:paraId="70A5A5B1" w14:textId="77777777" w:rsidR="00C449CD" w:rsidRPr="00B11BA6" w:rsidRDefault="00C449CD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  <w:r w:rsidRPr="00B11BA6">
        <w:rPr>
          <w:sz w:val="20"/>
          <w:lang w:val="fr-FR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3"/>
        <w:gridCol w:w="4282"/>
        <w:gridCol w:w="1764"/>
      </w:tblGrid>
      <w:tr w:rsidR="00C449CD" w:rsidRPr="00B11BA6" w14:paraId="2D340DB7" w14:textId="77777777" w:rsidTr="00133612">
        <w:trPr>
          <w:cantSplit/>
          <w:jc w:val="center"/>
        </w:trPr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DD2708A" w14:textId="77777777" w:rsidR="00C449CD" w:rsidRPr="00B11BA6" w:rsidRDefault="00C449CD" w:rsidP="00870B0C">
            <w:pPr>
              <w:pStyle w:val="modulename"/>
              <w:pageBreakBefore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B11BA6">
              <w:rPr>
                <w:b w:val="0"/>
                <w:caps w:val="0"/>
                <w:sz w:val="20"/>
                <w:lang w:val="fr-FR"/>
              </w:rPr>
              <w:lastRenderedPageBreak/>
              <w:br w:type="page"/>
            </w:r>
            <w:r w:rsidRPr="00B11BA6">
              <w:rPr>
                <w:sz w:val="20"/>
                <w:lang w:val="fr-FR"/>
              </w:rPr>
              <w:br w:type="page"/>
            </w:r>
            <w:r w:rsidR="00870B0C" w:rsidRPr="00B11BA6">
              <w:rPr>
                <w:sz w:val="20"/>
              </w:rPr>
              <w:t>besoin non satisfait</w:t>
            </w:r>
            <w:r w:rsidRPr="00B11BA6">
              <w:rPr>
                <w:sz w:val="20"/>
              </w:rPr>
              <w:tab/>
              <w:t>UN</w:t>
            </w:r>
          </w:p>
        </w:tc>
      </w:tr>
      <w:tr w:rsidR="00744625" w:rsidRPr="00B11BA6" w14:paraId="5A0C7872" w14:textId="77777777" w:rsidTr="0013361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10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FEE612" w14:textId="77777777" w:rsidR="00744625" w:rsidRPr="00B11BA6" w:rsidRDefault="00744625" w:rsidP="00625CBD">
            <w:pPr>
              <w:pStyle w:val="InstructionstointvwChar4"/>
              <w:spacing w:line="276" w:lineRule="auto"/>
              <w:ind w:left="144" w:hanging="144"/>
              <w:contextualSpacing/>
              <w:rPr>
                <w:smallCaps/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UN1</w:t>
            </w:r>
            <w:r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386103"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Pr="00B11BA6">
              <w:rPr>
                <w:lang w:val="fr-FR"/>
              </w:rPr>
              <w:t xml:space="preserve"> CP1. </w:t>
            </w:r>
            <w:r w:rsidR="00625CBD" w:rsidRPr="00B11BA6">
              <w:rPr>
                <w:lang w:val="fr-FR"/>
              </w:rPr>
              <w:t xml:space="preserve">Enceinte </w:t>
            </w:r>
            <w:r w:rsidR="004478C8" w:rsidRPr="00B11BA6">
              <w:rPr>
                <w:lang w:val="fr-FR"/>
              </w:rPr>
              <w:t xml:space="preserve">actuellement </w:t>
            </w:r>
            <w:r w:rsidRPr="00B11BA6">
              <w:rPr>
                <w:lang w:val="fr-FR"/>
              </w:rPr>
              <w:t>?</w:t>
            </w:r>
          </w:p>
        </w:tc>
        <w:tc>
          <w:tcPr>
            <w:tcW w:w="205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CD0A0C" w14:textId="77777777" w:rsidR="00744625" w:rsidRPr="00B11BA6" w:rsidRDefault="003E31CF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5215FF" w:rsidRPr="00B11BA6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744625" w:rsidRPr="00B11BA6">
              <w:rPr>
                <w:rFonts w:ascii="Times New Roman" w:hAnsi="Times New Roman"/>
                <w:caps/>
                <w:lang w:val="fr-FR"/>
              </w:rPr>
              <w:t>CP1=1</w:t>
            </w:r>
            <w:r w:rsidR="00744625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0E07291B" w14:textId="77777777" w:rsidR="00744625" w:rsidRPr="00B11BA6" w:rsidRDefault="003E31CF" w:rsidP="005215FF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744625" w:rsidRPr="00B11BA6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04224D" w:rsidRPr="00B11BA6">
              <w:rPr>
                <w:rFonts w:ascii="Times New Roman" w:hAnsi="Times New Roman"/>
                <w:caps/>
                <w:lang w:val="fr-FR"/>
              </w:rPr>
              <w:t xml:space="preserve">NSP ou </w:t>
            </w:r>
            <w:r w:rsidR="00625CBD" w:rsidRPr="00B11BA6">
              <w:rPr>
                <w:rFonts w:ascii="Times New Roman" w:hAnsi="Times New Roman"/>
                <w:caps/>
                <w:lang w:val="fr-FR"/>
              </w:rPr>
              <w:t>pas sure</w:t>
            </w:r>
            <w:r w:rsidR="006F567C" w:rsidRPr="00B11BA6">
              <w:rPr>
                <w:rFonts w:ascii="Times New Roman" w:hAnsi="Times New Roman"/>
                <w:caps/>
                <w:lang w:val="fr-FR"/>
              </w:rPr>
              <w:t>, CP1</w:t>
            </w:r>
            <w:r w:rsidR="00744625" w:rsidRPr="00B11BA6">
              <w:rPr>
                <w:rFonts w:ascii="Times New Roman" w:hAnsi="Times New Roman"/>
                <w:caps/>
                <w:lang w:val="fr-FR"/>
              </w:rPr>
              <w:t>= 2 o</w:t>
            </w:r>
            <w:r w:rsidR="00625CBD" w:rsidRPr="00B11BA6">
              <w:rPr>
                <w:rFonts w:ascii="Times New Roman" w:hAnsi="Times New Roman"/>
                <w:caps/>
                <w:lang w:val="fr-FR"/>
              </w:rPr>
              <w:t>u</w:t>
            </w:r>
            <w:r w:rsidR="005215FF" w:rsidRPr="00B11BA6">
              <w:rPr>
                <w:rFonts w:ascii="Times New Roman" w:hAnsi="Times New Roman"/>
                <w:caps/>
                <w:lang w:val="fr-FR"/>
              </w:rPr>
              <w:t xml:space="preserve"> 8</w:t>
            </w:r>
            <w:r w:rsidR="00744625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C0B3DF" w14:textId="77777777" w:rsidR="00232DB0" w:rsidRPr="00B11BA6" w:rsidRDefault="00232DB0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52C13B4A" w14:textId="77777777" w:rsidR="00744625" w:rsidRPr="00B11BA6" w:rsidRDefault="00232DB0" w:rsidP="00870B0C">
            <w:pPr>
              <w:pStyle w:val="skipcolumn"/>
              <w:spacing w:line="276" w:lineRule="auto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="00744625"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="00744625" w:rsidRPr="00B11BA6">
              <w:rPr>
                <w:rFonts w:ascii="Times New Roman" w:hAnsi="Times New Roman"/>
                <w:i/>
                <w:smallCaps w:val="0"/>
              </w:rPr>
              <w:t>UN</w:t>
            </w:r>
            <w:r w:rsidR="00BD7394" w:rsidRPr="00B11BA6">
              <w:rPr>
                <w:rFonts w:ascii="Times New Roman" w:hAnsi="Times New Roman"/>
                <w:i/>
                <w:smallCaps w:val="0"/>
              </w:rPr>
              <w:t>6</w:t>
            </w:r>
          </w:p>
        </w:tc>
      </w:tr>
      <w:tr w:rsidR="00C449CD" w:rsidRPr="00B11BA6" w14:paraId="2DACAE67" w14:textId="77777777" w:rsidTr="00133612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10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75A334" w14:textId="77777777" w:rsidR="00C449CD" w:rsidRPr="00B11BA6" w:rsidRDefault="00C449CD" w:rsidP="00DD4F96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UN2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F567C" w:rsidRPr="00B11BA6">
              <w:rPr>
                <w:rFonts w:ascii="Times New Roman" w:hAnsi="Times New Roman"/>
                <w:smallCaps w:val="0"/>
                <w:lang w:val="fr-FR"/>
              </w:rPr>
              <w:t>Maintenant je</w:t>
            </w:r>
            <w:r w:rsidR="00625CBD" w:rsidRPr="00B11BA6">
              <w:rPr>
                <w:rFonts w:ascii="Times New Roman" w:hAnsi="Times New Roman"/>
                <w:smallCaps w:val="0"/>
                <w:lang w:val="fr-FR"/>
              </w:rPr>
              <w:t xml:space="preserve"> voudrais parler </w:t>
            </w:r>
            <w:r w:rsidR="006F567C" w:rsidRPr="00B11BA6">
              <w:rPr>
                <w:rFonts w:ascii="Times New Roman" w:hAnsi="Times New Roman"/>
                <w:smallCaps w:val="0"/>
                <w:lang w:val="fr-FR"/>
              </w:rPr>
              <w:t>avec-vous</w:t>
            </w:r>
            <w:r w:rsidR="00625CBD" w:rsidRPr="00B11BA6">
              <w:rPr>
                <w:rFonts w:ascii="Times New Roman" w:hAnsi="Times New Roman"/>
                <w:smallCaps w:val="0"/>
                <w:lang w:val="fr-FR"/>
              </w:rPr>
              <w:t xml:space="preserve"> de votre grossesse actuelle. Quand vous êtes tombée enceinte, est-ce que vous vouliez tomber enceinte </w:t>
            </w:r>
            <w:r w:rsidR="007A4D5D" w:rsidRPr="00B11BA6">
              <w:rPr>
                <w:rFonts w:ascii="Times New Roman" w:hAnsi="Times New Roman"/>
                <w:smallCaps w:val="0"/>
                <w:lang w:val="fr-FR"/>
              </w:rPr>
              <w:t>à</w:t>
            </w:r>
            <w:r w:rsidR="00DD4F96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625CBD" w:rsidRPr="00B11BA6">
              <w:rPr>
                <w:rFonts w:ascii="Times New Roman" w:hAnsi="Times New Roman"/>
                <w:smallCaps w:val="0"/>
                <w:lang w:val="fr-FR"/>
              </w:rPr>
              <w:t xml:space="preserve">ce moment-là ? </w:t>
            </w:r>
          </w:p>
        </w:tc>
        <w:tc>
          <w:tcPr>
            <w:tcW w:w="205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02CA0C" w14:textId="77777777" w:rsidR="00C449CD" w:rsidRPr="00B11BA6" w:rsidRDefault="003E31CF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C449CD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150E0521" w14:textId="77777777" w:rsidR="00C449CD" w:rsidRPr="00B11BA6" w:rsidRDefault="003E31CF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C449CD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84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5E78380" w14:textId="77777777" w:rsidR="00C449CD" w:rsidRPr="00B11BA6" w:rsidRDefault="00C449CD" w:rsidP="00BD7394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UN</w:t>
            </w:r>
            <w:r w:rsidR="00BD7394" w:rsidRPr="00B11BA6">
              <w:rPr>
                <w:rFonts w:ascii="Times New Roman" w:hAnsi="Times New Roman"/>
                <w:i/>
                <w:smallCaps w:val="0"/>
              </w:rPr>
              <w:t>5</w:t>
            </w:r>
          </w:p>
        </w:tc>
      </w:tr>
      <w:tr w:rsidR="003669CB" w:rsidRPr="00B11BA6" w14:paraId="22A326CA" w14:textId="77777777" w:rsidTr="0013361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10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4AB6448" w14:textId="77777777" w:rsidR="003669CB" w:rsidRPr="00B11BA6" w:rsidRDefault="003669CB" w:rsidP="005215FF">
            <w:pPr>
              <w:pStyle w:val="InstructionstointvwChar4"/>
              <w:spacing w:line="276" w:lineRule="auto"/>
              <w:ind w:left="144" w:hanging="144"/>
              <w:contextualSpacing/>
              <w:rPr>
                <w:smallCaps/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UN</w:t>
            </w:r>
            <w:r w:rsidR="00BD7394"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3</w:t>
            </w:r>
            <w:r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A17503"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="009535F0" w:rsidRPr="00B11BA6">
              <w:rPr>
                <w:lang w:val="fr-FR"/>
              </w:rPr>
              <w:t xml:space="preserve"> CM</w:t>
            </w:r>
            <w:r w:rsidR="005215FF" w:rsidRPr="00B11BA6">
              <w:rPr>
                <w:lang w:val="fr-FR"/>
              </w:rPr>
              <w:t>1</w:t>
            </w:r>
            <w:r w:rsidRPr="00B11BA6">
              <w:rPr>
                <w:lang w:val="fr-FR"/>
              </w:rPr>
              <w:t xml:space="preserve">. </w:t>
            </w:r>
            <w:r w:rsidR="00625CBD" w:rsidRPr="00B11BA6">
              <w:rPr>
                <w:lang w:val="fr-FR"/>
              </w:rPr>
              <w:t>A déjà eu des naissances</w:t>
            </w:r>
            <w:r w:rsidRPr="00B11BA6">
              <w:rPr>
                <w:lang w:val="fr-FR"/>
              </w:rPr>
              <w:t>?</w:t>
            </w:r>
          </w:p>
        </w:tc>
        <w:tc>
          <w:tcPr>
            <w:tcW w:w="205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330735" w14:textId="77777777" w:rsidR="003669CB" w:rsidRPr="00B11BA6" w:rsidRDefault="003E31CF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870B0C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625CBD" w:rsidRPr="00B11BA6">
              <w:rPr>
                <w:rFonts w:ascii="Times New Roman" w:hAnsi="Times New Roman"/>
                <w:caps/>
                <w:lang w:val="fr-FR"/>
              </w:rPr>
              <w:t>aucune</w:t>
            </w:r>
            <w:r w:rsidR="003669CB" w:rsidRPr="00B11BA6">
              <w:rPr>
                <w:rFonts w:ascii="Times New Roman" w:hAnsi="Times New Roman"/>
                <w:caps/>
                <w:lang w:val="fr-FR"/>
              </w:rPr>
              <w:tab/>
              <w:t>0</w:t>
            </w:r>
          </w:p>
          <w:p w14:paraId="16A8490F" w14:textId="77777777" w:rsidR="003669CB" w:rsidRPr="00B11BA6" w:rsidRDefault="00625CBD" w:rsidP="00625CBD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 au moins une naissance</w:t>
            </w:r>
            <w:r w:rsidR="003669CB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077EE4" w14:textId="77777777" w:rsidR="003669CB" w:rsidRPr="00B11BA6" w:rsidRDefault="003669CB" w:rsidP="009D60A6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0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UN</w:t>
            </w:r>
            <w:r w:rsidR="00BD7394" w:rsidRPr="00B11BA6">
              <w:rPr>
                <w:rFonts w:ascii="Times New Roman" w:hAnsi="Times New Roman"/>
                <w:i/>
                <w:smallCaps w:val="0"/>
              </w:rPr>
              <w:t>4</w:t>
            </w:r>
            <w:r w:rsidRPr="00B11BA6">
              <w:rPr>
                <w:rFonts w:ascii="Times New Roman" w:hAnsi="Times New Roman"/>
                <w:i/>
                <w:smallCaps w:val="0"/>
              </w:rPr>
              <w:t>A</w:t>
            </w:r>
          </w:p>
          <w:p w14:paraId="279BE4BE" w14:textId="77777777" w:rsidR="003669CB" w:rsidRPr="00B11BA6" w:rsidRDefault="003669CB" w:rsidP="00BD7394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UN</w:t>
            </w:r>
            <w:r w:rsidR="00BD7394" w:rsidRPr="00B11BA6">
              <w:rPr>
                <w:rFonts w:ascii="Times New Roman" w:hAnsi="Times New Roman"/>
                <w:i/>
                <w:smallCaps w:val="0"/>
              </w:rPr>
              <w:t>4</w:t>
            </w:r>
            <w:r w:rsidRPr="00B11BA6">
              <w:rPr>
                <w:rFonts w:ascii="Times New Roman" w:hAnsi="Times New Roman"/>
                <w:i/>
                <w:smallCaps w:val="0"/>
              </w:rPr>
              <w:t>B</w:t>
            </w:r>
          </w:p>
        </w:tc>
      </w:tr>
      <w:tr w:rsidR="00C449CD" w:rsidRPr="00B11BA6" w14:paraId="0CE8C7B1" w14:textId="77777777" w:rsidTr="00133612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104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813DE16" w14:textId="77777777" w:rsidR="00C449CD" w:rsidRPr="00B11BA6" w:rsidRDefault="00C449CD" w:rsidP="003669C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UN</w:t>
            </w:r>
            <w:r w:rsidR="00BD7394" w:rsidRPr="00B11BA6">
              <w:rPr>
                <w:rFonts w:ascii="Times New Roman" w:hAnsi="Times New Roman"/>
                <w:b/>
                <w:smallCaps w:val="0"/>
                <w:lang w:val="fr-FR"/>
              </w:rPr>
              <w:t>4A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25CBD" w:rsidRPr="00B11BA6">
              <w:rPr>
                <w:rFonts w:ascii="Times New Roman" w:hAnsi="Times New Roman"/>
                <w:smallCaps w:val="0"/>
                <w:lang w:val="fr-FR"/>
              </w:rPr>
              <w:t>Vouliez-vous avoir un enfant plus tard ou vouliez-vous ne pas avoir d’enfants</w:t>
            </w:r>
            <w:r w:rsidR="009E5F62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625CBD"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5D3BCF80" w14:textId="77777777" w:rsidR="003669CB" w:rsidRPr="00B11BA6" w:rsidRDefault="003669CB" w:rsidP="003669C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5A9455B6" w14:textId="77777777" w:rsidR="003669CB" w:rsidRPr="00B11BA6" w:rsidRDefault="003669CB" w:rsidP="00BD739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UN</w:t>
            </w:r>
            <w:r w:rsidR="00BD7394" w:rsidRPr="00B11BA6">
              <w:rPr>
                <w:rFonts w:ascii="Times New Roman" w:hAnsi="Times New Roman"/>
                <w:b/>
                <w:smallCaps w:val="0"/>
                <w:lang w:val="fr-FR"/>
              </w:rPr>
              <w:t>4</w:t>
            </w: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B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25CBD" w:rsidRPr="00B11BA6">
              <w:rPr>
                <w:rFonts w:ascii="Times New Roman" w:hAnsi="Times New Roman"/>
                <w:smallCaps w:val="0"/>
                <w:lang w:val="fr-FR"/>
              </w:rPr>
              <w:t>Vouliez-vous avoir un enfant plus tard ou vouliez-vous ne plus avoir d’autres</w:t>
            </w:r>
            <w:r w:rsidR="00870B0C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625CBD" w:rsidRPr="00B11BA6">
              <w:rPr>
                <w:rFonts w:ascii="Times New Roman" w:hAnsi="Times New Roman"/>
                <w:smallCaps w:val="0"/>
                <w:lang w:val="fr-FR"/>
              </w:rPr>
              <w:t>enfants</w:t>
            </w:r>
            <w:r w:rsidR="009E5F62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625CBD"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051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A91CC2" w14:textId="77777777" w:rsidR="00870B0C" w:rsidRPr="00B11BA6" w:rsidRDefault="00870B0C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DC0F8B1" w14:textId="77777777" w:rsidR="00C449CD" w:rsidRPr="00B11BA6" w:rsidRDefault="00625CB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plus tard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6F11A3AC" w14:textId="77777777" w:rsidR="00C449CD" w:rsidRPr="00B11BA6" w:rsidRDefault="00625CB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pas d’enfant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845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C0E39D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</w:tr>
      <w:tr w:rsidR="00C449CD" w:rsidRPr="00B11BA6" w14:paraId="72EF434F" w14:textId="77777777" w:rsidTr="00133612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104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4199FB" w14:textId="77777777" w:rsidR="00625CBD" w:rsidRPr="00B11BA6" w:rsidRDefault="00C449CD" w:rsidP="00625CBD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UN</w:t>
            </w:r>
            <w:r w:rsidR="00BD7394" w:rsidRPr="00B11BA6">
              <w:rPr>
                <w:rFonts w:ascii="Times New Roman" w:hAnsi="Times New Roman"/>
                <w:b/>
                <w:smallCaps w:val="0"/>
                <w:lang w:val="fr-FR"/>
              </w:rPr>
              <w:t>5</w:t>
            </w: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.</w:t>
            </w:r>
            <w:r w:rsidR="00870B0C" w:rsidRPr="00B11BA6">
              <w:rPr>
                <w:rFonts w:ascii="Times New Roman" w:hAnsi="Times New Roman"/>
                <w:b/>
                <w:smallCaps w:val="0"/>
                <w:lang w:val="fr-FR"/>
              </w:rPr>
              <w:t xml:space="preserve"> </w:t>
            </w:r>
            <w:r w:rsidR="00625CBD" w:rsidRPr="00B11BA6">
              <w:rPr>
                <w:rFonts w:ascii="Times New Roman" w:hAnsi="Times New Roman"/>
                <w:smallCaps w:val="0"/>
                <w:lang w:val="fr-FR"/>
              </w:rPr>
              <w:t>Maintenant je voudrais vous poser quelques</w:t>
            </w:r>
          </w:p>
          <w:p w14:paraId="44BD135E" w14:textId="77777777" w:rsidR="00625CBD" w:rsidRPr="00B11BA6" w:rsidRDefault="00625CBD" w:rsidP="00625CBD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questions au sujet de l’avenir. </w:t>
            </w:r>
            <w:r w:rsidR="00425503" w:rsidRPr="00B11BA6">
              <w:rPr>
                <w:rFonts w:ascii="Times New Roman" w:hAnsi="Times New Roman"/>
                <w:smallCaps w:val="0"/>
                <w:lang w:val="fr-FR"/>
              </w:rPr>
              <w:t>Après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l’enfant que </w:t>
            </w:r>
          </w:p>
          <w:p w14:paraId="249CC72E" w14:textId="77777777" w:rsidR="00625CBD" w:rsidRPr="00B11BA6" w:rsidRDefault="00625CBD" w:rsidP="00625CBD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vous attendez, voudriez-vous avoir un autre enfant </w:t>
            </w:r>
          </w:p>
          <w:p w14:paraId="2D91F4DF" w14:textId="77777777" w:rsidR="009E5F62" w:rsidRPr="00B11BA6" w:rsidRDefault="00625CBD" w:rsidP="00625CBD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ou préfèreriez-vous ne plus avoir d’enfants du </w:t>
            </w:r>
          </w:p>
          <w:p w14:paraId="536BDB96" w14:textId="77777777" w:rsidR="00625CBD" w:rsidRPr="00B11BA6" w:rsidRDefault="00625CBD" w:rsidP="00625CBD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tout</w:t>
            </w:r>
            <w:r w:rsidR="009E5F62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? </w:t>
            </w:r>
          </w:p>
          <w:p w14:paraId="6BD3FBC1" w14:textId="77777777" w:rsidR="00C449CD" w:rsidRPr="00B11BA6" w:rsidRDefault="00C449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  <w:tc>
          <w:tcPr>
            <w:tcW w:w="2051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6E1B64" w14:textId="77777777" w:rsidR="00C449CD" w:rsidRPr="00B11BA6" w:rsidRDefault="00C449C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av</w:t>
            </w:r>
            <w:r w:rsidR="00625CBD" w:rsidRPr="00B11BA6">
              <w:rPr>
                <w:rFonts w:ascii="Times New Roman" w:hAnsi="Times New Roman"/>
                <w:caps/>
                <w:lang w:val="fr-FR"/>
              </w:rPr>
              <w:t>oir un autre enfant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211DA3F8" w14:textId="77777777" w:rsidR="00C449CD" w:rsidRPr="00B11BA6" w:rsidRDefault="00625CB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pas d’autre enfant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0928365E" w14:textId="77777777" w:rsidR="00C449CD" w:rsidRPr="00B11BA6" w:rsidRDefault="00625CBD" w:rsidP="00625CBD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pas decidee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 xml:space="preserve"> / 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845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BA5C62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UN</w:t>
            </w:r>
            <w:r w:rsidR="00BD7394" w:rsidRPr="00B11BA6">
              <w:rPr>
                <w:rFonts w:ascii="Times New Roman" w:hAnsi="Times New Roman"/>
                <w:i/>
                <w:smallCaps w:val="0"/>
              </w:rPr>
              <w:t>8</w:t>
            </w:r>
          </w:p>
          <w:p w14:paraId="16770A33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UN1</w:t>
            </w:r>
            <w:r w:rsidR="005215FF" w:rsidRPr="00B11BA6">
              <w:rPr>
                <w:rFonts w:ascii="Times New Roman" w:hAnsi="Times New Roman"/>
                <w:i/>
                <w:smallCaps w:val="0"/>
              </w:rPr>
              <w:t>4</w:t>
            </w:r>
          </w:p>
          <w:p w14:paraId="6FCEFDE6" w14:textId="77777777" w:rsidR="00C449CD" w:rsidRPr="00B11BA6" w:rsidRDefault="00C449CD" w:rsidP="00BD7394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8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UN1</w:t>
            </w:r>
            <w:r w:rsidR="005215FF" w:rsidRPr="00B11BA6">
              <w:rPr>
                <w:rFonts w:ascii="Times New Roman" w:hAnsi="Times New Roman"/>
                <w:i/>
                <w:smallCaps w:val="0"/>
              </w:rPr>
              <w:t>4</w:t>
            </w:r>
          </w:p>
        </w:tc>
      </w:tr>
      <w:tr w:rsidR="00744625" w:rsidRPr="00B11BA6" w14:paraId="017A0910" w14:textId="77777777" w:rsidTr="0013361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10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FF6171F" w14:textId="77777777" w:rsidR="00744625" w:rsidRPr="00B11BA6" w:rsidRDefault="00744625" w:rsidP="0004224D">
            <w:pPr>
              <w:pStyle w:val="InstructionstointvwChar4"/>
              <w:spacing w:line="276" w:lineRule="auto"/>
              <w:ind w:left="144" w:hanging="144"/>
              <w:contextualSpacing/>
              <w:rPr>
                <w:smallCaps/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UN</w:t>
            </w:r>
            <w:r w:rsidR="00BD7394"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6</w:t>
            </w:r>
            <w:r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425503"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Pr="00B11BA6">
              <w:rPr>
                <w:lang w:val="fr-FR"/>
              </w:rPr>
              <w:t xml:space="preserve"> CP</w:t>
            </w:r>
            <w:r w:rsidR="0004224D" w:rsidRPr="00B11BA6">
              <w:rPr>
                <w:lang w:val="fr-FR"/>
              </w:rPr>
              <w:t>4</w:t>
            </w:r>
            <w:r w:rsidRPr="00B11BA6">
              <w:rPr>
                <w:lang w:val="fr-FR"/>
              </w:rPr>
              <w:t xml:space="preserve">. </w:t>
            </w:r>
            <w:r w:rsidR="00625CBD" w:rsidRPr="00B11BA6">
              <w:rPr>
                <w:lang w:val="fr-FR"/>
              </w:rPr>
              <w:t xml:space="preserve">Utilise actuellement la stérilisation féminine </w:t>
            </w:r>
            <w:r w:rsidRPr="00B11BA6">
              <w:rPr>
                <w:lang w:val="fr-FR"/>
              </w:rPr>
              <w:t>?</w:t>
            </w:r>
          </w:p>
        </w:tc>
        <w:tc>
          <w:tcPr>
            <w:tcW w:w="205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EE1EFFA" w14:textId="77777777" w:rsidR="00744625" w:rsidRPr="00B11BA6" w:rsidRDefault="003E31CF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04224D" w:rsidRPr="00B11BA6">
              <w:rPr>
                <w:rFonts w:ascii="Times New Roman" w:hAnsi="Times New Roman"/>
                <w:caps/>
                <w:lang w:val="fr-FR"/>
              </w:rPr>
              <w:t>, CP4 = A</w:t>
            </w:r>
            <w:r w:rsidR="00744625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3CC0435B" w14:textId="77777777" w:rsidR="00744625" w:rsidRPr="00B11BA6" w:rsidRDefault="003E31CF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04224D" w:rsidRPr="00B11BA6">
              <w:rPr>
                <w:rFonts w:ascii="Times New Roman" w:hAnsi="Times New Roman"/>
                <w:caps/>
                <w:lang w:val="fr-FR"/>
              </w:rPr>
              <w:t>, Cp4≠A</w:t>
            </w:r>
            <w:r w:rsidR="00744625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E4C583" w14:textId="77777777" w:rsidR="00744625" w:rsidRPr="00B11BA6" w:rsidRDefault="00744625" w:rsidP="00BD7394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UN1</w:t>
            </w:r>
            <w:r w:rsidR="00BD7394" w:rsidRPr="00B11BA6">
              <w:rPr>
                <w:rFonts w:ascii="Times New Roman" w:hAnsi="Times New Roman"/>
                <w:i/>
                <w:smallCaps w:val="0"/>
              </w:rPr>
              <w:t>4</w:t>
            </w:r>
          </w:p>
        </w:tc>
      </w:tr>
      <w:tr w:rsidR="00C449CD" w:rsidRPr="00B11BA6" w14:paraId="633FDC9C" w14:textId="77777777" w:rsidTr="00133612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104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1BA4F74" w14:textId="77777777" w:rsidR="00C449CD" w:rsidRPr="00B11BA6" w:rsidRDefault="00C449CD" w:rsidP="00BD739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UN</w:t>
            </w:r>
            <w:r w:rsidR="00BD7394" w:rsidRPr="00B11BA6">
              <w:rPr>
                <w:rFonts w:ascii="Times New Roman" w:hAnsi="Times New Roman"/>
                <w:b/>
                <w:smallCaps w:val="0"/>
                <w:lang w:val="fr-FR"/>
              </w:rPr>
              <w:t>7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25CBD" w:rsidRPr="00B11BA6">
              <w:rPr>
                <w:rFonts w:ascii="Times New Roman" w:hAnsi="Times New Roman"/>
                <w:smallCaps w:val="0"/>
                <w:lang w:val="fr-FR"/>
              </w:rPr>
              <w:t>Maintenant je voudrais vous poser quelques questions au sujet de l’avenir. Voulez-vous avoir un (autre) enfant ou voulez-vous ne pas/plus avoir d’enfants du tout</w:t>
            </w:r>
            <w:r w:rsidR="009E5F62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625CBD"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051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86E82A" w14:textId="77777777" w:rsidR="00C449CD" w:rsidRPr="00B11BA6" w:rsidRDefault="00625CB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avoir un autre enfant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09855C17" w14:textId="77777777" w:rsidR="00C449CD" w:rsidRPr="00B11BA6" w:rsidRDefault="00625CB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pas d’autre enfant</w:t>
            </w:r>
            <w:r w:rsidR="008157B6" w:rsidRPr="00B11BA6">
              <w:rPr>
                <w:rFonts w:ascii="Times New Roman" w:hAnsi="Times New Roman"/>
                <w:caps/>
                <w:lang w:val="fr-FR"/>
              </w:rPr>
              <w:t>/AUCUN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5C2AA71C" w14:textId="77777777" w:rsidR="00C449CD" w:rsidRPr="00B11BA6" w:rsidRDefault="004478C8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dit qu’elle ne peut pas tomber enceinte 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6B59C552" w14:textId="77777777" w:rsidR="00C449CD" w:rsidRPr="00B11BA6" w:rsidRDefault="00625CB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pas decidee / NSP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845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F3C70F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3C28766C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UN</w:t>
            </w:r>
            <w:r w:rsidR="00BD7394" w:rsidRPr="00B11BA6">
              <w:rPr>
                <w:rFonts w:ascii="Times New Roman" w:hAnsi="Times New Roman"/>
                <w:i/>
                <w:smallCaps w:val="0"/>
              </w:rPr>
              <w:t>10</w:t>
            </w:r>
          </w:p>
          <w:p w14:paraId="7753DD54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675EE662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3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UN1</w:t>
            </w:r>
            <w:r w:rsidR="00BD7394" w:rsidRPr="00B11BA6">
              <w:rPr>
                <w:rFonts w:ascii="Times New Roman" w:hAnsi="Times New Roman"/>
                <w:i/>
                <w:smallCaps w:val="0"/>
              </w:rPr>
              <w:t>2</w:t>
            </w:r>
          </w:p>
          <w:p w14:paraId="3EB93C02" w14:textId="77777777" w:rsidR="00C449CD" w:rsidRPr="00B11BA6" w:rsidRDefault="00C449CD" w:rsidP="00BD7394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8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UN</w:t>
            </w:r>
            <w:r w:rsidR="00BD7394" w:rsidRPr="00B11BA6">
              <w:rPr>
                <w:rFonts w:ascii="Times New Roman" w:hAnsi="Times New Roman"/>
                <w:i/>
                <w:smallCaps w:val="0"/>
              </w:rPr>
              <w:t>10</w:t>
            </w:r>
          </w:p>
        </w:tc>
      </w:tr>
      <w:tr w:rsidR="00C449CD" w:rsidRPr="00B11BA6" w14:paraId="3EB9C082" w14:textId="77777777" w:rsidTr="00133612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104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FF3C3E" w14:textId="77777777" w:rsidR="00C449CD" w:rsidRPr="00B11BA6" w:rsidRDefault="00C449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UN</w:t>
            </w:r>
            <w:r w:rsidR="00BD7394" w:rsidRPr="00B11BA6">
              <w:rPr>
                <w:rFonts w:ascii="Times New Roman" w:hAnsi="Times New Roman"/>
                <w:b/>
                <w:smallCaps w:val="0"/>
                <w:lang w:val="fr-FR"/>
              </w:rPr>
              <w:t>8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25CBD" w:rsidRPr="00B11BA6">
              <w:rPr>
                <w:rFonts w:ascii="Times New Roman" w:hAnsi="Times New Roman"/>
                <w:smallCaps w:val="0"/>
                <w:lang w:val="fr-FR"/>
              </w:rPr>
              <w:t xml:space="preserve">Combien de temps voudriez-vous attendre avant la naissance d’un (autre) enfant ? </w:t>
            </w:r>
          </w:p>
          <w:p w14:paraId="11B6DBC3" w14:textId="77777777" w:rsidR="00C449CD" w:rsidRPr="00B11BA6" w:rsidRDefault="00C449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2F197506" w14:textId="77777777" w:rsidR="00C449CD" w:rsidRPr="00B11BA6" w:rsidRDefault="00557067" w:rsidP="00BC5D7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iCs/>
                <w:smallCaps w:val="0"/>
                <w:lang w:val="fr-FR"/>
              </w:rPr>
              <w:tab/>
            </w:r>
            <w:r w:rsidR="003E31CF" w:rsidRPr="00B11BA6">
              <w:rPr>
                <w:rFonts w:ascii="Times New Roman" w:hAnsi="Times New Roman"/>
                <w:i/>
                <w:iCs/>
                <w:smallCaps w:val="0"/>
                <w:lang w:val="fr-FR"/>
              </w:rPr>
              <w:t>Enregistrer</w:t>
            </w:r>
            <w:r w:rsidR="0087683E" w:rsidRPr="00B11BA6">
              <w:rPr>
                <w:rFonts w:ascii="Times New Roman" w:hAnsi="Times New Roman"/>
                <w:i/>
                <w:iCs/>
                <w:smallCaps w:val="0"/>
                <w:lang w:val="fr-FR"/>
              </w:rPr>
              <w:t xml:space="preserve"> l</w:t>
            </w:r>
            <w:r w:rsidR="00514152" w:rsidRPr="00B11BA6">
              <w:rPr>
                <w:rFonts w:ascii="Times New Roman" w:hAnsi="Times New Roman"/>
                <w:i/>
                <w:iCs/>
                <w:smallCaps w:val="0"/>
                <w:lang w:val="fr-FR"/>
              </w:rPr>
              <w:t>a réponse telle que donnée p</w:t>
            </w:r>
            <w:r w:rsidR="004478C8" w:rsidRPr="00B11BA6">
              <w:rPr>
                <w:rFonts w:ascii="Times New Roman" w:hAnsi="Times New Roman"/>
                <w:i/>
                <w:iCs/>
                <w:smallCaps w:val="0"/>
                <w:lang w:val="fr-FR"/>
              </w:rPr>
              <w:t>a</w:t>
            </w:r>
            <w:r w:rsidR="00514152" w:rsidRPr="00B11BA6">
              <w:rPr>
                <w:rFonts w:ascii="Times New Roman" w:hAnsi="Times New Roman"/>
                <w:i/>
                <w:iCs/>
                <w:smallCaps w:val="0"/>
                <w:lang w:val="fr-FR"/>
              </w:rPr>
              <w:t xml:space="preserve">r </w:t>
            </w:r>
            <w:r w:rsidR="00BC5D7E" w:rsidRPr="00B11BA6">
              <w:rPr>
                <w:rFonts w:ascii="Times New Roman" w:hAnsi="Times New Roman"/>
                <w:i/>
                <w:iCs/>
                <w:smallCaps w:val="0"/>
                <w:lang w:val="fr-FR"/>
              </w:rPr>
              <w:t>la  répondante</w:t>
            </w:r>
            <w:r w:rsidR="00514152" w:rsidRPr="00B11BA6">
              <w:rPr>
                <w:rFonts w:ascii="Times New Roman" w:hAnsi="Times New Roman"/>
                <w:i/>
                <w:iCs/>
                <w:smallCaps w:val="0"/>
                <w:lang w:val="fr-FR"/>
              </w:rPr>
              <w:t xml:space="preserve">. </w:t>
            </w:r>
          </w:p>
        </w:tc>
        <w:tc>
          <w:tcPr>
            <w:tcW w:w="2051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EAB2EF5" w14:textId="77777777" w:rsidR="00C449CD" w:rsidRPr="00B11BA6" w:rsidRDefault="00C449C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8356DA9" w14:textId="77777777" w:rsidR="00C449CD" w:rsidRPr="00B11BA6" w:rsidRDefault="003E31CF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Mois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C449CD" w:rsidRPr="00B11BA6">
              <w:rPr>
                <w:rFonts w:ascii="Times New Roman" w:hAnsi="Times New Roman"/>
                <w:b/>
                <w:caps/>
                <w:lang w:val="fr-FR"/>
              </w:rPr>
              <w:t>1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 xml:space="preserve">  __ __</w:t>
            </w:r>
          </w:p>
          <w:p w14:paraId="04BC9B3B" w14:textId="77777777" w:rsidR="00C449CD" w:rsidRPr="00B11BA6" w:rsidRDefault="00C449C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529BC7B3" w14:textId="77777777" w:rsidR="00C449CD" w:rsidRPr="00B11BA6" w:rsidRDefault="003E31CF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Année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>s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C449CD" w:rsidRPr="00B11BA6">
              <w:rPr>
                <w:rFonts w:ascii="Times New Roman" w:hAnsi="Times New Roman"/>
                <w:b/>
                <w:caps/>
                <w:lang w:val="fr-FR"/>
              </w:rPr>
              <w:t>2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 xml:space="preserve">  __ __</w:t>
            </w:r>
          </w:p>
          <w:p w14:paraId="3D4910BE" w14:textId="77777777" w:rsidR="00C449CD" w:rsidRPr="00B11BA6" w:rsidRDefault="00C449C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7142663" w14:textId="77777777" w:rsidR="00C449CD" w:rsidRPr="00B11BA6" w:rsidRDefault="00514152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ne veut pas attendre (bientot/maintenan</w:t>
            </w:r>
            <w:r w:rsidR="00236723" w:rsidRPr="00B11BA6">
              <w:rPr>
                <w:rFonts w:ascii="Times New Roman" w:hAnsi="Times New Roman"/>
                <w:caps/>
                <w:lang w:val="fr-FR"/>
              </w:rPr>
              <w:t>T</w:t>
            </w:r>
            <w:r w:rsidR="004478C8" w:rsidRPr="00B11BA6">
              <w:rPr>
                <w:rFonts w:ascii="Times New Roman" w:hAnsi="Times New Roman"/>
                <w:caps/>
                <w:lang w:val="fr-FR"/>
              </w:rPr>
              <w:t>)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  <w:t>993</w:t>
            </w:r>
          </w:p>
          <w:p w14:paraId="1B1163E2" w14:textId="77777777" w:rsidR="00C449CD" w:rsidRPr="00B11BA6" w:rsidRDefault="00A15412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DIT QU’ELLE NE PEUT PAS TOMBER ENCEINTE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  <w:t>994</w:t>
            </w:r>
          </w:p>
          <w:p w14:paraId="05318642" w14:textId="77777777" w:rsidR="00C449CD" w:rsidRPr="00B11BA6" w:rsidRDefault="00C449C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</w:t>
            </w:r>
            <w:r w:rsidR="00514152" w:rsidRPr="00B11BA6">
              <w:rPr>
                <w:rFonts w:ascii="Times New Roman" w:hAnsi="Times New Roman"/>
                <w:caps/>
                <w:lang w:val="fr-FR"/>
              </w:rPr>
              <w:t xml:space="preserve">pres le </w:t>
            </w:r>
            <w:r w:rsidRPr="00B11BA6">
              <w:rPr>
                <w:rFonts w:ascii="Times New Roman" w:hAnsi="Times New Roman"/>
                <w:caps/>
                <w:lang w:val="fr-FR"/>
              </w:rPr>
              <w:t>mari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âge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995</w:t>
            </w:r>
          </w:p>
          <w:p w14:paraId="57F84B72" w14:textId="77777777" w:rsidR="00C449CD" w:rsidRPr="00B11BA6" w:rsidRDefault="00626DB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Autre</w:t>
            </w:r>
            <w:r w:rsidR="00157D26" w:rsidRPr="00B11BA6">
              <w:rPr>
                <w:rFonts w:ascii="Times New Roman" w:hAnsi="Times New Roman"/>
                <w:caps/>
                <w:lang w:val="fr-FR"/>
              </w:rPr>
              <w:t xml:space="preserve"> (</w:t>
            </w:r>
            <w:r w:rsidR="00157D26" w:rsidRPr="00B11BA6">
              <w:rPr>
                <w:rFonts w:ascii="Times New Roman" w:hAnsi="Times New Roman"/>
                <w:i/>
                <w:lang w:val="fr-FR"/>
              </w:rPr>
              <w:t>préciser</w:t>
            </w:r>
            <w:proofErr w:type="gramStart"/>
            <w:r w:rsidR="00157D26" w:rsidRPr="00B11BA6">
              <w:rPr>
                <w:rFonts w:ascii="Times New Roman" w:hAnsi="Times New Roman"/>
                <w:i/>
                <w:lang w:val="fr-FR"/>
              </w:rPr>
              <w:t>)</w:t>
            </w:r>
            <w:r w:rsidR="00157D26" w:rsidRPr="00B11BA6">
              <w:rPr>
                <w:rFonts w:ascii="Times New Roman" w:hAnsi="Times New Roman"/>
                <w:caps/>
                <w:lang w:val="fr-FR"/>
              </w:rPr>
              <w:t>_</w:t>
            </w:r>
            <w:proofErr w:type="gramEnd"/>
            <w:r w:rsidR="00157D26" w:rsidRPr="00B11BA6">
              <w:rPr>
                <w:rFonts w:ascii="Times New Roman" w:hAnsi="Times New Roman"/>
                <w:caps/>
                <w:lang w:val="fr-FR"/>
              </w:rPr>
              <w:t>_____________________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>996</w:t>
            </w:r>
          </w:p>
          <w:p w14:paraId="6B733A77" w14:textId="77777777" w:rsidR="00C449CD" w:rsidRPr="00B11BA6" w:rsidRDefault="00C449C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E96D035" w14:textId="77777777" w:rsidR="00C449CD" w:rsidRPr="00B11BA6" w:rsidRDefault="003E31CF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  <w:t>998</w:t>
            </w:r>
          </w:p>
        </w:tc>
        <w:tc>
          <w:tcPr>
            <w:tcW w:w="845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BE472A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30BCDBCB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5848C3CD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7A8C6D21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78438D23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528A652F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2258A474" w14:textId="77777777" w:rsidR="00DA526B" w:rsidRPr="00B11BA6" w:rsidRDefault="00DA526B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3DA9AA97" w14:textId="77777777" w:rsidR="00A15412" w:rsidRPr="00B11BA6" w:rsidRDefault="00A15412" w:rsidP="00BD7394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31024264" w14:textId="77777777" w:rsidR="00C449CD" w:rsidRPr="00B11BA6" w:rsidRDefault="00C449CD" w:rsidP="00BD7394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994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UN1</w:t>
            </w:r>
            <w:r w:rsidR="00BD7394" w:rsidRPr="00B11BA6">
              <w:rPr>
                <w:rFonts w:ascii="Times New Roman" w:hAnsi="Times New Roman"/>
                <w:i/>
                <w:smallCaps w:val="0"/>
              </w:rPr>
              <w:t>2</w:t>
            </w:r>
          </w:p>
        </w:tc>
      </w:tr>
      <w:tr w:rsidR="00744625" w:rsidRPr="00B11BA6" w14:paraId="30FEA15E" w14:textId="77777777" w:rsidTr="0013361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10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71B0E52" w14:textId="77777777" w:rsidR="00744625" w:rsidRPr="00B11BA6" w:rsidRDefault="00744625" w:rsidP="00BD7394">
            <w:pPr>
              <w:pStyle w:val="InstructionstointvwChar4"/>
              <w:spacing w:line="276" w:lineRule="auto"/>
              <w:ind w:left="144" w:hanging="144"/>
              <w:contextualSpacing/>
              <w:rPr>
                <w:smallCaps/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UN</w:t>
            </w:r>
            <w:r w:rsidR="00BD7394"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9</w:t>
            </w:r>
            <w:r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8157B6"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Pr="00B11BA6">
              <w:rPr>
                <w:lang w:val="fr-FR"/>
              </w:rPr>
              <w:t xml:space="preserve"> CP1. </w:t>
            </w:r>
            <w:r w:rsidR="004478C8" w:rsidRPr="00B11BA6">
              <w:rPr>
                <w:lang w:val="fr-FR"/>
              </w:rPr>
              <w:t xml:space="preserve">Enceinte actuellement </w:t>
            </w:r>
            <w:r w:rsidRPr="00B11BA6">
              <w:rPr>
                <w:lang w:val="fr-FR"/>
              </w:rPr>
              <w:t>?</w:t>
            </w:r>
          </w:p>
        </w:tc>
        <w:tc>
          <w:tcPr>
            <w:tcW w:w="205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014A7C" w14:textId="77777777" w:rsidR="00744625" w:rsidRPr="00B11BA6" w:rsidRDefault="003E31CF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BD7394" w:rsidRPr="00B11BA6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744625" w:rsidRPr="00B11BA6">
              <w:rPr>
                <w:rFonts w:ascii="Times New Roman" w:hAnsi="Times New Roman"/>
                <w:caps/>
                <w:lang w:val="fr-FR"/>
              </w:rPr>
              <w:t>CP1=1</w:t>
            </w:r>
            <w:r w:rsidR="00744625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20936A10" w14:textId="77777777" w:rsidR="00744625" w:rsidRPr="00B11BA6" w:rsidRDefault="003E31CF" w:rsidP="005215FF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744625" w:rsidRPr="00B11BA6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BD7394" w:rsidRPr="00B11BA6">
              <w:rPr>
                <w:rFonts w:ascii="Times New Roman" w:hAnsi="Times New Roman"/>
                <w:caps/>
                <w:lang w:val="fr-FR"/>
              </w:rPr>
              <w:t xml:space="preserve">nsp ou </w:t>
            </w:r>
            <w:r w:rsidR="004478C8" w:rsidRPr="00B11BA6">
              <w:rPr>
                <w:rFonts w:ascii="Times New Roman" w:hAnsi="Times New Roman"/>
                <w:caps/>
                <w:lang w:val="fr-FR"/>
              </w:rPr>
              <w:t>pas sure</w:t>
            </w:r>
            <w:r w:rsidR="005215FF" w:rsidRPr="00B11BA6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744625" w:rsidRPr="00B11BA6">
              <w:rPr>
                <w:rFonts w:ascii="Times New Roman" w:hAnsi="Times New Roman"/>
                <w:caps/>
                <w:lang w:val="fr-FR"/>
              </w:rPr>
              <w:t>CP1= 2 o</w:t>
            </w:r>
            <w:r w:rsidR="004478C8" w:rsidRPr="00B11BA6">
              <w:rPr>
                <w:rFonts w:ascii="Times New Roman" w:hAnsi="Times New Roman"/>
                <w:caps/>
                <w:lang w:val="fr-FR"/>
              </w:rPr>
              <w:t>u</w:t>
            </w:r>
            <w:r w:rsidR="00744625" w:rsidRPr="00B11BA6">
              <w:rPr>
                <w:rFonts w:ascii="Times New Roman" w:hAnsi="Times New Roman"/>
                <w:caps/>
                <w:lang w:val="fr-FR"/>
              </w:rPr>
              <w:t xml:space="preserve"> 8</w:t>
            </w:r>
            <w:r w:rsidR="00744625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258BAAF" w14:textId="77777777" w:rsidR="00744625" w:rsidRPr="00B11BA6" w:rsidRDefault="00744625" w:rsidP="00BD7394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UN1</w:t>
            </w:r>
            <w:r w:rsidR="00BD7394" w:rsidRPr="00B11BA6">
              <w:rPr>
                <w:rFonts w:ascii="Times New Roman" w:hAnsi="Times New Roman"/>
                <w:i/>
                <w:smallCaps w:val="0"/>
              </w:rPr>
              <w:t>4</w:t>
            </w:r>
          </w:p>
        </w:tc>
      </w:tr>
      <w:tr w:rsidR="0004224D" w:rsidRPr="00B11BA6" w14:paraId="4D0ED330" w14:textId="77777777" w:rsidTr="00F4681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10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816C2A" w14:textId="77777777" w:rsidR="0004224D" w:rsidRPr="00B11BA6" w:rsidRDefault="0004224D" w:rsidP="0004224D">
            <w:pPr>
              <w:pStyle w:val="InstructionstointvwChar4"/>
              <w:spacing w:line="276" w:lineRule="auto"/>
              <w:ind w:left="144" w:hanging="144"/>
              <w:contextualSpacing/>
              <w:rPr>
                <w:smallCaps/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UN10</w:t>
            </w:r>
            <w:r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8157B6"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Pr="00B11BA6">
              <w:rPr>
                <w:lang w:val="fr-FR"/>
              </w:rPr>
              <w:t>Vérifier CP2. Utilise une méthode actuellement ?</w:t>
            </w:r>
          </w:p>
        </w:tc>
        <w:tc>
          <w:tcPr>
            <w:tcW w:w="205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1F5902" w14:textId="77777777" w:rsidR="0004224D" w:rsidRPr="00B11BA6" w:rsidRDefault="0004224D" w:rsidP="00F46813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Oui, </w:t>
            </w:r>
            <w:r w:rsidR="00F84FDF" w:rsidRPr="00B11BA6">
              <w:rPr>
                <w:rFonts w:ascii="Times New Roman" w:hAnsi="Times New Roman"/>
                <w:caps/>
                <w:lang w:val="fr-FR"/>
              </w:rPr>
              <w:t>CP2</w:t>
            </w:r>
            <w:r w:rsidRPr="00B11BA6">
              <w:rPr>
                <w:rFonts w:ascii="Times New Roman" w:hAnsi="Times New Roman"/>
                <w:caps/>
                <w:lang w:val="fr-FR"/>
              </w:rPr>
              <w:t>=1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58A65BB8" w14:textId="77777777" w:rsidR="0004224D" w:rsidRPr="00B11BA6" w:rsidRDefault="0004224D" w:rsidP="00F84FDF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Non, </w:t>
            </w:r>
            <w:r w:rsidR="00F84FDF" w:rsidRPr="00B11BA6">
              <w:rPr>
                <w:rFonts w:ascii="Times New Roman" w:hAnsi="Times New Roman"/>
                <w:caps/>
                <w:lang w:val="fr-FR"/>
              </w:rPr>
              <w:t>CP2</w:t>
            </w:r>
            <w:r w:rsidRPr="00B11BA6">
              <w:rPr>
                <w:rFonts w:ascii="Times New Roman" w:hAnsi="Times New Roman"/>
                <w:caps/>
                <w:lang w:val="fr-FR"/>
              </w:rPr>
              <w:t>= 2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199251" w14:textId="77777777" w:rsidR="0004224D" w:rsidRPr="00B11BA6" w:rsidRDefault="0004224D" w:rsidP="00F4681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UN14</w:t>
            </w:r>
          </w:p>
        </w:tc>
      </w:tr>
      <w:tr w:rsidR="00C449CD" w:rsidRPr="00B11BA6" w14:paraId="31F88F63" w14:textId="77777777" w:rsidTr="00133612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104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C8C742" w14:textId="77777777" w:rsidR="00C449CD" w:rsidRPr="00B11BA6" w:rsidRDefault="00C449CD" w:rsidP="0004224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UN1</w:t>
            </w:r>
            <w:r w:rsidR="0004224D" w:rsidRPr="00B11BA6">
              <w:rPr>
                <w:rFonts w:ascii="Times New Roman" w:hAnsi="Times New Roman"/>
                <w:b/>
                <w:smallCaps w:val="0"/>
                <w:lang w:val="fr-FR"/>
              </w:rPr>
              <w:t>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478C8" w:rsidRPr="00B11BA6">
              <w:rPr>
                <w:rFonts w:ascii="Times New Roman" w:hAnsi="Times New Roman"/>
                <w:smallCaps w:val="0"/>
                <w:lang w:val="fr-FR"/>
              </w:rPr>
              <w:t>Pensez-vous que vous êtes physiquement capable de tomber enceinte en ce moment ?</w:t>
            </w:r>
          </w:p>
        </w:tc>
        <w:tc>
          <w:tcPr>
            <w:tcW w:w="2051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9106B8" w14:textId="77777777" w:rsidR="00C449CD" w:rsidRPr="00B11BA6" w:rsidRDefault="003E31CF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C449CD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4FBB8F38" w14:textId="77777777" w:rsidR="00C449CD" w:rsidRPr="00B11BA6" w:rsidRDefault="00C449C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9723108" w14:textId="77777777" w:rsidR="00C449CD" w:rsidRPr="00B11BA6" w:rsidRDefault="003E31CF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C449CD"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5CCFEA01" w14:textId="77777777" w:rsidR="00C449CD" w:rsidRPr="00B11BA6" w:rsidRDefault="00C449C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2F5109FF" w14:textId="77777777" w:rsidR="00C449CD" w:rsidRPr="00B11BA6" w:rsidRDefault="003E31CF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C449CD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845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2F9491D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UN1</w:t>
            </w:r>
            <w:r w:rsidR="0004224D" w:rsidRPr="00B11BA6">
              <w:rPr>
                <w:rFonts w:ascii="Times New Roman" w:hAnsi="Times New Roman"/>
                <w:i/>
                <w:smallCaps w:val="0"/>
              </w:rPr>
              <w:t>4</w:t>
            </w:r>
          </w:p>
          <w:p w14:paraId="4076B055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24577BB5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4B318587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45DC5D6A" w14:textId="77777777" w:rsidR="00C449CD" w:rsidRPr="00B11BA6" w:rsidRDefault="00C449CD" w:rsidP="0004224D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8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UN1</w:t>
            </w:r>
            <w:r w:rsidR="0004224D" w:rsidRPr="00B11BA6">
              <w:rPr>
                <w:rFonts w:ascii="Times New Roman" w:hAnsi="Times New Roman"/>
                <w:i/>
                <w:smallCaps w:val="0"/>
              </w:rPr>
              <w:t>4</w:t>
            </w:r>
          </w:p>
        </w:tc>
      </w:tr>
      <w:tr w:rsidR="00C449CD" w:rsidRPr="007F4266" w14:paraId="32CC28AB" w14:textId="77777777" w:rsidTr="00133612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104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7A1A7AD" w14:textId="77777777" w:rsidR="00C449CD" w:rsidRPr="00B11BA6" w:rsidRDefault="00C449CD" w:rsidP="0004224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UN1</w:t>
            </w:r>
            <w:r w:rsidR="0004224D" w:rsidRPr="00B11BA6">
              <w:rPr>
                <w:rFonts w:ascii="Times New Roman" w:hAnsi="Times New Roman"/>
                <w:b/>
                <w:smallCaps w:val="0"/>
                <w:lang w:val="fr-FR"/>
              </w:rPr>
              <w:t>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478C8" w:rsidRPr="00B11BA6">
              <w:rPr>
                <w:rFonts w:ascii="Times New Roman" w:hAnsi="Times New Roman"/>
                <w:smallCaps w:val="0"/>
                <w:lang w:val="fr-FR"/>
              </w:rPr>
              <w:t xml:space="preserve">Pourquoi pensez-vous que vous n’êtes pas physiquement capable de tomber enceinte ? </w:t>
            </w:r>
          </w:p>
        </w:tc>
        <w:tc>
          <w:tcPr>
            <w:tcW w:w="2051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AA6219" w14:textId="77777777" w:rsidR="00C449CD" w:rsidRPr="00B11BA6" w:rsidRDefault="004478C8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rapports sexuels pas frequents/pas de rapports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  <w:t>A</w:t>
            </w:r>
          </w:p>
          <w:p w14:paraId="46825982" w14:textId="77777777" w:rsidR="00C449CD" w:rsidRPr="00B11BA6" w:rsidRDefault="00C449C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Me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No</w:t>
            </w:r>
            <w:r w:rsidRPr="00B11BA6">
              <w:rPr>
                <w:rFonts w:ascii="Times New Roman" w:hAnsi="Times New Roman"/>
                <w:caps/>
                <w:lang w:val="fr-FR"/>
              </w:rPr>
              <w:t>paus</w:t>
            </w:r>
            <w:r w:rsidR="004478C8" w:rsidRPr="00B11BA6">
              <w:rPr>
                <w:rFonts w:ascii="Times New Roman" w:hAnsi="Times New Roman"/>
                <w:caps/>
                <w:lang w:val="fr-FR"/>
              </w:rPr>
              <w:t>ee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B</w:t>
            </w:r>
          </w:p>
          <w:p w14:paraId="11B0B6F5" w14:textId="77777777" w:rsidR="00C449CD" w:rsidRPr="00B11BA6" w:rsidRDefault="00236723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n’a</w:t>
            </w:r>
            <w:r w:rsidR="003B5425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4478C8" w:rsidRPr="00B11BA6">
              <w:rPr>
                <w:rFonts w:ascii="Times New Roman" w:hAnsi="Times New Roman"/>
                <w:caps/>
                <w:lang w:val="fr-FR"/>
              </w:rPr>
              <w:t>jamais eu de regles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  <w:t>C</w:t>
            </w:r>
          </w:p>
          <w:p w14:paraId="4367899B" w14:textId="77777777" w:rsidR="00C449CD" w:rsidRPr="00B11BA6" w:rsidRDefault="00C449C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Hysterectom</w:t>
            </w:r>
            <w:r w:rsidR="004478C8" w:rsidRPr="00B11BA6">
              <w:rPr>
                <w:rFonts w:ascii="Times New Roman" w:hAnsi="Times New Roman"/>
                <w:caps/>
                <w:lang w:val="fr-FR"/>
              </w:rPr>
              <w:t>ie (retrait chirurgical de l’uterus</w:t>
            </w:r>
            <w:r w:rsidRPr="00B11BA6">
              <w:rPr>
                <w:rFonts w:ascii="Times New Roman" w:hAnsi="Times New Roman"/>
                <w:caps/>
                <w:lang w:val="fr-FR"/>
              </w:rPr>
              <w:t>)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D</w:t>
            </w:r>
          </w:p>
          <w:p w14:paraId="7616C66A" w14:textId="77777777" w:rsidR="003B5425" w:rsidRPr="00B11BA6" w:rsidRDefault="004478C8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essaye de tom</w:t>
            </w:r>
            <w:r w:rsidR="00377C2D" w:rsidRPr="00B11BA6">
              <w:rPr>
                <w:rFonts w:ascii="Times New Roman" w:hAnsi="Times New Roman"/>
                <w:caps/>
                <w:lang w:val="fr-FR"/>
              </w:rPr>
              <w:t>B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er enceinte depuis </w:t>
            </w:r>
          </w:p>
          <w:p w14:paraId="62C6B8CE" w14:textId="77777777" w:rsidR="00C449CD" w:rsidRPr="00B11BA6" w:rsidRDefault="0004728F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</w:t>
            </w:r>
            <w:r w:rsidR="004478C8" w:rsidRPr="00B11BA6">
              <w:rPr>
                <w:rFonts w:ascii="Times New Roman" w:hAnsi="Times New Roman"/>
                <w:caps/>
                <w:lang w:val="fr-FR"/>
              </w:rPr>
              <w:t xml:space="preserve">2 </w:t>
            </w:r>
            <w:r w:rsidR="002426AC" w:rsidRPr="00B11BA6">
              <w:rPr>
                <w:rFonts w:ascii="Times New Roman" w:hAnsi="Times New Roman"/>
                <w:caps/>
                <w:lang w:val="fr-FR"/>
              </w:rPr>
              <w:t>an</w:t>
            </w:r>
            <w:r w:rsidR="004478C8" w:rsidRPr="00B11BA6">
              <w:rPr>
                <w:rFonts w:ascii="Times New Roman" w:hAnsi="Times New Roman"/>
                <w:caps/>
                <w:lang w:val="fr-FR"/>
              </w:rPr>
              <w:t>s</w:t>
            </w:r>
            <w:r w:rsidR="003B5425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4478C8" w:rsidRPr="00B11BA6">
              <w:rPr>
                <w:rFonts w:ascii="Times New Roman" w:hAnsi="Times New Roman"/>
                <w:caps/>
                <w:lang w:val="fr-FR"/>
              </w:rPr>
              <w:t>ou</w:t>
            </w:r>
            <w:r w:rsidR="003B5425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4478C8" w:rsidRPr="00B11BA6">
              <w:rPr>
                <w:rFonts w:ascii="Times New Roman" w:hAnsi="Times New Roman"/>
                <w:caps/>
                <w:lang w:val="fr-FR"/>
              </w:rPr>
              <w:t>plus sans resultat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  <w:t>E</w:t>
            </w:r>
          </w:p>
          <w:p w14:paraId="7CACB10A" w14:textId="77777777" w:rsidR="00C449CD" w:rsidRPr="00B11BA6" w:rsidRDefault="004478C8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en amenorhee postpa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 xml:space="preserve">rtum 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  <w:t>F</w:t>
            </w:r>
          </w:p>
          <w:p w14:paraId="0810D6A8" w14:textId="77777777" w:rsidR="00C449CD" w:rsidRPr="00B11BA6" w:rsidRDefault="004478C8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allaite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  <w:t>G</w:t>
            </w:r>
          </w:p>
          <w:p w14:paraId="09078EA0" w14:textId="77777777" w:rsidR="00C449CD" w:rsidRPr="00B11BA6" w:rsidRDefault="00C449C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T</w:t>
            </w:r>
            <w:r w:rsidR="004478C8" w:rsidRPr="00B11BA6">
              <w:rPr>
                <w:rFonts w:ascii="Times New Roman" w:hAnsi="Times New Roman"/>
                <w:caps/>
                <w:lang w:val="fr-FR"/>
              </w:rPr>
              <w:t>r</w:t>
            </w:r>
            <w:r w:rsidRPr="00B11BA6">
              <w:rPr>
                <w:rFonts w:ascii="Times New Roman" w:hAnsi="Times New Roman"/>
                <w:caps/>
                <w:lang w:val="fr-FR"/>
              </w:rPr>
              <w:t>o</w:t>
            </w:r>
            <w:r w:rsidR="004478C8" w:rsidRPr="00B11BA6">
              <w:rPr>
                <w:rFonts w:ascii="Times New Roman" w:hAnsi="Times New Roman"/>
                <w:caps/>
                <w:lang w:val="fr-FR"/>
              </w:rPr>
              <w:t xml:space="preserve">p agee 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H</w:t>
            </w:r>
          </w:p>
          <w:p w14:paraId="01F74E52" w14:textId="77777777" w:rsidR="00C449CD" w:rsidRPr="00B11BA6" w:rsidRDefault="00C449C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Fatalist</w:t>
            </w:r>
            <w:r w:rsidR="004478C8" w:rsidRPr="00B11BA6">
              <w:rPr>
                <w:rFonts w:ascii="Times New Roman" w:hAnsi="Times New Roman"/>
                <w:caps/>
                <w:lang w:val="fr-FR"/>
              </w:rPr>
              <w:t>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I</w:t>
            </w:r>
          </w:p>
          <w:p w14:paraId="07844A21" w14:textId="77777777" w:rsidR="00C449CD" w:rsidRPr="00B11BA6" w:rsidRDefault="00C449C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91C7927" w14:textId="77777777" w:rsidR="00C449CD" w:rsidRPr="00B11BA6" w:rsidRDefault="00626DBD" w:rsidP="00133612">
            <w:pPr>
              <w:pStyle w:val="Responsecategs"/>
              <w:tabs>
                <w:tab w:val="clear" w:pos="3942"/>
                <w:tab w:val="right" w:leader="underscore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Autre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 xml:space="preserve"> (</w:t>
            </w:r>
            <w:r w:rsidR="00210E08" w:rsidRPr="00B11BA6">
              <w:rPr>
                <w:rStyle w:val="Instructionsinparens"/>
                <w:iCs/>
                <w:lang w:val="fr-FR"/>
              </w:rPr>
              <w:t>préciser)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  <w:t>X</w:t>
            </w:r>
          </w:p>
          <w:p w14:paraId="5460C199" w14:textId="77777777" w:rsidR="00C449CD" w:rsidRPr="00B11BA6" w:rsidRDefault="00C449CD" w:rsidP="00CE050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EEFDFA1" w14:textId="77777777" w:rsidR="00C449CD" w:rsidRPr="00B11BA6" w:rsidRDefault="003E31CF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  <w:t>Z</w:t>
            </w:r>
          </w:p>
        </w:tc>
        <w:tc>
          <w:tcPr>
            <w:tcW w:w="845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62DD2E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</w:tr>
      <w:tr w:rsidR="00B7690E" w:rsidRPr="00B11BA6" w14:paraId="2FD0DA8F" w14:textId="77777777" w:rsidTr="0013361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10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4104CE" w14:textId="77777777" w:rsidR="00B7690E" w:rsidRPr="00B11BA6" w:rsidRDefault="00B7690E" w:rsidP="005215FF">
            <w:pPr>
              <w:pStyle w:val="InstructionstointvwChar4"/>
              <w:spacing w:line="276" w:lineRule="auto"/>
              <w:ind w:left="144" w:hanging="144"/>
              <w:contextualSpacing/>
              <w:rPr>
                <w:smallCaps/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UN1</w:t>
            </w:r>
            <w:r w:rsidR="0004224D" w:rsidRPr="00B11BA6">
              <w:rPr>
                <w:rStyle w:val="1IntvwqstChar1"/>
                <w:rFonts w:ascii="Times New Roman" w:hAnsi="Times New Roman"/>
                <w:b/>
                <w:i w:val="0"/>
                <w:smallCaps w:val="0"/>
                <w:lang w:val="fr-FR"/>
              </w:rPr>
              <w:t>3</w:t>
            </w:r>
            <w:r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>.</w:t>
            </w:r>
            <w:r w:rsidR="00377C2D" w:rsidRPr="00B11BA6">
              <w:rPr>
                <w:rStyle w:val="1IntvwqstChar1"/>
                <w:rFonts w:ascii="Times New Roman" w:hAnsi="Times New Roman"/>
                <w:i w:val="0"/>
                <w:smallCaps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Pr="00B11BA6">
              <w:rPr>
                <w:lang w:val="fr-FR"/>
              </w:rPr>
              <w:t xml:space="preserve"> UN1</w:t>
            </w:r>
            <w:r w:rsidR="005215FF" w:rsidRPr="00B11BA6">
              <w:rPr>
                <w:lang w:val="fr-FR"/>
              </w:rPr>
              <w:t>2</w:t>
            </w:r>
            <w:r w:rsidRPr="00B11BA6">
              <w:rPr>
                <w:lang w:val="fr-FR"/>
              </w:rPr>
              <w:t>. “</w:t>
            </w:r>
            <w:r w:rsidR="004478C8" w:rsidRPr="00B11BA6">
              <w:rPr>
                <w:lang w:val="fr-FR"/>
              </w:rPr>
              <w:t>N’a jamais eu de règles</w:t>
            </w:r>
            <w:r w:rsidRPr="00B11BA6">
              <w:rPr>
                <w:lang w:val="fr-FR"/>
              </w:rPr>
              <w:t>” mention</w:t>
            </w:r>
            <w:r w:rsidR="004478C8" w:rsidRPr="00B11BA6">
              <w:rPr>
                <w:lang w:val="fr-FR"/>
              </w:rPr>
              <w:t xml:space="preserve">né </w:t>
            </w:r>
            <w:r w:rsidRPr="00B11BA6">
              <w:rPr>
                <w:lang w:val="fr-FR"/>
              </w:rPr>
              <w:t>?</w:t>
            </w:r>
          </w:p>
        </w:tc>
        <w:tc>
          <w:tcPr>
            <w:tcW w:w="205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624720" w14:textId="77777777" w:rsidR="00B7690E" w:rsidRPr="00B11BA6" w:rsidRDefault="00B7690E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Mention</w:t>
            </w:r>
            <w:r w:rsidR="004478C8" w:rsidRPr="00B11BA6">
              <w:rPr>
                <w:rFonts w:ascii="Times New Roman" w:hAnsi="Times New Roman"/>
                <w:caps/>
                <w:lang w:val="fr-FR"/>
              </w:rPr>
              <w:t>ne</w:t>
            </w:r>
            <w:r w:rsidR="0004224D" w:rsidRPr="00B11BA6">
              <w:rPr>
                <w:rFonts w:ascii="Times New Roman" w:hAnsi="Times New Roman"/>
                <w:caps/>
                <w:lang w:val="fr-FR"/>
              </w:rPr>
              <w:t>, UN12=C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2F4F6CDE" w14:textId="77777777" w:rsidR="00B7690E" w:rsidRPr="00B11BA6" w:rsidRDefault="004478C8" w:rsidP="004478C8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Pas</w:t>
            </w:r>
            <w:r w:rsidR="00B7690E" w:rsidRPr="00B11BA6">
              <w:rPr>
                <w:rFonts w:ascii="Times New Roman" w:hAnsi="Times New Roman"/>
                <w:caps/>
                <w:lang w:val="fr-FR"/>
              </w:rPr>
              <w:t xml:space="preserve"> mention</w:t>
            </w:r>
            <w:r w:rsidRPr="00B11BA6">
              <w:rPr>
                <w:rFonts w:ascii="Times New Roman" w:hAnsi="Times New Roman"/>
                <w:caps/>
                <w:lang w:val="fr-FR"/>
              </w:rPr>
              <w:t>ne</w:t>
            </w:r>
            <w:r w:rsidR="0004224D" w:rsidRPr="00B11BA6">
              <w:rPr>
                <w:rFonts w:ascii="Times New Roman" w:hAnsi="Times New Roman"/>
                <w:caps/>
                <w:lang w:val="fr-FR"/>
              </w:rPr>
              <w:t>, UN12≠C</w:t>
            </w:r>
            <w:r w:rsidR="00B7690E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5105D1D" w14:textId="77777777" w:rsidR="00B7690E" w:rsidRPr="00B11BA6" w:rsidRDefault="00B7690E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="00161C88" w:rsidRPr="00B11BA6">
              <w:rPr>
                <w:rFonts w:ascii="Times New Roman" w:hAnsi="Times New Roman"/>
                <w:i/>
                <w:smallCaps w:val="0"/>
              </w:rPr>
              <w:t xml:space="preserve"> Fin</w:t>
            </w:r>
          </w:p>
        </w:tc>
      </w:tr>
      <w:tr w:rsidR="00C449CD" w:rsidRPr="00B11BA6" w14:paraId="071BD3EB" w14:textId="77777777" w:rsidTr="00AF5946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104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5D5C30" w14:textId="77777777" w:rsidR="004478C8" w:rsidRPr="00B11BA6" w:rsidRDefault="00C449CD" w:rsidP="004478C8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UN1</w:t>
            </w:r>
            <w:r w:rsidR="0004224D" w:rsidRPr="00B11BA6">
              <w:rPr>
                <w:rFonts w:ascii="Times New Roman" w:hAnsi="Times New Roman"/>
                <w:b/>
                <w:smallCaps w:val="0"/>
                <w:lang w:val="fr-FR"/>
              </w:rPr>
              <w:t>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4478C8" w:rsidRPr="00B11BA6">
              <w:rPr>
                <w:rFonts w:ascii="Times New Roman" w:hAnsi="Times New Roman"/>
                <w:smallCaps w:val="0"/>
                <w:lang w:val="fr-FR"/>
              </w:rPr>
              <w:t>Quand est-ce que vos dernières règles ont commencé</w:t>
            </w:r>
            <w:r w:rsidR="0045060A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4478C8"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6AA69F23" w14:textId="77777777" w:rsidR="00C449CD" w:rsidRPr="00B11BA6" w:rsidRDefault="00C449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1533EBBE" w14:textId="77777777" w:rsidR="00C449CD" w:rsidRPr="00B11BA6" w:rsidRDefault="00C449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03E78C54" w14:textId="77777777" w:rsidR="00AF5946" w:rsidRPr="00B11BA6" w:rsidRDefault="00557067" w:rsidP="00AF5946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="003E31CF" w:rsidRPr="00B11BA6">
              <w:rPr>
                <w:lang w:val="fr-FR"/>
              </w:rPr>
              <w:t>Enregistrer</w:t>
            </w:r>
            <w:r w:rsidR="0087683E" w:rsidRPr="00B11BA6">
              <w:rPr>
                <w:lang w:val="fr-FR"/>
              </w:rPr>
              <w:t xml:space="preserve"> l</w:t>
            </w:r>
            <w:r w:rsidR="004478C8" w:rsidRPr="00B11BA6">
              <w:rPr>
                <w:lang w:val="fr-FR"/>
              </w:rPr>
              <w:t xml:space="preserve">a réponse en </w:t>
            </w:r>
            <w:r w:rsidR="0007231E" w:rsidRPr="00B11BA6">
              <w:rPr>
                <w:lang w:val="fr-FR"/>
              </w:rPr>
              <w:t>utilisant</w:t>
            </w:r>
            <w:r w:rsidR="004478C8" w:rsidRPr="00B11BA6">
              <w:rPr>
                <w:lang w:val="fr-FR"/>
              </w:rPr>
              <w:t xml:space="preserve"> la même unité que celle donnée par la répondante</w:t>
            </w:r>
            <w:r w:rsidR="006A3076" w:rsidRPr="00B11BA6">
              <w:rPr>
                <w:lang w:val="fr-FR"/>
              </w:rPr>
              <w:t>.</w:t>
            </w:r>
          </w:p>
          <w:p w14:paraId="64FF1DBF" w14:textId="77777777" w:rsidR="00AF5946" w:rsidRPr="00B11BA6" w:rsidRDefault="00AF5946" w:rsidP="00AF5946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2A25212C" w14:textId="77777777" w:rsidR="00AF5946" w:rsidRPr="00B11BA6" w:rsidRDefault="00AF5946" w:rsidP="00AF5946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="003E31CF" w:rsidRPr="00B11BA6">
              <w:rPr>
                <w:lang w:val="fr-FR"/>
              </w:rPr>
              <w:t>Si</w:t>
            </w:r>
            <w:r w:rsidRPr="00B11BA6">
              <w:rPr>
                <w:lang w:val="fr-FR"/>
              </w:rPr>
              <w:t xml:space="preserve"> “1 </w:t>
            </w:r>
            <w:r w:rsidR="003E31CF" w:rsidRPr="00B11BA6">
              <w:rPr>
                <w:lang w:val="fr-FR"/>
              </w:rPr>
              <w:t>Année</w:t>
            </w:r>
            <w:r w:rsidRPr="00B11BA6">
              <w:rPr>
                <w:lang w:val="fr-FR"/>
              </w:rPr>
              <w:t xml:space="preserve">”, </w:t>
            </w:r>
            <w:r w:rsidR="0048458D" w:rsidRPr="00B11BA6">
              <w:rPr>
                <w:lang w:val="fr-FR"/>
              </w:rPr>
              <w:t>Insister</w:t>
            </w:r>
            <w:r w:rsidRPr="00B11BA6">
              <w:rPr>
                <w:lang w:val="fr-FR"/>
              </w:rPr>
              <w:t>:</w:t>
            </w:r>
          </w:p>
          <w:p w14:paraId="6D766754" w14:textId="77777777" w:rsidR="00AF5946" w:rsidRPr="00B11BA6" w:rsidRDefault="00AF5946" w:rsidP="00AF5946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i/>
                <w:lang w:val="fr-FR"/>
              </w:rPr>
              <w:tab/>
            </w:r>
            <w:r w:rsidR="004478C8" w:rsidRPr="00B11BA6">
              <w:rPr>
                <w:rFonts w:ascii="Times New Roman" w:hAnsi="Times New Roman"/>
                <w:smallCaps w:val="0"/>
                <w:lang w:val="fr-FR"/>
              </w:rPr>
              <w:t xml:space="preserve">Il y a combien de  mois ? </w:t>
            </w:r>
          </w:p>
          <w:p w14:paraId="7266F341" w14:textId="77777777" w:rsidR="009B1E19" w:rsidRPr="00B11BA6" w:rsidRDefault="009B1E19" w:rsidP="009B1E19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</w:tc>
        <w:tc>
          <w:tcPr>
            <w:tcW w:w="2051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8EFA9F" w14:textId="77777777" w:rsidR="00C449CD" w:rsidRPr="00B11BA6" w:rsidRDefault="003E31CF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Jour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 xml:space="preserve">s 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C449CD" w:rsidRPr="00B11BA6">
              <w:rPr>
                <w:rFonts w:ascii="Times New Roman" w:hAnsi="Times New Roman"/>
                <w:b/>
                <w:caps/>
                <w:lang w:val="fr-FR"/>
              </w:rPr>
              <w:t>1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 xml:space="preserve">  __ __</w:t>
            </w:r>
          </w:p>
          <w:p w14:paraId="7231A942" w14:textId="77777777" w:rsidR="00C449CD" w:rsidRPr="00B11BA6" w:rsidRDefault="00C449C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63740C9" w14:textId="77777777" w:rsidR="00C449CD" w:rsidRPr="00B11BA6" w:rsidRDefault="00C0633A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Semaines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C449CD" w:rsidRPr="00B11BA6">
              <w:rPr>
                <w:rFonts w:ascii="Times New Roman" w:hAnsi="Times New Roman"/>
                <w:b/>
                <w:caps/>
                <w:lang w:val="fr-FR"/>
              </w:rPr>
              <w:t>2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 xml:space="preserve">  __ __</w:t>
            </w:r>
          </w:p>
          <w:p w14:paraId="40BD49F1" w14:textId="77777777" w:rsidR="00C449CD" w:rsidRPr="00B11BA6" w:rsidRDefault="00C449C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8CA842F" w14:textId="77777777" w:rsidR="00C449CD" w:rsidRPr="00B11BA6" w:rsidRDefault="003E31CF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Mois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C449CD" w:rsidRPr="00B11BA6">
              <w:rPr>
                <w:rFonts w:ascii="Times New Roman" w:hAnsi="Times New Roman"/>
                <w:b/>
                <w:caps/>
                <w:lang w:val="fr-FR"/>
              </w:rPr>
              <w:t>3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 xml:space="preserve">  __ __</w:t>
            </w:r>
          </w:p>
          <w:p w14:paraId="4C3DCC8D" w14:textId="77777777" w:rsidR="00C449CD" w:rsidRPr="00B11BA6" w:rsidRDefault="00C449C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9DD1004" w14:textId="77777777" w:rsidR="00C449CD" w:rsidRPr="00B11BA6" w:rsidRDefault="003E31CF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Année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 xml:space="preserve">s 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C449CD" w:rsidRPr="00B11BA6">
              <w:rPr>
                <w:rFonts w:ascii="Times New Roman" w:hAnsi="Times New Roman"/>
                <w:b/>
                <w:caps/>
                <w:lang w:val="fr-FR"/>
              </w:rPr>
              <w:t>4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 xml:space="preserve">  __ __</w:t>
            </w:r>
          </w:p>
          <w:p w14:paraId="30BC5EA4" w14:textId="77777777" w:rsidR="00C449CD" w:rsidRPr="00B11BA6" w:rsidRDefault="00C449C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58796B7" w14:textId="77777777" w:rsidR="00377C2D" w:rsidRPr="00B11BA6" w:rsidRDefault="00C449C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me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No</w:t>
            </w:r>
            <w:r w:rsidRPr="00B11BA6">
              <w:rPr>
                <w:rFonts w:ascii="Times New Roman" w:hAnsi="Times New Roman"/>
                <w:caps/>
                <w:lang w:val="fr-FR"/>
              </w:rPr>
              <w:t>pause</w:t>
            </w:r>
            <w:r w:rsidR="004478C8" w:rsidRPr="00B11BA6">
              <w:rPr>
                <w:rFonts w:ascii="Times New Roman" w:hAnsi="Times New Roman"/>
                <w:caps/>
                <w:lang w:val="fr-FR"/>
              </w:rPr>
              <w:t>e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 / </w:t>
            </w:r>
            <w:r w:rsidR="004478C8" w:rsidRPr="00B11BA6">
              <w:rPr>
                <w:rFonts w:ascii="Times New Roman" w:hAnsi="Times New Roman"/>
                <w:caps/>
                <w:lang w:val="fr-FR"/>
              </w:rPr>
              <w:t xml:space="preserve">a eu une </w:t>
            </w:r>
          </w:p>
          <w:p w14:paraId="7DADBBD9" w14:textId="77777777" w:rsidR="00C449CD" w:rsidRPr="00B11BA6" w:rsidRDefault="00377C2D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</w:t>
            </w:r>
            <w:r w:rsidR="004478C8" w:rsidRPr="00B11BA6">
              <w:rPr>
                <w:rFonts w:ascii="Times New Roman" w:hAnsi="Times New Roman"/>
                <w:caps/>
                <w:lang w:val="fr-FR"/>
              </w:rPr>
              <w:t>hysterectomie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  <w:t>99</w:t>
            </w:r>
            <w:r w:rsidR="00B83599" w:rsidRPr="00B11BA6">
              <w:rPr>
                <w:rFonts w:ascii="Times New Roman" w:hAnsi="Times New Roman"/>
                <w:caps/>
                <w:lang w:val="fr-FR"/>
              </w:rPr>
              <w:t>3</w:t>
            </w:r>
          </w:p>
          <w:p w14:paraId="0D0C7E14" w14:textId="77777777" w:rsidR="00C449CD" w:rsidRPr="00B11BA6" w:rsidRDefault="004478C8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avant la </w:t>
            </w:r>
            <w:r w:rsidR="0087683E" w:rsidRPr="00B11BA6">
              <w:rPr>
                <w:rFonts w:ascii="Times New Roman" w:hAnsi="Times New Roman"/>
                <w:caps/>
                <w:lang w:val="fr-FR"/>
              </w:rPr>
              <w:t>dernière naissance</w:t>
            </w:r>
            <w:r w:rsidR="00C449CD" w:rsidRPr="00B11BA6">
              <w:rPr>
                <w:rFonts w:ascii="Times New Roman" w:hAnsi="Times New Roman"/>
                <w:caps/>
                <w:lang w:val="fr-FR"/>
              </w:rPr>
              <w:tab/>
              <w:t>99</w:t>
            </w:r>
            <w:r w:rsidR="00B83599" w:rsidRPr="00B11BA6">
              <w:rPr>
                <w:rFonts w:ascii="Times New Roman" w:hAnsi="Times New Roman"/>
                <w:caps/>
                <w:lang w:val="fr-FR"/>
              </w:rPr>
              <w:t>4</w:t>
            </w:r>
          </w:p>
          <w:p w14:paraId="334D7DB0" w14:textId="77777777" w:rsidR="00C449CD" w:rsidRPr="00B11BA6" w:rsidRDefault="00C449CD" w:rsidP="004478C8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</w:t>
            </w:r>
            <w:r w:rsidR="004478C8" w:rsidRPr="00B11BA6">
              <w:rPr>
                <w:rFonts w:ascii="Times New Roman" w:hAnsi="Times New Roman"/>
                <w:caps/>
                <w:lang w:val="fr-FR"/>
              </w:rPr>
              <w:t>’a jamais eu de regles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99</w:t>
            </w:r>
            <w:r w:rsidR="00B83599" w:rsidRPr="00B11BA6">
              <w:rPr>
                <w:rFonts w:ascii="Times New Roman" w:hAnsi="Times New Roman"/>
                <w:caps/>
                <w:lang w:val="fr-FR"/>
              </w:rPr>
              <w:t>5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DB9A29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09B5ECD7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234BB4B2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2A5FDA2C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3A4184BB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7E8DBCFE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1E984BEB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53A542B9" w14:textId="77777777" w:rsidR="00AF5946" w:rsidRPr="00B11BA6" w:rsidRDefault="00AF5946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05FD9092" w14:textId="77777777" w:rsidR="00557067" w:rsidRPr="00B11BA6" w:rsidRDefault="00557067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6B9FF0F3" w14:textId="77777777" w:rsidR="00C449CD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99</w:t>
            </w:r>
            <w:r w:rsidR="00B83599" w:rsidRPr="00B11BA6">
              <w:rPr>
                <w:rFonts w:ascii="Times New Roman" w:hAnsi="Times New Roman"/>
                <w:smallCaps w:val="0"/>
              </w:rPr>
              <w:t>3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="00161C88" w:rsidRPr="00B11BA6">
              <w:rPr>
                <w:rFonts w:ascii="Times New Roman" w:hAnsi="Times New Roman"/>
                <w:i/>
                <w:smallCaps w:val="0"/>
              </w:rPr>
              <w:t>Fin</w:t>
            </w:r>
          </w:p>
          <w:p w14:paraId="71EB9827" w14:textId="77777777" w:rsidR="00161C88" w:rsidRPr="00B11BA6" w:rsidRDefault="00C449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99</w:t>
            </w:r>
            <w:r w:rsidR="00B83599" w:rsidRPr="00B11BA6">
              <w:rPr>
                <w:rFonts w:ascii="Times New Roman" w:hAnsi="Times New Roman"/>
                <w:smallCaps w:val="0"/>
              </w:rPr>
              <w:t>4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="00161C88" w:rsidRPr="00B11BA6">
              <w:rPr>
                <w:rFonts w:ascii="Times New Roman" w:hAnsi="Times New Roman"/>
                <w:i/>
                <w:smallCaps w:val="0"/>
              </w:rPr>
              <w:t>Fin</w:t>
            </w:r>
          </w:p>
          <w:p w14:paraId="7639165D" w14:textId="77777777" w:rsidR="00C449CD" w:rsidRPr="00B11BA6" w:rsidRDefault="00C449CD" w:rsidP="00161C88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99</w:t>
            </w:r>
            <w:r w:rsidR="00B83599" w:rsidRPr="00B11BA6">
              <w:rPr>
                <w:rFonts w:ascii="Times New Roman" w:hAnsi="Times New Roman"/>
                <w:smallCaps w:val="0"/>
              </w:rPr>
              <w:t>5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="00161C88" w:rsidRPr="00B11BA6">
              <w:rPr>
                <w:rFonts w:ascii="Times New Roman" w:hAnsi="Times New Roman"/>
                <w:i/>
                <w:smallCaps w:val="0"/>
              </w:rPr>
              <w:t>Fin</w:t>
            </w:r>
          </w:p>
        </w:tc>
      </w:tr>
      <w:tr w:rsidR="006A3076" w:rsidRPr="00B11BA6" w14:paraId="478CE31C" w14:textId="77777777" w:rsidTr="00AF5946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104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9D81A9" w14:textId="77777777" w:rsidR="006A3076" w:rsidRPr="00B11BA6" w:rsidRDefault="006A3076" w:rsidP="0004224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UN1</w:t>
            </w:r>
            <w:r w:rsidR="0004224D" w:rsidRPr="00B11BA6">
              <w:rPr>
                <w:rFonts w:ascii="Times New Roman" w:hAnsi="Times New Roman"/>
                <w:b/>
                <w:smallCaps w:val="0"/>
                <w:lang w:val="fr-FR"/>
              </w:rPr>
              <w:t>5</w:t>
            </w: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 xml:space="preserve">. 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Vérifier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UN1</w:t>
            </w:r>
            <w:r w:rsidR="0004224D" w:rsidRPr="00B11BA6">
              <w:rPr>
                <w:rFonts w:ascii="Times New Roman" w:hAnsi="Times New Roman"/>
                <w:i/>
                <w:smallCaps w:val="0"/>
                <w:lang w:val="fr-FR"/>
              </w:rPr>
              <w:t>4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. </w:t>
            </w:r>
            <w:r w:rsidR="0007231E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Est-ce que les dernières règles ont eu lieu dans la dernière année </w:t>
            </w:r>
            <w:r w:rsidR="00AF5946" w:rsidRPr="00B11BA6">
              <w:rPr>
                <w:rFonts w:ascii="Times New Roman" w:hAnsi="Times New Roman"/>
                <w:i/>
                <w:smallCaps w:val="0"/>
                <w:lang w:val="fr-FR"/>
              </w:rPr>
              <w:t>?</w:t>
            </w:r>
          </w:p>
        </w:tc>
        <w:tc>
          <w:tcPr>
            <w:tcW w:w="2051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841F71" w14:textId="77777777" w:rsidR="006A3076" w:rsidRPr="00B11BA6" w:rsidRDefault="00DA0983" w:rsidP="00133612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OUI, DURANT LA DERNIERE ANNEE</w:t>
            </w:r>
            <w:r w:rsidR="00AF5946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41B6ECDF" w14:textId="77777777" w:rsidR="006A3076" w:rsidRPr="00B11BA6" w:rsidRDefault="00DA0983" w:rsidP="0007231E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nON, UNE ANNEE OU PLUS</w:t>
            </w:r>
            <w:r w:rsidR="00AF5946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EFCB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A9F10B" w14:textId="77777777" w:rsidR="00DE17FD" w:rsidRPr="00B11BA6" w:rsidRDefault="00DE17FD" w:rsidP="0007231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0F90F828" w14:textId="77777777" w:rsidR="00AF5946" w:rsidRPr="00B11BA6" w:rsidRDefault="005215FF" w:rsidP="0007231E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="00AF5946" w:rsidRPr="00B11BA6">
              <w:rPr>
                <w:rFonts w:ascii="Times New Roman" w:hAnsi="Times New Roman"/>
                <w:smallCaps w:val="0"/>
              </w:rPr>
              <w:sym w:font="Wingdings" w:char="F0F0"/>
            </w:r>
            <w:r w:rsidR="0007231E" w:rsidRPr="00B11BA6">
              <w:rPr>
                <w:rFonts w:ascii="Times New Roman" w:hAnsi="Times New Roman"/>
                <w:i/>
                <w:smallCaps w:val="0"/>
              </w:rPr>
              <w:t>Fin</w:t>
            </w:r>
          </w:p>
        </w:tc>
      </w:tr>
      <w:tr w:rsidR="006806CF" w:rsidRPr="00B11BA6" w14:paraId="101471DB" w14:textId="77777777" w:rsidTr="00133612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104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F17514" w14:textId="77777777" w:rsidR="006806CF" w:rsidRPr="00B11BA6" w:rsidRDefault="006806CF" w:rsidP="006806C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UN1</w:t>
            </w:r>
            <w:r w:rsidR="0004224D" w:rsidRPr="00B11BA6">
              <w:rPr>
                <w:rFonts w:ascii="Times New Roman" w:hAnsi="Times New Roman"/>
                <w:b/>
                <w:smallCaps w:val="0"/>
                <w:lang w:val="fr-FR"/>
              </w:rPr>
              <w:t>6</w:t>
            </w: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 xml:space="preserve">. </w:t>
            </w:r>
            <w:r w:rsidR="00D86CBF" w:rsidRPr="00B11BA6">
              <w:rPr>
                <w:rFonts w:ascii="Times New Roman" w:hAnsi="Times New Roman"/>
                <w:smallCaps w:val="0"/>
                <w:lang w:val="fr-FR"/>
              </w:rPr>
              <w:t>Est-ce qu’il y a eu des activités sociales ou des journées de travail auxquelles vous n’avez pas pu participer</w:t>
            </w:r>
            <w:r w:rsidR="0007231E" w:rsidRPr="00B11BA6">
              <w:rPr>
                <w:rFonts w:ascii="Times New Roman" w:hAnsi="Times New Roman"/>
                <w:smallCaps w:val="0"/>
                <w:lang w:val="fr-FR"/>
              </w:rPr>
              <w:t xml:space="preserve"> à </w:t>
            </w:r>
            <w:r w:rsidR="00D86CBF" w:rsidRPr="00B11BA6">
              <w:rPr>
                <w:rFonts w:ascii="Times New Roman" w:hAnsi="Times New Roman"/>
                <w:smallCaps w:val="0"/>
                <w:lang w:val="fr-FR"/>
              </w:rPr>
              <w:t>cause de vos dernières règles</w:t>
            </w:r>
            <w:r w:rsidR="0007231E" w:rsidRPr="00B11BA6">
              <w:rPr>
                <w:rFonts w:ascii="Times New Roman" w:hAnsi="Times New Roman"/>
                <w:smallCaps w:val="0"/>
                <w:lang w:val="fr-FR"/>
              </w:rPr>
              <w:t xml:space="preserve"> ? </w:t>
            </w:r>
          </w:p>
          <w:p w14:paraId="042533D2" w14:textId="77777777" w:rsidR="006806CF" w:rsidRPr="00B11BA6" w:rsidRDefault="006806CF" w:rsidP="00D86CB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</w:p>
        </w:tc>
        <w:tc>
          <w:tcPr>
            <w:tcW w:w="2051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41B192" w14:textId="77777777" w:rsidR="006806CF" w:rsidRPr="00B11BA6" w:rsidRDefault="00D86CBF" w:rsidP="006806CF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6806CF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caps/>
                <w:lang w:val="fr-FR"/>
              </w:rPr>
              <w:t>1</w:t>
            </w:r>
          </w:p>
          <w:p w14:paraId="4D45F3F0" w14:textId="77777777" w:rsidR="00D86CBF" w:rsidRPr="00B11BA6" w:rsidRDefault="00D86CBF" w:rsidP="00D86CBF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0FAC1AD7" w14:textId="77777777" w:rsidR="0004728F" w:rsidRPr="00B11BA6" w:rsidRDefault="00D86CBF" w:rsidP="00D86CBF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NSP/pas sure/pas de telles</w:t>
            </w:r>
          </w:p>
          <w:p w14:paraId="588E6167" w14:textId="77777777" w:rsidR="00D86CBF" w:rsidRPr="00B11BA6" w:rsidRDefault="0004728F" w:rsidP="00D86CBF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</w:t>
            </w:r>
            <w:r w:rsidR="00D86CBF" w:rsidRPr="00B11BA6">
              <w:rPr>
                <w:rFonts w:ascii="Times New Roman" w:hAnsi="Times New Roman"/>
                <w:caps/>
                <w:lang w:val="fr-FR"/>
              </w:rPr>
              <w:t xml:space="preserve"> activités </w:t>
            </w:r>
            <w:r w:rsidR="00D86CBF"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  <w:p w14:paraId="693B8834" w14:textId="77777777" w:rsidR="006806CF" w:rsidRPr="00B11BA6" w:rsidRDefault="006806CF" w:rsidP="006806CF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</w:tc>
        <w:tc>
          <w:tcPr>
            <w:tcW w:w="845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E5204A" w14:textId="77777777" w:rsidR="006806CF" w:rsidRPr="00B11BA6" w:rsidRDefault="006806CF" w:rsidP="006806C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</w:tr>
      <w:tr w:rsidR="006806CF" w:rsidRPr="00B11BA6" w14:paraId="7D6F8AE0" w14:textId="77777777" w:rsidTr="00133612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104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B609028" w14:textId="77777777" w:rsidR="006806CF" w:rsidRPr="00B11BA6" w:rsidRDefault="006806CF" w:rsidP="0004224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UN1</w:t>
            </w:r>
            <w:r w:rsidR="0004224D" w:rsidRPr="00B11BA6">
              <w:rPr>
                <w:rFonts w:ascii="Times New Roman" w:hAnsi="Times New Roman"/>
                <w:b/>
                <w:smallCaps w:val="0"/>
                <w:lang w:val="fr-FR"/>
              </w:rPr>
              <w:t>7</w:t>
            </w: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 xml:space="preserve">. </w:t>
            </w:r>
            <w:r w:rsidR="0007231E" w:rsidRPr="00B11BA6">
              <w:rPr>
                <w:rFonts w:ascii="Times New Roman" w:hAnsi="Times New Roman"/>
                <w:smallCaps w:val="0"/>
                <w:lang w:val="fr-FR"/>
              </w:rPr>
              <w:t xml:space="preserve">Durant vos dernières règles, avez-vous pu vous laver et vous changer en privé pendant que vous étiez chez vous ? </w:t>
            </w:r>
          </w:p>
        </w:tc>
        <w:tc>
          <w:tcPr>
            <w:tcW w:w="2051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87582D" w14:textId="77777777" w:rsidR="006806CF" w:rsidRPr="00B11BA6" w:rsidRDefault="003E31CF" w:rsidP="006806CF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6806CF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5D4E83BF" w14:textId="77777777" w:rsidR="006806CF" w:rsidRPr="00B11BA6" w:rsidRDefault="003E31CF" w:rsidP="006806CF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6806CF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28212894" w14:textId="77777777" w:rsidR="006806CF" w:rsidRPr="00B11BA6" w:rsidRDefault="003E31CF" w:rsidP="006806CF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6806CF"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B1E88B7" w14:textId="77777777" w:rsidR="006806CF" w:rsidRPr="00B11BA6" w:rsidRDefault="006806CF" w:rsidP="006806C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</w:tr>
      <w:tr w:rsidR="006806CF" w:rsidRPr="00B11BA6" w14:paraId="637D5544" w14:textId="77777777" w:rsidTr="00133612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104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2FAEA2" w14:textId="77777777" w:rsidR="006806CF" w:rsidRPr="00B11BA6" w:rsidRDefault="006806CF" w:rsidP="0004224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UN1</w:t>
            </w:r>
            <w:r w:rsidR="0004224D" w:rsidRPr="00B11BA6">
              <w:rPr>
                <w:rFonts w:ascii="Times New Roman" w:hAnsi="Times New Roman"/>
                <w:b/>
                <w:smallCaps w:val="0"/>
                <w:lang w:val="fr-FR"/>
              </w:rPr>
              <w:t>8</w:t>
            </w: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 xml:space="preserve">. </w:t>
            </w:r>
            <w:r w:rsidR="0007231E" w:rsidRPr="00B11BA6">
              <w:rPr>
                <w:rFonts w:ascii="Times New Roman" w:hAnsi="Times New Roman"/>
                <w:smallCaps w:val="0"/>
                <w:lang w:val="fr-FR"/>
              </w:rPr>
              <w:t>Avez-vous utilisé des</w:t>
            </w:r>
            <w:r w:rsidR="003B5425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07231E" w:rsidRPr="00B11BA6">
              <w:rPr>
                <w:rFonts w:ascii="Times New Roman" w:hAnsi="Times New Roman"/>
                <w:smallCaps w:val="0"/>
                <w:lang w:val="fr-FR"/>
              </w:rPr>
              <w:t xml:space="preserve">produits tels que des </w:t>
            </w:r>
            <w:r w:rsidR="00841F7F" w:rsidRPr="00B11BA6">
              <w:rPr>
                <w:rFonts w:ascii="Times New Roman" w:hAnsi="Times New Roman"/>
                <w:smallCaps w:val="0"/>
                <w:lang w:val="fr-FR"/>
              </w:rPr>
              <w:t>serviettes hygiéniques</w:t>
            </w:r>
            <w:r w:rsidR="0007231E" w:rsidRPr="00B11BA6">
              <w:rPr>
                <w:rFonts w:ascii="Times New Roman" w:hAnsi="Times New Roman"/>
                <w:smallCaps w:val="0"/>
                <w:lang w:val="fr-FR"/>
              </w:rPr>
              <w:t>, des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tampons o</w:t>
            </w:r>
            <w:r w:rsidR="00841F7F" w:rsidRPr="00B11BA6">
              <w:rPr>
                <w:rFonts w:ascii="Times New Roman" w:hAnsi="Times New Roman"/>
                <w:smallCaps w:val="0"/>
                <w:lang w:val="fr-FR"/>
              </w:rPr>
              <w:t>u</w:t>
            </w:r>
            <w:r w:rsidR="003B5425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07231E" w:rsidRPr="00B11BA6">
              <w:rPr>
                <w:rFonts w:ascii="Times New Roman" w:hAnsi="Times New Roman"/>
                <w:smallCaps w:val="0"/>
                <w:lang w:val="fr-FR"/>
              </w:rPr>
              <w:t xml:space="preserve">des </w:t>
            </w:r>
            <w:r w:rsidR="00D86CBF" w:rsidRPr="00B11BA6">
              <w:rPr>
                <w:rFonts w:ascii="Times New Roman" w:hAnsi="Times New Roman"/>
                <w:smallCaps w:val="0"/>
                <w:lang w:val="fr-FR"/>
              </w:rPr>
              <w:t xml:space="preserve">morceaux de </w:t>
            </w:r>
            <w:r w:rsidR="0007231E" w:rsidRPr="00B11BA6">
              <w:rPr>
                <w:rFonts w:ascii="Times New Roman" w:hAnsi="Times New Roman"/>
                <w:smallCaps w:val="0"/>
                <w:lang w:val="fr-FR"/>
              </w:rPr>
              <w:t xml:space="preserve">tissus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051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4B4F0D" w14:textId="77777777" w:rsidR="006806CF" w:rsidRPr="00B11BA6" w:rsidRDefault="003E31CF" w:rsidP="006806CF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6806CF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77246329" w14:textId="77777777" w:rsidR="006806CF" w:rsidRPr="00B11BA6" w:rsidRDefault="003E31CF" w:rsidP="006806CF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6806CF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49FD1A00" w14:textId="77777777" w:rsidR="00D86CBF" w:rsidRPr="00B11BA6" w:rsidRDefault="00D86CBF" w:rsidP="006806CF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DDB4074" w14:textId="77777777" w:rsidR="006806CF" w:rsidRPr="00B11BA6" w:rsidRDefault="003E31CF" w:rsidP="006806CF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6806CF"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445C70" w14:textId="77777777" w:rsidR="006806CF" w:rsidRPr="00B11BA6" w:rsidRDefault="006806CF" w:rsidP="006806C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6C9AF44D" w14:textId="77777777" w:rsidR="006806CF" w:rsidRPr="00B11BA6" w:rsidRDefault="006806CF" w:rsidP="006806C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="0007231E" w:rsidRPr="00B11BA6">
              <w:rPr>
                <w:rFonts w:ascii="Times New Roman" w:hAnsi="Times New Roman"/>
                <w:i/>
                <w:smallCaps w:val="0"/>
                <w:lang w:val="fr-FR"/>
              </w:rPr>
              <w:t>Fin</w:t>
            </w:r>
          </w:p>
          <w:p w14:paraId="0F9B0FFB" w14:textId="77777777" w:rsidR="00D86CBF" w:rsidRPr="00B11BA6" w:rsidRDefault="00D86CBF" w:rsidP="006806C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4AC0DA23" w14:textId="77777777" w:rsidR="006806CF" w:rsidRPr="00B11BA6" w:rsidRDefault="006806CF" w:rsidP="006806C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8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="0007231E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Fin</w:t>
            </w:r>
          </w:p>
        </w:tc>
      </w:tr>
      <w:tr w:rsidR="006806CF" w:rsidRPr="00B11BA6" w14:paraId="42467017" w14:textId="77777777" w:rsidTr="00133612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104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3D08C3" w14:textId="77777777" w:rsidR="006806CF" w:rsidRPr="00B11BA6" w:rsidRDefault="006806CF" w:rsidP="000006C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UN1</w:t>
            </w:r>
            <w:r w:rsidR="0004224D" w:rsidRPr="00B11BA6">
              <w:rPr>
                <w:rFonts w:ascii="Times New Roman" w:hAnsi="Times New Roman"/>
                <w:b/>
                <w:smallCaps w:val="0"/>
                <w:lang w:val="fr-FR"/>
              </w:rPr>
              <w:t>9</w:t>
            </w: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 xml:space="preserve">. </w:t>
            </w:r>
            <w:r w:rsidR="0007231E" w:rsidRPr="00B11BA6">
              <w:rPr>
                <w:rFonts w:ascii="Times New Roman" w:hAnsi="Times New Roman"/>
                <w:smallCaps w:val="0"/>
                <w:lang w:val="fr-FR"/>
              </w:rPr>
              <w:t xml:space="preserve">Est-ce que </w:t>
            </w:r>
            <w:r w:rsidR="000006C3" w:rsidRPr="00B11BA6">
              <w:rPr>
                <w:rFonts w:ascii="Times New Roman" w:hAnsi="Times New Roman"/>
                <w:smallCaps w:val="0"/>
                <w:lang w:val="fr-FR"/>
              </w:rPr>
              <w:t xml:space="preserve">ces </w:t>
            </w:r>
            <w:r w:rsidR="0007231E" w:rsidRPr="00B11BA6">
              <w:rPr>
                <w:rFonts w:ascii="Times New Roman" w:hAnsi="Times New Roman"/>
                <w:smallCaps w:val="0"/>
                <w:lang w:val="fr-FR"/>
              </w:rPr>
              <w:t xml:space="preserve">produits </w:t>
            </w:r>
            <w:r w:rsidR="000006C3" w:rsidRPr="00B11BA6">
              <w:rPr>
                <w:rFonts w:ascii="Times New Roman" w:hAnsi="Times New Roman"/>
                <w:smallCaps w:val="0"/>
                <w:lang w:val="fr-FR"/>
              </w:rPr>
              <w:t xml:space="preserve">sont </w:t>
            </w:r>
            <w:r w:rsidR="0007231E" w:rsidRPr="00B11BA6">
              <w:rPr>
                <w:rFonts w:ascii="Times New Roman" w:hAnsi="Times New Roman"/>
                <w:smallCaps w:val="0"/>
                <w:lang w:val="fr-FR"/>
              </w:rPr>
              <w:t xml:space="preserve">réutilisables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051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8612BA" w14:textId="77777777" w:rsidR="006806CF" w:rsidRPr="00B11BA6" w:rsidRDefault="003E31CF" w:rsidP="006806CF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6806CF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1C896D5F" w14:textId="77777777" w:rsidR="006806CF" w:rsidRPr="00B11BA6" w:rsidRDefault="003E31CF" w:rsidP="006806CF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6806CF"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5F359C78" w14:textId="77777777" w:rsidR="006806CF" w:rsidRPr="00B11BA6" w:rsidRDefault="003E31CF" w:rsidP="006806CF">
            <w:pPr>
              <w:pStyle w:val="Responsecategs"/>
              <w:tabs>
                <w:tab w:val="clear" w:pos="3942"/>
                <w:tab w:val="right" w:leader="dot" w:pos="40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6806CF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C081F6" w14:textId="77777777" w:rsidR="006806CF" w:rsidRPr="00B11BA6" w:rsidRDefault="006806CF" w:rsidP="006806C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</w:tbl>
    <w:p w14:paraId="23470543" w14:textId="77777777" w:rsidR="00540078" w:rsidRPr="00B11BA6" w:rsidRDefault="00540078" w:rsidP="00CE050A">
      <w:pPr>
        <w:spacing w:line="276" w:lineRule="auto"/>
        <w:ind w:left="144" w:hanging="144"/>
        <w:contextualSpacing/>
        <w:rPr>
          <w:sz w:val="20"/>
        </w:rPr>
      </w:pPr>
      <w:r w:rsidRPr="00B11BA6">
        <w:rPr>
          <w:sz w:val="20"/>
        </w:rPr>
        <w:br w:type="page"/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4"/>
        <w:gridCol w:w="4579"/>
        <w:gridCol w:w="1236"/>
      </w:tblGrid>
      <w:tr w:rsidR="00AA6F1A" w:rsidRPr="00B11BA6" w14:paraId="3FDF2143" w14:textId="77777777" w:rsidTr="00DA526B">
        <w:trPr>
          <w:cantSplit/>
          <w:jc w:val="center"/>
        </w:trPr>
        <w:tc>
          <w:tcPr>
            <w:tcW w:w="4408" w:type="pct"/>
            <w:gridSpan w:val="2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A1AC2F" w14:textId="77777777" w:rsidR="00AA6F1A" w:rsidRPr="00B11BA6" w:rsidRDefault="004031F6" w:rsidP="00CE050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b/>
              </w:rPr>
              <w:lastRenderedPageBreak/>
              <w:t>MUTILATIONS GENITALES FEMININES/EXCISION</w:t>
            </w:r>
          </w:p>
        </w:tc>
        <w:tc>
          <w:tcPr>
            <w:tcW w:w="592" w:type="pct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5786E7" w14:textId="77777777" w:rsidR="00AA6F1A" w:rsidRPr="00B11BA6" w:rsidRDefault="00AA6F1A" w:rsidP="00CE050A">
            <w:pPr>
              <w:pStyle w:val="skipcolumn"/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b/>
              </w:rPr>
            </w:pPr>
            <w:r w:rsidRPr="00B11BA6">
              <w:rPr>
                <w:rFonts w:ascii="Times New Roman" w:hAnsi="Times New Roman"/>
                <w:b/>
              </w:rPr>
              <w:t>FG</w:t>
            </w:r>
          </w:p>
        </w:tc>
      </w:tr>
      <w:tr w:rsidR="00540078" w:rsidRPr="00B11BA6" w14:paraId="40D71D1C" w14:textId="77777777" w:rsidTr="00DA526B">
        <w:trPr>
          <w:cantSplit/>
          <w:trHeight w:val="343"/>
          <w:jc w:val="center"/>
        </w:trPr>
        <w:tc>
          <w:tcPr>
            <w:tcW w:w="221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0BDCE8" w14:textId="77777777" w:rsidR="00540078" w:rsidRPr="00B11BA6" w:rsidRDefault="00540078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FG1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841F7F" w:rsidRPr="00B11BA6">
              <w:rPr>
                <w:rFonts w:ascii="Times New Roman" w:hAnsi="Times New Roman"/>
                <w:smallCaps w:val="0"/>
                <w:lang w:val="fr-FR"/>
              </w:rPr>
              <w:t>Avez-vous déjà entendu parler de l’excision  féminine</w:t>
            </w:r>
            <w:r w:rsidR="009E5F62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19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269AC1" w14:textId="77777777" w:rsidR="00540078" w:rsidRPr="00B11BA6" w:rsidRDefault="003E31CF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540078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5C0BBC4C" w14:textId="77777777" w:rsidR="00540078" w:rsidRPr="00B11BA6" w:rsidRDefault="003E31CF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540078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4395D0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FG3</w:t>
            </w:r>
          </w:p>
        </w:tc>
      </w:tr>
      <w:tr w:rsidR="00540078" w:rsidRPr="00B11BA6" w14:paraId="43908445" w14:textId="77777777" w:rsidTr="00DA526B">
        <w:trPr>
          <w:cantSplit/>
          <w:trHeight w:val="757"/>
          <w:jc w:val="center"/>
        </w:trPr>
        <w:tc>
          <w:tcPr>
            <w:tcW w:w="221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849F21" w14:textId="77777777" w:rsidR="00841F7F" w:rsidRPr="00B11BA6" w:rsidRDefault="00540078" w:rsidP="00841F7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FG2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841F7F" w:rsidRPr="00B11BA6">
              <w:rPr>
                <w:rFonts w:ascii="Times New Roman" w:hAnsi="Times New Roman"/>
                <w:smallCaps w:val="0"/>
                <w:lang w:val="fr-FR"/>
              </w:rPr>
              <w:t xml:space="preserve">Dans certains pays, il existe une pratique qui consiste à couper une partie des organes génitaux externes des filles.  </w:t>
            </w:r>
            <w:r w:rsidR="00AA6F1A"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</w:p>
          <w:p w14:paraId="55D9744D" w14:textId="77777777" w:rsidR="00841F7F" w:rsidRPr="00B11BA6" w:rsidRDefault="00841F7F" w:rsidP="00841F7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Avez-vous déjà entendu parler de cette pratique ?</w:t>
            </w:r>
          </w:p>
          <w:p w14:paraId="124F9A79" w14:textId="77777777" w:rsidR="00540078" w:rsidRPr="00B11BA6" w:rsidRDefault="00540078" w:rsidP="00841F7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  <w:tc>
          <w:tcPr>
            <w:tcW w:w="219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E5C809" w14:textId="77777777" w:rsidR="00540078" w:rsidRPr="00B11BA6" w:rsidRDefault="003E31CF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540078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1437BDF7" w14:textId="77777777" w:rsidR="00540078" w:rsidRPr="00B11BA6" w:rsidRDefault="003E31CF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540078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7F6527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67585A63" w14:textId="77777777" w:rsidR="00540078" w:rsidRPr="00B11BA6" w:rsidRDefault="00540078" w:rsidP="00841F7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841F7F" w:rsidRPr="00B11BA6">
              <w:rPr>
                <w:rFonts w:ascii="Times New Roman" w:hAnsi="Times New Roman"/>
                <w:i/>
                <w:smallCaps w:val="0"/>
              </w:rPr>
              <w:t>Fin</w:t>
            </w:r>
          </w:p>
        </w:tc>
      </w:tr>
      <w:tr w:rsidR="00540078" w:rsidRPr="00B11BA6" w14:paraId="35B33C6A" w14:textId="77777777" w:rsidTr="00DA526B">
        <w:trPr>
          <w:cantSplit/>
          <w:trHeight w:val="334"/>
          <w:jc w:val="center"/>
        </w:trPr>
        <w:tc>
          <w:tcPr>
            <w:tcW w:w="221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2F3205" w14:textId="77777777" w:rsidR="00540078" w:rsidRPr="00B11BA6" w:rsidRDefault="00540078" w:rsidP="0028025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FG3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28025E" w:rsidRPr="00B11BA6">
              <w:rPr>
                <w:rFonts w:ascii="Times New Roman" w:hAnsi="Times New Roman"/>
                <w:smallCaps w:val="0"/>
                <w:lang w:val="fr-FR"/>
              </w:rPr>
              <w:t>Vous-même, avez-vous été excisée ?</w:t>
            </w:r>
          </w:p>
        </w:tc>
        <w:tc>
          <w:tcPr>
            <w:tcW w:w="219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9EB353" w14:textId="77777777" w:rsidR="00540078" w:rsidRPr="00B11BA6" w:rsidRDefault="003E31CF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540078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265231E6" w14:textId="77777777" w:rsidR="00540078" w:rsidRPr="00B11BA6" w:rsidRDefault="003E31CF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540078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51079E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519E01AD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FG9</w:t>
            </w:r>
          </w:p>
        </w:tc>
      </w:tr>
      <w:tr w:rsidR="00540078" w:rsidRPr="00B11BA6" w14:paraId="07029E23" w14:textId="77777777" w:rsidTr="00DA526B">
        <w:trPr>
          <w:cantSplit/>
          <w:trHeight w:val="649"/>
          <w:jc w:val="center"/>
        </w:trPr>
        <w:tc>
          <w:tcPr>
            <w:tcW w:w="221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217DEF" w14:textId="77777777" w:rsidR="00540078" w:rsidRPr="00B11BA6" w:rsidRDefault="00540078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FG4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3E31CF" w:rsidRPr="00B11BA6">
              <w:rPr>
                <w:rFonts w:ascii="Times New Roman" w:hAnsi="Times New Roman"/>
                <w:smallCaps w:val="0"/>
                <w:lang w:val="fr-FR"/>
              </w:rPr>
              <w:t>Maintenant</w:t>
            </w:r>
            <w:r w:rsidR="0028025E" w:rsidRPr="00B11BA6">
              <w:rPr>
                <w:rFonts w:ascii="Times New Roman" w:hAnsi="Times New Roman"/>
                <w:smallCaps w:val="0"/>
                <w:lang w:val="fr-FR"/>
              </w:rPr>
              <w:t xml:space="preserve">, </w:t>
            </w:r>
            <w:r w:rsidR="004031F6" w:rsidRPr="00B11BA6">
              <w:rPr>
                <w:rFonts w:ascii="Times New Roman" w:hAnsi="Times New Roman"/>
                <w:smallCaps w:val="0"/>
                <w:lang w:val="fr-FR"/>
              </w:rPr>
              <w:t>j</w:t>
            </w:r>
            <w:r w:rsidR="00BD6629" w:rsidRPr="00B11BA6">
              <w:rPr>
                <w:rFonts w:ascii="Times New Roman" w:hAnsi="Times New Roman"/>
                <w:smallCaps w:val="0"/>
                <w:lang w:val="fr-FR"/>
              </w:rPr>
              <w:t>e voudrais</w:t>
            </w:r>
            <w:r w:rsidR="008408B5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28025E" w:rsidRPr="00B11BA6">
              <w:rPr>
                <w:rFonts w:ascii="Times New Roman" w:hAnsi="Times New Roman"/>
                <w:smallCaps w:val="0"/>
                <w:lang w:val="fr-FR"/>
              </w:rPr>
              <w:t xml:space="preserve">vous poser des questions sur ce que l’on vous a fait </w:t>
            </w:r>
            <w:r w:rsidR="00BD6629" w:rsidRPr="00B11BA6">
              <w:rPr>
                <w:rFonts w:ascii="Times New Roman" w:hAnsi="Times New Roman"/>
                <w:smallCaps w:val="0"/>
                <w:lang w:val="fr-FR"/>
              </w:rPr>
              <w:t>à</w:t>
            </w:r>
            <w:r w:rsidR="008408B5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28025E" w:rsidRPr="00B11BA6">
              <w:rPr>
                <w:rFonts w:ascii="Times New Roman" w:hAnsi="Times New Roman"/>
                <w:smallCaps w:val="0"/>
                <w:lang w:val="fr-FR"/>
              </w:rPr>
              <w:t>ce moment-là.</w:t>
            </w:r>
            <w:r w:rsidR="0028025E" w:rsidRPr="00B11BA6">
              <w:rPr>
                <w:rFonts w:ascii="Times New Roman" w:hAnsi="Times New Roman"/>
                <w:smallCaps w:val="0"/>
                <w:lang w:val="fr-FR"/>
              </w:rPr>
              <w:br/>
            </w:r>
          </w:p>
          <w:p w14:paraId="77E901FA" w14:textId="77777777" w:rsidR="00540078" w:rsidRPr="00B11BA6" w:rsidRDefault="00540078" w:rsidP="0028025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BD6629" w:rsidRPr="00B11BA6">
              <w:rPr>
                <w:rFonts w:ascii="Times New Roman" w:hAnsi="Times New Roman"/>
                <w:smallCaps w:val="0"/>
                <w:lang w:val="fr-FR"/>
              </w:rPr>
              <w:t>Est-ce qu’on vous a enlevé</w:t>
            </w:r>
            <w:r w:rsidR="0028025E" w:rsidRPr="00B11BA6">
              <w:rPr>
                <w:rFonts w:ascii="Times New Roman" w:hAnsi="Times New Roman"/>
                <w:smallCaps w:val="0"/>
                <w:lang w:val="fr-FR"/>
              </w:rPr>
              <w:t xml:space="preserve"> de la chair de la partie génitale</w:t>
            </w:r>
            <w:r w:rsidR="009E5F62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19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FDD0F3" w14:textId="77777777" w:rsidR="00540078" w:rsidRPr="00B11BA6" w:rsidRDefault="003E31CF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540078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6445E14D" w14:textId="77777777" w:rsidR="00540078" w:rsidRPr="00B11BA6" w:rsidRDefault="003E31CF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540078"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67E13DCF" w14:textId="77777777" w:rsidR="00540078" w:rsidRPr="00B11BA6" w:rsidRDefault="00540078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470D0B2F" w14:textId="77777777" w:rsidR="00540078" w:rsidRPr="00B11BA6" w:rsidRDefault="003E31CF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540078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59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72F3DF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FG6</w:t>
            </w:r>
          </w:p>
        </w:tc>
      </w:tr>
      <w:tr w:rsidR="00540078" w:rsidRPr="00B11BA6" w14:paraId="1CBCF63A" w14:textId="77777777" w:rsidTr="00DA526B">
        <w:trPr>
          <w:cantSplit/>
          <w:trHeight w:val="496"/>
          <w:jc w:val="center"/>
        </w:trPr>
        <w:tc>
          <w:tcPr>
            <w:tcW w:w="221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795C51" w14:textId="77777777" w:rsidR="00540078" w:rsidRPr="00B11BA6" w:rsidRDefault="00540078" w:rsidP="0028025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FG5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28025E" w:rsidRPr="00B11BA6">
              <w:rPr>
                <w:rFonts w:ascii="Times New Roman" w:hAnsi="Times New Roman"/>
                <w:smallCaps w:val="0"/>
                <w:lang w:val="fr-FR"/>
              </w:rPr>
              <w:t>Est-ce</w:t>
            </w:r>
            <w:r w:rsidR="00BF3119" w:rsidRPr="00B11BA6">
              <w:rPr>
                <w:rFonts w:ascii="Times New Roman" w:hAnsi="Times New Roman"/>
                <w:smallCaps w:val="0"/>
                <w:lang w:val="fr-FR"/>
              </w:rPr>
              <w:t xml:space="preserve"> que la partie génitale a </w:t>
            </w:r>
            <w:r w:rsidR="0028025E" w:rsidRPr="00B11BA6">
              <w:rPr>
                <w:rFonts w:ascii="Times New Roman" w:hAnsi="Times New Roman"/>
                <w:smallCaps w:val="0"/>
                <w:lang w:val="fr-FR"/>
              </w:rPr>
              <w:t xml:space="preserve">été </w:t>
            </w:r>
            <w:r w:rsidR="00BF3119" w:rsidRPr="00B11BA6">
              <w:rPr>
                <w:rFonts w:ascii="Times New Roman" w:hAnsi="Times New Roman"/>
                <w:smallCaps w:val="0"/>
                <w:lang w:val="fr-FR"/>
              </w:rPr>
              <w:t>seulement entaillée sans chair enlev</w:t>
            </w:r>
            <w:r w:rsidR="0028025E" w:rsidRPr="00B11BA6">
              <w:rPr>
                <w:rFonts w:ascii="Times New Roman" w:hAnsi="Times New Roman"/>
                <w:smallCaps w:val="0"/>
                <w:lang w:val="fr-FR"/>
              </w:rPr>
              <w:t xml:space="preserve">ée ? </w:t>
            </w:r>
          </w:p>
        </w:tc>
        <w:tc>
          <w:tcPr>
            <w:tcW w:w="219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D73A5B" w14:textId="77777777" w:rsidR="00540078" w:rsidRPr="00B11BA6" w:rsidRDefault="003E31CF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540078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17E6B856" w14:textId="77777777" w:rsidR="00540078" w:rsidRPr="00B11BA6" w:rsidRDefault="003E31CF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540078"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093A77B7" w14:textId="77777777" w:rsidR="00540078" w:rsidRPr="00B11BA6" w:rsidRDefault="003E31CF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540078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59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0F4B00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540078" w:rsidRPr="00B11BA6" w14:paraId="4205150B" w14:textId="77777777" w:rsidTr="00DA526B">
        <w:trPr>
          <w:cantSplit/>
          <w:trHeight w:val="532"/>
          <w:jc w:val="center"/>
        </w:trPr>
        <w:tc>
          <w:tcPr>
            <w:tcW w:w="221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3EBD87" w14:textId="77777777" w:rsidR="00540078" w:rsidRPr="00B11BA6" w:rsidRDefault="00540078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FG6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28025E" w:rsidRPr="00B11BA6">
              <w:rPr>
                <w:rFonts w:ascii="Times New Roman" w:hAnsi="Times New Roman"/>
                <w:smallCaps w:val="0"/>
                <w:lang w:val="fr-FR"/>
              </w:rPr>
              <w:t xml:space="preserve">Est-ce que la partie génitale a été cousue ? </w:t>
            </w:r>
          </w:p>
          <w:p w14:paraId="39F9AF32" w14:textId="77777777" w:rsidR="00540078" w:rsidRPr="00B11BA6" w:rsidRDefault="00540078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3AC2F21F" w14:textId="77777777" w:rsidR="00540078" w:rsidRPr="00B11BA6" w:rsidRDefault="003E31CF" w:rsidP="001527DB">
            <w:pPr>
              <w:pStyle w:val="1Intvwqst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Style w:val="Instructionsinparens"/>
                <w:iCs/>
                <w:smallCaps w:val="0"/>
                <w:lang w:val="fr-FR"/>
              </w:rPr>
              <w:t>Si</w:t>
            </w:r>
            <w:r w:rsidR="008408B5" w:rsidRPr="00B11BA6">
              <w:rPr>
                <w:rStyle w:val="Instructionsinparens"/>
                <w:iCs/>
                <w:smallCaps w:val="0"/>
                <w:lang w:val="fr-FR"/>
              </w:rPr>
              <w:t xml:space="preserve"> </w:t>
            </w:r>
            <w:r w:rsidR="0028025E" w:rsidRPr="00B11BA6">
              <w:rPr>
                <w:rStyle w:val="Instructionsinparens"/>
                <w:iCs/>
                <w:smallCaps w:val="0"/>
                <w:lang w:val="fr-FR"/>
              </w:rPr>
              <w:t>nécessaire, i</w:t>
            </w:r>
            <w:r w:rsidR="0048458D" w:rsidRPr="00B11BA6">
              <w:rPr>
                <w:rStyle w:val="Instructionsinparens"/>
                <w:iCs/>
                <w:smallCaps w:val="0"/>
                <w:lang w:val="fr-FR"/>
              </w:rPr>
              <w:t>nsister</w:t>
            </w:r>
            <w:r w:rsidR="00540078" w:rsidRPr="00B11BA6">
              <w:rPr>
                <w:rFonts w:ascii="Times New Roman" w:hAnsi="Times New Roman"/>
                <w:smallCaps w:val="0"/>
                <w:lang w:val="fr-FR"/>
              </w:rPr>
              <w:t xml:space="preserve">: </w:t>
            </w:r>
            <w:r w:rsidR="00D35DAF" w:rsidRPr="00B11BA6">
              <w:rPr>
                <w:rFonts w:ascii="Times New Roman" w:hAnsi="Times New Roman"/>
                <w:smallCaps w:val="0"/>
                <w:lang w:val="fr-FR"/>
              </w:rPr>
              <w:t>E</w:t>
            </w:r>
            <w:r w:rsidR="0028025E" w:rsidRPr="00B11BA6">
              <w:rPr>
                <w:rFonts w:ascii="Times New Roman" w:hAnsi="Times New Roman"/>
                <w:smallCaps w:val="0"/>
                <w:lang w:val="fr-FR"/>
              </w:rPr>
              <w:t xml:space="preserve">st-ce que cela a été fermé ? </w:t>
            </w:r>
          </w:p>
        </w:tc>
        <w:tc>
          <w:tcPr>
            <w:tcW w:w="219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CF6ABF" w14:textId="77777777" w:rsidR="00540078" w:rsidRPr="00B11BA6" w:rsidRDefault="003E31CF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540078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273F1946" w14:textId="77777777" w:rsidR="00540078" w:rsidRPr="00B11BA6" w:rsidRDefault="003E31CF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540078"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3AB95DE2" w14:textId="77777777" w:rsidR="00540078" w:rsidRPr="00B11BA6" w:rsidRDefault="003E31CF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540078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59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537D91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540078" w:rsidRPr="00AA50AA" w14:paraId="64028168" w14:textId="77777777" w:rsidTr="00DA526B">
        <w:trPr>
          <w:cantSplit/>
          <w:trHeight w:val="937"/>
          <w:jc w:val="center"/>
        </w:trPr>
        <w:tc>
          <w:tcPr>
            <w:tcW w:w="221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051A17" w14:textId="77777777" w:rsidR="00540078" w:rsidRPr="00B11BA6" w:rsidRDefault="00540078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FG7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28025E" w:rsidRPr="00B11BA6">
              <w:rPr>
                <w:rFonts w:ascii="Times New Roman" w:hAnsi="Times New Roman"/>
                <w:smallCaps w:val="0"/>
                <w:lang w:val="fr-FR"/>
              </w:rPr>
              <w:t>Quel âge a</w:t>
            </w:r>
            <w:r w:rsidR="004031F6" w:rsidRPr="00B11BA6">
              <w:rPr>
                <w:rFonts w:ascii="Times New Roman" w:hAnsi="Times New Roman"/>
                <w:smallCaps w:val="0"/>
                <w:lang w:val="fr-FR"/>
              </w:rPr>
              <w:t>viez-vous quand on vous a excisée</w:t>
            </w:r>
            <w:r w:rsidR="009E5F62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56C6CF0D" w14:textId="77777777" w:rsidR="00540078" w:rsidRPr="00B11BA6" w:rsidRDefault="00540078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240218BD" w14:textId="77777777" w:rsidR="00540078" w:rsidRPr="00B11BA6" w:rsidRDefault="00540078" w:rsidP="001527D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Si</w:t>
            </w:r>
            <w:r w:rsidR="0087683E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l</w:t>
            </w:r>
            <w:r w:rsidR="0028025E" w:rsidRPr="00B11BA6">
              <w:rPr>
                <w:rFonts w:ascii="Times New Roman" w:hAnsi="Times New Roman"/>
                <w:i/>
                <w:smallCaps w:val="0"/>
                <w:lang w:val="fr-FR"/>
              </w:rPr>
              <w:t>a répondante</w:t>
            </w:r>
            <w:r w:rsidR="001527DB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176BAA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ne </w:t>
            </w:r>
            <w:r w:rsidR="001527DB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connaît </w:t>
            </w:r>
            <w:r w:rsidR="0028025E" w:rsidRPr="00B11BA6">
              <w:rPr>
                <w:rFonts w:ascii="Times New Roman" w:hAnsi="Times New Roman"/>
                <w:i/>
                <w:smallCaps w:val="0"/>
                <w:lang w:val="fr-FR"/>
              </w:rPr>
              <w:t>pas l’â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ge</w:t>
            </w:r>
            <w:r w:rsidR="0028025E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exact, </w:t>
            </w:r>
            <w:proofErr w:type="gramStart"/>
            <w:r w:rsidR="0028025E" w:rsidRPr="00B11BA6">
              <w:rPr>
                <w:rFonts w:ascii="Times New Roman" w:hAnsi="Times New Roman"/>
                <w:i/>
                <w:smallCaps w:val="0"/>
                <w:lang w:val="fr-FR"/>
              </w:rPr>
              <w:t>i</w:t>
            </w:r>
            <w:r w:rsidR="0048458D" w:rsidRPr="00B11BA6">
              <w:rPr>
                <w:rFonts w:ascii="Times New Roman" w:hAnsi="Times New Roman"/>
                <w:i/>
                <w:smallCaps w:val="0"/>
                <w:lang w:val="fr-FR"/>
              </w:rPr>
              <w:t>nsister</w:t>
            </w:r>
            <w:proofErr w:type="gramEnd"/>
            <w:r w:rsidR="0028025E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pour avoir une estimation</w:t>
            </w:r>
            <w:r w:rsidR="000A1CA9"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</w:tc>
        <w:tc>
          <w:tcPr>
            <w:tcW w:w="219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7BDD87" w14:textId="77777777" w:rsidR="00540078" w:rsidRPr="00B11BA6" w:rsidRDefault="00540078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DEE8033" w14:textId="77777777" w:rsidR="00540078" w:rsidRPr="00B11BA6" w:rsidRDefault="004031F6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ge</w:t>
            </w:r>
            <w:r w:rsidR="00540078" w:rsidRPr="00B11BA6">
              <w:rPr>
                <w:rFonts w:ascii="Times New Roman" w:hAnsi="Times New Roman"/>
                <w:caps/>
                <w:lang w:val="fr-FR"/>
              </w:rPr>
              <w:t xml:space="preserve"> a</w:t>
            </w:r>
            <w:r w:rsidR="0028025E" w:rsidRPr="00B11BA6">
              <w:rPr>
                <w:rFonts w:ascii="Times New Roman" w:hAnsi="Times New Roman"/>
                <w:caps/>
                <w:lang w:val="fr-FR"/>
              </w:rPr>
              <w:t xml:space="preserve"> l’excision</w:t>
            </w:r>
            <w:r w:rsidR="00540078"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51B8FD9E" w14:textId="77777777" w:rsidR="00540078" w:rsidRPr="00B11BA6" w:rsidRDefault="00540078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0E66F1D" w14:textId="77777777" w:rsidR="00540078" w:rsidRPr="00B11BA6" w:rsidRDefault="003E31CF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540078" w:rsidRPr="00B11BA6">
              <w:rPr>
                <w:rFonts w:ascii="Times New Roman" w:hAnsi="Times New Roman"/>
                <w:caps/>
                <w:lang w:val="fr-FR"/>
              </w:rPr>
              <w:t xml:space="preserve"> / </w:t>
            </w:r>
            <w:r w:rsidR="00573F2F" w:rsidRPr="00B11BA6">
              <w:rPr>
                <w:rFonts w:ascii="Times New Roman" w:hAnsi="Times New Roman"/>
                <w:caps/>
                <w:lang w:val="fr-FR"/>
              </w:rPr>
              <w:t xml:space="preserve">NE SE SOUVIENT PAS </w:t>
            </w:r>
            <w:r w:rsidR="00540078" w:rsidRPr="00B11BA6">
              <w:rPr>
                <w:rFonts w:ascii="Times New Roman" w:hAnsi="Times New Roman"/>
                <w:caps/>
                <w:lang w:val="fr-FR"/>
              </w:rPr>
              <w:tab/>
              <w:t>98</w:t>
            </w:r>
          </w:p>
        </w:tc>
        <w:tc>
          <w:tcPr>
            <w:tcW w:w="59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4187C5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540078" w:rsidRPr="00B11BA6" w14:paraId="2D712653" w14:textId="77777777" w:rsidTr="00DA526B">
        <w:trPr>
          <w:cantSplit/>
          <w:trHeight w:val="953"/>
          <w:jc w:val="center"/>
        </w:trPr>
        <w:tc>
          <w:tcPr>
            <w:tcW w:w="221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2B61C0" w14:textId="77777777" w:rsidR="00540078" w:rsidRPr="00B11BA6" w:rsidRDefault="00540078" w:rsidP="0028025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FG8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28025E" w:rsidRPr="00B11BA6">
              <w:rPr>
                <w:rFonts w:ascii="Times New Roman" w:hAnsi="Times New Roman"/>
                <w:smallCaps w:val="0"/>
                <w:lang w:val="fr-FR"/>
              </w:rPr>
              <w:t xml:space="preserve">Qui a procédé à votre excision ? </w:t>
            </w:r>
          </w:p>
        </w:tc>
        <w:tc>
          <w:tcPr>
            <w:tcW w:w="219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51DCF7" w14:textId="77777777" w:rsidR="0028025E" w:rsidRPr="00B11BA6" w:rsidRDefault="0028025E" w:rsidP="0028025E">
            <w:pPr>
              <w:pStyle w:val="Responsecategs"/>
              <w:rPr>
                <w:rFonts w:ascii="Times New Roman" w:hAnsi="Times New Roman"/>
                <w:b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>Professionnel de la santé</w:t>
            </w:r>
          </w:p>
          <w:p w14:paraId="3596BDE2" w14:textId="77777777" w:rsidR="00540078" w:rsidRPr="00B11BA6" w:rsidRDefault="00540078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28025E" w:rsidRPr="00B11BA6">
              <w:rPr>
                <w:rFonts w:ascii="Times New Roman" w:hAnsi="Times New Roman"/>
                <w:caps/>
                <w:lang w:val="fr-FR"/>
              </w:rPr>
              <w:t>Médecin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11</w:t>
            </w:r>
          </w:p>
          <w:p w14:paraId="72FF4BE2" w14:textId="77777777" w:rsidR="00540078" w:rsidRPr="00B11BA6" w:rsidRDefault="00540078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28025E" w:rsidRPr="00B11BA6">
              <w:rPr>
                <w:rFonts w:ascii="Times New Roman" w:hAnsi="Times New Roman"/>
                <w:caps/>
                <w:lang w:val="fr-FR"/>
              </w:rPr>
              <w:t>Infirmière/sage-femme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12</w:t>
            </w:r>
          </w:p>
          <w:p w14:paraId="470F1390" w14:textId="77777777" w:rsidR="00F3396D" w:rsidRPr="00B11BA6" w:rsidRDefault="00F3396D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</w:t>
            </w:r>
            <w:r w:rsidR="008408B5" w:rsidRPr="00B11BA6">
              <w:rPr>
                <w:rFonts w:ascii="Times New Roman" w:hAnsi="Times New Roman"/>
                <w:caps/>
                <w:lang w:val="fr-FR"/>
              </w:rPr>
              <w:t>assistant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    </w:t>
            </w:r>
          </w:p>
          <w:p w14:paraId="286E5BE6" w14:textId="77777777" w:rsidR="008408B5" w:rsidRPr="00B11BA6" w:rsidRDefault="00F3396D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    medical</w:t>
            </w:r>
            <w:r w:rsidR="009462ED" w:rsidRPr="00B11BA6">
              <w:rPr>
                <w:rFonts w:ascii="Times New Roman" w:hAnsi="Times New Roman"/>
                <w:caps/>
                <w:lang w:val="fr-FR"/>
              </w:rPr>
              <w:t xml:space="preserve">…………………………………… </w:t>
            </w:r>
            <w:r w:rsidR="008408B5" w:rsidRPr="00B11BA6">
              <w:rPr>
                <w:rFonts w:ascii="Times New Roman" w:hAnsi="Times New Roman"/>
                <w:caps/>
                <w:lang w:val="fr-FR"/>
              </w:rPr>
              <w:t>13</w:t>
            </w:r>
          </w:p>
          <w:p w14:paraId="2CC83F34" w14:textId="77777777" w:rsidR="003C2C42" w:rsidRPr="00B11BA6" w:rsidRDefault="00F3396D" w:rsidP="0028025E">
            <w:pPr>
              <w:pStyle w:val="Responsecategs"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</w:t>
            </w:r>
            <w:r w:rsidR="0028025E" w:rsidRPr="00B11BA6">
              <w:rPr>
                <w:rFonts w:ascii="Times New Roman" w:hAnsi="Times New Roman"/>
                <w:caps/>
                <w:lang w:val="fr-FR"/>
              </w:rPr>
              <w:t>Autre professionnel de la santé</w:t>
            </w:r>
          </w:p>
          <w:p w14:paraId="192D6DA8" w14:textId="77777777" w:rsidR="00540078" w:rsidRPr="00B11BA6" w:rsidRDefault="003C2C42" w:rsidP="003C2C42">
            <w:pPr>
              <w:pStyle w:val="Responsecategs"/>
              <w:tabs>
                <w:tab w:val="clear" w:pos="3942"/>
                <w:tab w:val="left" w:pos="234"/>
                <w:tab w:val="right" w:leader="underscore" w:pos="43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540078" w:rsidRPr="00B11BA6">
              <w:rPr>
                <w:rFonts w:ascii="Times New Roman" w:hAnsi="Times New Roman"/>
                <w:caps/>
                <w:lang w:val="fr-FR"/>
              </w:rPr>
              <w:t>(</w:t>
            </w:r>
            <w:r w:rsidR="00210E08" w:rsidRPr="00B11BA6">
              <w:rPr>
                <w:rStyle w:val="Instructionsinparens"/>
                <w:iCs/>
                <w:lang w:val="fr-FR"/>
              </w:rPr>
              <w:t>préciser)</w:t>
            </w:r>
            <w:r w:rsidR="00540078" w:rsidRPr="00B11BA6">
              <w:rPr>
                <w:rFonts w:ascii="Times New Roman" w:hAnsi="Times New Roman"/>
                <w:caps/>
                <w:lang w:val="fr-FR"/>
              </w:rPr>
              <w:tab/>
              <w:t>16</w:t>
            </w:r>
          </w:p>
          <w:p w14:paraId="7ED48F9B" w14:textId="77777777" w:rsidR="00540078" w:rsidRPr="00B11BA6" w:rsidRDefault="00540078" w:rsidP="00CE050A">
            <w:pPr>
              <w:pStyle w:val="Responsecategs"/>
              <w:tabs>
                <w:tab w:val="right" w:leader="underscore" w:pos="39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B963BBF" w14:textId="77777777" w:rsidR="0028025E" w:rsidRPr="00B11BA6" w:rsidRDefault="00FF113D" w:rsidP="0028025E">
            <w:pPr>
              <w:pStyle w:val="Responsecategs"/>
              <w:rPr>
                <w:rFonts w:ascii="Times New Roman" w:hAnsi="Times New Roman"/>
                <w:b/>
                <w:caps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lang w:val="fr-FR"/>
              </w:rPr>
              <w:t xml:space="preserve">praticien </w:t>
            </w:r>
            <w:r w:rsidR="0028025E" w:rsidRPr="00B11BA6">
              <w:rPr>
                <w:rFonts w:ascii="Times New Roman" w:hAnsi="Times New Roman"/>
                <w:b/>
                <w:caps/>
                <w:lang w:val="fr-FR"/>
              </w:rPr>
              <w:t>Traditionnel</w:t>
            </w:r>
          </w:p>
          <w:p w14:paraId="0D7EF3C5" w14:textId="77777777" w:rsidR="00540078" w:rsidRPr="00B11BA6" w:rsidRDefault="00540078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28025E" w:rsidRPr="00B11BA6">
              <w:rPr>
                <w:rFonts w:ascii="Times New Roman" w:hAnsi="Times New Roman"/>
                <w:caps/>
                <w:lang w:val="fr-FR"/>
              </w:rPr>
              <w:t>Exciseuse traditionnelle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21</w:t>
            </w:r>
          </w:p>
          <w:p w14:paraId="5A5A76D3" w14:textId="77777777" w:rsidR="00540078" w:rsidRPr="00B11BA6" w:rsidRDefault="00BC6CEE" w:rsidP="003C2C42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28025E" w:rsidRPr="00B11BA6">
              <w:rPr>
                <w:rFonts w:ascii="Times New Roman" w:hAnsi="Times New Roman"/>
                <w:caps/>
                <w:lang w:val="fr-FR"/>
              </w:rPr>
              <w:t>Accoucheuse traditionnelle</w:t>
            </w:r>
            <w:r w:rsidR="00540078" w:rsidRPr="00B11BA6">
              <w:rPr>
                <w:rFonts w:ascii="Times New Roman" w:hAnsi="Times New Roman"/>
                <w:caps/>
                <w:lang w:val="fr-FR"/>
              </w:rPr>
              <w:tab/>
              <w:t>22</w:t>
            </w:r>
          </w:p>
          <w:p w14:paraId="5B8D6793" w14:textId="77777777" w:rsidR="00BC6CEE" w:rsidRPr="00B11BA6" w:rsidRDefault="00F3396D" w:rsidP="0028025E">
            <w:pPr>
              <w:pStyle w:val="Responsecategs"/>
              <w:tabs>
                <w:tab w:val="right" w:leader="underscore" w:pos="3942"/>
              </w:tabs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</w:t>
            </w:r>
            <w:r w:rsidR="0028025E" w:rsidRPr="00B11BA6">
              <w:rPr>
                <w:rFonts w:ascii="Times New Roman" w:hAnsi="Times New Roman"/>
                <w:caps/>
                <w:lang w:val="fr-FR"/>
              </w:rPr>
              <w:t>Autre traditionnel</w:t>
            </w:r>
          </w:p>
          <w:p w14:paraId="5ACB53F5" w14:textId="77777777" w:rsidR="00540078" w:rsidRPr="00B11BA6" w:rsidRDefault="00BC6CEE" w:rsidP="003C2C42">
            <w:pPr>
              <w:pStyle w:val="Responsecategs"/>
              <w:tabs>
                <w:tab w:val="clear" w:pos="3942"/>
                <w:tab w:val="left" w:pos="234"/>
                <w:tab w:val="right" w:leader="underscore" w:pos="43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540078" w:rsidRPr="00B11BA6">
              <w:rPr>
                <w:rFonts w:ascii="Times New Roman" w:hAnsi="Times New Roman"/>
                <w:caps/>
                <w:lang w:val="fr-FR"/>
              </w:rPr>
              <w:t>(</w:t>
            </w:r>
            <w:r w:rsidR="00210E08" w:rsidRPr="00B11BA6">
              <w:rPr>
                <w:rStyle w:val="Instructionsinparens"/>
                <w:iCs/>
                <w:lang w:val="fr-FR"/>
              </w:rPr>
              <w:t>préciser)</w:t>
            </w:r>
            <w:r w:rsidR="00540078" w:rsidRPr="00B11BA6">
              <w:rPr>
                <w:rFonts w:ascii="Times New Roman" w:hAnsi="Times New Roman"/>
                <w:caps/>
                <w:lang w:val="fr-FR"/>
              </w:rPr>
              <w:tab/>
              <w:t>26</w:t>
            </w:r>
          </w:p>
          <w:p w14:paraId="4560CAE0" w14:textId="77777777" w:rsidR="00540078" w:rsidRPr="00B11BA6" w:rsidRDefault="00540078" w:rsidP="00CE050A">
            <w:pPr>
              <w:pStyle w:val="Responsecategs"/>
              <w:tabs>
                <w:tab w:val="right" w:leader="underscore" w:pos="394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D53CA4B" w14:textId="77777777" w:rsidR="0028025E" w:rsidRPr="00B11BA6" w:rsidRDefault="003E31CF" w:rsidP="00FF113D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540078" w:rsidRPr="00B11BA6">
              <w:rPr>
                <w:rFonts w:ascii="Times New Roman" w:hAnsi="Times New Roman"/>
                <w:caps/>
                <w:lang w:val="fr-FR"/>
              </w:rPr>
              <w:tab/>
              <w:t>98</w:t>
            </w:r>
          </w:p>
        </w:tc>
        <w:tc>
          <w:tcPr>
            <w:tcW w:w="59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846DB3" w14:textId="77777777" w:rsidR="00540078" w:rsidRPr="00B11BA6" w:rsidRDefault="00540078" w:rsidP="00CE050A">
            <w:pPr>
              <w:pStyle w:val="InstructionstointvwChar3"/>
              <w:tabs>
                <w:tab w:val="left" w:pos="4122"/>
                <w:tab w:val="left" w:pos="5760"/>
                <w:tab w:val="left" w:pos="6120"/>
              </w:tabs>
              <w:spacing w:line="276" w:lineRule="auto"/>
              <w:ind w:left="144" w:hanging="144"/>
              <w:contextualSpacing/>
              <w:rPr>
                <w:rFonts w:eastAsia="Calibri"/>
                <w:i w:val="0"/>
                <w:lang w:val="fr-FR"/>
              </w:rPr>
            </w:pPr>
          </w:p>
        </w:tc>
      </w:tr>
      <w:tr w:rsidR="00540078" w:rsidRPr="00AA50AA" w14:paraId="1F997907" w14:textId="77777777" w:rsidTr="00DA526B">
        <w:trPr>
          <w:cantSplit/>
          <w:trHeight w:val="408"/>
          <w:jc w:val="center"/>
        </w:trPr>
        <w:tc>
          <w:tcPr>
            <w:tcW w:w="2215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8D7FDC4" w14:textId="77777777" w:rsidR="00540078" w:rsidRPr="00B11BA6" w:rsidRDefault="00540078" w:rsidP="009226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Style w:val="1IntvwqstCharChar1"/>
                <w:rFonts w:ascii="Times New Roman" w:hAnsi="Times New Roman"/>
                <w:b/>
                <w:lang w:val="fr-FR"/>
              </w:rPr>
              <w:t>FG9</w:t>
            </w:r>
            <w:r w:rsidRPr="00B11BA6">
              <w:rPr>
                <w:rStyle w:val="1IntvwqstCharChar1"/>
                <w:rFonts w:ascii="Times New Roman" w:hAnsi="Times New Roman"/>
                <w:i/>
                <w:lang w:val="fr-FR"/>
              </w:rPr>
              <w:t>.</w:t>
            </w:r>
            <w:r w:rsidR="00C6050D" w:rsidRPr="00B11BA6">
              <w:rPr>
                <w:rStyle w:val="1IntvwqstCharChar1"/>
                <w:rFonts w:ascii="Times New Roman" w:hAnsi="Times New Roman"/>
                <w:i/>
                <w:lang w:val="fr-FR"/>
              </w:rPr>
              <w:t xml:space="preserve"> </w:t>
            </w:r>
            <w:r w:rsidR="00FF113D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Additionner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CM</w:t>
            </w:r>
            <w:r w:rsidR="0092265B" w:rsidRPr="00B11BA6">
              <w:rPr>
                <w:rFonts w:ascii="Times New Roman" w:hAnsi="Times New Roman"/>
                <w:i/>
                <w:smallCaps w:val="0"/>
                <w:lang w:val="fr-FR"/>
              </w:rPr>
              <w:t>4</w:t>
            </w:r>
            <w:r w:rsidR="00FF113D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, le </w:t>
            </w:r>
            <w:r w:rsidR="0041566B" w:rsidRPr="00B11BA6">
              <w:rPr>
                <w:rFonts w:ascii="Times New Roman" w:hAnsi="Times New Roman"/>
                <w:i/>
                <w:smallCaps w:val="0"/>
                <w:lang w:val="fr-FR"/>
              </w:rPr>
              <w:t>nombre</w:t>
            </w:r>
            <w:r w:rsidR="00FF113D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de filles à la maison à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CM7</w:t>
            </w:r>
            <w:r w:rsidR="00FF113D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, le </w:t>
            </w:r>
            <w:r w:rsidR="0041566B" w:rsidRPr="00B11BA6">
              <w:rPr>
                <w:rFonts w:ascii="Times New Roman" w:hAnsi="Times New Roman"/>
                <w:i/>
                <w:smallCaps w:val="0"/>
                <w:lang w:val="fr-FR"/>
              </w:rPr>
              <w:t>nombre</w:t>
            </w:r>
            <w:r w:rsidR="00FF113D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de filles ailleurs </w:t>
            </w:r>
            <w:r w:rsidR="00AA6F1A" w:rsidRPr="00B11BA6">
              <w:rPr>
                <w:rFonts w:ascii="Times New Roman" w:hAnsi="Times New Roman"/>
                <w:i/>
                <w:smallCaps w:val="0"/>
                <w:lang w:val="fr-FR"/>
              </w:rPr>
              <w:t>:</w:t>
            </w:r>
          </w:p>
        </w:tc>
        <w:tc>
          <w:tcPr>
            <w:tcW w:w="2193" w:type="pct"/>
            <w:shd w:val="clear" w:color="auto" w:fill="FFFFCC"/>
          </w:tcPr>
          <w:p w14:paraId="412F4136" w14:textId="77777777" w:rsidR="00540078" w:rsidRPr="00B11BA6" w:rsidRDefault="0041566B" w:rsidP="00FF113D">
            <w:pPr>
              <w:pStyle w:val="Responsecategs"/>
              <w:tabs>
                <w:tab w:val="clear" w:pos="3942"/>
                <w:tab w:val="right" w:leader="dot" w:pos="434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Nombre</w:t>
            </w:r>
            <w:r w:rsidR="00FF113D" w:rsidRPr="00B11BA6">
              <w:rPr>
                <w:rFonts w:ascii="Times New Roman" w:hAnsi="Times New Roman"/>
                <w:caps/>
                <w:lang w:val="fr-FR"/>
              </w:rPr>
              <w:t xml:space="preserve"> t</w:t>
            </w:r>
            <w:r w:rsidR="00DA526B" w:rsidRPr="00B11BA6">
              <w:rPr>
                <w:rFonts w:ascii="Times New Roman" w:hAnsi="Times New Roman"/>
                <w:caps/>
                <w:lang w:val="fr-FR"/>
              </w:rPr>
              <w:t xml:space="preserve">otal </w:t>
            </w:r>
            <w:r w:rsidR="00FF113D" w:rsidRPr="00B11BA6">
              <w:rPr>
                <w:rFonts w:ascii="Times New Roman" w:hAnsi="Times New Roman"/>
                <w:caps/>
                <w:lang w:val="fr-FR"/>
              </w:rPr>
              <w:t>de filles vivantes</w:t>
            </w:r>
            <w:r w:rsidR="00540078" w:rsidRPr="00B11BA6">
              <w:rPr>
                <w:rFonts w:ascii="Times New Roman" w:hAnsi="Times New Roman"/>
                <w:i/>
                <w:caps/>
                <w:lang w:val="fr-FR"/>
              </w:rPr>
              <w:tab/>
              <w:t>___ ___</w:t>
            </w:r>
          </w:p>
        </w:tc>
        <w:tc>
          <w:tcPr>
            <w:tcW w:w="592" w:type="pct"/>
            <w:shd w:val="clear" w:color="auto" w:fill="FFFFCC"/>
          </w:tcPr>
          <w:p w14:paraId="4CE59BDE" w14:textId="77777777" w:rsidR="00540078" w:rsidRPr="00B11BA6" w:rsidRDefault="00540078" w:rsidP="00CE050A">
            <w:pPr>
              <w:pStyle w:val="Instructionstointvw"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</w:tc>
      </w:tr>
      <w:tr w:rsidR="00BC6CEE" w:rsidRPr="00B11BA6" w14:paraId="7330E13C" w14:textId="77777777" w:rsidTr="0092265B">
        <w:trPr>
          <w:cantSplit/>
          <w:trHeight w:val="946"/>
          <w:jc w:val="center"/>
        </w:trPr>
        <w:tc>
          <w:tcPr>
            <w:tcW w:w="221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C4D22A" w14:textId="77777777" w:rsidR="00BC6CEE" w:rsidRPr="00B11BA6" w:rsidRDefault="00BC6CEE" w:rsidP="0092265B">
            <w:pPr>
              <w:pStyle w:val="Instructionstointvw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b/>
                <w:i w:val="0"/>
                <w:smallCaps/>
                <w:lang w:val="fr-FR"/>
              </w:rPr>
              <w:t>FG10</w:t>
            </w:r>
            <w:r w:rsidRPr="00B11BA6">
              <w:rPr>
                <w:i w:val="0"/>
                <w:smallCaps/>
                <w:lang w:val="fr-FR"/>
              </w:rPr>
              <w:t xml:space="preserve">. </w:t>
            </w:r>
            <w:r w:rsidRPr="00B11BA6">
              <w:rPr>
                <w:i w:val="0"/>
                <w:lang w:val="fr-FR"/>
              </w:rPr>
              <w:t>Just</w:t>
            </w:r>
            <w:r w:rsidR="00FF113D" w:rsidRPr="00B11BA6">
              <w:rPr>
                <w:i w:val="0"/>
                <w:lang w:val="fr-FR"/>
              </w:rPr>
              <w:t xml:space="preserve">e pour être sure que j’ai le bon </w:t>
            </w:r>
            <w:r w:rsidR="0041566B" w:rsidRPr="00B11BA6">
              <w:rPr>
                <w:i w:val="0"/>
                <w:lang w:val="fr-FR"/>
              </w:rPr>
              <w:t>nombre</w:t>
            </w:r>
            <w:r w:rsidR="00FF113D" w:rsidRPr="00B11BA6">
              <w:rPr>
                <w:i w:val="0"/>
                <w:lang w:val="fr-FR"/>
              </w:rPr>
              <w:t>, vous avez au total (</w:t>
            </w:r>
            <w:r w:rsidR="0041566B" w:rsidRPr="00B11BA6">
              <w:rPr>
                <w:b/>
                <w:lang w:val="fr-FR"/>
              </w:rPr>
              <w:t>nombre</w:t>
            </w:r>
            <w:r w:rsidR="008408B5" w:rsidRPr="00B11BA6">
              <w:rPr>
                <w:b/>
                <w:lang w:val="fr-FR"/>
              </w:rPr>
              <w:t xml:space="preserve"> </w:t>
            </w:r>
            <w:r w:rsidRPr="00B11BA6">
              <w:rPr>
                <w:b/>
                <w:lang w:val="fr-FR"/>
              </w:rPr>
              <w:t xml:space="preserve">total </w:t>
            </w:r>
            <w:r w:rsidR="00FF113D" w:rsidRPr="00B11BA6">
              <w:rPr>
                <w:b/>
                <w:lang w:val="fr-FR"/>
              </w:rPr>
              <w:t>en</w:t>
            </w:r>
            <w:r w:rsidRPr="00B11BA6">
              <w:rPr>
                <w:b/>
                <w:lang w:val="fr-FR"/>
              </w:rPr>
              <w:t xml:space="preserve"> FG9</w:t>
            </w:r>
            <w:r w:rsidRPr="00B11BA6">
              <w:rPr>
                <w:lang w:val="fr-FR"/>
              </w:rPr>
              <w:t xml:space="preserve">) </w:t>
            </w:r>
            <w:r w:rsidR="00FF113D" w:rsidRPr="00B11BA6">
              <w:rPr>
                <w:i w:val="0"/>
                <w:lang w:val="fr-FR"/>
              </w:rPr>
              <w:t>filles vivantes</w:t>
            </w:r>
            <w:r w:rsidR="00FF113D" w:rsidRPr="00B11BA6">
              <w:rPr>
                <w:lang w:val="fr-FR"/>
              </w:rPr>
              <w:t> ?</w:t>
            </w:r>
          </w:p>
        </w:tc>
        <w:tc>
          <w:tcPr>
            <w:tcW w:w="219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BF802E" w14:textId="77777777" w:rsidR="00BC6CEE" w:rsidRPr="00B11BA6" w:rsidRDefault="003E31CF" w:rsidP="003C2C42">
            <w:pPr>
              <w:pStyle w:val="Responsecategs"/>
              <w:tabs>
                <w:tab w:val="clear" w:pos="3942"/>
                <w:tab w:val="right" w:leader="dot" w:pos="434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BC6CEE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67A54644" w14:textId="77777777" w:rsidR="00BC6CEE" w:rsidRPr="00B11BA6" w:rsidRDefault="003E31CF" w:rsidP="003C2C42">
            <w:pPr>
              <w:pStyle w:val="Responsecategs"/>
              <w:tabs>
                <w:tab w:val="clear" w:pos="3942"/>
                <w:tab w:val="right" w:leader="dot" w:pos="434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BC6CEE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A858B93" w14:textId="77777777" w:rsidR="00BC6CEE" w:rsidRPr="00B11BA6" w:rsidRDefault="001527DB" w:rsidP="00664352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i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FG12</w:t>
            </w:r>
          </w:p>
          <w:p w14:paraId="00485D53" w14:textId="77777777" w:rsidR="00BC6CEE" w:rsidRPr="00B11BA6" w:rsidRDefault="00BC6CEE" w:rsidP="0092265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B673AD" w:rsidRPr="00AA50AA" w14:paraId="1C69D010" w14:textId="77777777" w:rsidTr="00C6050D">
        <w:trPr>
          <w:cantSplit/>
          <w:trHeight w:val="408"/>
          <w:jc w:val="center"/>
        </w:trPr>
        <w:tc>
          <w:tcPr>
            <w:tcW w:w="2215" w:type="pct"/>
            <w:shd w:val="clear" w:color="auto" w:fill="92CDDC" w:themeFill="accent5" w:themeFillTint="99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53DC1D2" w14:textId="77777777" w:rsidR="00B673AD" w:rsidRPr="00B11BA6" w:rsidRDefault="00B673AD" w:rsidP="00F75E8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Style w:val="1IntvwqstCharChar1"/>
                <w:rFonts w:ascii="Times New Roman" w:hAnsi="Times New Roman"/>
                <w:b/>
                <w:lang w:val="fr-FR"/>
              </w:rPr>
              <w:t>FG11</w:t>
            </w:r>
            <w:r w:rsidRPr="00B11BA6">
              <w:rPr>
                <w:rStyle w:val="1IntvwqstCharChar1"/>
                <w:rFonts w:ascii="Times New Roman" w:hAnsi="Times New Roman"/>
                <w:i/>
                <w:lang w:val="fr-FR"/>
              </w:rPr>
              <w:t>.</w:t>
            </w:r>
            <w:r w:rsidR="00C6050D" w:rsidRPr="00B11BA6">
              <w:rPr>
                <w:rStyle w:val="1IntvwqstCharChar1"/>
                <w:rFonts w:ascii="Times New Roman" w:hAnsi="Times New Roman"/>
                <w:i/>
                <w:lang w:val="fr-FR"/>
              </w:rPr>
              <w:t xml:space="preserve"> 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Véri</w:t>
            </w:r>
            <w:r w:rsidR="0092265B" w:rsidRPr="00B11BA6">
              <w:rPr>
                <w:rFonts w:ascii="Times New Roman" w:hAnsi="Times New Roman"/>
                <w:i/>
                <w:smallCaps w:val="0"/>
                <w:lang w:val="fr-FR"/>
              </w:rPr>
              <w:t>fi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er</w:t>
            </w:r>
            <w:r w:rsidR="00D872F2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92265B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les réponses </w:t>
            </w:r>
            <w:r w:rsidR="00CA0311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de </w:t>
            </w:r>
            <w:r w:rsidR="0092265B" w:rsidRPr="00B11BA6">
              <w:rPr>
                <w:rFonts w:ascii="Times New Roman" w:hAnsi="Times New Roman"/>
                <w:i/>
                <w:smallCaps w:val="0"/>
                <w:lang w:val="fr-FR"/>
              </w:rPr>
              <w:t>CM1-CM11 et fai</w:t>
            </w:r>
            <w:r w:rsidR="00F75E87" w:rsidRPr="00B11BA6">
              <w:rPr>
                <w:rFonts w:ascii="Times New Roman" w:hAnsi="Times New Roman"/>
                <w:i/>
                <w:smallCaps w:val="0"/>
                <w:lang w:val="fr-FR"/>
              </w:rPr>
              <w:t>re</w:t>
            </w:r>
            <w:r w:rsidR="0092265B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les corrections nécessaires jusqu’à ce que la réponse à FG10 soit Oui. </w:t>
            </w:r>
          </w:p>
        </w:tc>
        <w:tc>
          <w:tcPr>
            <w:tcW w:w="2193" w:type="pct"/>
            <w:shd w:val="clear" w:color="auto" w:fill="92CDDC" w:themeFill="accent5" w:themeFillTint="99"/>
          </w:tcPr>
          <w:p w14:paraId="1D41634B" w14:textId="77777777" w:rsidR="00B673AD" w:rsidRPr="00B11BA6" w:rsidRDefault="00B673AD" w:rsidP="003C2C42">
            <w:pPr>
              <w:pStyle w:val="Responsecategs"/>
              <w:tabs>
                <w:tab w:val="clear" w:pos="3942"/>
                <w:tab w:val="right" w:leader="dot" w:pos="434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592" w:type="pct"/>
            <w:shd w:val="clear" w:color="auto" w:fill="92CDDC" w:themeFill="accent5" w:themeFillTint="99"/>
          </w:tcPr>
          <w:p w14:paraId="708AEB17" w14:textId="77777777" w:rsidR="00B673AD" w:rsidRPr="00B11BA6" w:rsidRDefault="00B673AD" w:rsidP="00B673AD">
            <w:pPr>
              <w:pStyle w:val="Instructionstointvw"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</w:tc>
      </w:tr>
      <w:tr w:rsidR="0092265B" w:rsidRPr="00B11BA6" w14:paraId="7E0D97A1" w14:textId="77777777" w:rsidTr="0092265B">
        <w:trPr>
          <w:cantSplit/>
          <w:trHeight w:val="408"/>
          <w:jc w:val="center"/>
        </w:trPr>
        <w:tc>
          <w:tcPr>
            <w:tcW w:w="2215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5FAF49" w14:textId="77777777" w:rsidR="0092265B" w:rsidRPr="00B11BA6" w:rsidRDefault="0092265B" w:rsidP="009D25D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Style w:val="1IntvwqstCharChar1"/>
                <w:rFonts w:ascii="Times New Roman" w:hAnsi="Times New Roman"/>
                <w:b/>
                <w:lang w:val="fr-FR"/>
              </w:rPr>
              <w:t>FG12.</w:t>
            </w:r>
            <w:r w:rsidR="00C6050D" w:rsidRPr="00B11BA6">
              <w:rPr>
                <w:rStyle w:val="1IntvwqstCharChar1"/>
                <w:rFonts w:ascii="Times New Roman" w:hAnsi="Times New Roman"/>
                <w:b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Vérifier FG9: Nombre de filles </w:t>
            </w:r>
            <w:r w:rsidR="00F75E87" w:rsidRPr="00B11BA6">
              <w:rPr>
                <w:rFonts w:ascii="Times New Roman" w:hAnsi="Times New Roman"/>
                <w:i/>
                <w:smallCaps w:val="0"/>
                <w:lang w:val="fr-FR"/>
              </w:rPr>
              <w:t>vivantes.</w:t>
            </w:r>
          </w:p>
        </w:tc>
        <w:tc>
          <w:tcPr>
            <w:tcW w:w="2193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</w:tcPr>
          <w:p w14:paraId="4BD44335" w14:textId="77777777" w:rsidR="0092265B" w:rsidRPr="00B11BA6" w:rsidRDefault="00C6050D" w:rsidP="00F46813">
            <w:pPr>
              <w:pStyle w:val="Responsecategs"/>
              <w:tabs>
                <w:tab w:val="clear" w:pos="3942"/>
                <w:tab w:val="right" w:leader="dot" w:pos="434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PAS DE FILLES VIVANTES</w:t>
            </w:r>
            <w:r w:rsidRPr="00B11BA6">
              <w:rPr>
                <w:rFonts w:ascii="Times New Roman" w:hAnsi="Times New Roman"/>
                <w:lang w:val="fr-FR"/>
              </w:rPr>
              <w:tab/>
            </w:r>
            <w:r w:rsidR="0092265B" w:rsidRPr="00B11BA6">
              <w:rPr>
                <w:rFonts w:ascii="Times New Roman" w:hAnsi="Times New Roman"/>
                <w:lang w:val="fr-FR"/>
              </w:rPr>
              <w:t>0</w:t>
            </w:r>
          </w:p>
          <w:p w14:paraId="2923313B" w14:textId="77777777" w:rsidR="0092265B" w:rsidRPr="00B11BA6" w:rsidRDefault="00C6050D" w:rsidP="0092265B">
            <w:pPr>
              <w:pStyle w:val="Responsecategs"/>
              <w:tabs>
                <w:tab w:val="clear" w:pos="3942"/>
                <w:tab w:val="right" w:leader="dot" w:pos="434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AU MOINS UNE FILLE VIVANTE</w:t>
            </w:r>
            <w:r w:rsidR="0092265B" w:rsidRPr="00B11BA6">
              <w:rPr>
                <w:rFonts w:ascii="Times New Roman" w:hAnsi="Times New Roman"/>
                <w:lang w:val="fr-FR"/>
              </w:rPr>
              <w:tab/>
              <w:t>1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</w:tcPr>
          <w:p w14:paraId="46246A44" w14:textId="77777777" w:rsidR="0092265B" w:rsidRPr="00B11BA6" w:rsidRDefault="0092265B" w:rsidP="00F46813">
            <w:pPr>
              <w:pStyle w:val="Instructionstointvw"/>
              <w:spacing w:line="276" w:lineRule="auto"/>
              <w:ind w:left="144" w:hanging="144"/>
              <w:contextualSpacing/>
            </w:pPr>
            <w:r w:rsidRPr="00B11BA6">
              <w:t>0</w:t>
            </w:r>
            <w:r w:rsidRPr="00B11BA6">
              <w:sym w:font="Wingdings" w:char="F0F0"/>
            </w:r>
            <w:r w:rsidRPr="00B11BA6">
              <w:t>FG24</w:t>
            </w:r>
          </w:p>
        </w:tc>
      </w:tr>
    </w:tbl>
    <w:p w14:paraId="6A7EEF07" w14:textId="77777777" w:rsidR="00540078" w:rsidRPr="00B11BA6" w:rsidRDefault="00540078" w:rsidP="00CE050A">
      <w:pPr>
        <w:spacing w:line="276" w:lineRule="auto"/>
        <w:ind w:left="144" w:hanging="144"/>
        <w:contextualSpacing/>
        <w:rPr>
          <w:sz w:val="20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B6DDE8"/>
        <w:tblLook w:val="0000" w:firstRow="0" w:lastRow="0" w:firstColumn="0" w:lastColumn="0" w:noHBand="0" w:noVBand="0"/>
      </w:tblPr>
      <w:tblGrid>
        <w:gridCol w:w="10439"/>
      </w:tblGrid>
      <w:tr w:rsidR="00540078" w:rsidRPr="00AA50AA" w14:paraId="6056CA61" w14:textId="77777777" w:rsidTr="003C2C42">
        <w:trPr>
          <w:cantSplit/>
          <w:jc w:val="center"/>
        </w:trPr>
        <w:tc>
          <w:tcPr>
            <w:tcW w:w="5000" w:type="pct"/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A4BCFB" w14:textId="77777777" w:rsidR="00D35DAF" w:rsidRPr="00B11BA6" w:rsidRDefault="00540078" w:rsidP="00D35DAF">
            <w:pPr>
              <w:pStyle w:val="skipcolumn"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lang w:val="fr-FR"/>
              </w:rPr>
              <w:lastRenderedPageBreak/>
              <w:t>FG1</w:t>
            </w:r>
            <w:r w:rsidR="0092265B" w:rsidRPr="00B11BA6">
              <w:rPr>
                <w:rFonts w:ascii="Times New Roman" w:hAnsi="Times New Roman"/>
                <w:b/>
                <w:lang w:val="fr-FR"/>
              </w:rPr>
              <w:t>3</w:t>
            </w:r>
            <w:r w:rsidRPr="00B11BA6">
              <w:rPr>
                <w:rFonts w:ascii="Times New Roman" w:hAnsi="Times New Roman"/>
                <w:lang w:val="fr-FR"/>
              </w:rPr>
              <w:t xml:space="preserve">. </w:t>
            </w:r>
            <w:r w:rsidR="00D35DA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Demander à l’enquêtée le </w:t>
            </w:r>
            <w:r w:rsidR="0041566B" w:rsidRPr="00B11BA6">
              <w:rPr>
                <w:rFonts w:ascii="Times New Roman" w:hAnsi="Times New Roman"/>
                <w:i/>
                <w:smallCaps w:val="0"/>
                <w:lang w:val="fr-FR"/>
              </w:rPr>
              <w:t>nom</w:t>
            </w:r>
            <w:r w:rsidR="00D35DA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de sa/ses filles en commençant par la plus jeune (si plus d’une fille). </w:t>
            </w:r>
            <w:r w:rsidR="00BB1C0F" w:rsidRPr="00B11BA6">
              <w:rPr>
                <w:rFonts w:ascii="Times New Roman" w:hAnsi="Times New Roman"/>
                <w:i/>
                <w:smallCaps w:val="0"/>
                <w:lang w:val="fr-FR"/>
              </w:rPr>
              <w:t>Écrire</w:t>
            </w:r>
            <w:r w:rsidR="00D35DA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le </w:t>
            </w:r>
          </w:p>
          <w:p w14:paraId="24F2B011" w14:textId="77777777" w:rsidR="00D35DAF" w:rsidRPr="00B11BA6" w:rsidRDefault="0041566B" w:rsidP="00D35DAF">
            <w:pPr>
              <w:pStyle w:val="skipcolumn"/>
              <w:rPr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nom</w:t>
            </w:r>
            <w:r w:rsidR="00D35DA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de chaque fille en FG1</w:t>
            </w:r>
            <w:r w:rsidR="0092265B" w:rsidRPr="00B11BA6">
              <w:rPr>
                <w:rFonts w:ascii="Times New Roman" w:hAnsi="Times New Roman"/>
                <w:i/>
                <w:smallCaps w:val="0"/>
                <w:lang w:val="fr-FR"/>
              </w:rPr>
              <w:t>4</w:t>
            </w:r>
            <w:r w:rsidR="00D35DAF" w:rsidRPr="00B11BA6">
              <w:rPr>
                <w:rFonts w:ascii="Times New Roman" w:hAnsi="Times New Roman"/>
                <w:i/>
                <w:smallCaps w:val="0"/>
                <w:lang w:val="fr-FR"/>
              </w:rPr>
              <w:t>. Puis, poser  alors les questions FG1</w:t>
            </w:r>
            <w:r w:rsidR="0092265B" w:rsidRPr="00B11BA6">
              <w:rPr>
                <w:rFonts w:ascii="Times New Roman" w:hAnsi="Times New Roman"/>
                <w:i/>
                <w:smallCaps w:val="0"/>
                <w:lang w:val="fr-FR"/>
              </w:rPr>
              <w:t>5</w:t>
            </w:r>
            <w:r w:rsidR="00D35DA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à FG2</w:t>
            </w:r>
            <w:r w:rsidR="005215FF" w:rsidRPr="00B11BA6">
              <w:rPr>
                <w:rFonts w:ascii="Times New Roman" w:hAnsi="Times New Roman"/>
                <w:i/>
                <w:smallCaps w:val="0"/>
                <w:lang w:val="fr-FR"/>
              </w:rPr>
              <w:t>2</w:t>
            </w:r>
            <w:r w:rsidR="00D35DA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pour une fille à la fois. </w:t>
            </w:r>
          </w:p>
          <w:p w14:paraId="0D594F93" w14:textId="77777777" w:rsidR="00D35DAF" w:rsidRPr="00B11BA6" w:rsidRDefault="00D35DAF" w:rsidP="00D35DAF">
            <w:pPr>
              <w:pStyle w:val="skipcolumn"/>
              <w:rPr>
                <w:lang w:val="fr-FR"/>
              </w:rPr>
            </w:pPr>
          </w:p>
          <w:p w14:paraId="364E743F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D35DA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Le </w:t>
            </w:r>
            <w:r w:rsidR="0041566B" w:rsidRPr="00B11BA6">
              <w:rPr>
                <w:rFonts w:ascii="Times New Roman" w:hAnsi="Times New Roman"/>
                <w:i/>
                <w:smallCaps w:val="0"/>
                <w:lang w:val="fr-FR"/>
              </w:rPr>
              <w:t>nombre</w:t>
            </w:r>
            <w:r w:rsidR="00D35DA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total de fil</w:t>
            </w:r>
            <w:r w:rsidR="0092265B" w:rsidRPr="00B11BA6">
              <w:rPr>
                <w:rFonts w:ascii="Times New Roman" w:hAnsi="Times New Roman"/>
                <w:i/>
                <w:smallCaps w:val="0"/>
                <w:lang w:val="fr-FR"/>
              </w:rPr>
              <w:t>l</w:t>
            </w:r>
            <w:r w:rsidR="00D35DA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es en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FG1</w:t>
            </w:r>
            <w:r w:rsidR="0092265B" w:rsidRPr="00B11BA6">
              <w:rPr>
                <w:rFonts w:ascii="Times New Roman" w:hAnsi="Times New Roman"/>
                <w:i/>
                <w:smallCaps w:val="0"/>
                <w:lang w:val="fr-FR"/>
              </w:rPr>
              <w:t>4</w:t>
            </w:r>
            <w:r w:rsidR="007D5CE5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D35DA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doit être égal au </w:t>
            </w:r>
            <w:r w:rsidR="0041566B" w:rsidRPr="00B11BA6">
              <w:rPr>
                <w:rFonts w:ascii="Times New Roman" w:hAnsi="Times New Roman"/>
                <w:i/>
                <w:smallCaps w:val="0"/>
                <w:lang w:val="fr-FR"/>
              </w:rPr>
              <w:t>nombre</w:t>
            </w:r>
            <w:r w:rsidR="00D35DA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en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FG9.</w:t>
            </w:r>
          </w:p>
          <w:p w14:paraId="7ACE776A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5DC8183D" w14:textId="77777777" w:rsidR="00540078" w:rsidRPr="00B11BA6" w:rsidRDefault="00540078" w:rsidP="00D35DAF">
            <w:pPr>
              <w:pStyle w:val="skipcolumn"/>
              <w:spacing w:line="276" w:lineRule="auto"/>
              <w:ind w:left="144" w:hanging="144"/>
              <w:contextualSpacing/>
              <w:rPr>
                <w:rStyle w:val="1IntvwqstCharChar1"/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Si</w:t>
            </w:r>
            <w:r w:rsidR="007D5CE5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D35DAF" w:rsidRPr="00B11BA6">
              <w:rPr>
                <w:rFonts w:ascii="Times New Roman" w:hAnsi="Times New Roman"/>
                <w:i/>
                <w:smallCaps w:val="0"/>
                <w:lang w:val="fr-FR"/>
              </w:rPr>
              <w:t>plus de 4 filles, utiliser un questionnaire additionnel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</w:tc>
      </w:tr>
    </w:tbl>
    <w:p w14:paraId="7C9ECC7E" w14:textId="77777777" w:rsidR="00540078" w:rsidRPr="00B11BA6" w:rsidRDefault="00540078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tbl>
      <w:tblPr>
        <w:tblW w:w="52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7"/>
        <w:gridCol w:w="2187"/>
        <w:gridCol w:w="2187"/>
        <w:gridCol w:w="2187"/>
        <w:gridCol w:w="2187"/>
      </w:tblGrid>
      <w:tr w:rsidR="00540078" w:rsidRPr="00B11BA6" w14:paraId="4E771D81" w14:textId="77777777" w:rsidTr="001871D2">
        <w:trPr>
          <w:cantSplit/>
          <w:trHeight w:val="240"/>
          <w:jc w:val="center"/>
        </w:trPr>
        <w:tc>
          <w:tcPr>
            <w:tcW w:w="1000" w:type="pct"/>
            <w:tcBorders>
              <w:top w:val="nil"/>
              <w:left w:val="nil"/>
              <w:bottom w:val="single" w:sz="18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17F522" w14:textId="77777777" w:rsidR="00540078" w:rsidRPr="00B11BA6" w:rsidRDefault="00540078" w:rsidP="00CE050A">
            <w:pPr>
              <w:autoSpaceDE w:val="0"/>
              <w:autoSpaceDN w:val="0"/>
              <w:adjustRightInd w:val="0"/>
              <w:spacing w:line="276" w:lineRule="auto"/>
              <w:ind w:left="144" w:hanging="144"/>
              <w:contextualSpacing/>
              <w:rPr>
                <w:rStyle w:val="1IntvwqstCharChar1"/>
                <w:rFonts w:ascii="Times New Roman" w:hAnsi="Times New Roman"/>
                <w:caps/>
                <w:sz w:val="20"/>
                <w:lang w:val="fr-FR"/>
              </w:rPr>
            </w:pPr>
          </w:p>
        </w:tc>
        <w:tc>
          <w:tcPr>
            <w:tcW w:w="1000" w:type="pct"/>
            <w:tcBorders>
              <w:top w:val="double" w:sz="4" w:space="0" w:color="auto"/>
              <w:left w:val="double" w:sz="4" w:space="0" w:color="auto"/>
              <w:bottom w:val="single" w:sz="18" w:space="0" w:color="auto"/>
              <w:right w:val="single" w:sz="4" w:space="0" w:color="auto"/>
            </w:tcBorders>
          </w:tcPr>
          <w:p w14:paraId="792400D3" w14:textId="77777777" w:rsidR="0083616E" w:rsidRPr="00B11BA6" w:rsidRDefault="0083616E" w:rsidP="00CE050A">
            <w:pPr>
              <w:pStyle w:val="1Intvwqst"/>
              <w:tabs>
                <w:tab w:val="right" w:pos="1080"/>
              </w:tabs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smallCaps w:val="0"/>
                <w:sz w:val="18"/>
                <w:szCs w:val="18"/>
              </w:rPr>
            </w:pPr>
            <w:r w:rsidRPr="00B11BA6">
              <w:rPr>
                <w:rFonts w:ascii="Times New Roman" w:hAnsi="Times New Roman"/>
                <w:caps/>
                <w:smallCaps w:val="0"/>
                <w:sz w:val="18"/>
                <w:szCs w:val="18"/>
              </w:rPr>
              <w:t>[D</w:t>
            </w:r>
            <w:r w:rsidR="00030EED" w:rsidRPr="00B11BA6">
              <w:rPr>
                <w:rFonts w:ascii="Times New Roman" w:hAnsi="Times New Roman"/>
                <w:caps/>
                <w:smallCaps w:val="0"/>
                <w:sz w:val="18"/>
                <w:szCs w:val="18"/>
              </w:rPr>
              <w:t>1</w:t>
            </w:r>
            <w:r w:rsidRPr="00B11BA6">
              <w:rPr>
                <w:rFonts w:ascii="Times New Roman" w:hAnsi="Times New Roman"/>
                <w:caps/>
                <w:smallCaps w:val="0"/>
                <w:sz w:val="18"/>
                <w:szCs w:val="18"/>
              </w:rPr>
              <w:t>]</w:t>
            </w:r>
          </w:p>
          <w:p w14:paraId="75409902" w14:textId="77777777" w:rsidR="00540078" w:rsidRPr="00B11BA6" w:rsidRDefault="00D35DAF" w:rsidP="00D35DAF">
            <w:pPr>
              <w:pStyle w:val="1Intvwqst"/>
              <w:tabs>
                <w:tab w:val="right" w:pos="1080"/>
              </w:tabs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smallCaps w:val="0"/>
                <w:sz w:val="18"/>
                <w:szCs w:val="18"/>
              </w:rPr>
            </w:pPr>
            <w:r w:rsidRPr="00B11BA6">
              <w:rPr>
                <w:rFonts w:ascii="Times New Roman" w:hAnsi="Times New Roman"/>
                <w:caps/>
                <w:smallCaps w:val="0"/>
                <w:sz w:val="18"/>
                <w:szCs w:val="18"/>
              </w:rPr>
              <w:t>la plus jeune</w:t>
            </w:r>
          </w:p>
        </w:tc>
        <w:tc>
          <w:tcPr>
            <w:tcW w:w="1000" w:type="pct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A3AD364" w14:textId="77777777" w:rsidR="00030EED" w:rsidRPr="00B11BA6" w:rsidRDefault="0083616E" w:rsidP="00CE050A">
            <w:pPr>
              <w:pStyle w:val="1Intvwqst"/>
              <w:tabs>
                <w:tab w:val="right" w:pos="1080"/>
              </w:tabs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smallCaps w:val="0"/>
                <w:sz w:val="18"/>
                <w:szCs w:val="18"/>
              </w:rPr>
            </w:pPr>
            <w:r w:rsidRPr="00B11BA6">
              <w:rPr>
                <w:rFonts w:ascii="Times New Roman" w:hAnsi="Times New Roman"/>
                <w:caps/>
                <w:smallCaps w:val="0"/>
                <w:sz w:val="18"/>
                <w:szCs w:val="18"/>
              </w:rPr>
              <w:t>[D2]</w:t>
            </w:r>
          </w:p>
          <w:p w14:paraId="4DCC924C" w14:textId="77777777" w:rsidR="00540078" w:rsidRPr="00B11BA6" w:rsidRDefault="0083616E" w:rsidP="00D35DAF">
            <w:pPr>
              <w:pStyle w:val="1Intvwqst"/>
              <w:tabs>
                <w:tab w:val="right" w:pos="1080"/>
              </w:tabs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smallCaps w:val="0"/>
                <w:sz w:val="18"/>
                <w:szCs w:val="18"/>
              </w:rPr>
            </w:pPr>
            <w:r w:rsidRPr="00B11BA6">
              <w:rPr>
                <w:rFonts w:ascii="Times New Roman" w:hAnsi="Times New Roman"/>
                <w:caps/>
                <w:smallCaps w:val="0"/>
                <w:sz w:val="18"/>
                <w:szCs w:val="18"/>
              </w:rPr>
              <w:t>2</w:t>
            </w:r>
            <w:r w:rsidR="00D35DAF" w:rsidRPr="00B11BA6">
              <w:rPr>
                <w:rFonts w:ascii="Times New Roman" w:hAnsi="Times New Roman"/>
                <w:caps/>
                <w:smallCaps w:val="0"/>
                <w:sz w:val="18"/>
                <w:szCs w:val="18"/>
                <w:vertAlign w:val="superscript"/>
              </w:rPr>
              <w:t xml:space="preserve">ème </w:t>
            </w:r>
            <w:r w:rsidR="00D35DAF" w:rsidRPr="00B11BA6">
              <w:rPr>
                <w:rFonts w:ascii="Times New Roman" w:hAnsi="Times New Roman"/>
                <w:caps/>
                <w:smallCaps w:val="0"/>
                <w:sz w:val="18"/>
                <w:szCs w:val="18"/>
              </w:rPr>
              <w:t>plus jeune</w:t>
            </w:r>
          </w:p>
        </w:tc>
        <w:tc>
          <w:tcPr>
            <w:tcW w:w="1000" w:type="pct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C1547D3" w14:textId="77777777" w:rsidR="00030EED" w:rsidRPr="00B11BA6" w:rsidRDefault="0083616E" w:rsidP="00CE050A">
            <w:pPr>
              <w:pStyle w:val="1Intvwqst"/>
              <w:tabs>
                <w:tab w:val="right" w:pos="1080"/>
              </w:tabs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smallCaps w:val="0"/>
                <w:sz w:val="18"/>
                <w:szCs w:val="18"/>
              </w:rPr>
            </w:pPr>
            <w:r w:rsidRPr="00B11BA6">
              <w:rPr>
                <w:rFonts w:ascii="Times New Roman" w:hAnsi="Times New Roman"/>
                <w:caps/>
                <w:smallCaps w:val="0"/>
                <w:sz w:val="18"/>
                <w:szCs w:val="18"/>
              </w:rPr>
              <w:t>[D3]</w:t>
            </w:r>
          </w:p>
          <w:p w14:paraId="177137CE" w14:textId="77777777" w:rsidR="00540078" w:rsidRPr="00B11BA6" w:rsidRDefault="00D35DAF" w:rsidP="00D35DAF">
            <w:pPr>
              <w:pStyle w:val="1Intvwqst"/>
              <w:tabs>
                <w:tab w:val="right" w:pos="1080"/>
              </w:tabs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smallCaps w:val="0"/>
                <w:sz w:val="18"/>
                <w:szCs w:val="18"/>
              </w:rPr>
            </w:pPr>
            <w:r w:rsidRPr="00B11BA6">
              <w:rPr>
                <w:rFonts w:ascii="Times New Roman" w:hAnsi="Times New Roman"/>
                <w:caps/>
                <w:smallCaps w:val="0"/>
                <w:sz w:val="18"/>
                <w:szCs w:val="18"/>
              </w:rPr>
              <w:t>3</w:t>
            </w:r>
            <w:r w:rsidRPr="00B11BA6">
              <w:rPr>
                <w:rFonts w:ascii="Times New Roman" w:hAnsi="Times New Roman"/>
                <w:caps/>
                <w:smallCaps w:val="0"/>
                <w:sz w:val="18"/>
                <w:szCs w:val="18"/>
                <w:vertAlign w:val="superscript"/>
              </w:rPr>
              <w:t xml:space="preserve">ème </w:t>
            </w:r>
            <w:r w:rsidRPr="00B11BA6">
              <w:rPr>
                <w:rFonts w:ascii="Times New Roman" w:hAnsi="Times New Roman"/>
                <w:caps/>
                <w:smallCaps w:val="0"/>
                <w:sz w:val="18"/>
                <w:szCs w:val="18"/>
              </w:rPr>
              <w:t>plus jeune</w:t>
            </w:r>
          </w:p>
        </w:tc>
        <w:tc>
          <w:tcPr>
            <w:tcW w:w="1000" w:type="pct"/>
            <w:tcBorders>
              <w:top w:val="double" w:sz="4" w:space="0" w:color="auto"/>
              <w:left w:val="single" w:sz="4" w:space="0" w:color="auto"/>
              <w:bottom w:val="single" w:sz="18" w:space="0" w:color="auto"/>
              <w:right w:val="double" w:sz="4" w:space="0" w:color="auto"/>
            </w:tcBorders>
          </w:tcPr>
          <w:p w14:paraId="6D769E9E" w14:textId="77777777" w:rsidR="00030EED" w:rsidRPr="00B11BA6" w:rsidRDefault="0083616E" w:rsidP="00CE050A">
            <w:pPr>
              <w:pStyle w:val="1Intvwqst"/>
              <w:tabs>
                <w:tab w:val="right" w:pos="1080"/>
              </w:tabs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smallCaps w:val="0"/>
                <w:sz w:val="18"/>
                <w:szCs w:val="18"/>
              </w:rPr>
            </w:pPr>
            <w:r w:rsidRPr="00B11BA6">
              <w:rPr>
                <w:rFonts w:ascii="Times New Roman" w:hAnsi="Times New Roman"/>
                <w:caps/>
                <w:smallCaps w:val="0"/>
                <w:sz w:val="18"/>
                <w:szCs w:val="18"/>
              </w:rPr>
              <w:t>[D</w:t>
            </w:r>
            <w:r w:rsidR="00030EED" w:rsidRPr="00B11BA6">
              <w:rPr>
                <w:rFonts w:ascii="Times New Roman" w:hAnsi="Times New Roman"/>
                <w:caps/>
                <w:smallCaps w:val="0"/>
                <w:sz w:val="18"/>
                <w:szCs w:val="18"/>
              </w:rPr>
              <w:t>4</w:t>
            </w:r>
            <w:r w:rsidRPr="00B11BA6">
              <w:rPr>
                <w:rFonts w:ascii="Times New Roman" w:hAnsi="Times New Roman"/>
                <w:caps/>
                <w:smallCaps w:val="0"/>
                <w:sz w:val="18"/>
                <w:szCs w:val="18"/>
              </w:rPr>
              <w:t>]</w:t>
            </w:r>
          </w:p>
          <w:p w14:paraId="7AB009DB" w14:textId="77777777" w:rsidR="00540078" w:rsidRPr="00B11BA6" w:rsidRDefault="00D35DAF" w:rsidP="00D35DAF">
            <w:pPr>
              <w:pStyle w:val="1Intvwqst"/>
              <w:tabs>
                <w:tab w:val="right" w:pos="1080"/>
              </w:tabs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smallCaps w:val="0"/>
                <w:sz w:val="18"/>
                <w:szCs w:val="18"/>
              </w:rPr>
            </w:pPr>
            <w:r w:rsidRPr="00B11BA6">
              <w:rPr>
                <w:rFonts w:ascii="Times New Roman" w:hAnsi="Times New Roman"/>
                <w:caps/>
                <w:smallCaps w:val="0"/>
                <w:sz w:val="18"/>
                <w:szCs w:val="18"/>
              </w:rPr>
              <w:t>4</w:t>
            </w:r>
            <w:r w:rsidRPr="00B11BA6">
              <w:rPr>
                <w:rFonts w:ascii="Times New Roman" w:hAnsi="Times New Roman"/>
                <w:caps/>
                <w:smallCaps w:val="0"/>
                <w:sz w:val="18"/>
                <w:szCs w:val="18"/>
                <w:vertAlign w:val="superscript"/>
              </w:rPr>
              <w:t xml:space="preserve">ème </w:t>
            </w:r>
            <w:r w:rsidRPr="00B11BA6">
              <w:rPr>
                <w:rFonts w:ascii="Times New Roman" w:hAnsi="Times New Roman"/>
                <w:caps/>
                <w:smallCaps w:val="0"/>
                <w:sz w:val="18"/>
                <w:szCs w:val="18"/>
              </w:rPr>
              <w:t>plus jeune</w:t>
            </w:r>
          </w:p>
        </w:tc>
      </w:tr>
      <w:tr w:rsidR="00540078" w:rsidRPr="00B11BA6" w14:paraId="766A8FF0" w14:textId="77777777" w:rsidTr="001871D2">
        <w:trPr>
          <w:cantSplit/>
          <w:trHeight w:val="494"/>
          <w:jc w:val="center"/>
        </w:trPr>
        <w:tc>
          <w:tcPr>
            <w:tcW w:w="1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AB3BCF2" w14:textId="77777777" w:rsidR="00540078" w:rsidRPr="00B11BA6" w:rsidRDefault="00540078" w:rsidP="003F7022">
            <w:pPr>
              <w:autoSpaceDE w:val="0"/>
              <w:autoSpaceDN w:val="0"/>
              <w:adjustRightInd w:val="0"/>
              <w:spacing w:line="276" w:lineRule="auto"/>
              <w:ind w:left="144" w:hanging="144"/>
              <w:contextualSpacing/>
              <w:rPr>
                <w:rFonts w:eastAsia="Calibri"/>
                <w:sz w:val="20"/>
                <w:lang w:val="fr-FR"/>
              </w:rPr>
            </w:pPr>
            <w:r w:rsidRPr="00B11BA6">
              <w:rPr>
                <w:rFonts w:eastAsia="Calibri"/>
                <w:b/>
                <w:sz w:val="20"/>
                <w:lang w:val="fr-FR"/>
              </w:rPr>
              <w:t>FG1</w:t>
            </w:r>
            <w:r w:rsidR="0092265B" w:rsidRPr="00B11BA6">
              <w:rPr>
                <w:rFonts w:eastAsia="Calibri"/>
                <w:b/>
                <w:sz w:val="20"/>
                <w:lang w:val="fr-FR"/>
              </w:rPr>
              <w:t>4</w:t>
            </w:r>
            <w:r w:rsidRPr="00B11BA6">
              <w:rPr>
                <w:rFonts w:eastAsia="Calibri"/>
                <w:sz w:val="20"/>
                <w:lang w:val="fr-FR"/>
              </w:rPr>
              <w:t xml:space="preserve">. </w:t>
            </w:r>
            <w:r w:rsidR="003F7022" w:rsidRPr="00B11BA6">
              <w:rPr>
                <w:rFonts w:eastAsia="Calibri"/>
                <w:i/>
                <w:sz w:val="20"/>
                <w:lang w:val="fr-FR"/>
              </w:rPr>
              <w:t xml:space="preserve">Nom </w:t>
            </w:r>
            <w:r w:rsidR="003E31CF" w:rsidRPr="00B11BA6">
              <w:rPr>
                <w:rFonts w:eastAsia="Calibri"/>
                <w:i/>
                <w:sz w:val="20"/>
                <w:lang w:val="fr-FR"/>
              </w:rPr>
              <w:t xml:space="preserve">de </w:t>
            </w:r>
            <w:r w:rsidR="00D35DAF" w:rsidRPr="00B11BA6">
              <w:rPr>
                <w:rFonts w:eastAsia="Calibri"/>
                <w:i/>
                <w:sz w:val="20"/>
                <w:lang w:val="fr-FR"/>
              </w:rPr>
              <w:t>la fille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6DDE8"/>
          </w:tcPr>
          <w:p w14:paraId="6C647D02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lang w:val="fr-FR"/>
              </w:rPr>
            </w:pPr>
          </w:p>
          <w:p w14:paraId="661CA18C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eastAsia="Calibri" w:hAnsi="Times New Roman"/>
              </w:rPr>
            </w:pPr>
            <w:r w:rsidRPr="00B11BA6">
              <w:rPr>
                <w:rFonts w:ascii="Times New Roman" w:hAnsi="Times New Roman"/>
              </w:rPr>
              <w:t>___________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6DDE8"/>
          </w:tcPr>
          <w:p w14:paraId="736E6062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</w:p>
          <w:p w14:paraId="6C747859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___________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6DDE8"/>
          </w:tcPr>
          <w:p w14:paraId="4B39EC23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</w:p>
          <w:p w14:paraId="0824D3A9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___________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B6DDE8"/>
          </w:tcPr>
          <w:p w14:paraId="07D89ED0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</w:p>
          <w:p w14:paraId="1C514FAE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___________</w:t>
            </w:r>
          </w:p>
        </w:tc>
      </w:tr>
      <w:tr w:rsidR="00540078" w:rsidRPr="00B11BA6" w14:paraId="6E501991" w14:textId="77777777" w:rsidTr="001871D2">
        <w:trPr>
          <w:cantSplit/>
          <w:trHeight w:val="541"/>
          <w:jc w:val="center"/>
        </w:trPr>
        <w:tc>
          <w:tcPr>
            <w:tcW w:w="1000" w:type="pct"/>
            <w:tcBorders>
              <w:top w:val="single" w:sz="18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20E032" w14:textId="77777777" w:rsidR="00540078" w:rsidRPr="00B11BA6" w:rsidRDefault="00540078" w:rsidP="0092265B">
            <w:pPr>
              <w:autoSpaceDE w:val="0"/>
              <w:autoSpaceDN w:val="0"/>
              <w:adjustRightInd w:val="0"/>
              <w:spacing w:line="276" w:lineRule="auto"/>
              <w:ind w:left="144" w:hanging="144"/>
              <w:contextualSpacing/>
              <w:rPr>
                <w:rStyle w:val="1IntvwqstCharChar1"/>
                <w:rFonts w:ascii="Times New Roman" w:hAnsi="Times New Roman"/>
                <w:smallCaps w:val="0"/>
                <w:sz w:val="20"/>
                <w:lang w:val="fr-FR"/>
              </w:rPr>
            </w:pPr>
            <w:r w:rsidRPr="00B11BA6">
              <w:rPr>
                <w:rStyle w:val="1IntvwqstCharChar1"/>
                <w:rFonts w:ascii="Times New Roman" w:hAnsi="Times New Roman"/>
                <w:b/>
                <w:smallCaps w:val="0"/>
                <w:sz w:val="20"/>
                <w:lang w:val="fr-FR"/>
              </w:rPr>
              <w:t>FG1</w:t>
            </w:r>
            <w:r w:rsidR="0092265B" w:rsidRPr="00B11BA6">
              <w:rPr>
                <w:rStyle w:val="1IntvwqstCharChar1"/>
                <w:rFonts w:ascii="Times New Roman" w:hAnsi="Times New Roman"/>
                <w:b/>
                <w:smallCaps w:val="0"/>
                <w:sz w:val="20"/>
                <w:lang w:val="fr-FR"/>
              </w:rPr>
              <w:t>5</w:t>
            </w:r>
            <w:r w:rsidRPr="00B11BA6">
              <w:rPr>
                <w:rStyle w:val="1IntvwqstCharChar1"/>
                <w:rFonts w:ascii="Times New Roman" w:hAnsi="Times New Roman"/>
                <w:smallCaps w:val="0"/>
                <w:sz w:val="20"/>
                <w:lang w:val="fr-FR"/>
              </w:rPr>
              <w:t xml:space="preserve">. </w:t>
            </w:r>
            <w:r w:rsidR="00D35DAF" w:rsidRPr="00B11BA6">
              <w:rPr>
                <w:rStyle w:val="1IntvwqstCharChar1"/>
                <w:rFonts w:ascii="Times New Roman" w:hAnsi="Times New Roman"/>
                <w:smallCaps w:val="0"/>
                <w:sz w:val="20"/>
                <w:lang w:val="fr-FR"/>
              </w:rPr>
              <w:t xml:space="preserve">Quel âge a </w:t>
            </w:r>
            <w:r w:rsidR="00352BD2" w:rsidRPr="00B11BA6">
              <w:rPr>
                <w:rStyle w:val="1IntvwqstCharChar1"/>
                <w:rFonts w:ascii="Times New Roman" w:hAnsi="Times New Roman"/>
                <w:smallCaps w:val="0"/>
                <w:sz w:val="20"/>
                <w:lang w:val="fr-FR"/>
              </w:rPr>
              <w:t>(</w:t>
            </w:r>
            <w:r w:rsidR="00352BD2" w:rsidRPr="00B11BA6">
              <w:rPr>
                <w:rStyle w:val="1IntvwqstCharChar1"/>
                <w:rFonts w:ascii="Times New Roman" w:hAnsi="Times New Roman"/>
                <w:b/>
                <w:i/>
                <w:smallCaps w:val="0"/>
                <w:sz w:val="20"/>
                <w:lang w:val="fr-FR"/>
              </w:rPr>
              <w:t>nom</w:t>
            </w:r>
            <w:r w:rsidRPr="00B11BA6">
              <w:rPr>
                <w:i/>
                <w:smallCaps/>
                <w:sz w:val="20"/>
                <w:lang w:val="fr-FR"/>
              </w:rPr>
              <w:t>)</w:t>
            </w:r>
            <w:r w:rsidR="009E5F62" w:rsidRPr="00B11BA6">
              <w:rPr>
                <w:i/>
                <w:smallCaps/>
                <w:sz w:val="20"/>
                <w:lang w:val="fr-FR"/>
              </w:rPr>
              <w:t xml:space="preserve"> </w:t>
            </w:r>
            <w:r w:rsidRPr="00B11BA6">
              <w:rPr>
                <w:rStyle w:val="1IntvwqstCharChar1"/>
                <w:rFonts w:ascii="Times New Roman" w:hAnsi="Times New Roman"/>
                <w:smallCaps w:val="0"/>
                <w:sz w:val="20"/>
                <w:lang w:val="fr-FR"/>
              </w:rPr>
              <w:t>?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E1AB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  <w:lang w:val="fr-FR"/>
              </w:rPr>
            </w:pPr>
          </w:p>
          <w:p w14:paraId="34EF0835" w14:textId="77777777" w:rsidR="00540078" w:rsidRPr="00B11BA6" w:rsidRDefault="0077244A" w:rsidP="00CE050A">
            <w:pPr>
              <w:pStyle w:val="Responsecategs"/>
              <w:tabs>
                <w:tab w:val="clear" w:pos="3942"/>
                <w:tab w:val="right" w:leader="dot" w:pos="158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A</w:t>
            </w:r>
            <w:r w:rsidR="003E31CF" w:rsidRPr="00B11BA6">
              <w:rPr>
                <w:rFonts w:ascii="Times New Roman" w:hAnsi="Times New Roman"/>
                <w:caps/>
              </w:rPr>
              <w:t>ge</w:t>
            </w:r>
            <w:r w:rsidR="00540078" w:rsidRPr="00B11BA6">
              <w:rPr>
                <w:rFonts w:ascii="Times New Roman" w:hAnsi="Times New Roman"/>
                <w:caps/>
              </w:rPr>
              <w:tab/>
              <w:t xml:space="preserve"> ___ ___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DBD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</w:rPr>
            </w:pPr>
          </w:p>
          <w:p w14:paraId="05223641" w14:textId="77777777" w:rsidR="00540078" w:rsidRPr="00B11BA6" w:rsidRDefault="0077244A" w:rsidP="00CE050A">
            <w:pPr>
              <w:pStyle w:val="Responsecategs"/>
              <w:tabs>
                <w:tab w:val="clear" w:pos="3942"/>
                <w:tab w:val="right" w:leader="dot" w:pos="158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A</w:t>
            </w:r>
            <w:r w:rsidR="003E31CF" w:rsidRPr="00B11BA6">
              <w:rPr>
                <w:rFonts w:ascii="Times New Roman" w:hAnsi="Times New Roman"/>
                <w:caps/>
              </w:rPr>
              <w:t>ge</w:t>
            </w:r>
            <w:r w:rsidR="00540078" w:rsidRPr="00B11BA6">
              <w:rPr>
                <w:rFonts w:ascii="Times New Roman" w:hAnsi="Times New Roman"/>
                <w:caps/>
              </w:rPr>
              <w:tab/>
              <w:t xml:space="preserve"> ___ ___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FFE2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</w:rPr>
            </w:pPr>
          </w:p>
          <w:p w14:paraId="58703147" w14:textId="77777777" w:rsidR="00540078" w:rsidRPr="00B11BA6" w:rsidRDefault="0077244A" w:rsidP="00CE050A">
            <w:pPr>
              <w:pStyle w:val="Responsecategs"/>
              <w:tabs>
                <w:tab w:val="clear" w:pos="3942"/>
                <w:tab w:val="right" w:leader="dot" w:pos="158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A</w:t>
            </w:r>
            <w:r w:rsidR="003E31CF" w:rsidRPr="00B11BA6">
              <w:rPr>
                <w:rFonts w:ascii="Times New Roman" w:hAnsi="Times New Roman"/>
                <w:caps/>
              </w:rPr>
              <w:t>ge</w:t>
            </w:r>
            <w:r w:rsidR="00540078" w:rsidRPr="00B11BA6">
              <w:rPr>
                <w:rFonts w:ascii="Times New Roman" w:hAnsi="Times New Roman"/>
                <w:caps/>
              </w:rPr>
              <w:tab/>
              <w:t xml:space="preserve"> ___ ___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31F6920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caps/>
              </w:rPr>
            </w:pPr>
          </w:p>
          <w:p w14:paraId="4710E5E3" w14:textId="77777777" w:rsidR="00540078" w:rsidRPr="00B11BA6" w:rsidRDefault="0077244A" w:rsidP="00CE050A">
            <w:pPr>
              <w:pStyle w:val="Responsecategs"/>
              <w:tabs>
                <w:tab w:val="clear" w:pos="3942"/>
                <w:tab w:val="right" w:leader="dot" w:pos="158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A</w:t>
            </w:r>
            <w:r w:rsidR="003E31CF" w:rsidRPr="00B11BA6">
              <w:rPr>
                <w:rFonts w:ascii="Times New Roman" w:hAnsi="Times New Roman"/>
                <w:caps/>
              </w:rPr>
              <w:t>ge</w:t>
            </w:r>
            <w:r w:rsidR="00540078" w:rsidRPr="00B11BA6">
              <w:rPr>
                <w:rFonts w:ascii="Times New Roman" w:hAnsi="Times New Roman"/>
                <w:caps/>
              </w:rPr>
              <w:tab/>
              <w:t xml:space="preserve"> ___ ___</w:t>
            </w:r>
          </w:p>
        </w:tc>
      </w:tr>
      <w:tr w:rsidR="0092265B" w:rsidRPr="00B11BA6" w14:paraId="102E819E" w14:textId="77777777" w:rsidTr="001871D2">
        <w:trPr>
          <w:cantSplit/>
          <w:trHeight w:val="240"/>
          <w:jc w:val="center"/>
        </w:trPr>
        <w:tc>
          <w:tcPr>
            <w:tcW w:w="1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1F1C34B" w14:textId="77777777" w:rsidR="0092265B" w:rsidRPr="00B11BA6" w:rsidRDefault="0092265B" w:rsidP="0092265B">
            <w:pPr>
              <w:autoSpaceDE w:val="0"/>
              <w:autoSpaceDN w:val="0"/>
              <w:adjustRightInd w:val="0"/>
              <w:spacing w:line="276" w:lineRule="auto"/>
              <w:ind w:left="144" w:hanging="144"/>
              <w:contextualSpacing/>
              <w:rPr>
                <w:rStyle w:val="1IntvwqstCharChar1"/>
                <w:rFonts w:ascii="Times New Roman" w:hAnsi="Times New Roman"/>
                <w:sz w:val="20"/>
                <w:lang w:val="fr-FR"/>
              </w:rPr>
            </w:pPr>
            <w:r w:rsidRPr="00B11BA6">
              <w:rPr>
                <w:rStyle w:val="1IntvwqstCharChar1"/>
                <w:rFonts w:ascii="Times New Roman" w:hAnsi="Times New Roman"/>
                <w:b/>
                <w:sz w:val="20"/>
                <w:lang w:val="fr-FR"/>
              </w:rPr>
              <w:t>FG16</w:t>
            </w:r>
            <w:r w:rsidRPr="00B11BA6">
              <w:rPr>
                <w:rStyle w:val="1IntvwqstCharChar1"/>
                <w:rFonts w:ascii="Times New Roman" w:hAnsi="Times New Roman"/>
                <w:sz w:val="20"/>
                <w:lang w:val="fr-FR"/>
              </w:rPr>
              <w:t xml:space="preserve">. </w:t>
            </w:r>
            <w:r w:rsidRPr="00B11BA6">
              <w:rPr>
                <w:rStyle w:val="1IntvwqstCharChar1"/>
                <w:rFonts w:ascii="Times New Roman" w:hAnsi="Times New Roman"/>
                <w:i/>
                <w:smallCaps w:val="0"/>
                <w:sz w:val="20"/>
                <w:lang w:val="fr-FR"/>
              </w:rPr>
              <w:t xml:space="preserve">Est-ce </w:t>
            </w:r>
            <w:r w:rsidR="008729E1" w:rsidRPr="00B11BA6">
              <w:rPr>
                <w:rStyle w:val="1IntvwqstCharChar1"/>
                <w:rFonts w:ascii="Times New Roman" w:hAnsi="Times New Roman"/>
                <w:i/>
                <w:smallCaps w:val="0"/>
                <w:sz w:val="20"/>
                <w:lang w:val="fr-FR"/>
              </w:rPr>
              <w:t>que</w:t>
            </w:r>
            <w:r w:rsidR="008729E1" w:rsidRPr="00B11BA6">
              <w:rPr>
                <w:b/>
                <w:i/>
                <w:sz w:val="20"/>
                <w:lang w:val="fr-FR"/>
              </w:rPr>
              <w:t xml:space="preserve"> (</w:t>
            </w:r>
            <w:r w:rsidR="00352BD2" w:rsidRPr="00B11BA6">
              <w:rPr>
                <w:b/>
                <w:i/>
                <w:sz w:val="20"/>
                <w:lang w:val="fr-FR"/>
              </w:rPr>
              <w:t>nom</w:t>
            </w:r>
            <w:r w:rsidRPr="00B11BA6">
              <w:rPr>
                <w:b/>
                <w:i/>
                <w:sz w:val="20"/>
                <w:lang w:val="fr-FR"/>
              </w:rPr>
              <w:t xml:space="preserve">) </w:t>
            </w:r>
            <w:r w:rsidRPr="00B11BA6">
              <w:rPr>
                <w:rStyle w:val="1IntvwqstCharChar1"/>
                <w:rFonts w:ascii="Times New Roman" w:hAnsi="Times New Roman"/>
                <w:i/>
                <w:smallCaps w:val="0"/>
                <w:sz w:val="20"/>
                <w:lang w:val="fr-FR"/>
              </w:rPr>
              <w:t xml:space="preserve">a moins de 15 ans ? 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2DDD237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12D643C7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40F2DAD3" w14:textId="77777777" w:rsidR="0092265B" w:rsidRPr="00B11BA6" w:rsidRDefault="0092265B" w:rsidP="0092265B">
            <w:pPr>
              <w:pStyle w:val="Responsecategs"/>
              <w:tabs>
                <w:tab w:val="clear" w:pos="3942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i/>
                <w:lang w:val="fr-FR"/>
              </w:rPr>
              <w:t>FG23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FC19D9B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01C80BB2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72754A9B" w14:textId="77777777" w:rsidR="0092265B" w:rsidRPr="00B11BA6" w:rsidRDefault="0092265B" w:rsidP="0092265B">
            <w:pPr>
              <w:pStyle w:val="Responsecategs"/>
              <w:tabs>
                <w:tab w:val="clear" w:pos="3942"/>
              </w:tabs>
              <w:spacing w:line="276" w:lineRule="auto"/>
              <w:ind w:left="0" w:firstLine="0"/>
              <w:contextualSpacing/>
              <w:jc w:val="right"/>
              <w:rPr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i/>
                <w:lang w:val="fr-FR"/>
              </w:rPr>
              <w:t>FG23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8BC1D31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03B8952E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5B3FB7E9" w14:textId="77777777" w:rsidR="0092265B" w:rsidRPr="00B11BA6" w:rsidRDefault="0092265B" w:rsidP="0092265B">
            <w:pPr>
              <w:pStyle w:val="Responsecategs"/>
              <w:tabs>
                <w:tab w:val="clear" w:pos="3942"/>
              </w:tabs>
              <w:spacing w:line="276" w:lineRule="auto"/>
              <w:ind w:left="0" w:firstLine="0"/>
              <w:contextualSpacing/>
              <w:jc w:val="right"/>
              <w:rPr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i/>
                <w:lang w:val="fr-FR"/>
              </w:rPr>
              <w:t>FG23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367F5A4F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4EB85B6B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11980618" w14:textId="77777777" w:rsidR="0092265B" w:rsidRPr="00B11BA6" w:rsidRDefault="0092265B" w:rsidP="0092265B">
            <w:pPr>
              <w:pStyle w:val="Responsecategs"/>
              <w:tabs>
                <w:tab w:val="clear" w:pos="3942"/>
              </w:tabs>
              <w:spacing w:line="276" w:lineRule="auto"/>
              <w:ind w:left="0" w:firstLine="0"/>
              <w:contextualSpacing/>
              <w:jc w:val="right"/>
              <w:rPr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i/>
                <w:lang w:val="fr-FR"/>
              </w:rPr>
              <w:t>FG23</w:t>
            </w:r>
          </w:p>
        </w:tc>
      </w:tr>
      <w:tr w:rsidR="0092265B" w:rsidRPr="00B11BA6" w14:paraId="18B279FE" w14:textId="77777777" w:rsidTr="001871D2">
        <w:trPr>
          <w:cantSplit/>
          <w:trHeight w:val="240"/>
          <w:jc w:val="center"/>
        </w:trPr>
        <w:tc>
          <w:tcPr>
            <w:tcW w:w="1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2F3508" w14:textId="77777777" w:rsidR="0092265B" w:rsidRPr="00B11BA6" w:rsidRDefault="0092265B" w:rsidP="0092265B">
            <w:pPr>
              <w:autoSpaceDE w:val="0"/>
              <w:autoSpaceDN w:val="0"/>
              <w:adjustRightInd w:val="0"/>
              <w:spacing w:line="276" w:lineRule="auto"/>
              <w:ind w:left="144" w:hanging="144"/>
              <w:contextualSpacing/>
              <w:rPr>
                <w:rStyle w:val="1IntvwqstCharChar1"/>
                <w:rFonts w:ascii="Times New Roman" w:hAnsi="Times New Roman"/>
                <w:smallCaps w:val="0"/>
                <w:sz w:val="20"/>
                <w:lang w:val="fr-FR"/>
              </w:rPr>
            </w:pPr>
            <w:r w:rsidRPr="00B11BA6">
              <w:rPr>
                <w:rStyle w:val="1IntvwqstCharChar1"/>
                <w:rFonts w:ascii="Times New Roman" w:hAnsi="Times New Roman"/>
                <w:b/>
                <w:smallCaps w:val="0"/>
                <w:sz w:val="20"/>
                <w:lang w:val="fr-FR"/>
              </w:rPr>
              <w:t>FG17</w:t>
            </w:r>
            <w:r w:rsidRPr="00B11BA6">
              <w:rPr>
                <w:rStyle w:val="1IntvwqstCharChar1"/>
                <w:rFonts w:ascii="Times New Roman" w:hAnsi="Times New Roman"/>
                <w:smallCaps w:val="0"/>
                <w:sz w:val="20"/>
                <w:lang w:val="fr-FR"/>
              </w:rPr>
              <w:t xml:space="preserve">. Est-ce que </w:t>
            </w:r>
            <w:r w:rsidR="00352BD2" w:rsidRPr="00B11BA6">
              <w:rPr>
                <w:b/>
                <w:i/>
                <w:sz w:val="20"/>
                <w:lang w:val="fr-FR"/>
              </w:rPr>
              <w:t>(nom</w:t>
            </w:r>
            <w:r w:rsidR="008729E1" w:rsidRPr="00B11BA6">
              <w:rPr>
                <w:b/>
                <w:i/>
                <w:sz w:val="20"/>
                <w:lang w:val="fr-FR"/>
              </w:rPr>
              <w:t>)</w:t>
            </w:r>
            <w:r w:rsidR="008729E1" w:rsidRPr="00B11BA6">
              <w:rPr>
                <w:sz w:val="20"/>
                <w:lang w:val="fr-FR"/>
              </w:rPr>
              <w:t xml:space="preserve"> a</w:t>
            </w:r>
            <w:r w:rsidRPr="00B11BA6">
              <w:rPr>
                <w:sz w:val="20"/>
                <w:lang w:val="fr-FR"/>
              </w:rPr>
              <w:t xml:space="preserve"> été excisée </w:t>
            </w:r>
            <w:r w:rsidRPr="00B11BA6">
              <w:rPr>
                <w:rStyle w:val="1IntvwqstCharChar1"/>
                <w:rFonts w:ascii="Times New Roman" w:hAnsi="Times New Roman"/>
                <w:sz w:val="20"/>
                <w:lang w:val="fr-FR"/>
              </w:rPr>
              <w:t>?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5B4F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4C45B2A6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i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28E3790D" w14:textId="77777777" w:rsidR="0092265B" w:rsidRPr="00B11BA6" w:rsidRDefault="0092265B" w:rsidP="0092265B">
            <w:pPr>
              <w:pStyle w:val="Responsecategs"/>
              <w:tabs>
                <w:tab w:val="clear" w:pos="3942"/>
              </w:tabs>
              <w:spacing w:line="276" w:lineRule="auto"/>
              <w:ind w:left="0" w:firstLine="0"/>
              <w:contextualSpacing/>
              <w:jc w:val="right"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i/>
                <w:lang w:val="fr-FR"/>
              </w:rPr>
              <w:t>FG23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AD08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70A5E66B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i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278580E5" w14:textId="77777777" w:rsidR="0092265B" w:rsidRPr="00B11BA6" w:rsidRDefault="0092265B" w:rsidP="0092265B">
            <w:pPr>
              <w:pStyle w:val="Responsecategs"/>
              <w:tabs>
                <w:tab w:val="clear" w:pos="3942"/>
              </w:tabs>
              <w:spacing w:line="276" w:lineRule="auto"/>
              <w:ind w:left="0" w:firstLine="0"/>
              <w:contextualSpacing/>
              <w:jc w:val="right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i/>
                <w:lang w:val="fr-FR"/>
              </w:rPr>
              <w:t>FG23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ABEE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1306A207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i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0082B4D9" w14:textId="77777777" w:rsidR="0092265B" w:rsidRPr="00B11BA6" w:rsidRDefault="0092265B" w:rsidP="0092265B">
            <w:pPr>
              <w:pStyle w:val="Responsecategs"/>
              <w:tabs>
                <w:tab w:val="clear" w:pos="3942"/>
              </w:tabs>
              <w:spacing w:line="276" w:lineRule="auto"/>
              <w:ind w:left="0" w:firstLine="0"/>
              <w:contextualSpacing/>
              <w:jc w:val="right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i/>
                <w:lang w:val="fr-FR"/>
              </w:rPr>
              <w:t>FG23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1609531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614840A8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i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2BE559CB" w14:textId="77777777" w:rsidR="0092265B" w:rsidRPr="00B11BA6" w:rsidRDefault="0092265B" w:rsidP="0092265B">
            <w:pPr>
              <w:pStyle w:val="Responsecategs"/>
              <w:tabs>
                <w:tab w:val="clear" w:pos="3942"/>
              </w:tabs>
              <w:spacing w:line="276" w:lineRule="auto"/>
              <w:ind w:left="0" w:firstLine="0"/>
              <w:contextualSpacing/>
              <w:jc w:val="right"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i/>
                <w:lang w:val="fr-FR"/>
              </w:rPr>
              <w:t>FG23</w:t>
            </w:r>
          </w:p>
        </w:tc>
      </w:tr>
      <w:tr w:rsidR="0092265B" w:rsidRPr="00B11BA6" w14:paraId="442349B2" w14:textId="77777777" w:rsidTr="001871D2">
        <w:trPr>
          <w:cantSplit/>
          <w:trHeight w:val="1414"/>
          <w:jc w:val="center"/>
        </w:trPr>
        <w:tc>
          <w:tcPr>
            <w:tcW w:w="1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1FED66D" w14:textId="77777777" w:rsidR="0092265B" w:rsidRPr="00B11BA6" w:rsidRDefault="0092265B" w:rsidP="009226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FG18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Quel âge avait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8729E1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="008729E1" w:rsidRPr="00B11BA6">
              <w:rPr>
                <w:rFonts w:ascii="Times New Roman" w:hAnsi="Times New Roman"/>
                <w:smallCaps w:val="0"/>
                <w:lang w:val="fr-FR"/>
              </w:rPr>
              <w:t xml:space="preserve"> quand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ceci s’est passé ? </w:t>
            </w:r>
          </w:p>
          <w:p w14:paraId="7874BC35" w14:textId="77777777" w:rsidR="0092265B" w:rsidRPr="00B11BA6" w:rsidRDefault="0092265B" w:rsidP="0092265B">
            <w:pPr>
              <w:pStyle w:val="1Intvwqst"/>
              <w:spacing w:line="276" w:lineRule="auto"/>
              <w:ind w:left="144" w:hanging="144"/>
              <w:contextualSpacing/>
              <w:rPr>
                <w:i/>
                <w:lang w:val="fr-FR"/>
              </w:rPr>
            </w:pPr>
          </w:p>
          <w:p w14:paraId="31652854" w14:textId="77777777" w:rsidR="0092265B" w:rsidRPr="00B11BA6" w:rsidRDefault="0092265B" w:rsidP="0092265B">
            <w:pPr>
              <w:tabs>
                <w:tab w:val="left" w:pos="318"/>
              </w:tabs>
              <w:autoSpaceDE w:val="0"/>
              <w:autoSpaceDN w:val="0"/>
              <w:adjustRightInd w:val="0"/>
              <w:spacing w:line="276" w:lineRule="auto"/>
              <w:ind w:left="144" w:hanging="144"/>
              <w:contextualSpacing/>
              <w:rPr>
                <w:rStyle w:val="1IntvwqstCharChar1"/>
                <w:rFonts w:ascii="Times New Roman" w:hAnsi="Times New Roman"/>
                <w:smallCaps w:val="0"/>
                <w:sz w:val="20"/>
                <w:lang w:val="fr-FR"/>
              </w:rPr>
            </w:pPr>
            <w:r w:rsidRPr="00B11BA6">
              <w:rPr>
                <w:i/>
                <w:sz w:val="20"/>
                <w:lang w:val="fr-FR"/>
              </w:rPr>
              <w:tab/>
              <w:t>Si l’enquêtée ne connaît pas l’âge, insister pour avoir une estimation</w:t>
            </w:r>
            <w:r w:rsidR="00AE41FB" w:rsidRPr="00B11BA6">
              <w:rPr>
                <w:i/>
                <w:sz w:val="20"/>
                <w:lang w:val="fr-FR"/>
              </w:rPr>
              <w:t>.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E7B9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66E6972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AGE</w:t>
            </w:r>
            <w:r w:rsidRPr="00B11BA6">
              <w:rPr>
                <w:rFonts w:ascii="Times New Roman" w:hAnsi="Times New Roman"/>
                <w:caps/>
              </w:rPr>
              <w:tab/>
              <w:t>___ ___</w:t>
            </w:r>
          </w:p>
          <w:p w14:paraId="54CFE798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46F4A05D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Pr="00B11BA6">
              <w:rPr>
                <w:rFonts w:ascii="Times New Roman" w:hAnsi="Times New Roman"/>
                <w:caps/>
              </w:rPr>
              <w:tab/>
              <w:t>98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EA13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DF8B006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AGE</w:t>
            </w:r>
            <w:r w:rsidRPr="00B11BA6">
              <w:rPr>
                <w:rFonts w:ascii="Times New Roman" w:hAnsi="Times New Roman"/>
                <w:caps/>
              </w:rPr>
              <w:tab/>
              <w:t>___ ___</w:t>
            </w:r>
          </w:p>
          <w:p w14:paraId="688596D7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7F8ACF1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Pr="00B11BA6">
              <w:rPr>
                <w:rFonts w:ascii="Times New Roman" w:hAnsi="Times New Roman"/>
                <w:caps/>
              </w:rPr>
              <w:tab/>
              <w:t>98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7689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E434F91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AGE</w:t>
            </w:r>
            <w:r w:rsidRPr="00B11BA6">
              <w:rPr>
                <w:rFonts w:ascii="Times New Roman" w:hAnsi="Times New Roman"/>
                <w:caps/>
              </w:rPr>
              <w:tab/>
              <w:t>___ ___</w:t>
            </w:r>
          </w:p>
          <w:p w14:paraId="075059CD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3091C512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Pr="00B11BA6">
              <w:rPr>
                <w:rFonts w:ascii="Times New Roman" w:hAnsi="Times New Roman"/>
                <w:caps/>
              </w:rPr>
              <w:tab/>
              <w:t>98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34214D6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92632A6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AGE</w:t>
            </w:r>
            <w:r w:rsidRPr="00B11BA6">
              <w:rPr>
                <w:rFonts w:ascii="Times New Roman" w:hAnsi="Times New Roman"/>
                <w:caps/>
              </w:rPr>
              <w:tab/>
              <w:t>___ ___</w:t>
            </w:r>
          </w:p>
          <w:p w14:paraId="49721380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3862DF74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Pr="00B11BA6">
              <w:rPr>
                <w:rFonts w:ascii="Times New Roman" w:hAnsi="Times New Roman"/>
                <w:caps/>
              </w:rPr>
              <w:tab/>
              <w:t>98</w:t>
            </w:r>
          </w:p>
        </w:tc>
      </w:tr>
      <w:tr w:rsidR="0092265B" w:rsidRPr="00B11BA6" w14:paraId="46348FFE" w14:textId="77777777" w:rsidTr="001871D2">
        <w:trPr>
          <w:cantSplit/>
          <w:trHeight w:val="240"/>
          <w:jc w:val="center"/>
        </w:trPr>
        <w:tc>
          <w:tcPr>
            <w:tcW w:w="1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8CF025D" w14:textId="77777777" w:rsidR="0092265B" w:rsidRPr="00B11BA6" w:rsidRDefault="0092265B" w:rsidP="009226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FG19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Maintenant, je voudrais vous poser des questions sur ce qui a été fait à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BB1C0F" w:rsidRPr="00B11BA6">
              <w:rPr>
                <w:rFonts w:ascii="Times New Roman" w:hAnsi="Times New Roman"/>
                <w:smallCaps w:val="0"/>
                <w:lang w:val="fr-FR"/>
              </w:rPr>
              <w:t>à</w:t>
            </w:r>
            <w:r w:rsidR="007D5CE5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ce moment-là.</w:t>
            </w:r>
          </w:p>
          <w:p w14:paraId="589A7550" w14:textId="77777777" w:rsidR="0092265B" w:rsidRPr="00B11BA6" w:rsidRDefault="0092265B" w:rsidP="009226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38935B80" w14:textId="77777777" w:rsidR="0092265B" w:rsidRPr="00B11BA6" w:rsidRDefault="0092265B" w:rsidP="00BB1C0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L</w:t>
            </w:r>
            <w:r w:rsidR="00BB1C0F" w:rsidRPr="00B11BA6">
              <w:rPr>
                <w:rFonts w:ascii="Times New Roman" w:hAnsi="Times New Roman"/>
                <w:smallCaps w:val="0"/>
                <w:lang w:val="fr-FR"/>
              </w:rPr>
              <w:t>ui a-t-on enlevé de la chair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de </w:t>
            </w:r>
            <w:r w:rsidR="00BB1C0F" w:rsidRPr="00B11BA6">
              <w:rPr>
                <w:rFonts w:ascii="Times New Roman" w:hAnsi="Times New Roman"/>
                <w:smallCaps w:val="0"/>
                <w:lang w:val="fr-FR"/>
              </w:rPr>
              <w:t>la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partie génitale</w:t>
            </w:r>
            <w:r w:rsidR="009E5F62" w:rsidRPr="00B11BA6">
              <w:rPr>
                <w:rFonts w:ascii="Times New Roman" w:hAnsi="Times New Roman"/>
                <w:smallCaps w:val="0"/>
                <w:lang w:val="fr-FR"/>
              </w:rPr>
              <w:t> ?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0463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320"/>
                <w:tab w:val="right" w:leader="dot" w:pos="15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  <w:r w:rsidRPr="00B11BA6">
              <w:rPr>
                <w:rFonts w:ascii="Times New Roman" w:hAnsi="Times New Roman"/>
                <w:caps/>
              </w:rPr>
              <w:tab/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4EF6F6FF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i/>
                <w:caps/>
              </w:rPr>
            </w:pPr>
            <w:r w:rsidRPr="00B11BA6">
              <w:rPr>
                <w:rFonts w:ascii="Times New Roman" w:hAnsi="Times New Roman"/>
                <w:i/>
                <w:caps/>
              </w:rPr>
              <w:t>FG21</w:t>
            </w:r>
          </w:p>
          <w:p w14:paraId="736E74D8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6F8564FF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6B808571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352A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320"/>
                <w:tab w:val="right" w:leader="dot" w:pos="15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  <w:r w:rsidRPr="00B11BA6">
              <w:rPr>
                <w:rFonts w:ascii="Times New Roman" w:hAnsi="Times New Roman"/>
                <w:caps/>
              </w:rPr>
              <w:tab/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69E0627F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i/>
                <w:caps/>
              </w:rPr>
            </w:pPr>
            <w:r w:rsidRPr="00B11BA6">
              <w:rPr>
                <w:rFonts w:ascii="Times New Roman" w:hAnsi="Times New Roman"/>
                <w:i/>
                <w:caps/>
              </w:rPr>
              <w:t>FG21</w:t>
            </w:r>
          </w:p>
          <w:p w14:paraId="602FA4F6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1ED850C1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6B9EB85A" w14:textId="77777777" w:rsidR="0092265B" w:rsidRPr="00B11BA6" w:rsidRDefault="0092265B" w:rsidP="0092265B">
            <w:pPr>
              <w:pStyle w:val="Responsecategs"/>
              <w:keepNext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5665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320"/>
                <w:tab w:val="right" w:leader="dot" w:pos="15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  <w:r w:rsidRPr="00B11BA6">
              <w:rPr>
                <w:rFonts w:ascii="Times New Roman" w:hAnsi="Times New Roman"/>
                <w:caps/>
              </w:rPr>
              <w:tab/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57E64AB7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i/>
                <w:caps/>
              </w:rPr>
            </w:pPr>
            <w:r w:rsidRPr="00B11BA6">
              <w:rPr>
                <w:rFonts w:ascii="Times New Roman" w:hAnsi="Times New Roman"/>
                <w:i/>
                <w:caps/>
              </w:rPr>
              <w:t>FG21</w:t>
            </w:r>
          </w:p>
          <w:p w14:paraId="38CD2925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31B0420A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51E24C0E" w14:textId="77777777" w:rsidR="0092265B" w:rsidRPr="00B11BA6" w:rsidRDefault="0092265B" w:rsidP="0092265B">
            <w:pPr>
              <w:pStyle w:val="Responsecategs"/>
              <w:keepNext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18C876E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320"/>
                <w:tab w:val="right" w:leader="dot" w:pos="15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  <w:r w:rsidRPr="00B11BA6">
              <w:rPr>
                <w:rFonts w:ascii="Times New Roman" w:hAnsi="Times New Roman"/>
                <w:caps/>
              </w:rPr>
              <w:tab/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373478B4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i/>
                <w:caps/>
              </w:rPr>
            </w:pPr>
            <w:r w:rsidRPr="00B11BA6">
              <w:rPr>
                <w:rFonts w:ascii="Times New Roman" w:hAnsi="Times New Roman"/>
                <w:i/>
                <w:caps/>
              </w:rPr>
              <w:t>FG21</w:t>
            </w:r>
          </w:p>
          <w:p w14:paraId="73076109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7D2299B1" w14:textId="77777777" w:rsidR="0092265B" w:rsidRPr="00B11BA6" w:rsidRDefault="0092265B" w:rsidP="0092265B">
            <w:pPr>
              <w:pStyle w:val="Responsecategs"/>
              <w:tabs>
                <w:tab w:val="right" w:leader="dot" w:pos="1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336F0C38" w14:textId="77777777" w:rsidR="0092265B" w:rsidRPr="00B11BA6" w:rsidRDefault="0092265B" w:rsidP="0092265B">
            <w:pPr>
              <w:pStyle w:val="Responsecategs"/>
              <w:keepNext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</w:tr>
      <w:tr w:rsidR="0092265B" w:rsidRPr="00B11BA6" w14:paraId="1CB78D39" w14:textId="77777777" w:rsidTr="001871D2">
        <w:trPr>
          <w:cantSplit/>
          <w:trHeight w:val="240"/>
          <w:jc w:val="center"/>
        </w:trPr>
        <w:tc>
          <w:tcPr>
            <w:tcW w:w="1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984E055" w14:textId="77777777" w:rsidR="0092265B" w:rsidRPr="00B11BA6" w:rsidRDefault="0092265B" w:rsidP="00BB1C0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FG20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Est-ce que sa partie génitale a été </w:t>
            </w:r>
            <w:r w:rsidR="00BB1C0F" w:rsidRPr="00B11BA6">
              <w:rPr>
                <w:rFonts w:ascii="Times New Roman" w:hAnsi="Times New Roman"/>
                <w:smallCaps w:val="0"/>
                <w:lang w:val="fr-FR"/>
              </w:rPr>
              <w:t>seulement entaillée sans chair enlev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ée ?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DA6" w14:textId="77777777" w:rsidR="0092265B" w:rsidRPr="00B11BA6" w:rsidRDefault="0092265B" w:rsidP="0092265B">
            <w:pPr>
              <w:pStyle w:val="Responsecategs"/>
              <w:keepNext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55DB5AF1" w14:textId="77777777" w:rsidR="0092265B" w:rsidRPr="00B11BA6" w:rsidRDefault="0092265B" w:rsidP="0092265B">
            <w:pPr>
              <w:pStyle w:val="Responsecategs"/>
              <w:keepNext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5B3CADE2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7AB3E" w14:textId="77777777" w:rsidR="0092265B" w:rsidRPr="00B11BA6" w:rsidRDefault="0092265B" w:rsidP="0092265B">
            <w:pPr>
              <w:pStyle w:val="Responsecategs"/>
              <w:keepNext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6FA131D4" w14:textId="77777777" w:rsidR="0092265B" w:rsidRPr="00B11BA6" w:rsidRDefault="0092265B" w:rsidP="0092265B">
            <w:pPr>
              <w:pStyle w:val="Responsecategs"/>
              <w:keepNext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160176B9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44F7A" w14:textId="77777777" w:rsidR="0092265B" w:rsidRPr="00B11BA6" w:rsidRDefault="0092265B" w:rsidP="0092265B">
            <w:pPr>
              <w:pStyle w:val="Responsecategs"/>
              <w:keepNext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5ED9E4F8" w14:textId="77777777" w:rsidR="0092265B" w:rsidRPr="00B11BA6" w:rsidRDefault="0092265B" w:rsidP="0092265B">
            <w:pPr>
              <w:pStyle w:val="Responsecategs"/>
              <w:keepNext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6831DC47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BDC75FE" w14:textId="77777777" w:rsidR="0092265B" w:rsidRPr="00B11BA6" w:rsidRDefault="0092265B" w:rsidP="0092265B">
            <w:pPr>
              <w:pStyle w:val="Responsecategs"/>
              <w:keepNext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33A78830" w14:textId="77777777" w:rsidR="0092265B" w:rsidRPr="00B11BA6" w:rsidRDefault="0092265B" w:rsidP="0092265B">
            <w:pPr>
              <w:pStyle w:val="Responsecategs"/>
              <w:keepNext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3D205707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</w:tr>
      <w:tr w:rsidR="0092265B" w:rsidRPr="00B11BA6" w14:paraId="11BDF41F" w14:textId="77777777" w:rsidTr="001871D2">
        <w:trPr>
          <w:cantSplit/>
          <w:trHeight w:val="667"/>
          <w:jc w:val="center"/>
        </w:trPr>
        <w:tc>
          <w:tcPr>
            <w:tcW w:w="1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B189D7" w14:textId="77777777" w:rsidR="0092265B" w:rsidRPr="00B11BA6" w:rsidRDefault="0092265B" w:rsidP="009226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FG21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Est-ce que sa partie génitale a été cousue ? </w:t>
            </w:r>
          </w:p>
          <w:p w14:paraId="5E01D78B" w14:textId="77777777" w:rsidR="0092265B" w:rsidRPr="00B11BA6" w:rsidRDefault="0092265B" w:rsidP="009226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07B6D28E" w14:textId="77777777" w:rsidR="0092265B" w:rsidRPr="00B11BA6" w:rsidRDefault="0092265B" w:rsidP="00BB1C0F">
            <w:pPr>
              <w:pStyle w:val="1Intvwqst"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Style w:val="Instructionsinparens"/>
                <w:iCs/>
                <w:smallCaps w:val="0"/>
                <w:lang w:val="fr-FR"/>
              </w:rPr>
              <w:t>Si nécessaire, insister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: Est-ce que cela a été fermé</w:t>
            </w:r>
            <w:r w:rsidR="00BB1C0F" w:rsidRPr="00B11BA6">
              <w:rPr>
                <w:rFonts w:ascii="Times New Roman" w:hAnsi="Times New Roman"/>
                <w:smallCaps w:val="0"/>
                <w:lang w:val="fr-FR"/>
              </w:rPr>
              <w:t> ?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4A03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37FBFFF3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5996E338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C24C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3505A71D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34E8E4A5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85100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1F685CA5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01B6F226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27444DD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2182C0CF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302B8C9B" w14:textId="77777777" w:rsidR="0092265B" w:rsidRPr="00B11BA6" w:rsidRDefault="0092265B" w:rsidP="0092265B">
            <w:pPr>
              <w:pStyle w:val="Responsecategs"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</w:tr>
      <w:tr w:rsidR="00FF0D1F" w:rsidRPr="00B11BA6" w14:paraId="4CCEB085" w14:textId="77777777" w:rsidTr="001871D2">
        <w:trPr>
          <w:cantSplit/>
          <w:trHeight w:val="3412"/>
          <w:jc w:val="center"/>
        </w:trPr>
        <w:tc>
          <w:tcPr>
            <w:tcW w:w="1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4B0C9F" w14:textId="77777777" w:rsidR="00FF0D1F" w:rsidRPr="00B11BA6" w:rsidRDefault="00FF0D1F" w:rsidP="00FF0D1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FG22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Qui a procédé à son excision ?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014EA" w14:textId="77777777" w:rsidR="00FF0D1F" w:rsidRPr="00B11BA6" w:rsidRDefault="00FF0D1F" w:rsidP="00FF0D1F">
            <w:pPr>
              <w:pStyle w:val="Responsecategs"/>
              <w:keepNext/>
              <w:tabs>
                <w:tab w:val="clear" w:pos="3942"/>
                <w:tab w:val="left" w:pos="66"/>
                <w:tab w:val="right" w:leader="dot" w:pos="1560"/>
              </w:tabs>
              <w:ind w:left="0" w:firstLine="0"/>
              <w:contextualSpacing/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  <w:t>professionnel de sante</w:t>
            </w:r>
          </w:p>
          <w:p w14:paraId="789F3716" w14:textId="77777777" w:rsidR="00FF0D1F" w:rsidRPr="00B11BA6" w:rsidRDefault="00FF0D1F" w:rsidP="00FF0D1F">
            <w:pPr>
              <w:pStyle w:val="Responsecategs"/>
              <w:keepNext/>
              <w:tabs>
                <w:tab w:val="clear" w:pos="3942"/>
                <w:tab w:val="left" w:pos="66"/>
                <w:tab w:val="right" w:leader="dot" w:pos="1560"/>
              </w:tabs>
              <w:ind w:left="0" w:firstLine="0"/>
              <w:contextualSpacing/>
              <w:rPr>
                <w:rFonts w:ascii="Times New Roman" w:hAnsi="Times New Roman"/>
                <w:b/>
                <w:caps/>
                <w:sz w:val="4"/>
                <w:szCs w:val="4"/>
                <w:lang w:val="fr-FR"/>
              </w:rPr>
            </w:pPr>
          </w:p>
          <w:p w14:paraId="0F113E48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ab/>
              <w:t>Médecin..............</w:t>
            </w:r>
            <w:r w:rsidR="0011225B"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..</w:t>
            </w: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.......11</w:t>
            </w:r>
          </w:p>
          <w:p w14:paraId="238F0A3A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41882425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270" w:hanging="144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Infirmière/sage- femme..............</w:t>
            </w:r>
            <w:r w:rsidR="0011225B"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</w:t>
            </w: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.........12</w:t>
            </w:r>
          </w:p>
          <w:p w14:paraId="1EDF6773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7B906F9B" w14:textId="77777777" w:rsidR="00FF0D1F" w:rsidRPr="00B11BA6" w:rsidRDefault="00FF0D1F" w:rsidP="00FF0D1F">
            <w:pPr>
              <w:pStyle w:val="Responsecategs"/>
              <w:ind w:left="315" w:hanging="315"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4"/>
                <w:szCs w:val="16"/>
                <w:lang w:val="fr-FR"/>
              </w:rPr>
              <w:t xml:space="preserve">    assistant     medical</w:t>
            </w: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………….....13</w:t>
            </w:r>
          </w:p>
          <w:p w14:paraId="6F167C6D" w14:textId="77777777" w:rsidR="00FF0D1F" w:rsidRPr="00B11BA6" w:rsidRDefault="00FF0D1F" w:rsidP="00FF0D1F">
            <w:pPr>
              <w:pStyle w:val="Responsecategs"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4CB049D3" w14:textId="77777777" w:rsidR="00FF0D1F" w:rsidRPr="00B11BA6" w:rsidRDefault="00FF0D1F" w:rsidP="00FF0D1F">
            <w:pPr>
              <w:pStyle w:val="Responsecategs"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220CF09B" w14:textId="77777777" w:rsidR="00FF0D1F" w:rsidRPr="00B11BA6" w:rsidRDefault="00FF0D1F" w:rsidP="00FF0D1F">
            <w:pPr>
              <w:pStyle w:val="Responsecategs"/>
              <w:ind w:left="315" w:hanging="315"/>
              <w:rPr>
                <w:rFonts w:ascii="Times New Roman" w:hAnsi="Times New Roman"/>
                <w:caps/>
                <w:sz w:val="14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4"/>
                <w:szCs w:val="16"/>
                <w:lang w:val="fr-FR"/>
              </w:rPr>
              <w:t xml:space="preserve">    Autre professionnel    de la santé</w:t>
            </w:r>
          </w:p>
          <w:p w14:paraId="657732B0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left" w:pos="234"/>
                <w:tab w:val="right" w:leader="underscore" w:pos="43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ab/>
              <w:t xml:space="preserve">    (</w:t>
            </w:r>
            <w:r w:rsidRPr="00B11BA6">
              <w:rPr>
                <w:rStyle w:val="Instructionsinparens"/>
                <w:iCs/>
                <w:sz w:val="16"/>
                <w:szCs w:val="16"/>
                <w:lang w:val="fr-FR"/>
              </w:rPr>
              <w:t>préciser)__________</w:t>
            </w: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16</w:t>
            </w:r>
          </w:p>
          <w:p w14:paraId="28E0759C" w14:textId="77777777" w:rsidR="00FF0D1F" w:rsidRPr="00B11BA6" w:rsidRDefault="00FF0D1F" w:rsidP="00FF0D1F">
            <w:pPr>
              <w:pStyle w:val="Responsecategs"/>
              <w:keepNext/>
              <w:tabs>
                <w:tab w:val="clear" w:pos="3942"/>
                <w:tab w:val="left" w:pos="66"/>
                <w:tab w:val="right" w:leader="dot" w:pos="1560"/>
              </w:tabs>
              <w:ind w:left="0" w:firstLine="0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</w:p>
          <w:p w14:paraId="460CBC2F" w14:textId="77777777" w:rsidR="00FF0D1F" w:rsidRPr="00B11BA6" w:rsidRDefault="00FF0D1F" w:rsidP="00FF0D1F">
            <w:pPr>
              <w:pStyle w:val="Responsecategs"/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  <w:t>praticien</w:t>
            </w:r>
          </w:p>
          <w:p w14:paraId="719C4118" w14:textId="77777777" w:rsidR="00FF0D1F" w:rsidRPr="00B11BA6" w:rsidRDefault="00FF0D1F" w:rsidP="00FF0D1F">
            <w:pPr>
              <w:pStyle w:val="Responsecategs"/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  <w:t>Traditionnel</w:t>
            </w:r>
          </w:p>
          <w:p w14:paraId="127A36C0" w14:textId="77777777" w:rsidR="00FF0D1F" w:rsidRPr="00B11BA6" w:rsidRDefault="00FF0D1F" w:rsidP="00FF0D1F">
            <w:pPr>
              <w:pStyle w:val="Responsecategs"/>
              <w:rPr>
                <w:rFonts w:ascii="Times New Roman" w:hAnsi="Times New Roman"/>
                <w:b/>
                <w:caps/>
                <w:sz w:val="4"/>
                <w:szCs w:val="4"/>
                <w:lang w:val="fr-FR"/>
              </w:rPr>
            </w:pPr>
          </w:p>
          <w:p w14:paraId="75930F21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35" w:hanging="90"/>
              <w:contextualSpacing/>
              <w:rPr>
                <w:rFonts w:ascii="Times New Roman" w:hAnsi="Times New Roman"/>
                <w:caps/>
                <w:sz w:val="14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ab/>
            </w:r>
            <w:r w:rsidRPr="00B11BA6">
              <w:rPr>
                <w:rFonts w:ascii="Times New Roman" w:hAnsi="Times New Roman"/>
                <w:caps/>
                <w:sz w:val="14"/>
                <w:szCs w:val="16"/>
                <w:lang w:val="fr-FR"/>
              </w:rPr>
              <w:t xml:space="preserve">Exciseuse  </w:t>
            </w:r>
          </w:p>
          <w:p w14:paraId="25B86BB6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35" w:hanging="90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4"/>
                <w:szCs w:val="16"/>
                <w:lang w:val="fr-FR"/>
              </w:rPr>
              <w:t xml:space="preserve">       traditionnelle</w:t>
            </w: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.......21</w:t>
            </w:r>
          </w:p>
          <w:p w14:paraId="2F08EF5F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04D3E994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50B492FA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270" w:hanging="270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 xml:space="preserve">    Accoucheuse traditionnelle</w:t>
            </w:r>
            <w:proofErr w:type="gramStart"/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..</w:t>
            </w:r>
            <w:proofErr w:type="gramEnd"/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22</w:t>
            </w:r>
          </w:p>
          <w:p w14:paraId="3A777436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13B20AF8" w14:textId="77777777" w:rsidR="00FF0D1F" w:rsidRPr="00B11BA6" w:rsidRDefault="00FF0D1F" w:rsidP="00FF0D1F">
            <w:pPr>
              <w:pStyle w:val="Responsecategs"/>
              <w:tabs>
                <w:tab w:val="right" w:leader="underscore" w:pos="3942"/>
              </w:tabs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 xml:space="preserve">    Autre  </w:t>
            </w:r>
          </w:p>
          <w:p w14:paraId="305B8D48" w14:textId="77777777" w:rsidR="00FF0D1F" w:rsidRPr="00B11BA6" w:rsidRDefault="00FF0D1F" w:rsidP="00FF0D1F">
            <w:pPr>
              <w:pStyle w:val="Responsecategs"/>
              <w:tabs>
                <w:tab w:val="right" w:leader="underscore" w:pos="3942"/>
              </w:tabs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 xml:space="preserve">       traditionnel</w:t>
            </w:r>
          </w:p>
          <w:p w14:paraId="4347DE0B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left" w:pos="234"/>
                <w:tab w:val="right" w:leader="underscore" w:pos="4350"/>
              </w:tabs>
              <w:spacing w:line="276" w:lineRule="auto"/>
              <w:ind w:left="270" w:hanging="270"/>
              <w:contextualSpacing/>
              <w:rPr>
                <w:rFonts w:ascii="Times New Roman" w:hAnsi="Times New Roman"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sz w:val="16"/>
                <w:szCs w:val="16"/>
                <w:lang w:val="fr-FR"/>
              </w:rPr>
              <w:tab/>
              <w:t xml:space="preserve">  (</w:t>
            </w:r>
            <w:r w:rsidRPr="00B11BA6">
              <w:rPr>
                <w:rFonts w:ascii="Times New Roman" w:hAnsi="Times New Roman"/>
                <w:i/>
                <w:sz w:val="16"/>
                <w:szCs w:val="16"/>
                <w:lang w:val="fr-FR"/>
              </w:rPr>
              <w:t>préciser)__________</w:t>
            </w:r>
            <w:r w:rsidRPr="00B11BA6">
              <w:rPr>
                <w:rFonts w:ascii="Times New Roman" w:hAnsi="Times New Roman"/>
                <w:sz w:val="16"/>
                <w:szCs w:val="16"/>
                <w:lang w:val="fr-FR"/>
              </w:rPr>
              <w:t>26</w:t>
            </w:r>
          </w:p>
          <w:p w14:paraId="371E3280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left" w:pos="234"/>
                <w:tab w:val="right" w:leader="underscore" w:pos="43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z w:val="4"/>
                <w:szCs w:val="4"/>
                <w:lang w:val="fr-FR"/>
              </w:rPr>
            </w:pPr>
          </w:p>
          <w:p w14:paraId="1C841E8F" w14:textId="77777777" w:rsidR="00FF0D1F" w:rsidRPr="00B11BA6" w:rsidRDefault="00FF0D1F" w:rsidP="00FF0D1F">
            <w:pPr>
              <w:pStyle w:val="Responsecategs"/>
              <w:keepNext/>
              <w:tabs>
                <w:tab w:val="clear" w:pos="3942"/>
                <w:tab w:val="left" w:pos="66"/>
                <w:tab w:val="right" w:leader="dot" w:pos="1560"/>
              </w:tabs>
              <w:ind w:left="0" w:firstLine="0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 xml:space="preserve">  </w:t>
            </w:r>
          </w:p>
          <w:p w14:paraId="1395276C" w14:textId="77777777" w:rsidR="00FF0D1F" w:rsidRPr="00B11BA6" w:rsidRDefault="00FF0D1F" w:rsidP="00FF0D1F">
            <w:pPr>
              <w:pStyle w:val="Responsecategs"/>
              <w:keepNext/>
              <w:tabs>
                <w:tab w:val="clear" w:pos="3942"/>
                <w:tab w:val="left" w:pos="180"/>
                <w:tab w:val="right" w:leader="dot" w:pos="1560"/>
              </w:tabs>
              <w:ind w:left="180" w:firstLine="0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 xml:space="preserve">  NSP...............................98</w:t>
            </w:r>
          </w:p>
          <w:p w14:paraId="5C161B0C" w14:textId="77777777" w:rsidR="00FF0D1F" w:rsidRPr="00B11BA6" w:rsidRDefault="00FF0D1F" w:rsidP="00FF0D1F">
            <w:pPr>
              <w:rPr>
                <w:lang w:val="fr-FR"/>
              </w:rPr>
            </w:pPr>
          </w:p>
          <w:p w14:paraId="571879C5" w14:textId="77777777" w:rsidR="00FF0D1F" w:rsidRPr="00B11BA6" w:rsidRDefault="00FF0D1F" w:rsidP="00FF0D1F">
            <w:pPr>
              <w:rPr>
                <w:lang w:val="fr-FR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4F4F" w14:textId="77777777" w:rsidR="00FF0D1F" w:rsidRPr="00B11BA6" w:rsidRDefault="00FF0D1F" w:rsidP="00FF0D1F">
            <w:pPr>
              <w:pStyle w:val="Responsecategs"/>
              <w:keepNext/>
              <w:tabs>
                <w:tab w:val="clear" w:pos="3942"/>
                <w:tab w:val="left" w:pos="66"/>
                <w:tab w:val="right" w:leader="dot" w:pos="1560"/>
              </w:tabs>
              <w:ind w:left="0" w:firstLine="0"/>
              <w:contextualSpacing/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  <w:t>professionnel de sante</w:t>
            </w:r>
          </w:p>
          <w:p w14:paraId="7D63743E" w14:textId="77777777" w:rsidR="00FF0D1F" w:rsidRPr="00B11BA6" w:rsidRDefault="00FF0D1F" w:rsidP="00FF0D1F">
            <w:pPr>
              <w:pStyle w:val="Responsecategs"/>
              <w:keepNext/>
              <w:tabs>
                <w:tab w:val="clear" w:pos="3942"/>
                <w:tab w:val="left" w:pos="66"/>
                <w:tab w:val="right" w:leader="dot" w:pos="1560"/>
              </w:tabs>
              <w:ind w:left="0" w:firstLine="0"/>
              <w:contextualSpacing/>
              <w:rPr>
                <w:rFonts w:ascii="Times New Roman" w:hAnsi="Times New Roman"/>
                <w:b/>
                <w:caps/>
                <w:sz w:val="4"/>
                <w:szCs w:val="4"/>
                <w:lang w:val="fr-FR"/>
              </w:rPr>
            </w:pPr>
          </w:p>
          <w:p w14:paraId="6B6F79F6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ab/>
              <w:t>Médecin.........</w:t>
            </w:r>
            <w:r w:rsidR="0011225B"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..</w:t>
            </w: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............11</w:t>
            </w:r>
          </w:p>
          <w:p w14:paraId="2EA6D3EB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511CBA75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270" w:hanging="144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Infirmière/sage- femme................</w:t>
            </w:r>
            <w:r w:rsidR="0011225B"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</w:t>
            </w: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.......12</w:t>
            </w:r>
          </w:p>
          <w:p w14:paraId="5629FD69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23EB75FF" w14:textId="77777777" w:rsidR="00FF0D1F" w:rsidRPr="00B11BA6" w:rsidRDefault="00FF0D1F" w:rsidP="00FF0D1F">
            <w:pPr>
              <w:pStyle w:val="Responsecategs"/>
              <w:ind w:left="315" w:hanging="315"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4"/>
                <w:szCs w:val="16"/>
                <w:lang w:val="fr-FR"/>
              </w:rPr>
              <w:t xml:space="preserve">    assistant     medical</w:t>
            </w: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………….....13</w:t>
            </w:r>
          </w:p>
          <w:p w14:paraId="1B1A6ABE" w14:textId="77777777" w:rsidR="00FF0D1F" w:rsidRPr="00B11BA6" w:rsidRDefault="00FF0D1F" w:rsidP="00FF0D1F">
            <w:pPr>
              <w:pStyle w:val="Responsecategs"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5F7DA9DA" w14:textId="77777777" w:rsidR="00FF0D1F" w:rsidRPr="00B11BA6" w:rsidRDefault="00FF0D1F" w:rsidP="00FF0D1F">
            <w:pPr>
              <w:pStyle w:val="Responsecategs"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72E9FE30" w14:textId="77777777" w:rsidR="00FF0D1F" w:rsidRPr="00B11BA6" w:rsidRDefault="00FF0D1F" w:rsidP="00FF0D1F">
            <w:pPr>
              <w:pStyle w:val="Responsecategs"/>
              <w:ind w:left="315" w:hanging="315"/>
              <w:rPr>
                <w:rFonts w:ascii="Times New Roman" w:hAnsi="Times New Roman"/>
                <w:caps/>
                <w:sz w:val="14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4"/>
                <w:szCs w:val="16"/>
                <w:lang w:val="fr-FR"/>
              </w:rPr>
              <w:t xml:space="preserve">    Autre professionnel    de la santé</w:t>
            </w:r>
          </w:p>
          <w:p w14:paraId="15C96A28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left" w:pos="234"/>
                <w:tab w:val="right" w:leader="underscore" w:pos="43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ab/>
              <w:t xml:space="preserve">    (</w:t>
            </w:r>
            <w:r w:rsidRPr="00B11BA6">
              <w:rPr>
                <w:rStyle w:val="Instructionsinparens"/>
                <w:iCs/>
                <w:sz w:val="16"/>
                <w:szCs w:val="16"/>
                <w:lang w:val="fr-FR"/>
              </w:rPr>
              <w:t>préciser)__________</w:t>
            </w: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16</w:t>
            </w:r>
          </w:p>
          <w:p w14:paraId="6AFA379A" w14:textId="77777777" w:rsidR="00FF0D1F" w:rsidRPr="00B11BA6" w:rsidRDefault="00FF0D1F" w:rsidP="00FF0D1F">
            <w:pPr>
              <w:pStyle w:val="Responsecategs"/>
              <w:keepNext/>
              <w:tabs>
                <w:tab w:val="clear" w:pos="3942"/>
                <w:tab w:val="left" w:pos="66"/>
                <w:tab w:val="right" w:leader="dot" w:pos="1560"/>
              </w:tabs>
              <w:ind w:left="0" w:firstLine="0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</w:p>
          <w:p w14:paraId="1C33FC31" w14:textId="77777777" w:rsidR="00FF0D1F" w:rsidRPr="00B11BA6" w:rsidRDefault="00FF0D1F" w:rsidP="00FF0D1F">
            <w:pPr>
              <w:pStyle w:val="Responsecategs"/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  <w:t>praticien</w:t>
            </w:r>
          </w:p>
          <w:p w14:paraId="115EB759" w14:textId="77777777" w:rsidR="00FF0D1F" w:rsidRPr="00B11BA6" w:rsidRDefault="00FF0D1F" w:rsidP="00FF0D1F">
            <w:pPr>
              <w:pStyle w:val="Responsecategs"/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  <w:t>Traditionnel</w:t>
            </w:r>
          </w:p>
          <w:p w14:paraId="79AC991C" w14:textId="77777777" w:rsidR="00FF0D1F" w:rsidRPr="00B11BA6" w:rsidRDefault="00FF0D1F" w:rsidP="00FF0D1F">
            <w:pPr>
              <w:pStyle w:val="Responsecategs"/>
              <w:rPr>
                <w:rFonts w:ascii="Times New Roman" w:hAnsi="Times New Roman"/>
                <w:b/>
                <w:caps/>
                <w:sz w:val="4"/>
                <w:szCs w:val="4"/>
                <w:lang w:val="fr-FR"/>
              </w:rPr>
            </w:pPr>
          </w:p>
          <w:p w14:paraId="6D7AC7D2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35" w:hanging="90"/>
              <w:contextualSpacing/>
              <w:rPr>
                <w:rFonts w:ascii="Times New Roman" w:hAnsi="Times New Roman"/>
                <w:caps/>
                <w:sz w:val="14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ab/>
            </w:r>
            <w:r w:rsidRPr="00B11BA6">
              <w:rPr>
                <w:rFonts w:ascii="Times New Roman" w:hAnsi="Times New Roman"/>
                <w:caps/>
                <w:sz w:val="14"/>
                <w:szCs w:val="16"/>
                <w:lang w:val="fr-FR"/>
              </w:rPr>
              <w:t xml:space="preserve">Exciseuse  </w:t>
            </w:r>
          </w:p>
          <w:p w14:paraId="1A50BED9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35" w:hanging="90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4"/>
                <w:szCs w:val="16"/>
                <w:lang w:val="fr-FR"/>
              </w:rPr>
              <w:t xml:space="preserve">       traditionnelle</w:t>
            </w: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.......21</w:t>
            </w:r>
          </w:p>
          <w:p w14:paraId="26B6528A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3B894B74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1D207A62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270" w:hanging="270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 xml:space="preserve">    Accoucheuse traditionnelle</w:t>
            </w:r>
            <w:proofErr w:type="gramStart"/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..</w:t>
            </w:r>
            <w:proofErr w:type="gramEnd"/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22</w:t>
            </w:r>
          </w:p>
          <w:p w14:paraId="0203C1E5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65321BD2" w14:textId="77777777" w:rsidR="00FF0D1F" w:rsidRPr="00B11BA6" w:rsidRDefault="00FF0D1F" w:rsidP="00FF0D1F">
            <w:pPr>
              <w:pStyle w:val="Responsecategs"/>
              <w:tabs>
                <w:tab w:val="right" w:leader="underscore" w:pos="3942"/>
              </w:tabs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 xml:space="preserve">    Autre  </w:t>
            </w:r>
          </w:p>
          <w:p w14:paraId="4E6238E2" w14:textId="77777777" w:rsidR="00FF0D1F" w:rsidRPr="00B11BA6" w:rsidRDefault="00FF0D1F" w:rsidP="00FF0D1F">
            <w:pPr>
              <w:pStyle w:val="Responsecategs"/>
              <w:tabs>
                <w:tab w:val="right" w:leader="underscore" w:pos="3942"/>
              </w:tabs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 xml:space="preserve">       traditionnel</w:t>
            </w:r>
          </w:p>
          <w:p w14:paraId="292D0EAB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left" w:pos="234"/>
                <w:tab w:val="right" w:leader="underscore" w:pos="4350"/>
              </w:tabs>
              <w:spacing w:line="276" w:lineRule="auto"/>
              <w:ind w:left="270" w:hanging="270"/>
              <w:contextualSpacing/>
              <w:rPr>
                <w:rFonts w:ascii="Times New Roman" w:hAnsi="Times New Roman"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sz w:val="16"/>
                <w:szCs w:val="16"/>
                <w:lang w:val="fr-FR"/>
              </w:rPr>
              <w:tab/>
              <w:t xml:space="preserve">  (</w:t>
            </w:r>
            <w:r w:rsidRPr="00B11BA6">
              <w:rPr>
                <w:rFonts w:ascii="Times New Roman" w:hAnsi="Times New Roman"/>
                <w:i/>
                <w:sz w:val="16"/>
                <w:szCs w:val="16"/>
                <w:lang w:val="fr-FR"/>
              </w:rPr>
              <w:t>préciser)__________</w:t>
            </w:r>
            <w:r w:rsidRPr="00B11BA6">
              <w:rPr>
                <w:rFonts w:ascii="Times New Roman" w:hAnsi="Times New Roman"/>
                <w:sz w:val="16"/>
                <w:szCs w:val="16"/>
                <w:lang w:val="fr-FR"/>
              </w:rPr>
              <w:t>26</w:t>
            </w:r>
          </w:p>
          <w:p w14:paraId="4098846C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left" w:pos="234"/>
                <w:tab w:val="right" w:leader="underscore" w:pos="43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z w:val="4"/>
                <w:szCs w:val="4"/>
                <w:lang w:val="fr-FR"/>
              </w:rPr>
            </w:pPr>
          </w:p>
          <w:p w14:paraId="361CF5F5" w14:textId="77777777" w:rsidR="00FF0D1F" w:rsidRPr="00B11BA6" w:rsidRDefault="00FF0D1F" w:rsidP="00FF0D1F">
            <w:pPr>
              <w:pStyle w:val="Responsecategs"/>
              <w:keepNext/>
              <w:tabs>
                <w:tab w:val="clear" w:pos="3942"/>
                <w:tab w:val="left" w:pos="66"/>
                <w:tab w:val="right" w:leader="dot" w:pos="1560"/>
              </w:tabs>
              <w:ind w:left="0" w:firstLine="0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 xml:space="preserve">  </w:t>
            </w:r>
          </w:p>
          <w:p w14:paraId="10147FDD" w14:textId="77777777" w:rsidR="00FF0D1F" w:rsidRPr="00B11BA6" w:rsidRDefault="00FF0D1F" w:rsidP="00FF0D1F">
            <w:pPr>
              <w:pStyle w:val="Responsecategs"/>
              <w:keepNext/>
              <w:tabs>
                <w:tab w:val="clear" w:pos="3942"/>
                <w:tab w:val="left" w:pos="180"/>
                <w:tab w:val="right" w:leader="dot" w:pos="1560"/>
              </w:tabs>
              <w:ind w:left="180" w:firstLine="0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 xml:space="preserve">  NSP...............................98</w:t>
            </w:r>
          </w:p>
          <w:p w14:paraId="7D79FC2D" w14:textId="77777777" w:rsidR="00FF0D1F" w:rsidRPr="00B11BA6" w:rsidRDefault="00FF0D1F" w:rsidP="00FF0D1F">
            <w:pPr>
              <w:rPr>
                <w:lang w:val="fr-FR"/>
              </w:rPr>
            </w:pPr>
          </w:p>
          <w:p w14:paraId="4BCC41B5" w14:textId="77777777" w:rsidR="00FF0D1F" w:rsidRPr="00B11BA6" w:rsidRDefault="00FF0D1F" w:rsidP="00FF0D1F">
            <w:pPr>
              <w:rPr>
                <w:lang w:val="fr-FR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A43A" w14:textId="77777777" w:rsidR="00FF0D1F" w:rsidRPr="00B11BA6" w:rsidRDefault="00FF0D1F" w:rsidP="00FF0D1F">
            <w:pPr>
              <w:pStyle w:val="Responsecategs"/>
              <w:keepNext/>
              <w:tabs>
                <w:tab w:val="clear" w:pos="3942"/>
                <w:tab w:val="left" w:pos="66"/>
                <w:tab w:val="right" w:leader="dot" w:pos="1560"/>
              </w:tabs>
              <w:ind w:left="0" w:firstLine="0"/>
              <w:contextualSpacing/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  <w:t>professionnel de sante</w:t>
            </w:r>
          </w:p>
          <w:p w14:paraId="38063F5B" w14:textId="77777777" w:rsidR="00FF0D1F" w:rsidRPr="00B11BA6" w:rsidRDefault="00FF0D1F" w:rsidP="00FF0D1F">
            <w:pPr>
              <w:pStyle w:val="Responsecategs"/>
              <w:keepNext/>
              <w:tabs>
                <w:tab w:val="clear" w:pos="3942"/>
                <w:tab w:val="left" w:pos="66"/>
                <w:tab w:val="right" w:leader="dot" w:pos="1560"/>
              </w:tabs>
              <w:ind w:left="0" w:firstLine="0"/>
              <w:contextualSpacing/>
              <w:rPr>
                <w:rFonts w:ascii="Times New Roman" w:hAnsi="Times New Roman"/>
                <w:b/>
                <w:caps/>
                <w:sz w:val="4"/>
                <w:szCs w:val="4"/>
                <w:lang w:val="fr-FR"/>
              </w:rPr>
            </w:pPr>
          </w:p>
          <w:p w14:paraId="62B94A51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ab/>
              <w:t>Médecin...........</w:t>
            </w:r>
            <w:r w:rsidR="0011225B"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..</w:t>
            </w: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..........11</w:t>
            </w:r>
          </w:p>
          <w:p w14:paraId="7964F178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309085F3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270" w:hanging="144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Infirmière/sage- femme..................</w:t>
            </w:r>
            <w:r w:rsidR="0011225B"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</w:t>
            </w: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.....12</w:t>
            </w:r>
          </w:p>
          <w:p w14:paraId="336F90C6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5A11B912" w14:textId="77777777" w:rsidR="00FF0D1F" w:rsidRPr="00B11BA6" w:rsidRDefault="00FF0D1F" w:rsidP="00FF0D1F">
            <w:pPr>
              <w:pStyle w:val="Responsecategs"/>
              <w:ind w:left="315" w:hanging="315"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4"/>
                <w:szCs w:val="16"/>
                <w:lang w:val="fr-FR"/>
              </w:rPr>
              <w:t xml:space="preserve">    assistant     medical</w:t>
            </w: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………….....13</w:t>
            </w:r>
          </w:p>
          <w:p w14:paraId="74F5C9C4" w14:textId="77777777" w:rsidR="00FF0D1F" w:rsidRPr="00B11BA6" w:rsidRDefault="00FF0D1F" w:rsidP="00FF0D1F">
            <w:pPr>
              <w:pStyle w:val="Responsecategs"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144A696E" w14:textId="77777777" w:rsidR="00FF0D1F" w:rsidRPr="00B11BA6" w:rsidRDefault="00FF0D1F" w:rsidP="00FF0D1F">
            <w:pPr>
              <w:pStyle w:val="Responsecategs"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05BB52F1" w14:textId="77777777" w:rsidR="00FF0D1F" w:rsidRPr="00B11BA6" w:rsidRDefault="00FF0D1F" w:rsidP="00FF0D1F">
            <w:pPr>
              <w:pStyle w:val="Responsecategs"/>
              <w:ind w:left="315" w:hanging="315"/>
              <w:rPr>
                <w:rFonts w:ascii="Times New Roman" w:hAnsi="Times New Roman"/>
                <w:caps/>
                <w:sz w:val="14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4"/>
                <w:szCs w:val="16"/>
                <w:lang w:val="fr-FR"/>
              </w:rPr>
              <w:t xml:space="preserve">    Autre professionnel    de la santé</w:t>
            </w:r>
          </w:p>
          <w:p w14:paraId="7E69A0F1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left" w:pos="234"/>
                <w:tab w:val="right" w:leader="underscore" w:pos="43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ab/>
              <w:t xml:space="preserve">    (</w:t>
            </w:r>
            <w:r w:rsidRPr="00B11BA6">
              <w:rPr>
                <w:rStyle w:val="Instructionsinparens"/>
                <w:iCs/>
                <w:sz w:val="16"/>
                <w:szCs w:val="16"/>
                <w:lang w:val="fr-FR"/>
              </w:rPr>
              <w:t>préciser)__________</w:t>
            </w: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16</w:t>
            </w:r>
          </w:p>
          <w:p w14:paraId="35504300" w14:textId="77777777" w:rsidR="00FF0D1F" w:rsidRPr="00B11BA6" w:rsidRDefault="00FF0D1F" w:rsidP="00FF0D1F">
            <w:pPr>
              <w:pStyle w:val="Responsecategs"/>
              <w:keepNext/>
              <w:tabs>
                <w:tab w:val="clear" w:pos="3942"/>
                <w:tab w:val="left" w:pos="66"/>
                <w:tab w:val="right" w:leader="dot" w:pos="1560"/>
              </w:tabs>
              <w:ind w:left="0" w:firstLine="0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</w:p>
          <w:p w14:paraId="63271DCE" w14:textId="77777777" w:rsidR="00FF0D1F" w:rsidRPr="00B11BA6" w:rsidRDefault="00FF0D1F" w:rsidP="00FF0D1F">
            <w:pPr>
              <w:pStyle w:val="Responsecategs"/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  <w:t>praticien</w:t>
            </w:r>
          </w:p>
          <w:p w14:paraId="6EAF5AA0" w14:textId="77777777" w:rsidR="00FF0D1F" w:rsidRPr="00B11BA6" w:rsidRDefault="00FF0D1F" w:rsidP="00FF0D1F">
            <w:pPr>
              <w:pStyle w:val="Responsecategs"/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  <w:t>Traditionnel</w:t>
            </w:r>
          </w:p>
          <w:p w14:paraId="58349074" w14:textId="77777777" w:rsidR="00FF0D1F" w:rsidRPr="00B11BA6" w:rsidRDefault="00FF0D1F" w:rsidP="00FF0D1F">
            <w:pPr>
              <w:pStyle w:val="Responsecategs"/>
              <w:rPr>
                <w:rFonts w:ascii="Times New Roman" w:hAnsi="Times New Roman"/>
                <w:b/>
                <w:caps/>
                <w:sz w:val="4"/>
                <w:szCs w:val="4"/>
                <w:lang w:val="fr-FR"/>
              </w:rPr>
            </w:pPr>
          </w:p>
          <w:p w14:paraId="7396945E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35" w:hanging="90"/>
              <w:contextualSpacing/>
              <w:rPr>
                <w:rFonts w:ascii="Times New Roman" w:hAnsi="Times New Roman"/>
                <w:caps/>
                <w:sz w:val="14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ab/>
            </w:r>
            <w:r w:rsidRPr="00B11BA6">
              <w:rPr>
                <w:rFonts w:ascii="Times New Roman" w:hAnsi="Times New Roman"/>
                <w:caps/>
                <w:sz w:val="14"/>
                <w:szCs w:val="16"/>
                <w:lang w:val="fr-FR"/>
              </w:rPr>
              <w:t xml:space="preserve">Exciseuse  </w:t>
            </w:r>
          </w:p>
          <w:p w14:paraId="72C6DF5E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35" w:hanging="90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4"/>
                <w:szCs w:val="16"/>
                <w:lang w:val="fr-FR"/>
              </w:rPr>
              <w:t xml:space="preserve">       traditionnelle</w:t>
            </w: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.......21</w:t>
            </w:r>
          </w:p>
          <w:p w14:paraId="527417DA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4AC3E607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585C8098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270" w:hanging="270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 xml:space="preserve">    Accoucheuse traditionnelle</w:t>
            </w:r>
            <w:proofErr w:type="gramStart"/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..</w:t>
            </w:r>
            <w:proofErr w:type="gramEnd"/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22</w:t>
            </w:r>
          </w:p>
          <w:p w14:paraId="6FBE3031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6E4BB3FF" w14:textId="77777777" w:rsidR="00FF0D1F" w:rsidRPr="00B11BA6" w:rsidRDefault="00FF0D1F" w:rsidP="00FF0D1F">
            <w:pPr>
              <w:pStyle w:val="Responsecategs"/>
              <w:tabs>
                <w:tab w:val="right" w:leader="underscore" w:pos="3942"/>
              </w:tabs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 xml:space="preserve">    Autre  </w:t>
            </w:r>
          </w:p>
          <w:p w14:paraId="69452290" w14:textId="77777777" w:rsidR="00FF0D1F" w:rsidRPr="00B11BA6" w:rsidRDefault="00FF0D1F" w:rsidP="00FF0D1F">
            <w:pPr>
              <w:pStyle w:val="Responsecategs"/>
              <w:tabs>
                <w:tab w:val="right" w:leader="underscore" w:pos="3942"/>
              </w:tabs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 xml:space="preserve">       traditionnel</w:t>
            </w:r>
          </w:p>
          <w:p w14:paraId="1C4BE1EE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left" w:pos="234"/>
                <w:tab w:val="right" w:leader="underscore" w:pos="4350"/>
              </w:tabs>
              <w:spacing w:line="276" w:lineRule="auto"/>
              <w:ind w:left="270" w:hanging="270"/>
              <w:contextualSpacing/>
              <w:rPr>
                <w:rFonts w:ascii="Times New Roman" w:hAnsi="Times New Roman"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sz w:val="16"/>
                <w:szCs w:val="16"/>
                <w:lang w:val="fr-FR"/>
              </w:rPr>
              <w:tab/>
              <w:t xml:space="preserve">  (</w:t>
            </w:r>
            <w:r w:rsidRPr="00B11BA6">
              <w:rPr>
                <w:rFonts w:ascii="Times New Roman" w:hAnsi="Times New Roman"/>
                <w:i/>
                <w:sz w:val="16"/>
                <w:szCs w:val="16"/>
                <w:lang w:val="fr-FR"/>
              </w:rPr>
              <w:t>préciser)__________</w:t>
            </w:r>
            <w:r w:rsidRPr="00B11BA6">
              <w:rPr>
                <w:rFonts w:ascii="Times New Roman" w:hAnsi="Times New Roman"/>
                <w:sz w:val="16"/>
                <w:szCs w:val="16"/>
                <w:lang w:val="fr-FR"/>
              </w:rPr>
              <w:t>26</w:t>
            </w:r>
          </w:p>
          <w:p w14:paraId="2627255B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left" w:pos="234"/>
                <w:tab w:val="right" w:leader="underscore" w:pos="43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z w:val="4"/>
                <w:szCs w:val="4"/>
                <w:lang w:val="fr-FR"/>
              </w:rPr>
            </w:pPr>
          </w:p>
          <w:p w14:paraId="46D0C8E2" w14:textId="77777777" w:rsidR="00FF0D1F" w:rsidRPr="00B11BA6" w:rsidRDefault="00FF0D1F" w:rsidP="00FF0D1F">
            <w:pPr>
              <w:pStyle w:val="Responsecategs"/>
              <w:keepNext/>
              <w:tabs>
                <w:tab w:val="clear" w:pos="3942"/>
                <w:tab w:val="left" w:pos="66"/>
                <w:tab w:val="right" w:leader="dot" w:pos="1560"/>
              </w:tabs>
              <w:ind w:left="0" w:firstLine="0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 xml:space="preserve">  </w:t>
            </w:r>
          </w:p>
          <w:p w14:paraId="52B7621D" w14:textId="77777777" w:rsidR="00FF0D1F" w:rsidRPr="00B11BA6" w:rsidRDefault="00FF0D1F" w:rsidP="00FF0D1F">
            <w:pPr>
              <w:pStyle w:val="Responsecategs"/>
              <w:keepNext/>
              <w:tabs>
                <w:tab w:val="clear" w:pos="3942"/>
                <w:tab w:val="left" w:pos="180"/>
                <w:tab w:val="right" w:leader="dot" w:pos="1560"/>
              </w:tabs>
              <w:ind w:left="180" w:firstLine="0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 xml:space="preserve">  NSP...............................98</w:t>
            </w:r>
          </w:p>
          <w:p w14:paraId="603BCE78" w14:textId="77777777" w:rsidR="00FF0D1F" w:rsidRPr="00B11BA6" w:rsidRDefault="00FF0D1F" w:rsidP="00FF0D1F">
            <w:pPr>
              <w:rPr>
                <w:lang w:val="fr-FR"/>
              </w:rPr>
            </w:pPr>
          </w:p>
          <w:p w14:paraId="716CCCEC" w14:textId="77777777" w:rsidR="00FF0D1F" w:rsidRPr="00B11BA6" w:rsidRDefault="00FF0D1F" w:rsidP="00FF0D1F">
            <w:pPr>
              <w:rPr>
                <w:lang w:val="fr-FR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E792F" w14:textId="77777777" w:rsidR="00FF0D1F" w:rsidRPr="00B11BA6" w:rsidRDefault="00FF0D1F" w:rsidP="00FF0D1F">
            <w:pPr>
              <w:pStyle w:val="Responsecategs"/>
              <w:keepNext/>
              <w:tabs>
                <w:tab w:val="clear" w:pos="3942"/>
                <w:tab w:val="left" w:pos="66"/>
                <w:tab w:val="right" w:leader="dot" w:pos="1560"/>
              </w:tabs>
              <w:ind w:left="0" w:firstLine="0"/>
              <w:contextualSpacing/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  <w:t>professionnel de sante</w:t>
            </w:r>
          </w:p>
          <w:p w14:paraId="3E7BFF3A" w14:textId="77777777" w:rsidR="00FF0D1F" w:rsidRPr="00B11BA6" w:rsidRDefault="00FF0D1F" w:rsidP="00FF0D1F">
            <w:pPr>
              <w:pStyle w:val="Responsecategs"/>
              <w:keepNext/>
              <w:tabs>
                <w:tab w:val="clear" w:pos="3942"/>
                <w:tab w:val="left" w:pos="66"/>
                <w:tab w:val="right" w:leader="dot" w:pos="1560"/>
              </w:tabs>
              <w:ind w:left="0" w:firstLine="0"/>
              <w:contextualSpacing/>
              <w:rPr>
                <w:rFonts w:ascii="Times New Roman" w:hAnsi="Times New Roman"/>
                <w:b/>
                <w:caps/>
                <w:sz w:val="4"/>
                <w:szCs w:val="4"/>
                <w:lang w:val="fr-FR"/>
              </w:rPr>
            </w:pPr>
          </w:p>
          <w:p w14:paraId="35FB375A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ab/>
              <w:t>Médecin....</w:t>
            </w:r>
            <w:r w:rsidR="0011225B"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..</w:t>
            </w: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.................11</w:t>
            </w:r>
          </w:p>
          <w:p w14:paraId="01874507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3D6FBC0A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270" w:hanging="144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Infirmière/sage- femme................</w:t>
            </w:r>
            <w:r w:rsidR="0011225B"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</w:t>
            </w: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.......12</w:t>
            </w:r>
          </w:p>
          <w:p w14:paraId="028DA2B4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0EA794E2" w14:textId="77777777" w:rsidR="00FF0D1F" w:rsidRPr="00B11BA6" w:rsidRDefault="00FF0D1F" w:rsidP="00FF0D1F">
            <w:pPr>
              <w:pStyle w:val="Responsecategs"/>
              <w:ind w:left="315" w:hanging="315"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4"/>
                <w:szCs w:val="16"/>
                <w:lang w:val="fr-FR"/>
              </w:rPr>
              <w:t xml:space="preserve">    assistant     medical</w:t>
            </w: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………….....13</w:t>
            </w:r>
          </w:p>
          <w:p w14:paraId="4E074C23" w14:textId="77777777" w:rsidR="00FF0D1F" w:rsidRPr="00B11BA6" w:rsidRDefault="00FF0D1F" w:rsidP="00FF0D1F">
            <w:pPr>
              <w:pStyle w:val="Responsecategs"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0900C7BD" w14:textId="77777777" w:rsidR="00FF0D1F" w:rsidRPr="00B11BA6" w:rsidRDefault="00FF0D1F" w:rsidP="00FF0D1F">
            <w:pPr>
              <w:pStyle w:val="Responsecategs"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7DFB5C26" w14:textId="77777777" w:rsidR="00FF0D1F" w:rsidRPr="00B11BA6" w:rsidRDefault="00FF0D1F" w:rsidP="00FF0D1F">
            <w:pPr>
              <w:pStyle w:val="Responsecategs"/>
              <w:ind w:left="315" w:hanging="315"/>
              <w:rPr>
                <w:rFonts w:ascii="Times New Roman" w:hAnsi="Times New Roman"/>
                <w:caps/>
                <w:sz w:val="14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4"/>
                <w:szCs w:val="16"/>
                <w:lang w:val="fr-FR"/>
              </w:rPr>
              <w:t xml:space="preserve">    Autre professionnel    de la santé</w:t>
            </w:r>
          </w:p>
          <w:p w14:paraId="2F0B0A61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left" w:pos="234"/>
                <w:tab w:val="right" w:leader="underscore" w:pos="43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ab/>
              <w:t xml:space="preserve">    (</w:t>
            </w:r>
            <w:r w:rsidRPr="00B11BA6">
              <w:rPr>
                <w:rStyle w:val="Instructionsinparens"/>
                <w:iCs/>
                <w:sz w:val="16"/>
                <w:szCs w:val="16"/>
                <w:lang w:val="fr-FR"/>
              </w:rPr>
              <w:t>préciser)__________</w:t>
            </w: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16</w:t>
            </w:r>
          </w:p>
          <w:p w14:paraId="5599E65B" w14:textId="77777777" w:rsidR="00FF0D1F" w:rsidRPr="00B11BA6" w:rsidRDefault="00FF0D1F" w:rsidP="00FF0D1F">
            <w:pPr>
              <w:pStyle w:val="Responsecategs"/>
              <w:keepNext/>
              <w:tabs>
                <w:tab w:val="clear" w:pos="3942"/>
                <w:tab w:val="left" w:pos="66"/>
                <w:tab w:val="right" w:leader="dot" w:pos="1560"/>
              </w:tabs>
              <w:ind w:left="0" w:firstLine="0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</w:p>
          <w:p w14:paraId="0C2716F7" w14:textId="77777777" w:rsidR="00FF0D1F" w:rsidRPr="00B11BA6" w:rsidRDefault="00FF0D1F" w:rsidP="00FF0D1F">
            <w:pPr>
              <w:pStyle w:val="Responsecategs"/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  <w:t>praticien</w:t>
            </w:r>
          </w:p>
          <w:p w14:paraId="52A8B667" w14:textId="77777777" w:rsidR="00FF0D1F" w:rsidRPr="00B11BA6" w:rsidRDefault="00FF0D1F" w:rsidP="00FF0D1F">
            <w:pPr>
              <w:pStyle w:val="Responsecategs"/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b/>
                <w:caps/>
                <w:sz w:val="16"/>
                <w:szCs w:val="16"/>
                <w:lang w:val="fr-FR"/>
              </w:rPr>
              <w:t>Traditionnel</w:t>
            </w:r>
          </w:p>
          <w:p w14:paraId="2D6A81DC" w14:textId="77777777" w:rsidR="00FF0D1F" w:rsidRPr="00B11BA6" w:rsidRDefault="00FF0D1F" w:rsidP="00FF0D1F">
            <w:pPr>
              <w:pStyle w:val="Responsecategs"/>
              <w:rPr>
                <w:rFonts w:ascii="Times New Roman" w:hAnsi="Times New Roman"/>
                <w:b/>
                <w:caps/>
                <w:sz w:val="4"/>
                <w:szCs w:val="4"/>
                <w:lang w:val="fr-FR"/>
              </w:rPr>
            </w:pPr>
          </w:p>
          <w:p w14:paraId="6A0492BC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35" w:hanging="90"/>
              <w:contextualSpacing/>
              <w:rPr>
                <w:rFonts w:ascii="Times New Roman" w:hAnsi="Times New Roman"/>
                <w:caps/>
                <w:sz w:val="14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ab/>
            </w:r>
            <w:r w:rsidRPr="00B11BA6">
              <w:rPr>
                <w:rFonts w:ascii="Times New Roman" w:hAnsi="Times New Roman"/>
                <w:caps/>
                <w:sz w:val="14"/>
                <w:szCs w:val="16"/>
                <w:lang w:val="fr-FR"/>
              </w:rPr>
              <w:t xml:space="preserve">Exciseuse  </w:t>
            </w:r>
          </w:p>
          <w:p w14:paraId="4C7E30E1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35" w:hanging="90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4"/>
                <w:szCs w:val="16"/>
                <w:lang w:val="fr-FR"/>
              </w:rPr>
              <w:t xml:space="preserve">       traditionnelle</w:t>
            </w: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.......21</w:t>
            </w:r>
          </w:p>
          <w:p w14:paraId="202607E0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6E08D192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635CCCE4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270" w:hanging="270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 xml:space="preserve">    Accoucheuse traditionnelle</w:t>
            </w:r>
            <w:proofErr w:type="gramStart"/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..</w:t>
            </w:r>
            <w:proofErr w:type="gramEnd"/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>22</w:t>
            </w:r>
          </w:p>
          <w:p w14:paraId="7A2D3498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right" w:leader="dot" w:pos="43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z w:val="4"/>
                <w:szCs w:val="4"/>
                <w:lang w:val="fr-FR"/>
              </w:rPr>
            </w:pPr>
          </w:p>
          <w:p w14:paraId="3347AF65" w14:textId="77777777" w:rsidR="00FF0D1F" w:rsidRPr="00B11BA6" w:rsidRDefault="00FF0D1F" w:rsidP="00FF0D1F">
            <w:pPr>
              <w:pStyle w:val="Responsecategs"/>
              <w:tabs>
                <w:tab w:val="right" w:leader="underscore" w:pos="3942"/>
              </w:tabs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 xml:space="preserve">    Autre  </w:t>
            </w:r>
          </w:p>
          <w:p w14:paraId="6020790D" w14:textId="77777777" w:rsidR="00FF0D1F" w:rsidRPr="00B11BA6" w:rsidRDefault="00FF0D1F" w:rsidP="00FF0D1F">
            <w:pPr>
              <w:pStyle w:val="Responsecategs"/>
              <w:tabs>
                <w:tab w:val="right" w:leader="underscore" w:pos="3942"/>
              </w:tabs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 xml:space="preserve">       traditionnel</w:t>
            </w:r>
          </w:p>
          <w:p w14:paraId="58D0CCE0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left" w:pos="234"/>
                <w:tab w:val="right" w:leader="underscore" w:pos="4350"/>
              </w:tabs>
              <w:spacing w:line="276" w:lineRule="auto"/>
              <w:ind w:left="270" w:hanging="270"/>
              <w:contextualSpacing/>
              <w:rPr>
                <w:rFonts w:ascii="Times New Roman" w:hAnsi="Times New Roman"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sz w:val="16"/>
                <w:szCs w:val="16"/>
                <w:lang w:val="fr-FR"/>
              </w:rPr>
              <w:tab/>
              <w:t xml:space="preserve">  (</w:t>
            </w:r>
            <w:r w:rsidRPr="00B11BA6">
              <w:rPr>
                <w:rFonts w:ascii="Times New Roman" w:hAnsi="Times New Roman"/>
                <w:i/>
                <w:sz w:val="16"/>
                <w:szCs w:val="16"/>
                <w:lang w:val="fr-FR"/>
              </w:rPr>
              <w:t>préciser)__________</w:t>
            </w:r>
            <w:r w:rsidRPr="00B11BA6">
              <w:rPr>
                <w:rFonts w:ascii="Times New Roman" w:hAnsi="Times New Roman"/>
                <w:sz w:val="16"/>
                <w:szCs w:val="16"/>
                <w:lang w:val="fr-FR"/>
              </w:rPr>
              <w:t>26</w:t>
            </w:r>
          </w:p>
          <w:p w14:paraId="5D508F74" w14:textId="77777777" w:rsidR="00FF0D1F" w:rsidRPr="00B11BA6" w:rsidRDefault="00FF0D1F" w:rsidP="00FF0D1F">
            <w:pPr>
              <w:pStyle w:val="Responsecategs"/>
              <w:tabs>
                <w:tab w:val="clear" w:pos="3942"/>
                <w:tab w:val="left" w:pos="234"/>
                <w:tab w:val="right" w:leader="underscore" w:pos="435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z w:val="4"/>
                <w:szCs w:val="4"/>
                <w:lang w:val="fr-FR"/>
              </w:rPr>
            </w:pPr>
          </w:p>
          <w:p w14:paraId="769C4C6C" w14:textId="77777777" w:rsidR="00FF0D1F" w:rsidRPr="00B11BA6" w:rsidRDefault="00FF0D1F" w:rsidP="00FF0D1F">
            <w:pPr>
              <w:pStyle w:val="Responsecategs"/>
              <w:keepNext/>
              <w:tabs>
                <w:tab w:val="clear" w:pos="3942"/>
                <w:tab w:val="left" w:pos="66"/>
                <w:tab w:val="right" w:leader="dot" w:pos="1560"/>
              </w:tabs>
              <w:ind w:left="0" w:firstLine="0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 xml:space="preserve">  </w:t>
            </w:r>
          </w:p>
          <w:p w14:paraId="652CD207" w14:textId="77777777" w:rsidR="00FF0D1F" w:rsidRPr="00B11BA6" w:rsidRDefault="00FF0D1F" w:rsidP="00FF0D1F">
            <w:pPr>
              <w:pStyle w:val="Responsecategs"/>
              <w:keepNext/>
              <w:tabs>
                <w:tab w:val="clear" w:pos="3942"/>
                <w:tab w:val="left" w:pos="180"/>
                <w:tab w:val="right" w:leader="dot" w:pos="1560"/>
              </w:tabs>
              <w:ind w:left="180" w:firstLine="0"/>
              <w:contextualSpacing/>
              <w:rPr>
                <w:rFonts w:ascii="Times New Roman" w:hAnsi="Times New Roman"/>
                <w:caps/>
                <w:sz w:val="16"/>
                <w:szCs w:val="16"/>
                <w:lang w:val="fr-FR"/>
              </w:rPr>
            </w:pPr>
            <w:r w:rsidRPr="00B11BA6">
              <w:rPr>
                <w:rFonts w:ascii="Times New Roman" w:hAnsi="Times New Roman"/>
                <w:caps/>
                <w:sz w:val="16"/>
                <w:szCs w:val="16"/>
                <w:lang w:val="fr-FR"/>
              </w:rPr>
              <w:t xml:space="preserve">  NSP...............................98</w:t>
            </w:r>
          </w:p>
          <w:p w14:paraId="03824E0F" w14:textId="77777777" w:rsidR="00FF0D1F" w:rsidRPr="00B11BA6" w:rsidRDefault="00FF0D1F" w:rsidP="00FF0D1F">
            <w:pPr>
              <w:rPr>
                <w:lang w:val="fr-FR"/>
              </w:rPr>
            </w:pPr>
          </w:p>
          <w:p w14:paraId="38F93E10" w14:textId="77777777" w:rsidR="00FF0D1F" w:rsidRPr="00B11BA6" w:rsidRDefault="00FF0D1F" w:rsidP="00FF0D1F">
            <w:pPr>
              <w:rPr>
                <w:lang w:val="fr-FR"/>
              </w:rPr>
            </w:pPr>
          </w:p>
        </w:tc>
      </w:tr>
      <w:tr w:rsidR="00F75E87" w:rsidRPr="00B11BA6" w14:paraId="2EE71A08" w14:textId="77777777" w:rsidTr="001871D2">
        <w:trPr>
          <w:cantSplit/>
          <w:trHeight w:val="667"/>
          <w:jc w:val="center"/>
        </w:trPr>
        <w:tc>
          <w:tcPr>
            <w:tcW w:w="1000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56CDD0" w14:textId="77777777" w:rsidR="00F75E87" w:rsidRPr="00B11BA6" w:rsidRDefault="00F75E87" w:rsidP="009226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FG23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Y a-t-il une autre fille ?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</w:tcPr>
          <w:p w14:paraId="0D2262D5" w14:textId="77777777" w:rsidR="00F75E87" w:rsidRPr="00B11BA6" w:rsidRDefault="00F75E87" w:rsidP="003366CA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7B3636AE" w14:textId="77777777" w:rsidR="00F75E87" w:rsidRPr="00B11BA6" w:rsidRDefault="00F75E87" w:rsidP="003366CA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i/>
                <w:caps/>
                <w:lang w:val="fr-FR"/>
              </w:rPr>
            </w:pPr>
            <w:r w:rsidRPr="00B11BA6">
              <w:rPr>
                <w:rFonts w:ascii="Times New Roman" w:hAnsi="Times New Roman"/>
                <w:i/>
                <w:caps/>
                <w:lang w:val="fr-FR"/>
              </w:rPr>
              <w:t>[D2]</w:t>
            </w:r>
          </w:p>
          <w:p w14:paraId="69DC9EFB" w14:textId="77777777" w:rsidR="00F75E87" w:rsidRPr="00B11BA6" w:rsidRDefault="00F75E87" w:rsidP="003366CA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4FCBE111" w14:textId="77777777" w:rsidR="00F75E87" w:rsidRPr="00B11BA6" w:rsidRDefault="00F75E87" w:rsidP="0092265B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i/>
                <w:caps/>
                <w:lang w:val="fr-FR"/>
              </w:rPr>
            </w:pPr>
            <w:r w:rsidRPr="00B11BA6">
              <w:rPr>
                <w:rFonts w:ascii="Times New Roman" w:hAnsi="Times New Roman"/>
                <w:i/>
                <w:caps/>
                <w:lang w:val="fr-FR"/>
              </w:rPr>
              <w:t>FG24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</w:tcPr>
          <w:p w14:paraId="5B8639DE" w14:textId="77777777" w:rsidR="00F75E87" w:rsidRPr="00B11BA6" w:rsidRDefault="00F75E87" w:rsidP="003366CA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4766DAAE" w14:textId="77777777" w:rsidR="00F75E87" w:rsidRPr="00B11BA6" w:rsidRDefault="00F75E87" w:rsidP="003366CA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i/>
                <w:caps/>
                <w:lang w:val="fr-FR"/>
              </w:rPr>
            </w:pPr>
            <w:r w:rsidRPr="00B11BA6">
              <w:rPr>
                <w:rFonts w:ascii="Times New Roman" w:hAnsi="Times New Roman"/>
                <w:i/>
                <w:caps/>
                <w:lang w:val="fr-FR"/>
              </w:rPr>
              <w:t>[D3]</w:t>
            </w:r>
          </w:p>
          <w:p w14:paraId="4FE027AB" w14:textId="77777777" w:rsidR="00F75E87" w:rsidRPr="00B11BA6" w:rsidRDefault="00F75E87" w:rsidP="003366CA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655E9885" w14:textId="77777777" w:rsidR="00F75E87" w:rsidRPr="00B11BA6" w:rsidRDefault="00F75E87" w:rsidP="0092265B">
            <w:pPr>
              <w:pStyle w:val="Responsecategs"/>
              <w:keepNext/>
              <w:tabs>
                <w:tab w:val="clear" w:pos="3942"/>
                <w:tab w:val="right" w:leader="dot" w:pos="1512"/>
              </w:tabs>
              <w:spacing w:line="276" w:lineRule="auto"/>
              <w:ind w:left="0" w:firstLine="0"/>
              <w:contextualSpacing/>
              <w:jc w:val="right"/>
              <w:rPr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i/>
                <w:caps/>
                <w:lang w:val="fr-FR"/>
              </w:rPr>
              <w:t>FG24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</w:tcPr>
          <w:p w14:paraId="790E1881" w14:textId="77777777" w:rsidR="00F75E87" w:rsidRPr="00B11BA6" w:rsidRDefault="00F75E87" w:rsidP="003366CA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2CCF062C" w14:textId="77777777" w:rsidR="00F75E87" w:rsidRPr="00B11BA6" w:rsidRDefault="00F75E87" w:rsidP="003366CA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i/>
                <w:caps/>
                <w:lang w:val="fr-FR"/>
              </w:rPr>
            </w:pPr>
            <w:r w:rsidRPr="00B11BA6">
              <w:rPr>
                <w:rFonts w:ascii="Times New Roman" w:hAnsi="Times New Roman"/>
                <w:i/>
                <w:caps/>
                <w:lang w:val="fr-FR"/>
              </w:rPr>
              <w:t>[D4]</w:t>
            </w:r>
          </w:p>
          <w:p w14:paraId="1D2CA2D3" w14:textId="77777777" w:rsidR="00F75E87" w:rsidRPr="00B11BA6" w:rsidRDefault="00F75E87" w:rsidP="003366CA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546F2E26" w14:textId="77777777" w:rsidR="00F75E87" w:rsidRPr="00B11BA6" w:rsidRDefault="00F75E87" w:rsidP="0092265B">
            <w:pPr>
              <w:pStyle w:val="Responsecategs"/>
              <w:keepNext/>
              <w:tabs>
                <w:tab w:val="clear" w:pos="3942"/>
                <w:tab w:val="right" w:leader="dot" w:pos="1512"/>
              </w:tabs>
              <w:spacing w:line="276" w:lineRule="auto"/>
              <w:ind w:left="0" w:firstLine="0"/>
              <w:contextualSpacing/>
              <w:jc w:val="right"/>
              <w:rPr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i/>
                <w:caps/>
                <w:lang w:val="fr-FR"/>
              </w:rPr>
              <w:t>FG24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</w:tcPr>
          <w:p w14:paraId="484A5C2B" w14:textId="77777777" w:rsidR="00F75E87" w:rsidRPr="00B11BA6" w:rsidRDefault="00F75E87" w:rsidP="003366CA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67BEBAD4" w14:textId="77777777" w:rsidR="00F75E87" w:rsidRPr="00B11BA6" w:rsidRDefault="00F75E87" w:rsidP="003366CA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i/>
                <w:caps/>
                <w:lang w:val="fr-FR"/>
              </w:rPr>
            </w:pPr>
            <w:r w:rsidRPr="00B11BA6">
              <w:rPr>
                <w:rFonts w:ascii="Times New Roman" w:hAnsi="Times New Roman"/>
                <w:i/>
                <w:caps/>
                <w:lang w:val="fr-FR"/>
              </w:rPr>
              <w:t>[D5]</w:t>
            </w:r>
          </w:p>
          <w:p w14:paraId="1B1255B9" w14:textId="77777777" w:rsidR="00F75E87" w:rsidRPr="00B11BA6" w:rsidRDefault="00F75E87" w:rsidP="003366CA">
            <w:pPr>
              <w:pStyle w:val="Responsecategs"/>
              <w:tabs>
                <w:tab w:val="clear" w:pos="3942"/>
                <w:tab w:val="right" w:leader="dot" w:pos="1320"/>
                <w:tab w:val="right" w:pos="154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</w:rPr>
              <w:sym w:font="Wingdings" w:char="F0F8"/>
            </w:r>
          </w:p>
          <w:p w14:paraId="296F539B" w14:textId="77777777" w:rsidR="00F75E87" w:rsidRPr="00B11BA6" w:rsidRDefault="00F75E87" w:rsidP="0092265B">
            <w:pPr>
              <w:pStyle w:val="Responsecategs"/>
              <w:keepNext/>
              <w:tabs>
                <w:tab w:val="clear" w:pos="3942"/>
                <w:tab w:val="right" w:leader="dot" w:pos="1512"/>
              </w:tabs>
              <w:spacing w:line="276" w:lineRule="auto"/>
              <w:ind w:left="0" w:firstLine="0"/>
              <w:contextualSpacing/>
              <w:jc w:val="right"/>
              <w:rPr>
                <w:rFonts w:ascii="Times New Roman" w:hAnsi="Times New Roman"/>
                <w:i/>
                <w:lang w:val="fr-FR"/>
              </w:rPr>
            </w:pPr>
            <w:r w:rsidRPr="00B11BA6">
              <w:rPr>
                <w:rFonts w:ascii="Times New Roman" w:hAnsi="Times New Roman"/>
                <w:i/>
                <w:caps/>
                <w:lang w:val="fr-FR"/>
              </w:rPr>
              <w:t>FG24</w:t>
            </w:r>
          </w:p>
        </w:tc>
      </w:tr>
      <w:tr w:rsidR="00F75E87" w:rsidRPr="00AA50AA" w14:paraId="24AD3AE4" w14:textId="77777777" w:rsidTr="001871D2">
        <w:trPr>
          <w:cantSplit/>
          <w:trHeight w:val="980"/>
          <w:jc w:val="center"/>
        </w:trPr>
        <w:tc>
          <w:tcPr>
            <w:tcW w:w="1000" w:type="pct"/>
            <w:tcBorders>
              <w:top w:val="double" w:sz="4" w:space="0" w:color="auto"/>
              <w:left w:val="nil"/>
              <w:bottom w:val="nil"/>
              <w:right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DE6BA3" w14:textId="77777777" w:rsidR="00F75E87" w:rsidRPr="00B11BA6" w:rsidRDefault="00F75E87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000" w:type="pct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9D43809" w14:textId="77777777" w:rsidR="00F75E87" w:rsidRPr="00B11BA6" w:rsidRDefault="00F75E87" w:rsidP="00CE050A">
            <w:pPr>
              <w:pStyle w:val="Responsecategs"/>
              <w:keepNext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000" w:type="pct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D7699CC" w14:textId="77777777" w:rsidR="00F75E87" w:rsidRPr="00B11BA6" w:rsidRDefault="00F75E87" w:rsidP="00CE050A">
            <w:pPr>
              <w:pStyle w:val="Responsecategs"/>
              <w:keepNext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000" w:type="pct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14:paraId="09F6E980" w14:textId="77777777" w:rsidR="00F75E87" w:rsidRPr="00B11BA6" w:rsidRDefault="00F75E87" w:rsidP="00CE050A">
            <w:pPr>
              <w:pStyle w:val="Responsecategs"/>
              <w:keepNext/>
              <w:tabs>
                <w:tab w:val="clear" w:pos="3942"/>
                <w:tab w:val="right" w:leader="dot" w:pos="1512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</w:tcPr>
          <w:p w14:paraId="6068846D" w14:textId="77777777" w:rsidR="00F75E87" w:rsidRPr="00B11BA6" w:rsidRDefault="00F75E87" w:rsidP="00661854">
            <w:pPr>
              <w:pStyle w:val="1Intvwqst"/>
              <w:tabs>
                <w:tab w:val="right" w:leader="dot" w:pos="1560"/>
              </w:tabs>
              <w:spacing w:line="276" w:lineRule="auto"/>
              <w:ind w:left="0" w:firstLine="0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Cocher ici si un  questionnaire additionnel est utilisé  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Pr="00B11BA6">
              <w:rPr>
                <w:rFonts w:ascii="Times New Roman" w:hAnsi="Times New Roman"/>
                <w:b/>
                <w:smallCaps w:val="0"/>
              </w:rPr>
              <w:sym w:font="Wingdings" w:char="F0A8"/>
            </w:r>
          </w:p>
        </w:tc>
      </w:tr>
    </w:tbl>
    <w:p w14:paraId="24B908E2" w14:textId="77777777" w:rsidR="00540078" w:rsidRPr="00B11BA6" w:rsidRDefault="00540078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1"/>
        <w:gridCol w:w="4585"/>
        <w:gridCol w:w="1213"/>
      </w:tblGrid>
      <w:tr w:rsidR="00540078" w:rsidRPr="00AA50AA" w14:paraId="2EA0057A" w14:textId="77777777" w:rsidTr="00DA526B">
        <w:trPr>
          <w:jc w:val="center"/>
        </w:trPr>
        <w:tc>
          <w:tcPr>
            <w:tcW w:w="2223" w:type="pct"/>
            <w:tcBorders>
              <w:left w:val="doub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9968796" w14:textId="77777777" w:rsidR="00540078" w:rsidRPr="00B11BA6" w:rsidRDefault="00540078" w:rsidP="0092265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FG2</w:t>
            </w:r>
            <w:r w:rsidR="0092265B" w:rsidRPr="00B11BA6">
              <w:rPr>
                <w:rFonts w:ascii="Times New Roman" w:hAnsi="Times New Roman"/>
                <w:b/>
                <w:smallCaps w:val="0"/>
                <w:lang w:val="fr-FR"/>
              </w:rPr>
              <w:t>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77244A" w:rsidRPr="00B11BA6">
              <w:rPr>
                <w:rFonts w:ascii="Times New Roman" w:hAnsi="Times New Roman"/>
                <w:smallCaps w:val="0"/>
                <w:lang w:val="fr-FR"/>
              </w:rPr>
              <w:t>Pensez-vous que cette pratique doit être maintenue ou qu’elle doit disparaître ?</w:t>
            </w:r>
          </w:p>
        </w:tc>
        <w:tc>
          <w:tcPr>
            <w:tcW w:w="2196" w:type="pct"/>
            <w:tcBorders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DC7C41" w14:textId="77777777" w:rsidR="00540078" w:rsidRPr="00B11BA6" w:rsidRDefault="00540078" w:rsidP="0001293A">
            <w:pPr>
              <w:pStyle w:val="Responsecategs"/>
              <w:tabs>
                <w:tab w:val="clear" w:pos="3942"/>
                <w:tab w:val="right" w:leader="dot" w:pos="435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Continu</w:t>
            </w:r>
            <w:r w:rsidR="0077244A" w:rsidRPr="00B11BA6">
              <w:rPr>
                <w:rFonts w:ascii="Times New Roman" w:hAnsi="Times New Roman"/>
                <w:caps/>
                <w:lang w:val="fr-FR"/>
              </w:rPr>
              <w:t>er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7B979FA1" w14:textId="77777777" w:rsidR="00540078" w:rsidRPr="00B11BA6" w:rsidRDefault="0077244A" w:rsidP="0001293A">
            <w:pPr>
              <w:pStyle w:val="Responsecategs"/>
              <w:tabs>
                <w:tab w:val="clear" w:pos="3942"/>
                <w:tab w:val="right" w:leader="dot" w:pos="435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arreter</w:t>
            </w:r>
            <w:r w:rsidR="00540078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02D3D16A" w14:textId="77777777" w:rsidR="00540078" w:rsidRPr="00B11BA6" w:rsidRDefault="0015512F" w:rsidP="0001293A">
            <w:pPr>
              <w:pStyle w:val="Responsecategs"/>
              <w:tabs>
                <w:tab w:val="clear" w:pos="3942"/>
                <w:tab w:val="right" w:leader="dot" w:pos="435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ÇA DEPEND</w:t>
            </w:r>
            <w:r w:rsidR="00540078" w:rsidRPr="00B11BA6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13156E9B" w14:textId="77777777" w:rsidR="00540078" w:rsidRPr="00B11BA6" w:rsidRDefault="003E31CF" w:rsidP="0001293A">
            <w:pPr>
              <w:pStyle w:val="Responsecategs"/>
              <w:tabs>
                <w:tab w:val="clear" w:pos="3942"/>
                <w:tab w:val="right" w:leader="dot" w:pos="4355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540078"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582" w:type="pct"/>
            <w:tcBorders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40F266" w14:textId="77777777" w:rsidR="00540078" w:rsidRPr="00B11BA6" w:rsidRDefault="00540078" w:rsidP="00CE050A">
            <w:pPr>
              <w:pStyle w:val="skipcolumn"/>
              <w:spacing w:line="276" w:lineRule="auto"/>
              <w:ind w:left="144" w:hanging="144"/>
              <w:contextualSpacing/>
              <w:jc w:val="right"/>
              <w:rPr>
                <w:rFonts w:ascii="Times New Roman" w:hAnsi="Times New Roman"/>
                <w:smallCaps w:val="0"/>
                <w:lang w:val="fr-FR"/>
              </w:rPr>
            </w:pPr>
          </w:p>
        </w:tc>
      </w:tr>
    </w:tbl>
    <w:p w14:paraId="4BFEEBAB" w14:textId="77777777" w:rsidR="00540078" w:rsidRPr="00B11BA6" w:rsidRDefault="00540078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0DA3CA81" w14:textId="77777777" w:rsidR="00540078" w:rsidRPr="00B11BA6" w:rsidRDefault="00540078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  <w:r w:rsidRPr="00B11BA6">
        <w:rPr>
          <w:sz w:val="20"/>
          <w:lang w:val="fr-FR"/>
        </w:rPr>
        <w:br w:type="page"/>
      </w:r>
    </w:p>
    <w:p w14:paraId="5F9C5FFF" w14:textId="77777777" w:rsidR="00040AAB" w:rsidRPr="00B11BA6" w:rsidRDefault="00040AAB" w:rsidP="00CE050A">
      <w:pPr>
        <w:spacing w:line="276" w:lineRule="auto"/>
        <w:ind w:left="144" w:hanging="144"/>
        <w:contextualSpacing/>
        <w:rPr>
          <w:smallCaps/>
          <w:sz w:val="20"/>
          <w:lang w:val="fr-FR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7"/>
        <w:gridCol w:w="4535"/>
        <w:gridCol w:w="1157"/>
      </w:tblGrid>
      <w:tr w:rsidR="0083616E" w:rsidRPr="00AA50AA" w14:paraId="7A1A3145" w14:textId="77777777" w:rsidTr="00DA526B">
        <w:trPr>
          <w:cantSplit/>
          <w:jc w:val="center"/>
        </w:trPr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1BAF21" w14:textId="77777777" w:rsidR="0083616E" w:rsidRPr="00B11BA6" w:rsidRDefault="0083616E" w:rsidP="00723949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B11BA6">
              <w:rPr>
                <w:sz w:val="20"/>
                <w:lang w:val="fr-FR"/>
              </w:rPr>
              <w:t xml:space="preserve">ATTITUDES </w:t>
            </w:r>
            <w:r w:rsidR="00D65A3E" w:rsidRPr="00B11BA6">
              <w:rPr>
                <w:sz w:val="20"/>
                <w:lang w:val="fr-FR"/>
              </w:rPr>
              <w:t>vis-à-vis DE</w:t>
            </w:r>
            <w:r w:rsidR="0056033B" w:rsidRPr="00B11BA6">
              <w:rPr>
                <w:sz w:val="20"/>
                <w:lang w:val="fr-FR"/>
              </w:rPr>
              <w:t xml:space="preserve"> </w:t>
            </w:r>
            <w:r w:rsidR="00D65A3E" w:rsidRPr="00B11BA6">
              <w:rPr>
                <w:sz w:val="20"/>
                <w:lang w:val="fr-FR"/>
              </w:rPr>
              <w:t xml:space="preserve">LA VIOLENCE DOMESTIQUE </w:t>
            </w:r>
            <w:r w:rsidRPr="00B11BA6">
              <w:rPr>
                <w:sz w:val="20"/>
                <w:lang w:val="fr-FR"/>
              </w:rPr>
              <w:tab/>
            </w:r>
            <w:r w:rsidR="00723949" w:rsidRPr="00B11BA6">
              <w:rPr>
                <w:sz w:val="20"/>
                <w:lang w:val="fr-FR"/>
              </w:rPr>
              <w:t xml:space="preserve">            DV</w:t>
            </w:r>
          </w:p>
        </w:tc>
      </w:tr>
      <w:tr w:rsidR="00EB364E" w:rsidRPr="00AA50AA" w14:paraId="547D8F47" w14:textId="77777777" w:rsidTr="00DA526B">
        <w:trPr>
          <w:cantSplit/>
          <w:jc w:val="center"/>
        </w:trPr>
        <w:tc>
          <w:tcPr>
            <w:tcW w:w="2274" w:type="pct"/>
            <w:tcBorders>
              <w:left w:val="doub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E10B51" w14:textId="77777777" w:rsidR="00D65A3E" w:rsidRPr="00B11BA6" w:rsidRDefault="00EB364E" w:rsidP="00D65A3E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DV1</w:t>
            </w:r>
            <w:r w:rsidR="00D65A3E" w:rsidRPr="00B11BA6">
              <w:rPr>
                <w:rFonts w:ascii="Times New Roman" w:hAnsi="Times New Roman"/>
                <w:smallCaps w:val="0"/>
                <w:lang w:val="fr-FR"/>
              </w:rPr>
              <w:t>.</w:t>
            </w:r>
            <w:r w:rsidR="0056033B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D65A3E" w:rsidRPr="00B11BA6">
              <w:rPr>
                <w:rFonts w:ascii="Times New Roman" w:hAnsi="Times New Roman"/>
                <w:smallCaps w:val="0"/>
                <w:lang w:val="fr-FR"/>
              </w:rPr>
              <w:t>Parfois un mari est contrarié ou en colère à cause de certaines choses que fait sa femme. A votre avis, est-il justifié qu'un mari frappe ou batte sa femme dans les situations suivantes :</w:t>
            </w:r>
          </w:p>
          <w:p w14:paraId="297C07F5" w14:textId="77777777" w:rsidR="00D65A3E" w:rsidRPr="00B11BA6" w:rsidRDefault="00D65A3E" w:rsidP="00D65A3E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</w:p>
          <w:p w14:paraId="1649FA34" w14:textId="77777777" w:rsidR="00D65A3E" w:rsidRPr="00B11BA6" w:rsidRDefault="00D65A3E" w:rsidP="00D65A3E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[A]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Si elle sort sans le lui dire ?</w:t>
            </w:r>
          </w:p>
          <w:p w14:paraId="2F105936" w14:textId="77777777" w:rsidR="00D65A3E" w:rsidRPr="00B11BA6" w:rsidRDefault="00D65A3E" w:rsidP="00D65A3E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</w:p>
          <w:p w14:paraId="213B2890" w14:textId="77777777" w:rsidR="00D65A3E" w:rsidRPr="00B11BA6" w:rsidRDefault="00D65A3E" w:rsidP="00D65A3E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[B]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Si elle néglige les enfants ?</w:t>
            </w:r>
          </w:p>
          <w:p w14:paraId="758FDBC6" w14:textId="77777777" w:rsidR="00D65A3E" w:rsidRPr="00B11BA6" w:rsidRDefault="00D65A3E" w:rsidP="00D65A3E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</w:p>
          <w:p w14:paraId="2AEF355D" w14:textId="77777777" w:rsidR="00D65A3E" w:rsidRPr="00B11BA6" w:rsidRDefault="00D65A3E" w:rsidP="00D65A3E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[C]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Si elle se dispute avec lui ?</w:t>
            </w:r>
          </w:p>
          <w:p w14:paraId="35DF0322" w14:textId="77777777" w:rsidR="00D65A3E" w:rsidRPr="00B11BA6" w:rsidRDefault="00D65A3E" w:rsidP="00D65A3E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</w:p>
          <w:p w14:paraId="4787FABB" w14:textId="77777777" w:rsidR="00D65A3E" w:rsidRPr="00B11BA6" w:rsidRDefault="00D65A3E" w:rsidP="00D65A3E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[D]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Si elle refuse d'avoir des rapports sexuels avec lui ?</w:t>
            </w:r>
          </w:p>
          <w:p w14:paraId="46AAA76F" w14:textId="77777777" w:rsidR="00D65A3E" w:rsidRPr="00B11BA6" w:rsidRDefault="00D65A3E" w:rsidP="00D65A3E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</w:p>
          <w:p w14:paraId="1BE61C73" w14:textId="77777777" w:rsidR="00D65A3E" w:rsidRPr="00B11BA6" w:rsidRDefault="00D65A3E" w:rsidP="00D65A3E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[E]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Si elle brûle la nourriture ?</w:t>
            </w:r>
          </w:p>
          <w:p w14:paraId="65DE3A6C" w14:textId="77777777" w:rsidR="00EB364E" w:rsidRPr="00B11BA6" w:rsidRDefault="00EB364E" w:rsidP="00D65A3E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</w:p>
        </w:tc>
        <w:tc>
          <w:tcPr>
            <w:tcW w:w="2172" w:type="pct"/>
            <w:tcBorders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74287D" w14:textId="77777777" w:rsidR="00EB364E" w:rsidRPr="00B11BA6" w:rsidRDefault="00EB364E" w:rsidP="00CE050A">
            <w:pPr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1842026D" w14:textId="77777777" w:rsidR="0083616E" w:rsidRPr="00B11BA6" w:rsidRDefault="0083616E" w:rsidP="00CE050A">
            <w:pPr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3763E039" w14:textId="77777777" w:rsidR="00EB364E" w:rsidRPr="00B11BA6" w:rsidRDefault="00EB364E" w:rsidP="00CE050A">
            <w:pPr>
              <w:tabs>
                <w:tab w:val="center" w:pos="2880"/>
                <w:tab w:val="center" w:pos="3413"/>
                <w:tab w:val="center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11BA6">
              <w:rPr>
                <w:caps/>
                <w:sz w:val="20"/>
                <w:lang w:val="fr-FR"/>
              </w:rPr>
              <w:tab/>
            </w:r>
            <w:r w:rsidR="0083616E" w:rsidRPr="00B11BA6">
              <w:rPr>
                <w:caps/>
                <w:sz w:val="20"/>
                <w:lang w:val="fr-FR"/>
              </w:rPr>
              <w:tab/>
            </w:r>
            <w:r w:rsidR="003E31CF" w:rsidRPr="00B11BA6">
              <w:rPr>
                <w:caps/>
                <w:sz w:val="20"/>
                <w:lang w:val="fr-FR"/>
              </w:rPr>
              <w:t>Oui</w:t>
            </w:r>
            <w:r w:rsidRPr="00B11BA6">
              <w:rPr>
                <w:caps/>
                <w:sz w:val="20"/>
                <w:lang w:val="fr-FR"/>
              </w:rPr>
              <w:tab/>
            </w:r>
            <w:r w:rsidR="003E31CF" w:rsidRPr="00B11BA6">
              <w:rPr>
                <w:caps/>
                <w:sz w:val="20"/>
                <w:lang w:val="fr-FR"/>
              </w:rPr>
              <w:t>Non</w:t>
            </w:r>
            <w:r w:rsidRPr="00B11BA6">
              <w:rPr>
                <w:caps/>
                <w:sz w:val="20"/>
                <w:lang w:val="fr-FR"/>
              </w:rPr>
              <w:tab/>
            </w:r>
            <w:r w:rsidR="003E31CF" w:rsidRPr="00B11BA6">
              <w:rPr>
                <w:caps/>
                <w:sz w:val="20"/>
                <w:lang w:val="fr-FR"/>
              </w:rPr>
              <w:t>NSP</w:t>
            </w:r>
          </w:p>
          <w:p w14:paraId="0D9DAF45" w14:textId="77777777" w:rsidR="00D65A3E" w:rsidRPr="00B11BA6" w:rsidRDefault="00D65A3E" w:rsidP="00CE050A">
            <w:pPr>
              <w:tabs>
                <w:tab w:val="center" w:leader="dot" w:pos="2880"/>
                <w:tab w:val="center" w:pos="3413"/>
                <w:tab w:val="center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7559A542" w14:textId="77777777" w:rsidR="00EB364E" w:rsidRPr="00B11BA6" w:rsidRDefault="00D65A3E" w:rsidP="00CE050A">
            <w:pPr>
              <w:tabs>
                <w:tab w:val="center" w:leader="dot" w:pos="2880"/>
                <w:tab w:val="center" w:pos="3413"/>
                <w:tab w:val="center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11BA6">
              <w:rPr>
                <w:caps/>
                <w:sz w:val="20"/>
                <w:lang w:val="fr-FR"/>
              </w:rPr>
              <w:t xml:space="preserve">Sort sans lui dire </w:t>
            </w:r>
            <w:r w:rsidR="00EB364E" w:rsidRPr="00B11BA6">
              <w:rPr>
                <w:caps/>
                <w:sz w:val="20"/>
                <w:lang w:val="fr-FR"/>
              </w:rPr>
              <w:tab/>
              <w:t>1</w:t>
            </w:r>
            <w:r w:rsidR="00EB364E" w:rsidRPr="00B11BA6">
              <w:rPr>
                <w:caps/>
                <w:sz w:val="20"/>
                <w:lang w:val="fr-FR"/>
              </w:rPr>
              <w:tab/>
              <w:t>2</w:t>
            </w:r>
            <w:r w:rsidR="00EB364E" w:rsidRPr="00B11BA6">
              <w:rPr>
                <w:caps/>
                <w:sz w:val="20"/>
                <w:lang w:val="fr-FR"/>
              </w:rPr>
              <w:tab/>
              <w:t>8</w:t>
            </w:r>
          </w:p>
          <w:p w14:paraId="0B25C1DA" w14:textId="77777777" w:rsidR="00B75F97" w:rsidRPr="00B11BA6" w:rsidRDefault="00B75F97" w:rsidP="00CE050A">
            <w:pPr>
              <w:tabs>
                <w:tab w:val="center" w:leader="dot" w:pos="2880"/>
                <w:tab w:val="center" w:pos="3413"/>
                <w:tab w:val="center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428A78D3" w14:textId="77777777" w:rsidR="00EB364E" w:rsidRPr="00B11BA6" w:rsidRDefault="00EB364E" w:rsidP="00CE050A">
            <w:pPr>
              <w:tabs>
                <w:tab w:val="center" w:leader="dot" w:pos="2880"/>
                <w:tab w:val="center" w:pos="3413"/>
                <w:tab w:val="center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11BA6">
              <w:rPr>
                <w:caps/>
                <w:sz w:val="20"/>
                <w:lang w:val="fr-FR"/>
              </w:rPr>
              <w:t>Negl</w:t>
            </w:r>
            <w:r w:rsidR="00D65A3E" w:rsidRPr="00B11BA6">
              <w:rPr>
                <w:caps/>
                <w:sz w:val="20"/>
                <w:lang w:val="fr-FR"/>
              </w:rPr>
              <w:t>ige les enfants</w:t>
            </w:r>
            <w:r w:rsidRPr="00B11BA6">
              <w:rPr>
                <w:caps/>
                <w:sz w:val="20"/>
                <w:lang w:val="fr-FR"/>
              </w:rPr>
              <w:tab/>
              <w:t>1</w:t>
            </w:r>
            <w:r w:rsidRPr="00B11BA6">
              <w:rPr>
                <w:caps/>
                <w:sz w:val="20"/>
                <w:lang w:val="fr-FR"/>
              </w:rPr>
              <w:tab/>
              <w:t>2</w:t>
            </w:r>
            <w:r w:rsidRPr="00B11BA6">
              <w:rPr>
                <w:caps/>
                <w:sz w:val="20"/>
                <w:lang w:val="fr-FR"/>
              </w:rPr>
              <w:tab/>
              <w:t>8</w:t>
            </w:r>
          </w:p>
          <w:p w14:paraId="554A0C12" w14:textId="77777777" w:rsidR="00EB364E" w:rsidRPr="00B11BA6" w:rsidRDefault="00EB364E" w:rsidP="00CE050A">
            <w:pPr>
              <w:tabs>
                <w:tab w:val="center" w:leader="dot" w:pos="2880"/>
                <w:tab w:val="center" w:pos="3413"/>
                <w:tab w:val="center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14BDEB14" w14:textId="77777777" w:rsidR="00EB364E" w:rsidRPr="00B11BA6" w:rsidRDefault="00D65A3E" w:rsidP="00CE050A">
            <w:pPr>
              <w:tabs>
                <w:tab w:val="center" w:leader="dot" w:pos="2880"/>
                <w:tab w:val="center" w:pos="3413"/>
                <w:tab w:val="center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11BA6">
              <w:rPr>
                <w:caps/>
                <w:sz w:val="20"/>
                <w:lang w:val="fr-FR"/>
              </w:rPr>
              <w:t>se dispute avec lui</w:t>
            </w:r>
            <w:r w:rsidR="00EB364E" w:rsidRPr="00B11BA6">
              <w:rPr>
                <w:caps/>
                <w:sz w:val="20"/>
                <w:lang w:val="fr-FR"/>
              </w:rPr>
              <w:tab/>
              <w:t>1</w:t>
            </w:r>
            <w:r w:rsidR="00EB364E" w:rsidRPr="00B11BA6">
              <w:rPr>
                <w:caps/>
                <w:sz w:val="20"/>
                <w:lang w:val="fr-FR"/>
              </w:rPr>
              <w:tab/>
              <w:t>2</w:t>
            </w:r>
            <w:r w:rsidR="00EB364E" w:rsidRPr="00B11BA6">
              <w:rPr>
                <w:caps/>
                <w:sz w:val="20"/>
                <w:lang w:val="fr-FR"/>
              </w:rPr>
              <w:tab/>
              <w:t>8</w:t>
            </w:r>
          </w:p>
          <w:p w14:paraId="54F01E41" w14:textId="77777777" w:rsidR="00EB364E" w:rsidRPr="00B11BA6" w:rsidRDefault="00EB364E" w:rsidP="00CE050A">
            <w:pPr>
              <w:tabs>
                <w:tab w:val="center" w:leader="dot" w:pos="2880"/>
                <w:tab w:val="center" w:pos="3413"/>
                <w:tab w:val="center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1AC5821A" w14:textId="77777777" w:rsidR="00EB364E" w:rsidRPr="00B11BA6" w:rsidRDefault="00EB364E" w:rsidP="00CE050A">
            <w:pPr>
              <w:tabs>
                <w:tab w:val="center" w:leader="dot" w:pos="2880"/>
                <w:tab w:val="center" w:pos="3413"/>
                <w:tab w:val="center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11BA6">
              <w:rPr>
                <w:caps/>
                <w:sz w:val="20"/>
                <w:lang w:val="fr-FR"/>
              </w:rPr>
              <w:t>Refuse</w:t>
            </w:r>
            <w:r w:rsidR="00D65A3E" w:rsidRPr="00B11BA6">
              <w:rPr>
                <w:caps/>
                <w:sz w:val="20"/>
                <w:lang w:val="fr-FR"/>
              </w:rPr>
              <w:t xml:space="preserve"> rapport sexuel</w:t>
            </w:r>
            <w:r w:rsidRPr="00B11BA6">
              <w:rPr>
                <w:caps/>
                <w:sz w:val="20"/>
                <w:lang w:val="fr-FR"/>
              </w:rPr>
              <w:tab/>
              <w:t>1</w:t>
            </w:r>
            <w:r w:rsidRPr="00B11BA6">
              <w:rPr>
                <w:caps/>
                <w:sz w:val="20"/>
                <w:lang w:val="fr-FR"/>
              </w:rPr>
              <w:tab/>
              <w:t>2</w:t>
            </w:r>
            <w:r w:rsidRPr="00B11BA6">
              <w:rPr>
                <w:caps/>
                <w:sz w:val="20"/>
                <w:lang w:val="fr-FR"/>
              </w:rPr>
              <w:tab/>
              <w:t>8</w:t>
            </w:r>
          </w:p>
          <w:p w14:paraId="261CD4CC" w14:textId="77777777" w:rsidR="00B75F97" w:rsidRPr="00B11BA6" w:rsidRDefault="00B75F97" w:rsidP="00CE050A">
            <w:pPr>
              <w:tabs>
                <w:tab w:val="center" w:leader="dot" w:pos="2880"/>
                <w:tab w:val="center" w:pos="3413"/>
                <w:tab w:val="center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3B1C562C" w14:textId="77777777" w:rsidR="00EB364E" w:rsidRPr="00B11BA6" w:rsidRDefault="00EB364E" w:rsidP="00D65A3E">
            <w:pPr>
              <w:tabs>
                <w:tab w:val="center" w:leader="dot" w:pos="2880"/>
                <w:tab w:val="center" w:pos="3413"/>
                <w:tab w:val="center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B11BA6">
              <w:rPr>
                <w:caps/>
                <w:sz w:val="20"/>
                <w:lang w:val="fr-FR"/>
              </w:rPr>
              <w:t>B</w:t>
            </w:r>
            <w:r w:rsidR="00D65A3E" w:rsidRPr="00B11BA6">
              <w:rPr>
                <w:caps/>
                <w:sz w:val="20"/>
                <w:lang w:val="fr-FR"/>
              </w:rPr>
              <w:t>rule la nourriture</w:t>
            </w:r>
            <w:r w:rsidRPr="00B11BA6">
              <w:rPr>
                <w:caps/>
                <w:sz w:val="20"/>
                <w:lang w:val="fr-FR"/>
              </w:rPr>
              <w:tab/>
              <w:t>1</w:t>
            </w:r>
            <w:r w:rsidRPr="00B11BA6">
              <w:rPr>
                <w:caps/>
                <w:sz w:val="20"/>
                <w:lang w:val="fr-FR"/>
              </w:rPr>
              <w:tab/>
              <w:t>2</w:t>
            </w:r>
            <w:r w:rsidRPr="00B11BA6">
              <w:rPr>
                <w:caps/>
                <w:sz w:val="20"/>
                <w:lang w:val="fr-FR"/>
              </w:rPr>
              <w:tab/>
              <w:t>8</w:t>
            </w:r>
          </w:p>
        </w:tc>
        <w:tc>
          <w:tcPr>
            <w:tcW w:w="555" w:type="pct"/>
            <w:tcBorders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22BB70" w14:textId="77777777" w:rsidR="00EB364E" w:rsidRPr="00B11BA6" w:rsidRDefault="00EB364E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</w:tbl>
    <w:p w14:paraId="6FEE7D98" w14:textId="77777777" w:rsidR="00EB364E" w:rsidRPr="00B11BA6" w:rsidRDefault="00EB364E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2B551227" w14:textId="77777777" w:rsidR="00EB364E" w:rsidRPr="00B11BA6" w:rsidRDefault="00EB364E" w:rsidP="00CE050A">
      <w:pPr>
        <w:spacing w:line="276" w:lineRule="auto"/>
        <w:ind w:left="144" w:hanging="144"/>
        <w:contextualSpacing/>
        <w:rPr>
          <w:smallCaps/>
          <w:sz w:val="20"/>
          <w:lang w:val="fr-FR"/>
        </w:rPr>
      </w:pPr>
      <w:r w:rsidRPr="00B11BA6">
        <w:rPr>
          <w:sz w:val="20"/>
          <w:lang w:val="fr-FR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02"/>
        <w:gridCol w:w="418"/>
        <w:gridCol w:w="4004"/>
        <w:gridCol w:w="1215"/>
      </w:tblGrid>
      <w:tr w:rsidR="00AF16A9" w:rsidRPr="00B11BA6" w14:paraId="6F8765D4" w14:textId="77777777" w:rsidTr="00DA526B">
        <w:trPr>
          <w:cantSplit/>
          <w:jc w:val="center"/>
        </w:trPr>
        <w:tc>
          <w:tcPr>
            <w:tcW w:w="2500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A6253A" w14:textId="77777777" w:rsidR="00AF16A9" w:rsidRPr="00B11BA6" w:rsidRDefault="00AF16A9" w:rsidP="00FF3510">
            <w:pPr>
              <w:pStyle w:val="modulename"/>
              <w:pageBreakBefore/>
              <w:tabs>
                <w:tab w:val="right" w:pos="9540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B11BA6">
              <w:rPr>
                <w:b w:val="0"/>
                <w:sz w:val="20"/>
                <w:lang w:val="fr-FR"/>
              </w:rPr>
              <w:lastRenderedPageBreak/>
              <w:br w:type="page"/>
            </w:r>
            <w:r w:rsidRPr="00B11BA6">
              <w:rPr>
                <w:sz w:val="20"/>
              </w:rPr>
              <w:t>Mari</w:t>
            </w:r>
            <w:r w:rsidR="00FF3510" w:rsidRPr="00B11BA6">
              <w:rPr>
                <w:sz w:val="20"/>
              </w:rPr>
              <w:t>a</w:t>
            </w:r>
            <w:r w:rsidR="003E31CF" w:rsidRPr="00B11BA6">
              <w:rPr>
                <w:sz w:val="20"/>
              </w:rPr>
              <w:t>ge</w:t>
            </w:r>
            <w:r w:rsidRPr="00B11BA6">
              <w:rPr>
                <w:sz w:val="20"/>
              </w:rPr>
              <w:t>/UNION</w:t>
            </w:r>
          </w:p>
        </w:tc>
        <w:tc>
          <w:tcPr>
            <w:tcW w:w="2500" w:type="pct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000000"/>
          </w:tcPr>
          <w:p w14:paraId="75EF11B6" w14:textId="77777777" w:rsidR="00AF16A9" w:rsidRPr="00B11BA6" w:rsidRDefault="00AF16A9" w:rsidP="00CE050A">
            <w:pPr>
              <w:pStyle w:val="modulename"/>
              <w:pageBreakBefore/>
              <w:tabs>
                <w:tab w:val="right" w:pos="9540"/>
              </w:tabs>
              <w:spacing w:line="276" w:lineRule="auto"/>
              <w:ind w:left="144" w:hanging="144"/>
              <w:contextualSpacing/>
              <w:jc w:val="right"/>
              <w:rPr>
                <w:sz w:val="20"/>
              </w:rPr>
            </w:pPr>
            <w:r w:rsidRPr="00B11BA6">
              <w:rPr>
                <w:sz w:val="20"/>
              </w:rPr>
              <w:t>MA</w:t>
            </w:r>
          </w:p>
        </w:tc>
      </w:tr>
      <w:tr w:rsidR="00AF16A9" w:rsidRPr="00B11BA6" w14:paraId="40103AED" w14:textId="77777777" w:rsidTr="00AA6499">
        <w:trPr>
          <w:cantSplit/>
          <w:jc w:val="center"/>
        </w:trPr>
        <w:tc>
          <w:tcPr>
            <w:tcW w:w="2300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5A79D1" w14:textId="77777777" w:rsidR="00AF16A9" w:rsidRPr="00B11BA6" w:rsidRDefault="00AF16A9" w:rsidP="0052537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MA1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 xml:space="preserve">Êtes-vous actuellement mariée ou vivez-vous actuellement avec </w:t>
            </w:r>
            <w:r w:rsidR="0052537A" w:rsidRPr="00B11BA6">
              <w:rPr>
                <w:rFonts w:ascii="Times New Roman" w:hAnsi="Times New Roman"/>
                <w:smallCaps w:val="0"/>
                <w:lang w:val="fr-FR"/>
              </w:rPr>
              <w:t xml:space="preserve">quelqu’un 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>comme si vous étiez mariée ?</w:t>
            </w:r>
          </w:p>
        </w:tc>
        <w:tc>
          <w:tcPr>
            <w:tcW w:w="2118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000DE3" w14:textId="77777777" w:rsidR="00AF16A9" w:rsidRPr="00B11BA6" w:rsidRDefault="003E31CF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FF3510" w:rsidRPr="00B11BA6">
              <w:rPr>
                <w:rFonts w:ascii="Times New Roman" w:hAnsi="Times New Roman"/>
                <w:caps/>
                <w:lang w:val="fr-FR"/>
              </w:rPr>
              <w:t xml:space="preserve">mariee actuellement 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57217177" w14:textId="77777777" w:rsidR="00AF16A9" w:rsidRPr="00B11BA6" w:rsidRDefault="003E31CF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FF3510" w:rsidRPr="00B11BA6">
              <w:rPr>
                <w:rFonts w:ascii="Times New Roman" w:hAnsi="Times New Roman"/>
                <w:caps/>
                <w:lang w:val="fr-FR"/>
              </w:rPr>
              <w:t xml:space="preserve">vit actuellement avec un partenaire 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390ABE52" w14:textId="77777777" w:rsidR="00AF16A9" w:rsidRPr="00B11BA6" w:rsidRDefault="003E31CF" w:rsidP="00FF3510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AF16A9" w:rsidRPr="00B11BA6">
              <w:rPr>
                <w:rFonts w:ascii="Times New Roman" w:hAnsi="Times New Roman"/>
                <w:caps/>
              </w:rPr>
              <w:t xml:space="preserve">, </w:t>
            </w:r>
            <w:r w:rsidR="004478C8" w:rsidRPr="00B11BA6">
              <w:rPr>
                <w:rFonts w:ascii="Times New Roman" w:hAnsi="Times New Roman"/>
                <w:caps/>
              </w:rPr>
              <w:t>Pas</w:t>
            </w:r>
            <w:r w:rsidR="009455FA" w:rsidRPr="00B11BA6">
              <w:rPr>
                <w:rFonts w:ascii="Times New Roman" w:hAnsi="Times New Roman"/>
                <w:caps/>
              </w:rPr>
              <w:t xml:space="preserve"> </w:t>
            </w:r>
            <w:r w:rsidR="00FF3510" w:rsidRPr="00B11BA6">
              <w:rPr>
                <w:rFonts w:ascii="Times New Roman" w:hAnsi="Times New Roman"/>
                <w:caps/>
              </w:rPr>
              <w:t>e</w:t>
            </w:r>
            <w:r w:rsidR="00AF16A9" w:rsidRPr="00B11BA6">
              <w:rPr>
                <w:rFonts w:ascii="Times New Roman" w:hAnsi="Times New Roman"/>
                <w:caps/>
              </w:rPr>
              <w:t>n union</w:t>
            </w:r>
            <w:r w:rsidR="00AF16A9" w:rsidRPr="00B11BA6">
              <w:rPr>
                <w:rFonts w:ascii="Times New Roman" w:hAnsi="Times New Roman"/>
                <w:caps/>
              </w:rPr>
              <w:tab/>
              <w:t>3</w:t>
            </w:r>
          </w:p>
        </w:tc>
        <w:tc>
          <w:tcPr>
            <w:tcW w:w="582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342355" w14:textId="77777777" w:rsidR="00AF16A9" w:rsidRPr="00B11BA6" w:rsidRDefault="00AF16A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</w:rPr>
            </w:pPr>
          </w:p>
          <w:p w14:paraId="273C6206" w14:textId="77777777" w:rsidR="00AF16A9" w:rsidRPr="00B11BA6" w:rsidRDefault="00AF16A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</w:rPr>
            </w:pPr>
          </w:p>
          <w:p w14:paraId="52895A9E" w14:textId="77777777" w:rsidR="009455FA" w:rsidRPr="00B11BA6" w:rsidRDefault="009455FA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</w:rPr>
            </w:pPr>
          </w:p>
          <w:p w14:paraId="7A664273" w14:textId="77777777" w:rsidR="00AF16A9" w:rsidRPr="00B11BA6" w:rsidRDefault="00AF16A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</w:rPr>
            </w:pPr>
            <w:r w:rsidRPr="00B11BA6">
              <w:rPr>
                <w:rFonts w:ascii="Times New Roman" w:hAnsi="Times New Roman"/>
                <w:caps/>
                <w:smallCaps w:val="0"/>
              </w:rPr>
              <w:t>3</w:t>
            </w:r>
            <w:r w:rsidRPr="00B11BA6">
              <w:rPr>
                <w:rFonts w:ascii="Times New Roman" w:hAnsi="Times New Roman"/>
                <w:i/>
                <w:caps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caps/>
                <w:smallCaps w:val="0"/>
              </w:rPr>
              <w:t>MA5</w:t>
            </w:r>
          </w:p>
        </w:tc>
      </w:tr>
      <w:tr w:rsidR="00AF16A9" w:rsidRPr="00B11BA6" w14:paraId="281454F1" w14:textId="77777777" w:rsidTr="00AA6499">
        <w:trPr>
          <w:cantSplit/>
          <w:jc w:val="center"/>
        </w:trPr>
        <w:tc>
          <w:tcPr>
            <w:tcW w:w="2300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B16765" w14:textId="77777777" w:rsidR="00FF3510" w:rsidRPr="00B11BA6" w:rsidRDefault="00AF16A9" w:rsidP="00FF3510">
            <w:pPr>
              <w:pStyle w:val="1Intvwqst"/>
              <w:widowControl w:val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MA2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>Quel âge a votre mari/partenaire ?</w:t>
            </w:r>
          </w:p>
          <w:p w14:paraId="35D86A9A" w14:textId="77777777" w:rsidR="00FF3510" w:rsidRPr="00B11BA6" w:rsidRDefault="00FF3510" w:rsidP="00FF3510">
            <w:pPr>
              <w:pStyle w:val="1Intvwqst"/>
              <w:widowControl w:val="0"/>
              <w:rPr>
                <w:rFonts w:ascii="Times New Roman" w:hAnsi="Times New Roman"/>
                <w:smallCaps w:val="0"/>
                <w:lang w:val="fr-FR"/>
              </w:rPr>
            </w:pPr>
          </w:p>
          <w:p w14:paraId="4A7E78C7" w14:textId="77777777" w:rsidR="00FF3510" w:rsidRPr="00B11BA6" w:rsidRDefault="00FF3510" w:rsidP="00FF3510">
            <w:pPr>
              <w:pStyle w:val="1Intvwqst"/>
              <w:widowControl w:val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Insister : Q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uel âge </w:t>
            </w:r>
            <w:r w:rsidR="00423E58" w:rsidRPr="00B11BA6">
              <w:rPr>
                <w:rFonts w:ascii="Times New Roman" w:hAnsi="Times New Roman"/>
                <w:smallCaps w:val="0"/>
                <w:lang w:val="fr-FR"/>
              </w:rPr>
              <w:t xml:space="preserve">votre mari/partenaire </w:t>
            </w:r>
            <w:r w:rsidR="006F71C4" w:rsidRPr="00B11BA6">
              <w:rPr>
                <w:rFonts w:ascii="Times New Roman" w:hAnsi="Times New Roman"/>
                <w:smallCaps w:val="0"/>
                <w:lang w:val="fr-FR"/>
              </w:rPr>
              <w:t>a-t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-il</w:t>
            </w:r>
            <w:r w:rsidR="009455FA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eu à son dernier anniversaire ?</w:t>
            </w:r>
          </w:p>
          <w:p w14:paraId="70EC342B" w14:textId="77777777" w:rsidR="00AF16A9" w:rsidRPr="00B11BA6" w:rsidRDefault="00AF16A9" w:rsidP="002C2D9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  <w:tc>
          <w:tcPr>
            <w:tcW w:w="2118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9A5992" w14:textId="77777777" w:rsidR="00AF16A9" w:rsidRPr="00B11BA6" w:rsidRDefault="00AF16A9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C6B0AEF" w14:textId="77777777" w:rsidR="00AF16A9" w:rsidRPr="00B11BA6" w:rsidRDefault="00FF3510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A</w:t>
            </w:r>
            <w:r w:rsidR="003E31CF" w:rsidRPr="00B11BA6">
              <w:rPr>
                <w:rFonts w:ascii="Times New Roman" w:hAnsi="Times New Roman"/>
                <w:caps/>
              </w:rPr>
              <w:t>ge</w:t>
            </w:r>
            <w:r w:rsidR="009455FA" w:rsidRPr="00B11BA6">
              <w:rPr>
                <w:rFonts w:ascii="Times New Roman" w:hAnsi="Times New Roman"/>
                <w:caps/>
              </w:rPr>
              <w:t xml:space="preserve"> </w:t>
            </w:r>
            <w:r w:rsidR="006F71C4" w:rsidRPr="00B11BA6">
              <w:rPr>
                <w:rFonts w:ascii="Times New Roman" w:hAnsi="Times New Roman"/>
                <w:caps/>
              </w:rPr>
              <w:t>en</w:t>
            </w:r>
            <w:r w:rsidR="009455FA" w:rsidRPr="00B11BA6">
              <w:rPr>
                <w:rFonts w:ascii="Times New Roman" w:hAnsi="Times New Roman"/>
                <w:caps/>
              </w:rPr>
              <w:t xml:space="preserve"> </w:t>
            </w:r>
            <w:r w:rsidR="003E31CF" w:rsidRPr="00B11BA6">
              <w:rPr>
                <w:rFonts w:ascii="Times New Roman" w:hAnsi="Times New Roman"/>
                <w:caps/>
              </w:rPr>
              <w:t>Année</w:t>
            </w:r>
            <w:r w:rsidR="00AF16A9" w:rsidRPr="00B11BA6">
              <w:rPr>
                <w:rFonts w:ascii="Times New Roman" w:hAnsi="Times New Roman"/>
                <w:caps/>
              </w:rPr>
              <w:t>s</w:t>
            </w:r>
            <w:r w:rsidR="00AF16A9" w:rsidRPr="00B11BA6">
              <w:rPr>
                <w:rFonts w:ascii="Times New Roman" w:hAnsi="Times New Roman"/>
                <w:caps/>
              </w:rPr>
              <w:tab/>
              <w:t>__ __</w:t>
            </w:r>
          </w:p>
          <w:p w14:paraId="218F44F3" w14:textId="77777777" w:rsidR="00AF16A9" w:rsidRPr="00B11BA6" w:rsidRDefault="00AF16A9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1054D4C1" w14:textId="77777777" w:rsidR="00AF16A9" w:rsidRPr="00B11BA6" w:rsidRDefault="003E31CF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AF16A9" w:rsidRPr="00B11BA6">
              <w:rPr>
                <w:rFonts w:ascii="Times New Roman" w:hAnsi="Times New Roman"/>
                <w:caps/>
              </w:rPr>
              <w:tab/>
              <w:t>98</w:t>
            </w:r>
          </w:p>
        </w:tc>
        <w:tc>
          <w:tcPr>
            <w:tcW w:w="582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72A59D" w14:textId="77777777" w:rsidR="00AF16A9" w:rsidRPr="00B11BA6" w:rsidRDefault="00AF16A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46484609" w14:textId="77777777" w:rsidR="00AF16A9" w:rsidRPr="00B11BA6" w:rsidRDefault="00AF16A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5DB3A47B" w14:textId="77777777" w:rsidR="00972B17" w:rsidRPr="00B11BA6" w:rsidRDefault="00972B17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4FB9DB06" w14:textId="77777777" w:rsidR="00AF16A9" w:rsidRPr="00B11BA6" w:rsidRDefault="00AF16A9" w:rsidP="002C2D92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520D8B" w:rsidRPr="00B11BA6" w14:paraId="6156709C" w14:textId="77777777" w:rsidTr="00AA6499">
        <w:trPr>
          <w:cantSplit/>
          <w:jc w:val="center"/>
        </w:trPr>
        <w:tc>
          <w:tcPr>
            <w:tcW w:w="2300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0B5A46" w14:textId="77777777" w:rsidR="00520D8B" w:rsidRPr="00B11BA6" w:rsidRDefault="00520D8B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MA3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 xml:space="preserve">En plus de vous-même, est-ce que votre mari/ partenaire a d'autres épouses/ femmes ou </w:t>
            </w:r>
            <w:proofErr w:type="spellStart"/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>vit-il</w:t>
            </w:r>
            <w:proofErr w:type="spellEnd"/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 xml:space="preserve"> avec d’autres femmes comme s’il</w:t>
            </w:r>
            <w:r w:rsidR="0095652B" w:rsidRPr="00B11BA6">
              <w:rPr>
                <w:rFonts w:ascii="Times New Roman" w:hAnsi="Times New Roman"/>
                <w:smallCaps w:val="0"/>
                <w:lang w:val="fr-FR"/>
              </w:rPr>
              <w:t>s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 xml:space="preserve"> étai</w:t>
            </w:r>
            <w:r w:rsidR="0095652B" w:rsidRPr="00B11BA6">
              <w:rPr>
                <w:rFonts w:ascii="Times New Roman" w:hAnsi="Times New Roman"/>
                <w:smallCaps w:val="0"/>
                <w:lang w:val="fr-FR"/>
              </w:rPr>
              <w:t>en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>t marié</w:t>
            </w:r>
            <w:r w:rsidR="0095652B" w:rsidRPr="00B11BA6">
              <w:rPr>
                <w:rFonts w:ascii="Times New Roman" w:hAnsi="Times New Roman"/>
                <w:smallCaps w:val="0"/>
                <w:lang w:val="fr-FR"/>
              </w:rPr>
              <w:t>s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> 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118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192F629" w14:textId="77777777" w:rsidR="00520D8B" w:rsidRPr="00B11BA6" w:rsidRDefault="003E31CF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520D8B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5DFA6EB7" w14:textId="77777777" w:rsidR="00520D8B" w:rsidRPr="00B11BA6" w:rsidRDefault="003E31CF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520D8B"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6B764AEE" w14:textId="77777777" w:rsidR="000E55E2" w:rsidRPr="00B11BA6" w:rsidRDefault="000E55E2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</w:tc>
        <w:tc>
          <w:tcPr>
            <w:tcW w:w="582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256E3E" w14:textId="77777777" w:rsidR="00520D8B" w:rsidRPr="00B11BA6" w:rsidRDefault="00520D8B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1B031C03" w14:textId="77777777" w:rsidR="00520D8B" w:rsidRPr="00B11BA6" w:rsidRDefault="00520D8B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MA7</w:t>
            </w:r>
          </w:p>
        </w:tc>
      </w:tr>
      <w:tr w:rsidR="00520D8B" w:rsidRPr="00B11BA6" w14:paraId="39CF1588" w14:textId="77777777" w:rsidTr="00AA6499">
        <w:trPr>
          <w:cantSplit/>
          <w:jc w:val="center"/>
        </w:trPr>
        <w:tc>
          <w:tcPr>
            <w:tcW w:w="2300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2B027D" w14:textId="77777777" w:rsidR="009455FA" w:rsidRPr="00B11BA6" w:rsidRDefault="009455FA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290B4BE1" w14:textId="77777777" w:rsidR="00520D8B" w:rsidRPr="00B11BA6" w:rsidRDefault="00520D8B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MA4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>Combien d'autres femmes ou partenaires a-t-il ?</w:t>
            </w:r>
          </w:p>
        </w:tc>
        <w:tc>
          <w:tcPr>
            <w:tcW w:w="2118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6AC1BE" w14:textId="77777777" w:rsidR="00520D8B" w:rsidRPr="00B11BA6" w:rsidRDefault="00520D8B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6797690B" w14:textId="77777777" w:rsidR="00520D8B" w:rsidRPr="00B11BA6" w:rsidRDefault="0041566B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Nombre</w:t>
            </w:r>
            <w:r w:rsidR="00520D8B" w:rsidRPr="00B11BA6">
              <w:rPr>
                <w:rFonts w:ascii="Times New Roman" w:hAnsi="Times New Roman"/>
                <w:caps/>
              </w:rPr>
              <w:tab/>
              <w:t>__ __</w:t>
            </w:r>
          </w:p>
          <w:p w14:paraId="36A5AEBA" w14:textId="77777777" w:rsidR="00520D8B" w:rsidRPr="00B11BA6" w:rsidRDefault="00520D8B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D2CE659" w14:textId="77777777" w:rsidR="00520D8B" w:rsidRPr="00B11BA6" w:rsidRDefault="003E31CF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520D8B" w:rsidRPr="00B11BA6">
              <w:rPr>
                <w:rFonts w:ascii="Times New Roman" w:hAnsi="Times New Roman"/>
                <w:caps/>
              </w:rPr>
              <w:tab/>
              <w:t>98</w:t>
            </w:r>
          </w:p>
        </w:tc>
        <w:tc>
          <w:tcPr>
            <w:tcW w:w="582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E8D9078" w14:textId="77777777" w:rsidR="00520D8B" w:rsidRPr="00B11BA6" w:rsidRDefault="00520D8B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67EBFE8B" w14:textId="77777777" w:rsidR="00520D8B" w:rsidRPr="00B11BA6" w:rsidRDefault="00520D8B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MA7</w:t>
            </w:r>
          </w:p>
          <w:p w14:paraId="6391081D" w14:textId="77777777" w:rsidR="00520D8B" w:rsidRPr="00B11BA6" w:rsidRDefault="00520D8B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4DF136C5" w14:textId="77777777" w:rsidR="00520D8B" w:rsidRPr="00B11BA6" w:rsidRDefault="00520D8B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98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MA7</w:t>
            </w:r>
          </w:p>
        </w:tc>
      </w:tr>
      <w:tr w:rsidR="00520D8B" w:rsidRPr="00B11BA6" w14:paraId="4508EDBB" w14:textId="77777777" w:rsidTr="00AA6499">
        <w:trPr>
          <w:cantSplit/>
          <w:jc w:val="center"/>
        </w:trPr>
        <w:tc>
          <w:tcPr>
            <w:tcW w:w="2300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79E6CF" w14:textId="77777777" w:rsidR="00520D8B" w:rsidRPr="00B11BA6" w:rsidRDefault="00520D8B" w:rsidP="0052537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MA5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 xml:space="preserve">Avez-vous déjà été mariée ou avez-vous déjà vécu avec </w:t>
            </w:r>
            <w:r w:rsidR="0052537A" w:rsidRPr="00B11BA6">
              <w:rPr>
                <w:rFonts w:ascii="Times New Roman" w:hAnsi="Times New Roman"/>
                <w:smallCaps w:val="0"/>
                <w:lang w:val="fr-FR"/>
              </w:rPr>
              <w:t xml:space="preserve">quelqu’un 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>comme si vous étiez mariée ?</w:t>
            </w:r>
          </w:p>
        </w:tc>
        <w:tc>
          <w:tcPr>
            <w:tcW w:w="2118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987C53" w14:textId="5149F91B" w:rsidR="00520D8B" w:rsidRPr="00B11BA6" w:rsidRDefault="003E31CF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520D8B" w:rsidRPr="00B11BA6">
              <w:rPr>
                <w:rFonts w:ascii="Times New Roman" w:hAnsi="Times New Roman"/>
                <w:caps/>
                <w:lang w:val="fr-FR"/>
              </w:rPr>
              <w:t xml:space="preserve">, </w:t>
            </w:r>
            <w:del w:id="3" w:author="INSEED-MICS6" w:date="2017-06-29T15:49:00Z">
              <w:r w:rsidR="00D3580F" w:rsidDel="00D3580F">
                <w:rPr>
                  <w:rFonts w:ascii="Times New Roman" w:hAnsi="Times New Roman"/>
                  <w:caps/>
                  <w:lang w:val="fr-FR"/>
                </w:rPr>
                <w:delText>Formellement mariee</w:delText>
              </w:r>
            </w:del>
            <w:ins w:id="4" w:author="INSEED-MICS6" w:date="2017-06-29T15:49:00Z">
              <w:r w:rsidR="00D3580F">
                <w:rPr>
                  <w:rFonts w:ascii="Times New Roman" w:hAnsi="Times New Roman"/>
                  <w:caps/>
                  <w:lang w:val="fr-FR"/>
                </w:rPr>
                <w:t xml:space="preserve"> </w:t>
              </w:r>
              <w:r w:rsidR="00D3580F">
                <w:rPr>
                  <w:rFonts w:ascii="Times New Roman" w:hAnsi="Times New Roman"/>
                  <w:caps/>
                  <w:lang w:val="fr-FR"/>
                </w:rPr>
                <w:t>a été mariee</w:t>
              </w:r>
            </w:ins>
            <w:r w:rsidR="00520D8B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0FE64FED" w14:textId="77777777" w:rsidR="00520D8B" w:rsidRPr="00B11BA6" w:rsidRDefault="003E31CF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520D8B" w:rsidRPr="00B11BA6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FF3510" w:rsidRPr="00B11BA6">
              <w:rPr>
                <w:rFonts w:ascii="Times New Roman" w:hAnsi="Times New Roman"/>
                <w:caps/>
                <w:lang w:val="fr-FR"/>
              </w:rPr>
              <w:t xml:space="preserve">a vecu en union </w:t>
            </w:r>
            <w:r w:rsidR="00520D8B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1194ED6D" w14:textId="77777777" w:rsidR="00520D8B" w:rsidRPr="00B11BA6" w:rsidRDefault="003E31CF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520D8B" w:rsidRPr="00B11BA6">
              <w:rPr>
                <w:rFonts w:ascii="Times New Roman" w:hAnsi="Times New Roman"/>
                <w:caps/>
              </w:rPr>
              <w:tab/>
              <w:t>3</w:t>
            </w:r>
          </w:p>
        </w:tc>
        <w:tc>
          <w:tcPr>
            <w:tcW w:w="582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65162A" w14:textId="77777777" w:rsidR="00520D8B" w:rsidRPr="00B11BA6" w:rsidRDefault="00520D8B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560FF923" w14:textId="77777777" w:rsidR="00520D8B" w:rsidRPr="00B11BA6" w:rsidRDefault="00520D8B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3DD5902D" w14:textId="77777777" w:rsidR="00520D8B" w:rsidRPr="00B11BA6" w:rsidRDefault="00520D8B" w:rsidP="006F71C4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3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="006F71C4" w:rsidRPr="00B11BA6">
              <w:rPr>
                <w:rFonts w:ascii="Times New Roman" w:hAnsi="Times New Roman"/>
                <w:i/>
                <w:smallCaps w:val="0"/>
              </w:rPr>
              <w:t>Fin</w:t>
            </w:r>
          </w:p>
        </w:tc>
      </w:tr>
      <w:tr w:rsidR="00520D8B" w:rsidRPr="00B11BA6" w14:paraId="59B93CCC" w14:textId="77777777" w:rsidTr="00AA6499">
        <w:trPr>
          <w:cantSplit/>
          <w:jc w:val="center"/>
        </w:trPr>
        <w:tc>
          <w:tcPr>
            <w:tcW w:w="2300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95018B" w14:textId="77777777" w:rsidR="00520D8B" w:rsidRPr="00B11BA6" w:rsidRDefault="00520D8B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MA6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>Quelle est votre situation matrimoniale actuelle : êtes-vous veuve, divorcée ou séparée ?</w:t>
            </w:r>
          </w:p>
        </w:tc>
        <w:tc>
          <w:tcPr>
            <w:tcW w:w="2118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68E679" w14:textId="77777777" w:rsidR="00520D8B" w:rsidRPr="00B11BA6" w:rsidRDefault="00FF3510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veuve</w:t>
            </w:r>
            <w:r w:rsidR="00520D8B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385E738C" w14:textId="77777777" w:rsidR="00520D8B" w:rsidRPr="00B11BA6" w:rsidRDefault="00520D8B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Divorce</w:t>
            </w:r>
            <w:r w:rsidR="00FF3510" w:rsidRPr="00B11BA6">
              <w:rPr>
                <w:rFonts w:ascii="Times New Roman" w:hAnsi="Times New Roman"/>
                <w:caps/>
              </w:rPr>
              <w:t>e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1A838632" w14:textId="77777777" w:rsidR="00520D8B" w:rsidRPr="00B11BA6" w:rsidRDefault="00520D8B" w:rsidP="00FF3510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Separ</w:t>
            </w:r>
            <w:r w:rsidR="00FF3510" w:rsidRPr="00B11BA6">
              <w:rPr>
                <w:rFonts w:ascii="Times New Roman" w:hAnsi="Times New Roman"/>
                <w:caps/>
              </w:rPr>
              <w:t>ee</w:t>
            </w:r>
            <w:r w:rsidRPr="00B11BA6">
              <w:rPr>
                <w:rFonts w:ascii="Times New Roman" w:hAnsi="Times New Roman"/>
                <w:caps/>
              </w:rPr>
              <w:tab/>
              <w:t>3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BFF8D1" w14:textId="77777777" w:rsidR="00520D8B" w:rsidRPr="00B11BA6" w:rsidRDefault="00520D8B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520D8B" w:rsidRPr="00B11BA6" w14:paraId="24441806" w14:textId="77777777" w:rsidTr="00AA6499">
        <w:trPr>
          <w:cantSplit/>
          <w:jc w:val="center"/>
        </w:trPr>
        <w:tc>
          <w:tcPr>
            <w:tcW w:w="2300" w:type="pct"/>
            <w:tcBorders>
              <w:lef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5E33E7" w14:textId="77777777" w:rsidR="00520D8B" w:rsidRPr="00B11BA6" w:rsidRDefault="00520D8B" w:rsidP="0052537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MA7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 xml:space="preserve">Avez-vous été mariée ou avez-vous vécu avec </w:t>
            </w:r>
            <w:r w:rsidR="0052537A" w:rsidRPr="00B11BA6">
              <w:rPr>
                <w:rFonts w:ascii="Times New Roman" w:hAnsi="Times New Roman"/>
                <w:smallCaps w:val="0"/>
                <w:lang w:val="fr-FR"/>
              </w:rPr>
              <w:t>quelqu’un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 xml:space="preserve"> une fois ou plus d'une fois ?</w:t>
            </w:r>
          </w:p>
        </w:tc>
        <w:tc>
          <w:tcPr>
            <w:tcW w:w="2118" w:type="pct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F9FDEE" w14:textId="77777777" w:rsidR="00520D8B" w:rsidRPr="00B11BA6" w:rsidRDefault="00272535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Seulement</w:t>
            </w:r>
            <w:r w:rsidR="000D24F7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FF3510" w:rsidRPr="00B11BA6">
              <w:rPr>
                <w:rFonts w:ascii="Times New Roman" w:hAnsi="Times New Roman"/>
                <w:caps/>
                <w:lang w:val="fr-FR"/>
              </w:rPr>
              <w:t xml:space="preserve">une fois </w:t>
            </w:r>
            <w:r w:rsidR="00520D8B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2B8F8B93" w14:textId="77777777" w:rsidR="00520D8B" w:rsidRPr="00B11BA6" w:rsidRDefault="00FF3510" w:rsidP="00FF3510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plus d’une fois </w:t>
            </w:r>
            <w:r w:rsidR="00520D8B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582" w:type="pct"/>
            <w:tcBorders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EA4066" w14:textId="77777777" w:rsidR="00520D8B" w:rsidRPr="00B11BA6" w:rsidRDefault="00520D8B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MA8A</w:t>
            </w:r>
          </w:p>
          <w:p w14:paraId="01B5532A" w14:textId="77777777" w:rsidR="00520D8B" w:rsidRPr="00B11BA6" w:rsidRDefault="00520D8B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MA8B</w:t>
            </w:r>
          </w:p>
        </w:tc>
      </w:tr>
      <w:tr w:rsidR="00520D8B" w:rsidRPr="00AA50AA" w14:paraId="3984968E" w14:textId="77777777" w:rsidTr="00AA6499">
        <w:trPr>
          <w:cantSplit/>
          <w:jc w:val="center"/>
        </w:trPr>
        <w:tc>
          <w:tcPr>
            <w:tcW w:w="2300" w:type="pct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5A66A3" w14:textId="77777777" w:rsidR="00FF3510" w:rsidRPr="00B11BA6" w:rsidRDefault="00520D8B" w:rsidP="00FF3510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MA8A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52537A" w:rsidRPr="00B11BA6">
              <w:rPr>
                <w:rFonts w:ascii="Times New Roman" w:hAnsi="Times New Roman"/>
                <w:smallCaps w:val="0"/>
                <w:lang w:val="fr-FR"/>
              </w:rPr>
              <w:t xml:space="preserve">En quel mois et en quelle année êtes-vous entrée en union </w:t>
            </w:r>
            <w:r w:rsidR="00104F97" w:rsidRPr="00B11BA6">
              <w:rPr>
                <w:rFonts w:ascii="Times New Roman" w:hAnsi="Times New Roman"/>
                <w:smallCaps w:val="0"/>
                <w:lang w:val="fr-FR"/>
              </w:rPr>
              <w:t xml:space="preserve">avec votre </w:t>
            </w:r>
            <w:r w:rsidR="0052537A" w:rsidRPr="00B11BA6">
              <w:rPr>
                <w:rFonts w:ascii="Times New Roman" w:hAnsi="Times New Roman"/>
                <w:smallCaps w:val="0"/>
                <w:lang w:val="fr-FR"/>
              </w:rPr>
              <w:t>mari</w:t>
            </w:r>
            <w:r w:rsidR="00104F97" w:rsidRPr="00B11BA6">
              <w:rPr>
                <w:rFonts w:ascii="Times New Roman" w:hAnsi="Times New Roman"/>
                <w:smallCaps w:val="0"/>
                <w:lang w:val="fr-FR"/>
              </w:rPr>
              <w:t>/</w:t>
            </w:r>
            <w:r w:rsidR="000D24F7" w:rsidRPr="00B11BA6">
              <w:rPr>
                <w:rFonts w:ascii="Times New Roman" w:hAnsi="Times New Roman"/>
                <w:smallCaps w:val="0"/>
                <w:lang w:val="fr-FR"/>
              </w:rPr>
              <w:t>partenaire</w:t>
            </w:r>
            <w:r w:rsidR="0052537A"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1E205E7F" w14:textId="77777777" w:rsidR="00520D8B" w:rsidRPr="00B11BA6" w:rsidRDefault="00520D8B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5AD5FB76" w14:textId="77777777" w:rsidR="00FF3510" w:rsidRPr="00B11BA6" w:rsidRDefault="00520D8B" w:rsidP="00FF3510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MA8B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104F97" w:rsidRPr="00B11BA6">
              <w:rPr>
                <w:rFonts w:ascii="Times New Roman" w:hAnsi="Times New Roman"/>
                <w:smallCaps w:val="0"/>
                <w:lang w:val="fr-FR"/>
              </w:rPr>
              <w:t>En quel mois et en quelle année êtes-vous entr</w:t>
            </w:r>
            <w:r w:rsidR="000D24F7" w:rsidRPr="00B11BA6">
              <w:rPr>
                <w:rFonts w:ascii="Times New Roman" w:hAnsi="Times New Roman"/>
                <w:smallCaps w:val="0"/>
                <w:lang w:val="fr-FR"/>
              </w:rPr>
              <w:t xml:space="preserve">ée en union avec votre premier </w:t>
            </w:r>
            <w:r w:rsidR="00104F97" w:rsidRPr="00B11BA6">
              <w:rPr>
                <w:rFonts w:ascii="Times New Roman" w:hAnsi="Times New Roman"/>
                <w:smallCaps w:val="0"/>
                <w:lang w:val="fr-FR"/>
              </w:rPr>
              <w:t>mari/partenaire</w:t>
            </w:r>
            <w:r w:rsidR="008729E1" w:rsidRPr="00B11BA6">
              <w:rPr>
                <w:rFonts w:ascii="Times New Roman" w:hAnsi="Times New Roman"/>
                <w:smallCaps w:val="0"/>
                <w:lang w:val="fr-FR"/>
              </w:rPr>
              <w:t xml:space="preserve"> pour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 xml:space="preserve"> la première fois?</w:t>
            </w:r>
          </w:p>
          <w:p w14:paraId="5E1CC917" w14:textId="77777777" w:rsidR="00520D8B" w:rsidRPr="00B11BA6" w:rsidRDefault="00520D8B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  <w:tc>
          <w:tcPr>
            <w:tcW w:w="2118" w:type="pct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15B4E6D" w14:textId="77777777" w:rsidR="00520D8B" w:rsidRPr="00B11BA6" w:rsidRDefault="00520D8B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Date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 xml:space="preserve"> d</w:t>
            </w:r>
            <w:r w:rsidR="006F71C4" w:rsidRPr="00B11BA6">
              <w:rPr>
                <w:rFonts w:ascii="Times New Roman" w:hAnsi="Times New Roman"/>
                <w:caps/>
                <w:lang w:val="fr-FR"/>
              </w:rPr>
              <w:t>u</w:t>
            </w:r>
            <w:r w:rsidR="009455FA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caps/>
                <w:lang w:val="fr-FR"/>
              </w:rPr>
              <w:t>(</w:t>
            </w:r>
            <w:r w:rsidR="006F71C4" w:rsidRPr="00B11BA6">
              <w:rPr>
                <w:rFonts w:ascii="Times New Roman" w:hAnsi="Times New Roman"/>
                <w:caps/>
                <w:lang w:val="fr-FR"/>
              </w:rPr>
              <w:t>premier) ma</w:t>
            </w:r>
            <w:r w:rsidRPr="00B11BA6">
              <w:rPr>
                <w:rFonts w:ascii="Times New Roman" w:hAnsi="Times New Roman"/>
                <w:caps/>
                <w:lang w:val="fr-FR"/>
              </w:rPr>
              <w:t>ri</w:t>
            </w:r>
            <w:r w:rsidR="0007492C" w:rsidRPr="00B11BA6">
              <w:rPr>
                <w:rFonts w:ascii="Times New Roman" w:hAnsi="Times New Roman"/>
                <w:caps/>
                <w:lang w:val="fr-FR"/>
              </w:rPr>
              <w:t>a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ge</w:t>
            </w:r>
          </w:p>
          <w:p w14:paraId="76DC619E" w14:textId="77777777" w:rsidR="00520D8B" w:rsidRPr="00B11BA6" w:rsidRDefault="00520D8B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Mois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7F99E92C" w14:textId="77777777" w:rsidR="00520D8B" w:rsidRPr="00AA50AA" w:rsidRDefault="002C2D92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3E31CF" w:rsidRPr="00AA50AA">
              <w:rPr>
                <w:rFonts w:ascii="Times New Roman" w:hAnsi="Times New Roman"/>
                <w:caps/>
                <w:lang w:val="fr-FR"/>
              </w:rPr>
              <w:t>NSP</w:t>
            </w:r>
            <w:r w:rsidR="009455FA" w:rsidRPr="00AA50AA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3E31CF" w:rsidRPr="00AA50AA">
              <w:rPr>
                <w:rFonts w:ascii="Times New Roman" w:hAnsi="Times New Roman"/>
                <w:caps/>
                <w:lang w:val="fr-FR"/>
              </w:rPr>
              <w:t>Mois</w:t>
            </w:r>
            <w:r w:rsidR="00520D8B" w:rsidRPr="00AA50AA">
              <w:rPr>
                <w:rFonts w:ascii="Times New Roman" w:hAnsi="Times New Roman"/>
                <w:caps/>
                <w:lang w:val="fr-FR"/>
              </w:rPr>
              <w:tab/>
              <w:t>98</w:t>
            </w:r>
          </w:p>
          <w:p w14:paraId="4E934A13" w14:textId="77777777" w:rsidR="00520D8B" w:rsidRPr="00AA50AA" w:rsidRDefault="00520D8B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38D95F2" w14:textId="77777777" w:rsidR="00520D8B" w:rsidRPr="00AA50AA" w:rsidRDefault="00520D8B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AA50AA">
              <w:rPr>
                <w:rFonts w:ascii="Times New Roman" w:hAnsi="Times New Roman"/>
                <w:caps/>
                <w:lang w:val="fr-FR"/>
              </w:rPr>
              <w:tab/>
            </w:r>
            <w:r w:rsidR="003E31CF" w:rsidRPr="00AA50AA">
              <w:rPr>
                <w:rFonts w:ascii="Times New Roman" w:hAnsi="Times New Roman"/>
                <w:caps/>
                <w:lang w:val="fr-FR"/>
              </w:rPr>
              <w:t>Année</w:t>
            </w:r>
            <w:r w:rsidRPr="00AA50AA">
              <w:rPr>
                <w:rFonts w:ascii="Times New Roman" w:hAnsi="Times New Roman"/>
                <w:caps/>
                <w:lang w:val="fr-FR"/>
              </w:rPr>
              <w:tab/>
              <w:t>__ __ __ __</w:t>
            </w:r>
          </w:p>
          <w:p w14:paraId="69BE0CA0" w14:textId="77777777" w:rsidR="00520D8B" w:rsidRPr="00AA50AA" w:rsidRDefault="00520D8B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AA50AA">
              <w:rPr>
                <w:rFonts w:ascii="Times New Roman" w:hAnsi="Times New Roman"/>
                <w:caps/>
                <w:lang w:val="fr-FR"/>
              </w:rPr>
              <w:tab/>
            </w:r>
            <w:r w:rsidR="003E31CF" w:rsidRPr="00AA50AA">
              <w:rPr>
                <w:rFonts w:ascii="Times New Roman" w:hAnsi="Times New Roman"/>
                <w:caps/>
                <w:lang w:val="fr-FR"/>
              </w:rPr>
              <w:t>NSP</w:t>
            </w:r>
            <w:r w:rsidR="00E42E19" w:rsidRPr="00AA50AA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3E31CF" w:rsidRPr="00AA50AA">
              <w:rPr>
                <w:rFonts w:ascii="Times New Roman" w:hAnsi="Times New Roman"/>
                <w:caps/>
                <w:lang w:val="fr-FR"/>
              </w:rPr>
              <w:t>Année</w:t>
            </w:r>
            <w:r w:rsidRPr="00AA50AA">
              <w:rPr>
                <w:rFonts w:ascii="Times New Roman" w:hAnsi="Times New Roman"/>
                <w:caps/>
                <w:lang w:val="fr-FR"/>
              </w:rPr>
              <w:tab/>
              <w:t>9998</w:t>
            </w:r>
          </w:p>
        </w:tc>
        <w:tc>
          <w:tcPr>
            <w:tcW w:w="582" w:type="pct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F73A4E" w14:textId="77777777" w:rsidR="00520D8B" w:rsidRPr="00AA50AA" w:rsidRDefault="00520D8B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F97670" w:rsidRPr="00B11BA6" w14:paraId="6740D6D1" w14:textId="77777777" w:rsidTr="00AA6499">
        <w:trPr>
          <w:cantSplit/>
          <w:jc w:val="center"/>
        </w:trPr>
        <w:tc>
          <w:tcPr>
            <w:tcW w:w="23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90A5B8" w14:textId="77777777" w:rsidR="00F97670" w:rsidRPr="00B11BA6" w:rsidRDefault="00F97670" w:rsidP="00EF37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MA9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</w:t>
            </w:r>
            <w:r w:rsidR="00EF372E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Vérifier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MA8A/B: ‘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NSP</w:t>
            </w:r>
            <w:r w:rsidR="00E42E19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ANNÉE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’ </w:t>
            </w:r>
            <w:r w:rsidR="00EF372E"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enregistré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?</w:t>
            </w:r>
          </w:p>
        </w:tc>
        <w:tc>
          <w:tcPr>
            <w:tcW w:w="211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E325F67" w14:textId="77777777" w:rsidR="00F97670" w:rsidRPr="00B11BA6" w:rsidRDefault="003E31CF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972B17" w:rsidRPr="00B11BA6">
              <w:rPr>
                <w:rFonts w:ascii="Times New Roman" w:hAnsi="Times New Roman"/>
                <w:caps/>
                <w:lang w:val="fr-FR"/>
              </w:rPr>
              <w:t>, MA8A/B=9998</w:t>
            </w:r>
            <w:r w:rsidR="00F97670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6D82F145" w14:textId="77777777" w:rsidR="00F97670" w:rsidRPr="00B11BA6" w:rsidRDefault="003E31CF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972B17" w:rsidRPr="00B11BA6">
              <w:rPr>
                <w:rFonts w:ascii="Times New Roman" w:hAnsi="Times New Roman"/>
                <w:caps/>
                <w:lang w:val="fr-FR"/>
              </w:rPr>
              <w:t>, Ma8a/b≠9998</w:t>
            </w:r>
            <w:r w:rsidR="00F97670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36ED1D6" w14:textId="77777777" w:rsidR="00F97670" w:rsidRPr="00B11BA6" w:rsidRDefault="00F97670" w:rsidP="001C43A0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5D74DCA0" w14:textId="77777777" w:rsidR="00F97670" w:rsidRPr="00B11BA6" w:rsidRDefault="00F97670" w:rsidP="00FF3510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FF3510" w:rsidRPr="00B11BA6">
              <w:rPr>
                <w:rFonts w:ascii="Times New Roman" w:hAnsi="Times New Roman"/>
                <w:i/>
                <w:smallCaps w:val="0"/>
              </w:rPr>
              <w:t xml:space="preserve">Fin </w:t>
            </w:r>
          </w:p>
        </w:tc>
      </w:tr>
      <w:tr w:rsidR="00F97670" w:rsidRPr="00B11BA6" w14:paraId="102A667B" w14:textId="77777777" w:rsidTr="00AA6499">
        <w:trPr>
          <w:cantSplit/>
          <w:jc w:val="center"/>
        </w:trPr>
        <w:tc>
          <w:tcPr>
            <w:tcW w:w="23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7DF0F5" w14:textId="77777777" w:rsidR="00F97670" w:rsidRPr="00B11BA6" w:rsidRDefault="00F97670" w:rsidP="008A773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MA</w:t>
            </w:r>
            <w:r w:rsidR="008A7732" w:rsidRPr="00B11BA6">
              <w:rPr>
                <w:rFonts w:ascii="Times New Roman" w:hAnsi="Times New Roman"/>
                <w:b/>
                <w:smallCaps w:val="0"/>
                <w:lang w:val="fr-FR"/>
              </w:rPr>
              <w:t>10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</w:t>
            </w:r>
            <w:r w:rsidR="00EF372E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Vérifier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MA7: </w:t>
            </w:r>
            <w:r w:rsidR="00FF3510" w:rsidRPr="00B11BA6">
              <w:rPr>
                <w:rFonts w:ascii="Times New Roman" w:hAnsi="Times New Roman"/>
                <w:i/>
                <w:smallCaps w:val="0"/>
                <w:lang w:val="fr-FR"/>
              </w:rPr>
              <w:t>En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union </w:t>
            </w:r>
            <w:r w:rsidR="00272535" w:rsidRPr="00B11BA6">
              <w:rPr>
                <w:rFonts w:ascii="Times New Roman" w:hAnsi="Times New Roman"/>
                <w:i/>
                <w:smallCaps w:val="0"/>
                <w:lang w:val="fr-FR"/>
              </w:rPr>
              <w:t>seulement</w:t>
            </w:r>
            <w:r w:rsidR="00E42E19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FF3510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une fois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?</w:t>
            </w:r>
          </w:p>
        </w:tc>
        <w:tc>
          <w:tcPr>
            <w:tcW w:w="211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91C976" w14:textId="77777777" w:rsidR="00F97670" w:rsidRPr="00B11BA6" w:rsidRDefault="003E31CF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8A7732" w:rsidRPr="00B11BA6">
              <w:rPr>
                <w:rFonts w:ascii="Times New Roman" w:hAnsi="Times New Roman"/>
                <w:caps/>
              </w:rPr>
              <w:t>, MA7=1</w:t>
            </w:r>
            <w:r w:rsidR="00F97670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2AEA8145" w14:textId="77777777" w:rsidR="00F97670" w:rsidRPr="00B11BA6" w:rsidRDefault="003E31CF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8A7732" w:rsidRPr="00B11BA6">
              <w:rPr>
                <w:rFonts w:ascii="Times New Roman" w:hAnsi="Times New Roman"/>
                <w:caps/>
              </w:rPr>
              <w:t>, Ma7=2</w:t>
            </w:r>
            <w:r w:rsidR="00F97670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6DFFE6" w14:textId="77777777" w:rsidR="00F97670" w:rsidRPr="00B11BA6" w:rsidRDefault="00F97670" w:rsidP="00F97670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MA</w:t>
            </w:r>
            <w:r w:rsidR="00972B17" w:rsidRPr="00B11BA6">
              <w:rPr>
                <w:rFonts w:ascii="Times New Roman" w:hAnsi="Times New Roman"/>
                <w:i/>
              </w:rPr>
              <w:t>11</w:t>
            </w:r>
            <w:r w:rsidRPr="00B11BA6">
              <w:rPr>
                <w:rFonts w:ascii="Times New Roman" w:hAnsi="Times New Roman"/>
                <w:i/>
              </w:rPr>
              <w:t>A</w:t>
            </w:r>
          </w:p>
          <w:p w14:paraId="73FEC722" w14:textId="77777777" w:rsidR="00F97670" w:rsidRPr="00B11BA6" w:rsidRDefault="00F97670" w:rsidP="00972B17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MA</w:t>
            </w:r>
            <w:r w:rsidR="00972B17" w:rsidRPr="00B11BA6">
              <w:rPr>
                <w:rFonts w:ascii="Times New Roman" w:hAnsi="Times New Roman"/>
                <w:i/>
              </w:rPr>
              <w:t>11</w:t>
            </w:r>
            <w:r w:rsidRPr="00B11BA6">
              <w:rPr>
                <w:rFonts w:ascii="Times New Roman" w:hAnsi="Times New Roman"/>
                <w:i/>
              </w:rPr>
              <w:t>B</w:t>
            </w:r>
          </w:p>
        </w:tc>
      </w:tr>
      <w:tr w:rsidR="00520D8B" w:rsidRPr="00B11BA6" w14:paraId="08A63902" w14:textId="77777777" w:rsidTr="00AA6499">
        <w:trPr>
          <w:cantSplit/>
          <w:jc w:val="center"/>
        </w:trPr>
        <w:tc>
          <w:tcPr>
            <w:tcW w:w="2300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AA36C1" w14:textId="77777777" w:rsidR="00F97670" w:rsidRPr="00B11BA6" w:rsidRDefault="00F97670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MA</w:t>
            </w:r>
            <w:r w:rsidR="008A7732" w:rsidRPr="00B11BA6">
              <w:rPr>
                <w:rFonts w:ascii="Times New Roman" w:hAnsi="Times New Roman"/>
                <w:b/>
                <w:smallCaps w:val="0"/>
                <w:lang w:val="fr-FR"/>
              </w:rPr>
              <w:t>11</w:t>
            </w: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A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>Quel âge aviez-vous lorsque vous avez commencé à vivre avec votre mari/partenaire</w:t>
            </w:r>
            <w:r w:rsidR="00F42191" w:rsidRPr="00B11BA6">
              <w:rPr>
                <w:rFonts w:ascii="Times New Roman" w:hAnsi="Times New Roman"/>
                <w:smallCaps w:val="0"/>
                <w:lang w:val="fr-FR"/>
              </w:rPr>
              <w:t> ?</w:t>
            </w:r>
          </w:p>
          <w:p w14:paraId="2E035B30" w14:textId="77777777" w:rsidR="00F97670" w:rsidRPr="00B11BA6" w:rsidRDefault="00F97670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  <w:p w14:paraId="51CE0871" w14:textId="77777777" w:rsidR="00520D8B" w:rsidRPr="00B11BA6" w:rsidRDefault="00520D8B" w:rsidP="008A773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MA</w:t>
            </w:r>
            <w:r w:rsidR="008A7732" w:rsidRPr="00B11BA6">
              <w:rPr>
                <w:rFonts w:ascii="Times New Roman" w:hAnsi="Times New Roman"/>
                <w:b/>
                <w:smallCaps w:val="0"/>
                <w:lang w:val="fr-FR"/>
              </w:rPr>
              <w:t>11</w:t>
            </w:r>
            <w:r w:rsidR="00F97670" w:rsidRPr="00B11BA6">
              <w:rPr>
                <w:rFonts w:ascii="Times New Roman" w:hAnsi="Times New Roman"/>
                <w:b/>
                <w:smallCaps w:val="0"/>
                <w:lang w:val="fr-FR"/>
              </w:rPr>
              <w:t>B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 xml:space="preserve">Quel âge aviez-vous lorsque vous avez commencé à vivre avec votre </w:t>
            </w:r>
            <w:r w:rsidR="00FF3510" w:rsidRPr="00B11BA6">
              <w:rPr>
                <w:rFonts w:ascii="Times New Roman" w:hAnsi="Times New Roman"/>
                <w:smallCaps w:val="0"/>
                <w:u w:val="single"/>
                <w:lang w:val="fr-FR"/>
              </w:rPr>
              <w:t xml:space="preserve">premier 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>mari/partenaire</w:t>
            </w:r>
            <w:r w:rsidR="006F71C4" w:rsidRPr="00B11BA6">
              <w:rPr>
                <w:rFonts w:ascii="Times New Roman" w:hAnsi="Times New Roman"/>
                <w:smallCaps w:val="0"/>
                <w:lang w:val="fr-FR"/>
              </w:rPr>
              <w:t> ?</w:t>
            </w:r>
          </w:p>
        </w:tc>
        <w:tc>
          <w:tcPr>
            <w:tcW w:w="2118" w:type="pct"/>
            <w:gridSpan w:val="2"/>
            <w:tcBorders>
              <w:top w:val="sing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826C63E" w14:textId="77777777" w:rsidR="00520D8B" w:rsidRPr="00B11BA6" w:rsidRDefault="00520D8B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29027A5" w14:textId="77777777" w:rsidR="00EB51FA" w:rsidRPr="00B11BA6" w:rsidRDefault="00EB51FA" w:rsidP="001C37FE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5F4DA6BA" w14:textId="77777777" w:rsidR="00520D8B" w:rsidRPr="00B11BA6" w:rsidRDefault="00FF3510" w:rsidP="006F71C4">
            <w:pPr>
              <w:pStyle w:val="Responsecategs"/>
              <w:tabs>
                <w:tab w:val="clear" w:pos="3942"/>
                <w:tab w:val="right" w:leader="dot" w:pos="418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A</w:t>
            </w:r>
            <w:r w:rsidR="003E31CF" w:rsidRPr="00B11BA6">
              <w:rPr>
                <w:rFonts w:ascii="Times New Roman" w:hAnsi="Times New Roman"/>
                <w:caps/>
              </w:rPr>
              <w:t>ge</w:t>
            </w:r>
            <w:r w:rsidR="00E42E19" w:rsidRPr="00B11BA6">
              <w:rPr>
                <w:rFonts w:ascii="Times New Roman" w:hAnsi="Times New Roman"/>
                <w:caps/>
              </w:rPr>
              <w:t xml:space="preserve"> </w:t>
            </w:r>
            <w:r w:rsidR="006F71C4" w:rsidRPr="00B11BA6">
              <w:rPr>
                <w:rFonts w:ascii="Times New Roman" w:hAnsi="Times New Roman"/>
                <w:caps/>
              </w:rPr>
              <w:t>e</w:t>
            </w:r>
            <w:r w:rsidR="00520D8B" w:rsidRPr="00B11BA6">
              <w:rPr>
                <w:rFonts w:ascii="Times New Roman" w:hAnsi="Times New Roman"/>
                <w:caps/>
              </w:rPr>
              <w:t xml:space="preserve">n </w:t>
            </w:r>
            <w:r w:rsidR="003E31CF" w:rsidRPr="00B11BA6">
              <w:rPr>
                <w:rFonts w:ascii="Times New Roman" w:hAnsi="Times New Roman"/>
                <w:caps/>
              </w:rPr>
              <w:t>Année</w:t>
            </w:r>
            <w:r w:rsidR="00520D8B" w:rsidRPr="00B11BA6">
              <w:rPr>
                <w:rFonts w:ascii="Times New Roman" w:hAnsi="Times New Roman"/>
                <w:caps/>
              </w:rPr>
              <w:t>s</w:t>
            </w:r>
            <w:r w:rsidR="00520D8B" w:rsidRPr="00B11BA6">
              <w:rPr>
                <w:rFonts w:ascii="Times New Roman" w:hAnsi="Times New Roman"/>
                <w:caps/>
              </w:rPr>
              <w:tab/>
              <w:t>__ __</w:t>
            </w:r>
          </w:p>
        </w:tc>
        <w:tc>
          <w:tcPr>
            <w:tcW w:w="582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10219D8" w14:textId="77777777" w:rsidR="00520D8B" w:rsidRPr="00B11BA6" w:rsidRDefault="00520D8B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</w:tbl>
    <w:p w14:paraId="6BE5A46A" w14:textId="77777777" w:rsidR="00AF16A9" w:rsidRPr="00B11BA6" w:rsidRDefault="00AF16A9" w:rsidP="00CE050A">
      <w:pPr>
        <w:spacing w:line="276" w:lineRule="auto"/>
        <w:ind w:left="144" w:hanging="144"/>
        <w:contextualSpacing/>
        <w:rPr>
          <w:sz w:val="20"/>
        </w:rPr>
      </w:pPr>
    </w:p>
    <w:p w14:paraId="63E17A88" w14:textId="77777777" w:rsidR="00AF16A9" w:rsidRPr="00B11BA6" w:rsidRDefault="00AF16A9" w:rsidP="00CE050A">
      <w:pPr>
        <w:spacing w:line="276" w:lineRule="auto"/>
        <w:ind w:left="144" w:hanging="144"/>
        <w:contextualSpacing/>
        <w:rPr>
          <w:smallCaps/>
          <w:sz w:val="20"/>
        </w:rPr>
      </w:pPr>
      <w:r w:rsidRPr="00B11BA6">
        <w:rPr>
          <w:sz w:val="20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58"/>
        <w:gridCol w:w="219"/>
        <w:gridCol w:w="4261"/>
        <w:gridCol w:w="209"/>
        <w:gridCol w:w="1184"/>
        <w:gridCol w:w="8"/>
      </w:tblGrid>
      <w:tr w:rsidR="00AF16A9" w:rsidRPr="00B11BA6" w14:paraId="53158B47" w14:textId="77777777" w:rsidTr="00861493">
        <w:trPr>
          <w:cantSplit/>
          <w:jc w:val="center"/>
        </w:trPr>
        <w:tc>
          <w:tcPr>
            <w:tcW w:w="2288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268F58" w14:textId="77777777" w:rsidR="00AF16A9" w:rsidRPr="00B11BA6" w:rsidRDefault="00AF16A9" w:rsidP="008A7732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B11BA6">
              <w:rPr>
                <w:b w:val="0"/>
                <w:caps w:val="0"/>
                <w:sz w:val="20"/>
              </w:rPr>
              <w:lastRenderedPageBreak/>
              <w:br w:type="page"/>
            </w:r>
            <w:r w:rsidRPr="00B11BA6">
              <w:rPr>
                <w:sz w:val="20"/>
              </w:rPr>
              <w:br w:type="page"/>
            </w:r>
            <w:r w:rsidR="008A7732" w:rsidRPr="00B11BA6">
              <w:rPr>
                <w:sz w:val="20"/>
              </w:rPr>
              <w:t>capacites fonctionnelles des adultes</w:t>
            </w:r>
          </w:p>
        </w:tc>
        <w:tc>
          <w:tcPr>
            <w:tcW w:w="2712" w:type="pct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/>
          </w:tcPr>
          <w:p w14:paraId="4E55F7F0" w14:textId="77777777" w:rsidR="00AF16A9" w:rsidRPr="00B11BA6" w:rsidRDefault="00AF16A9" w:rsidP="00CE050A">
            <w:pPr>
              <w:pStyle w:val="modulename"/>
              <w:tabs>
                <w:tab w:val="right" w:pos="9504"/>
              </w:tabs>
              <w:spacing w:line="276" w:lineRule="auto"/>
              <w:ind w:left="144" w:hanging="144"/>
              <w:contextualSpacing/>
              <w:jc w:val="right"/>
              <w:rPr>
                <w:sz w:val="20"/>
              </w:rPr>
            </w:pPr>
            <w:r w:rsidRPr="00B11BA6">
              <w:rPr>
                <w:sz w:val="20"/>
              </w:rPr>
              <w:t>AF</w:t>
            </w:r>
          </w:p>
        </w:tc>
      </w:tr>
      <w:tr w:rsidR="00EB51FA" w:rsidRPr="00B11BA6" w14:paraId="292D8850" w14:textId="77777777" w:rsidTr="00861493">
        <w:trPr>
          <w:cantSplit/>
          <w:jc w:val="center"/>
        </w:trPr>
        <w:tc>
          <w:tcPr>
            <w:tcW w:w="2288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8CFB81" w14:textId="77777777" w:rsidR="00EB51FA" w:rsidRPr="00B11BA6" w:rsidRDefault="00EB51FA" w:rsidP="00132D4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AF1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</w:t>
            </w:r>
            <w:r w:rsidR="00EF372E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Vérifier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WB</w:t>
            </w:r>
            <w:r w:rsidR="008A7732" w:rsidRPr="00B11BA6">
              <w:rPr>
                <w:rFonts w:ascii="Times New Roman" w:hAnsi="Times New Roman"/>
                <w:i/>
                <w:smallCaps w:val="0"/>
                <w:lang w:val="fr-FR"/>
              </w:rPr>
              <w:t>4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: </w:t>
            </w:r>
            <w:r w:rsidR="00FF3510" w:rsidRPr="00B11BA6">
              <w:rPr>
                <w:rFonts w:ascii="Times New Roman" w:hAnsi="Times New Roman"/>
                <w:i/>
                <w:smallCaps w:val="0"/>
                <w:lang w:val="fr-FR"/>
              </w:rPr>
              <w:t>A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ge de</w:t>
            </w:r>
            <w:r w:rsidR="00FF3510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la répondante</w:t>
            </w:r>
            <w:r w:rsidR="00132D45" w:rsidRPr="00B11BA6">
              <w:rPr>
                <w:rFonts w:ascii="Times New Roman" w:hAnsi="Times New Roman"/>
                <w:i/>
                <w:smallCaps w:val="0"/>
                <w:lang w:val="fr-FR"/>
              </w:rPr>
              <w:t> ?</w:t>
            </w:r>
          </w:p>
        </w:tc>
        <w:tc>
          <w:tcPr>
            <w:tcW w:w="214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998677" w14:textId="77777777" w:rsidR="00EB51FA" w:rsidRPr="00B11BA6" w:rsidRDefault="00EB51FA" w:rsidP="001C37FE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 xml:space="preserve">15-17 </w:t>
            </w:r>
            <w:r w:rsidR="003E31CF" w:rsidRPr="00B11BA6">
              <w:rPr>
                <w:rFonts w:ascii="Times New Roman" w:hAnsi="Times New Roman"/>
                <w:caps/>
              </w:rPr>
              <w:t>An</w:t>
            </w:r>
            <w:r w:rsidRPr="00B11BA6">
              <w:rPr>
                <w:rFonts w:ascii="Times New Roman" w:hAnsi="Times New Roman"/>
                <w:caps/>
              </w:rPr>
              <w:t>s</w:t>
            </w:r>
            <w:r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67C84DC8" w14:textId="77777777" w:rsidR="00EB51FA" w:rsidRPr="00B11BA6" w:rsidRDefault="00EB51FA" w:rsidP="00FF3510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 xml:space="preserve">18-49 </w:t>
            </w:r>
            <w:r w:rsidR="003E31CF" w:rsidRPr="00B11BA6">
              <w:rPr>
                <w:rFonts w:ascii="Times New Roman" w:hAnsi="Times New Roman"/>
                <w:caps/>
              </w:rPr>
              <w:t>An</w:t>
            </w:r>
            <w:r w:rsidRPr="00B11BA6">
              <w:rPr>
                <w:rFonts w:ascii="Times New Roman" w:hAnsi="Times New Roman"/>
                <w:caps/>
              </w:rPr>
              <w:t>s</w:t>
            </w:r>
            <w:r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5CE799" w14:textId="77777777" w:rsidR="00EB51FA" w:rsidRPr="00B11BA6" w:rsidRDefault="00EB51FA" w:rsidP="006F71C4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6F71C4" w:rsidRPr="00B11BA6">
              <w:rPr>
                <w:rFonts w:ascii="Times New Roman" w:hAnsi="Times New Roman"/>
                <w:i/>
                <w:smallCaps w:val="0"/>
              </w:rPr>
              <w:t>Fin</w:t>
            </w:r>
          </w:p>
        </w:tc>
      </w:tr>
      <w:tr w:rsidR="00AF16A9" w:rsidRPr="00B11BA6" w14:paraId="60CF5DFC" w14:textId="77777777" w:rsidTr="00861493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88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2D33396" w14:textId="77777777" w:rsidR="00AF16A9" w:rsidRPr="00B11BA6" w:rsidRDefault="00AF16A9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AF2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 xml:space="preserve">Est-ce que vous portez des lunettes de vue ou des lentilles de contact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0B6EE91F" w14:textId="77777777" w:rsidR="00AF16A9" w:rsidRPr="00B11BA6" w:rsidRDefault="00AF16A9" w:rsidP="006F71C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Style w:val="Instructionsinparens"/>
                <w:iCs/>
                <w:smallCaps w:val="0"/>
                <w:lang w:val="fr-FR"/>
              </w:rPr>
              <w:tab/>
            </w:r>
            <w:r w:rsidR="00EB51FA" w:rsidRPr="00B11BA6">
              <w:rPr>
                <w:rStyle w:val="Instructionsinparens"/>
                <w:iCs/>
                <w:smallCaps w:val="0"/>
                <w:lang w:val="fr-FR"/>
              </w:rPr>
              <w:t>Inclu</w:t>
            </w:r>
            <w:r w:rsidR="00FF3510" w:rsidRPr="00B11BA6">
              <w:rPr>
                <w:rStyle w:val="Instructionsinparens"/>
                <w:iCs/>
                <w:smallCaps w:val="0"/>
                <w:lang w:val="fr-FR"/>
              </w:rPr>
              <w:t xml:space="preserve">re </w:t>
            </w:r>
            <w:r w:rsidR="006F71C4" w:rsidRPr="00B11BA6">
              <w:rPr>
                <w:rStyle w:val="Instructionsinparens"/>
                <w:iCs/>
                <w:smallCaps w:val="0"/>
                <w:lang w:val="fr-FR"/>
              </w:rPr>
              <w:t>les</w:t>
            </w:r>
            <w:r w:rsidR="00FF3510" w:rsidRPr="00B11BA6">
              <w:rPr>
                <w:rStyle w:val="Instructionsinparens"/>
                <w:iCs/>
                <w:smallCaps w:val="0"/>
                <w:lang w:val="fr-FR"/>
              </w:rPr>
              <w:t xml:space="preserve"> lunettes pour lire</w:t>
            </w:r>
            <w:r w:rsidRPr="00B11BA6">
              <w:rPr>
                <w:rStyle w:val="Instructionsinparens"/>
                <w:iCs/>
                <w:smallCaps w:val="0"/>
                <w:lang w:val="fr-FR"/>
              </w:rPr>
              <w:t>.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</w:p>
        </w:tc>
        <w:tc>
          <w:tcPr>
            <w:tcW w:w="2141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F205C1" w14:textId="77777777" w:rsidR="00AF16A9" w:rsidRPr="00B11BA6" w:rsidRDefault="003E31CF" w:rsidP="001C37FE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AF16A9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37D39F7F" w14:textId="77777777" w:rsidR="00AF16A9" w:rsidRPr="00B11BA6" w:rsidRDefault="003E31CF" w:rsidP="001C37FE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AF16A9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72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9A9192" w14:textId="77777777" w:rsidR="00AF16A9" w:rsidRPr="00B11BA6" w:rsidRDefault="00AF16A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EB51FA" w:rsidRPr="00B11BA6" w14:paraId="751F6120" w14:textId="77777777" w:rsidTr="00861493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88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E55857C" w14:textId="77777777" w:rsidR="00AF16A9" w:rsidRPr="00B11BA6" w:rsidRDefault="00AF16A9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AF3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>Portez-vous un appareil</w:t>
            </w:r>
            <w:r w:rsidR="008B5A5D" w:rsidRPr="00B11BA6">
              <w:rPr>
                <w:rFonts w:ascii="Times New Roman" w:hAnsi="Times New Roman"/>
                <w:smallCaps w:val="0"/>
                <w:lang w:val="fr-FR"/>
              </w:rPr>
              <w:t>/prothèse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 xml:space="preserve"> auditif</w:t>
            </w:r>
            <w:r w:rsidR="008B5A5D" w:rsidRPr="00B11BA6">
              <w:rPr>
                <w:rFonts w:ascii="Times New Roman" w:hAnsi="Times New Roman"/>
                <w:smallCaps w:val="0"/>
                <w:lang w:val="fr-FR"/>
              </w:rPr>
              <w:t xml:space="preserve"> (</w:t>
            </w:r>
            <w:proofErr w:type="spellStart"/>
            <w:r w:rsidR="008B5A5D" w:rsidRPr="00B11BA6">
              <w:rPr>
                <w:rFonts w:ascii="Times New Roman" w:hAnsi="Times New Roman"/>
                <w:smallCaps w:val="0"/>
                <w:lang w:val="fr-FR"/>
              </w:rPr>
              <w:t>ve</w:t>
            </w:r>
            <w:proofErr w:type="spellEnd"/>
            <w:r w:rsidR="008B5A5D" w:rsidRPr="00B11BA6">
              <w:rPr>
                <w:rFonts w:ascii="Times New Roman" w:hAnsi="Times New Roman"/>
                <w:smallCaps w:val="0"/>
                <w:lang w:val="fr-FR"/>
              </w:rPr>
              <w:t>)</w:t>
            </w:r>
            <w:r w:rsidR="00FF3510" w:rsidRPr="00B11BA6">
              <w:rPr>
                <w:rFonts w:ascii="Times New Roman" w:hAnsi="Times New Roman"/>
                <w:smallCaps w:val="0"/>
                <w:lang w:val="fr-FR"/>
              </w:rPr>
              <w:t xml:space="preserve"> ? </w:t>
            </w:r>
          </w:p>
          <w:p w14:paraId="01EE9FF8" w14:textId="77777777" w:rsidR="00AF16A9" w:rsidRPr="00B11BA6" w:rsidRDefault="00AF16A9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  <w:tc>
          <w:tcPr>
            <w:tcW w:w="2141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A7BB03B" w14:textId="77777777" w:rsidR="00AF16A9" w:rsidRPr="00B11BA6" w:rsidRDefault="003E31CF" w:rsidP="001C37FE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AF16A9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362497AF" w14:textId="77777777" w:rsidR="00AF16A9" w:rsidRPr="00B11BA6" w:rsidRDefault="003E31CF" w:rsidP="001C37FE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AF16A9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72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DBF3A9" w14:textId="77777777" w:rsidR="00AF16A9" w:rsidRPr="00B11BA6" w:rsidRDefault="00AF16A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AF16A9" w:rsidRPr="00AA50AA" w14:paraId="682C4C38" w14:textId="77777777" w:rsidTr="00861493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88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DDF472" w14:textId="77777777" w:rsidR="00530902" w:rsidRPr="00B11BA6" w:rsidRDefault="00AF16A9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AF4</w:t>
            </w:r>
            <w:r w:rsidR="00F61584" w:rsidRPr="00B11BA6">
              <w:rPr>
                <w:rFonts w:ascii="Times New Roman" w:hAnsi="Times New Roman"/>
                <w:smallCaps w:val="0"/>
                <w:lang w:val="fr-FR"/>
              </w:rPr>
              <w:t>. Je vais m</w:t>
            </w:r>
            <w:r w:rsidR="003E31CF" w:rsidRPr="00B11BA6">
              <w:rPr>
                <w:rFonts w:ascii="Times New Roman" w:hAnsi="Times New Roman"/>
                <w:smallCaps w:val="0"/>
                <w:lang w:val="fr-FR"/>
              </w:rPr>
              <w:t>aintenant</w:t>
            </w:r>
            <w:r w:rsidR="00E42E19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F61584" w:rsidRPr="00B11BA6">
              <w:rPr>
                <w:rFonts w:ascii="Times New Roman" w:hAnsi="Times New Roman"/>
                <w:smallCaps w:val="0"/>
                <w:lang w:val="fr-FR"/>
              </w:rPr>
              <w:t>vous poser des questions sur les difficultés que vous pouvez avoir à faire différentes  a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ctivit</w:t>
            </w:r>
            <w:r w:rsidR="00F61584" w:rsidRPr="00B11BA6">
              <w:rPr>
                <w:rFonts w:ascii="Times New Roman" w:hAnsi="Times New Roman"/>
                <w:smallCaps w:val="0"/>
                <w:lang w:val="fr-FR"/>
              </w:rPr>
              <w:t>é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s. </w:t>
            </w:r>
            <w:r w:rsidR="00F61584" w:rsidRPr="00B11BA6">
              <w:rPr>
                <w:rFonts w:ascii="Times New Roman" w:hAnsi="Times New Roman"/>
                <w:smallCaps w:val="0"/>
                <w:lang w:val="fr-FR"/>
              </w:rPr>
              <w:t>Pour chaque activité, il y a 4 réponses possibles. SVP, dites-moi si vous avez :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1) </w:t>
            </w:r>
            <w:r w:rsidR="0039344E" w:rsidRPr="00B11BA6">
              <w:rPr>
                <w:rFonts w:ascii="Times New Roman" w:hAnsi="Times New Roman"/>
                <w:smallCaps w:val="0"/>
                <w:lang w:val="fr-FR"/>
              </w:rPr>
              <w:t xml:space="preserve">aucune difficulté,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2) </w:t>
            </w:r>
            <w:r w:rsidR="00F61584" w:rsidRPr="00B11BA6">
              <w:rPr>
                <w:rFonts w:ascii="Times New Roman" w:hAnsi="Times New Roman"/>
                <w:smallCaps w:val="0"/>
                <w:lang w:val="fr-FR"/>
              </w:rPr>
              <w:t>quelques difficultés</w:t>
            </w:r>
            <w:r w:rsidR="00EB51FA" w:rsidRPr="00B11BA6">
              <w:rPr>
                <w:rFonts w:ascii="Times New Roman" w:hAnsi="Times New Roman"/>
                <w:smallCaps w:val="0"/>
                <w:lang w:val="fr-FR"/>
              </w:rPr>
              <w:t xml:space="preserve">, 3) </w:t>
            </w:r>
            <w:r w:rsidR="00BD00E5" w:rsidRPr="00B11BA6">
              <w:rPr>
                <w:rFonts w:ascii="Times New Roman" w:hAnsi="Times New Roman"/>
                <w:smallCaps w:val="0"/>
                <w:lang w:val="fr-FR"/>
              </w:rPr>
              <w:t>beaucoup de difficultés ou 4) si vous ne pouvez pas du tout faire l’activité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</w:t>
            </w:r>
          </w:p>
          <w:p w14:paraId="10F7A1F1" w14:textId="77777777" w:rsidR="00530902" w:rsidRPr="00B11BA6" w:rsidRDefault="00530902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070C5CF1" w14:textId="77777777" w:rsidR="00BD00E5" w:rsidRPr="00B11BA6" w:rsidRDefault="00530902" w:rsidP="00BD00E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BD00E5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Répéter les catégories pendant les questions individuelles à chaque fois que la </w:t>
            </w:r>
            <w:r w:rsidR="00FF3510" w:rsidRPr="00B11BA6">
              <w:rPr>
                <w:rFonts w:ascii="Times New Roman" w:hAnsi="Times New Roman"/>
                <w:i/>
                <w:smallCaps w:val="0"/>
                <w:lang w:val="fr-FR"/>
              </w:rPr>
              <w:t>répondante</w:t>
            </w:r>
            <w:r w:rsidR="00E42E19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BD00E5" w:rsidRPr="00B11BA6">
              <w:rPr>
                <w:rFonts w:ascii="Times New Roman" w:hAnsi="Times New Roman"/>
                <w:i/>
                <w:smallCaps w:val="0"/>
                <w:lang w:val="fr-FR"/>
              </w:rPr>
              <w:t>n’utilise pas une des catégories de réponse</w:t>
            </w:r>
            <w:r w:rsidR="0092172F"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  <w:p w14:paraId="00563A7C" w14:textId="77777777" w:rsidR="00AF16A9" w:rsidRPr="00B11BA6" w:rsidRDefault="00AF16A9" w:rsidP="008A773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BD00E5" w:rsidRPr="00B11BA6">
              <w:rPr>
                <w:rFonts w:ascii="Times New Roman" w:hAnsi="Times New Roman"/>
                <w:smallCaps w:val="0"/>
                <w:lang w:val="fr-FR"/>
              </w:rPr>
              <w:t xml:space="preserve">Rappelez-vous </w:t>
            </w:r>
            <w:r w:rsidR="00EF372E" w:rsidRPr="00B11BA6">
              <w:rPr>
                <w:rFonts w:ascii="Times New Roman" w:hAnsi="Times New Roman"/>
                <w:smallCaps w:val="0"/>
                <w:lang w:val="fr-FR"/>
              </w:rPr>
              <w:t xml:space="preserve">que </w:t>
            </w:r>
            <w:r w:rsidR="00BD00E5" w:rsidRPr="00B11BA6">
              <w:rPr>
                <w:rFonts w:ascii="Times New Roman" w:hAnsi="Times New Roman"/>
                <w:smallCaps w:val="0"/>
                <w:lang w:val="fr-FR"/>
              </w:rPr>
              <w:t xml:space="preserve">les 4 réponses possibles sont 1) </w:t>
            </w:r>
            <w:r w:rsidR="0039344E" w:rsidRPr="00B11BA6">
              <w:rPr>
                <w:rFonts w:ascii="Times New Roman" w:hAnsi="Times New Roman"/>
                <w:smallCaps w:val="0"/>
                <w:lang w:val="fr-FR"/>
              </w:rPr>
              <w:t>aucune difficulté,</w:t>
            </w:r>
            <w:r w:rsidR="00BD00E5" w:rsidRPr="00B11BA6">
              <w:rPr>
                <w:rFonts w:ascii="Times New Roman" w:hAnsi="Times New Roman"/>
                <w:smallCaps w:val="0"/>
                <w:lang w:val="fr-FR"/>
              </w:rPr>
              <w:t xml:space="preserve"> 2) quelques difficultés, 3) beaucoup de difficultés ou 4) ne peut pas du tout faire l’activité.</w:t>
            </w:r>
          </w:p>
        </w:tc>
        <w:tc>
          <w:tcPr>
            <w:tcW w:w="2141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0E4B9E" w14:textId="77777777" w:rsidR="00AF16A9" w:rsidRPr="00B11BA6" w:rsidRDefault="00AF16A9" w:rsidP="00CE050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</w:tc>
        <w:tc>
          <w:tcPr>
            <w:tcW w:w="572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A779217" w14:textId="77777777" w:rsidR="00AF16A9" w:rsidRPr="00B11BA6" w:rsidRDefault="00AF16A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</w:tc>
      </w:tr>
      <w:tr w:rsidR="00EB51FA" w:rsidRPr="00B11BA6" w14:paraId="41D94D7A" w14:textId="77777777" w:rsidTr="00861493">
        <w:trPr>
          <w:cantSplit/>
          <w:jc w:val="center"/>
        </w:trPr>
        <w:tc>
          <w:tcPr>
            <w:tcW w:w="2288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74E307" w14:textId="77777777" w:rsidR="00EB51FA" w:rsidRPr="00B11BA6" w:rsidRDefault="00EB51FA" w:rsidP="00BD00E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AF5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</w:t>
            </w:r>
            <w:r w:rsidR="00DF14D2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Vérifier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AF2:</w:t>
            </w:r>
            <w:r w:rsidR="00DF14D2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FF3510" w:rsidRPr="00B11BA6">
              <w:rPr>
                <w:rFonts w:ascii="Times New Roman" w:hAnsi="Times New Roman"/>
                <w:i/>
                <w:smallCaps w:val="0"/>
                <w:lang w:val="fr-FR"/>
              </w:rPr>
              <w:t>la répondante</w:t>
            </w:r>
            <w:r w:rsidR="00457861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BD00E5" w:rsidRPr="00B11BA6">
              <w:rPr>
                <w:rFonts w:ascii="Times New Roman" w:hAnsi="Times New Roman"/>
                <w:i/>
                <w:smallCaps w:val="0"/>
                <w:lang w:val="fr-FR"/>
              </w:rPr>
              <w:t>porte des lunettes ou des lentilles de contact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?</w:t>
            </w:r>
          </w:p>
        </w:tc>
        <w:tc>
          <w:tcPr>
            <w:tcW w:w="214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363F7C" w14:textId="77777777" w:rsidR="00EB51FA" w:rsidRPr="00B11BA6" w:rsidRDefault="003E31CF" w:rsidP="001C37FE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8A7732" w:rsidRPr="00B11BA6">
              <w:rPr>
                <w:rFonts w:ascii="Times New Roman" w:hAnsi="Times New Roman"/>
                <w:caps/>
              </w:rPr>
              <w:t xml:space="preserve">, </w:t>
            </w:r>
            <w:r w:rsidR="00EB51FA" w:rsidRPr="00B11BA6">
              <w:rPr>
                <w:rFonts w:ascii="Times New Roman" w:hAnsi="Times New Roman"/>
                <w:caps/>
              </w:rPr>
              <w:t>AF2=1</w:t>
            </w:r>
            <w:r w:rsidR="00EB51FA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352E5DE0" w14:textId="77777777" w:rsidR="00EB51FA" w:rsidRPr="00B11BA6" w:rsidRDefault="003E31CF" w:rsidP="008A7732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8A7732" w:rsidRPr="00B11BA6">
              <w:rPr>
                <w:rFonts w:ascii="Times New Roman" w:hAnsi="Times New Roman"/>
                <w:caps/>
              </w:rPr>
              <w:t xml:space="preserve">, </w:t>
            </w:r>
            <w:r w:rsidR="00EB51FA" w:rsidRPr="00B11BA6">
              <w:rPr>
                <w:rFonts w:ascii="Times New Roman" w:hAnsi="Times New Roman"/>
                <w:caps/>
              </w:rPr>
              <w:t>AF2=2</w:t>
            </w:r>
            <w:r w:rsidR="00EB51FA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D42E72" w14:textId="77777777" w:rsidR="00EB51FA" w:rsidRPr="00B11BA6" w:rsidRDefault="00EB51FA" w:rsidP="00EB51F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B11BA6">
              <w:rPr>
                <w:rFonts w:ascii="Times New Roman" w:hAnsi="Times New Roman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AF6A</w:t>
            </w:r>
          </w:p>
          <w:p w14:paraId="3D069D9C" w14:textId="77777777" w:rsidR="00EB51FA" w:rsidRPr="00B11BA6" w:rsidRDefault="00B8360C" w:rsidP="00EB51F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="00EB51FA" w:rsidRPr="00B11BA6">
              <w:rPr>
                <w:rFonts w:ascii="Times New Roman" w:hAnsi="Times New Roman"/>
                <w:i/>
              </w:rPr>
              <w:sym w:font="Wingdings" w:char="F0F0"/>
            </w:r>
            <w:r w:rsidR="00EB51FA" w:rsidRPr="00B11BA6">
              <w:rPr>
                <w:rFonts w:ascii="Times New Roman" w:hAnsi="Times New Roman"/>
                <w:i/>
                <w:smallCaps w:val="0"/>
              </w:rPr>
              <w:t>AF6B</w:t>
            </w:r>
          </w:p>
        </w:tc>
      </w:tr>
      <w:tr w:rsidR="00AF16A9" w:rsidRPr="00AA50AA" w14:paraId="2A5C4EDF" w14:textId="77777777" w:rsidTr="00861493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88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7E1910" w14:textId="77777777" w:rsidR="00AF16A9" w:rsidRPr="00B11BA6" w:rsidRDefault="00AF16A9" w:rsidP="00BD00E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AF6A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BD00E5" w:rsidRPr="00B11BA6">
              <w:rPr>
                <w:rFonts w:ascii="Times New Roman" w:hAnsi="Times New Roman"/>
                <w:smallCaps w:val="0"/>
                <w:lang w:val="fr-FR"/>
              </w:rPr>
              <w:t xml:space="preserve">Quand vous portez vos lunettes ou vos lentilles de contact, avez-vous des difficultés à voir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28944930" w14:textId="77777777" w:rsidR="00AF16A9" w:rsidRPr="00B11BA6" w:rsidRDefault="00AF16A9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5BC89020" w14:textId="77777777" w:rsidR="00AF16A9" w:rsidRPr="00B11BA6" w:rsidRDefault="00AF16A9" w:rsidP="00BD00E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iC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AF6B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BD00E5" w:rsidRPr="00B11BA6">
              <w:rPr>
                <w:rFonts w:ascii="Times New Roman" w:hAnsi="Times New Roman"/>
                <w:smallCaps w:val="0"/>
                <w:lang w:val="fr-FR"/>
              </w:rPr>
              <w:t>Avez-vous des difficultés à voir ?</w:t>
            </w:r>
          </w:p>
        </w:tc>
        <w:tc>
          <w:tcPr>
            <w:tcW w:w="2141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4E05B9" w14:textId="77777777" w:rsidR="00BD00E5" w:rsidRPr="00B11BA6" w:rsidRDefault="0039344E" w:rsidP="00BD00E5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AUCUNE DIFFICULTE</w:t>
            </w:r>
            <w:r w:rsidR="00BD00E5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243E6BD7" w14:textId="77777777" w:rsidR="00AF16A9" w:rsidRPr="00B11BA6" w:rsidRDefault="00BD00E5" w:rsidP="001C37FE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quelques</w:t>
            </w:r>
            <w:r w:rsidR="00E42E19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caps/>
                <w:lang w:val="fr-FR"/>
              </w:rPr>
              <w:t>difficultes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09BBE496" w14:textId="77777777" w:rsidR="00AF16A9" w:rsidRPr="00B11BA6" w:rsidRDefault="00BD00E5" w:rsidP="001C37FE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beaucoup de difficultes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083CFAEE" w14:textId="77777777" w:rsidR="00AF16A9" w:rsidRPr="00B11BA6" w:rsidRDefault="00BD00E5" w:rsidP="0092172F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ne peut pas </w:t>
            </w:r>
            <w:r w:rsidR="0092172F" w:rsidRPr="00B11BA6">
              <w:rPr>
                <w:rFonts w:ascii="Times New Roman" w:hAnsi="Times New Roman"/>
                <w:caps/>
                <w:lang w:val="fr-FR"/>
              </w:rPr>
              <w:t xml:space="preserve">du tout </w:t>
            </w:r>
            <w:r w:rsidRPr="00B11BA6">
              <w:rPr>
                <w:rFonts w:ascii="Times New Roman" w:hAnsi="Times New Roman"/>
                <w:caps/>
                <w:lang w:val="fr-FR"/>
              </w:rPr>
              <w:t>voir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</w:tc>
        <w:tc>
          <w:tcPr>
            <w:tcW w:w="572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7324ED" w14:textId="77777777" w:rsidR="00AF16A9" w:rsidRPr="00B11BA6" w:rsidRDefault="00AF16A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1C43A0" w:rsidRPr="00B11BA6" w14:paraId="5B2DE08C" w14:textId="77777777" w:rsidTr="00861493">
        <w:trPr>
          <w:cantSplit/>
          <w:jc w:val="center"/>
        </w:trPr>
        <w:tc>
          <w:tcPr>
            <w:tcW w:w="2288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4A9263" w14:textId="77777777" w:rsidR="001C43A0" w:rsidRPr="00B11BA6" w:rsidRDefault="001C43A0" w:rsidP="00BD00E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AF7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</w:t>
            </w:r>
            <w:r w:rsidR="00DF14D2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Vérifier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AF3:</w:t>
            </w:r>
            <w:r w:rsidR="00FF3510" w:rsidRPr="00B11BA6">
              <w:rPr>
                <w:rFonts w:ascii="Times New Roman" w:hAnsi="Times New Roman"/>
                <w:i/>
                <w:smallCaps w:val="0"/>
                <w:lang w:val="fr-FR"/>
              </w:rPr>
              <w:t>la répondante</w:t>
            </w:r>
            <w:r w:rsidR="00E42E19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BD00E5" w:rsidRPr="00B11BA6">
              <w:rPr>
                <w:rFonts w:ascii="Times New Roman" w:hAnsi="Times New Roman"/>
                <w:i/>
                <w:smallCaps w:val="0"/>
                <w:lang w:val="fr-FR"/>
              </w:rPr>
              <w:t>porte un appareil</w:t>
            </w:r>
            <w:r w:rsidR="008D3B61" w:rsidRPr="00B11BA6">
              <w:rPr>
                <w:rFonts w:ascii="Times New Roman" w:hAnsi="Times New Roman"/>
                <w:smallCaps w:val="0"/>
                <w:lang w:val="fr-FR"/>
              </w:rPr>
              <w:t>/prothèse auditif (</w:t>
            </w:r>
            <w:proofErr w:type="spellStart"/>
            <w:r w:rsidR="008D3B61" w:rsidRPr="00B11BA6">
              <w:rPr>
                <w:rFonts w:ascii="Times New Roman" w:hAnsi="Times New Roman"/>
                <w:smallCaps w:val="0"/>
                <w:lang w:val="fr-FR"/>
              </w:rPr>
              <w:t>ve</w:t>
            </w:r>
            <w:proofErr w:type="spellEnd"/>
            <w:r w:rsidR="008D3B61" w:rsidRPr="00B11BA6">
              <w:rPr>
                <w:rFonts w:ascii="Times New Roman" w:hAnsi="Times New Roman"/>
                <w:smallCaps w:val="0"/>
                <w:lang w:val="fr-FR"/>
              </w:rPr>
              <w:t xml:space="preserve">) ? </w:t>
            </w:r>
            <w:r w:rsidR="00BD00E5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</w:p>
        </w:tc>
        <w:tc>
          <w:tcPr>
            <w:tcW w:w="214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DE9D7A" w14:textId="77777777" w:rsidR="001C43A0" w:rsidRPr="00B11BA6" w:rsidRDefault="003E31CF" w:rsidP="001C37FE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8A7732" w:rsidRPr="00B11BA6">
              <w:rPr>
                <w:rFonts w:ascii="Times New Roman" w:hAnsi="Times New Roman"/>
                <w:caps/>
              </w:rPr>
              <w:t>, A</w:t>
            </w:r>
            <w:r w:rsidR="001C43A0" w:rsidRPr="00B11BA6">
              <w:rPr>
                <w:rFonts w:ascii="Times New Roman" w:hAnsi="Times New Roman"/>
                <w:caps/>
              </w:rPr>
              <w:t>F3=1</w:t>
            </w:r>
            <w:r w:rsidR="001C43A0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044C5666" w14:textId="77777777" w:rsidR="001C43A0" w:rsidRPr="00B11BA6" w:rsidRDefault="003E31CF" w:rsidP="008A7732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8A7732" w:rsidRPr="00B11BA6">
              <w:rPr>
                <w:rFonts w:ascii="Times New Roman" w:hAnsi="Times New Roman"/>
                <w:caps/>
              </w:rPr>
              <w:t xml:space="preserve">, </w:t>
            </w:r>
            <w:r w:rsidR="001C43A0" w:rsidRPr="00B11BA6">
              <w:rPr>
                <w:rFonts w:ascii="Times New Roman" w:hAnsi="Times New Roman"/>
                <w:caps/>
              </w:rPr>
              <w:t>AF3=2</w:t>
            </w:r>
            <w:r w:rsidR="001C43A0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9B2AF1" w14:textId="77777777" w:rsidR="001C43A0" w:rsidRPr="00B11BA6" w:rsidRDefault="001C43A0" w:rsidP="001C43A0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caps/>
                <w:smallCaps w:val="0"/>
              </w:rPr>
            </w:pPr>
            <w:r w:rsidRPr="00B11BA6">
              <w:rPr>
                <w:rFonts w:ascii="Times New Roman" w:hAnsi="Times New Roman"/>
                <w:caps/>
                <w:smallCaps w:val="0"/>
              </w:rPr>
              <w:t>1</w:t>
            </w:r>
            <w:r w:rsidRPr="00B11BA6">
              <w:rPr>
                <w:rFonts w:ascii="Times New Roman" w:hAnsi="Times New Roman"/>
                <w:i/>
                <w:caps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caps/>
                <w:smallCaps w:val="0"/>
              </w:rPr>
              <w:t>AF8A</w:t>
            </w:r>
          </w:p>
          <w:p w14:paraId="7ECB5FF9" w14:textId="77777777" w:rsidR="001C43A0" w:rsidRPr="00B11BA6" w:rsidRDefault="00B8360C" w:rsidP="001C43A0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</w:rPr>
            </w:pPr>
            <w:r w:rsidRPr="00B11BA6">
              <w:rPr>
                <w:rFonts w:ascii="Times New Roman" w:hAnsi="Times New Roman"/>
                <w:caps/>
                <w:smallCaps w:val="0"/>
              </w:rPr>
              <w:t>2</w:t>
            </w:r>
            <w:r w:rsidR="001C43A0" w:rsidRPr="00B11BA6">
              <w:rPr>
                <w:rFonts w:ascii="Times New Roman" w:hAnsi="Times New Roman"/>
                <w:i/>
                <w:caps/>
                <w:smallCaps w:val="0"/>
              </w:rPr>
              <w:sym w:font="Wingdings" w:char="F0F0"/>
            </w:r>
            <w:r w:rsidR="001C43A0" w:rsidRPr="00B11BA6">
              <w:rPr>
                <w:rFonts w:ascii="Times New Roman" w:hAnsi="Times New Roman"/>
                <w:i/>
                <w:caps/>
                <w:smallCaps w:val="0"/>
              </w:rPr>
              <w:t>AF8B</w:t>
            </w:r>
          </w:p>
        </w:tc>
      </w:tr>
      <w:tr w:rsidR="00AF16A9" w:rsidRPr="00AA50AA" w14:paraId="113B2DA3" w14:textId="77777777" w:rsidTr="00861493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88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A0C35E7" w14:textId="77777777" w:rsidR="00AF16A9" w:rsidRPr="00B11BA6" w:rsidRDefault="00AF16A9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AF8A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BD00E5" w:rsidRPr="00B11BA6">
              <w:rPr>
                <w:rFonts w:ascii="Times New Roman" w:hAnsi="Times New Roman"/>
                <w:smallCaps w:val="0"/>
                <w:lang w:val="fr-FR"/>
              </w:rPr>
              <w:t xml:space="preserve">Quand vous portez votre appareil </w:t>
            </w:r>
            <w:r w:rsidR="008D3B61" w:rsidRPr="00B11BA6">
              <w:rPr>
                <w:rFonts w:ascii="Times New Roman" w:hAnsi="Times New Roman"/>
                <w:smallCaps w:val="0"/>
                <w:lang w:val="fr-FR"/>
              </w:rPr>
              <w:t>/prothèse auditif (</w:t>
            </w:r>
            <w:proofErr w:type="spellStart"/>
            <w:r w:rsidR="008D3B61" w:rsidRPr="00B11BA6">
              <w:rPr>
                <w:rFonts w:ascii="Times New Roman" w:hAnsi="Times New Roman"/>
                <w:smallCaps w:val="0"/>
                <w:lang w:val="fr-FR"/>
              </w:rPr>
              <w:t>ve</w:t>
            </w:r>
            <w:proofErr w:type="spellEnd"/>
            <w:r w:rsidR="008D3B61" w:rsidRPr="00B11BA6">
              <w:rPr>
                <w:rFonts w:ascii="Times New Roman" w:hAnsi="Times New Roman"/>
                <w:smallCaps w:val="0"/>
                <w:lang w:val="fr-FR"/>
              </w:rPr>
              <w:t>)</w:t>
            </w:r>
            <w:r w:rsidR="00BD00E5" w:rsidRPr="00B11BA6">
              <w:rPr>
                <w:rFonts w:ascii="Times New Roman" w:hAnsi="Times New Roman"/>
                <w:smallCaps w:val="0"/>
                <w:lang w:val="fr-FR"/>
              </w:rPr>
              <w:t xml:space="preserve">, avez-vous des difficultés à entendre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117C86A2" w14:textId="77777777" w:rsidR="00AF16A9" w:rsidRPr="00B11BA6" w:rsidRDefault="00AF16A9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7145B2AA" w14:textId="77777777" w:rsidR="00AF16A9" w:rsidRPr="00B11BA6" w:rsidRDefault="00AF16A9" w:rsidP="00BD00E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AF8B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BD00E5" w:rsidRPr="00B11BA6">
              <w:rPr>
                <w:rFonts w:ascii="Times New Roman" w:hAnsi="Times New Roman"/>
                <w:smallCaps w:val="0"/>
                <w:lang w:val="fr-FR"/>
              </w:rPr>
              <w:t>Avez-vous des difficultés à entendre ?</w:t>
            </w:r>
          </w:p>
        </w:tc>
        <w:tc>
          <w:tcPr>
            <w:tcW w:w="2141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E41E58" w14:textId="77777777" w:rsidR="00BD00E5" w:rsidRPr="00B11BA6" w:rsidRDefault="0039344E" w:rsidP="00BD00E5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AUCUNE DIFFICULTE</w:t>
            </w:r>
            <w:r w:rsidR="00BD00E5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5F6CCFBD" w14:textId="77777777" w:rsidR="00BD00E5" w:rsidRPr="00B11BA6" w:rsidRDefault="00BD00E5" w:rsidP="00BD00E5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quelques difficultes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6C6A6138" w14:textId="77777777" w:rsidR="00BD00E5" w:rsidRPr="00B11BA6" w:rsidRDefault="00BD00E5" w:rsidP="00BD00E5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beaucoup de difficultes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4820A032" w14:textId="77777777" w:rsidR="00AF16A9" w:rsidRPr="00B11BA6" w:rsidRDefault="00BD00E5" w:rsidP="00BD00E5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ne peut pas du tout entendre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</w:tc>
        <w:tc>
          <w:tcPr>
            <w:tcW w:w="572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AE8BF0" w14:textId="77777777" w:rsidR="00AF16A9" w:rsidRPr="00B11BA6" w:rsidRDefault="00AF16A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AF16A9" w:rsidRPr="00AA50AA" w14:paraId="1EE4DB47" w14:textId="77777777" w:rsidTr="00861493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88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528994" w14:textId="77777777" w:rsidR="00AF16A9" w:rsidRPr="00B11BA6" w:rsidRDefault="00AF16A9" w:rsidP="00BD00E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AF9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BD00E5" w:rsidRPr="00B11BA6">
              <w:rPr>
                <w:rFonts w:ascii="Times New Roman" w:hAnsi="Times New Roman"/>
                <w:smallCaps w:val="0"/>
                <w:lang w:val="fr-FR"/>
              </w:rPr>
              <w:t xml:space="preserve">Avez-vous des difficultés à marcher ou à monter les escaliers ? </w:t>
            </w:r>
          </w:p>
        </w:tc>
        <w:tc>
          <w:tcPr>
            <w:tcW w:w="2141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74B18E" w14:textId="77777777" w:rsidR="00BD00E5" w:rsidRPr="00B11BA6" w:rsidRDefault="0039344E" w:rsidP="00BD00E5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AUCUNE DIFFICULTE</w:t>
            </w:r>
            <w:r w:rsidR="00BD00E5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62CC76AA" w14:textId="77777777" w:rsidR="00BD00E5" w:rsidRPr="00B11BA6" w:rsidRDefault="00BD00E5" w:rsidP="00BD00E5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quelques difficultes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58F14F0B" w14:textId="77777777" w:rsidR="00BD00E5" w:rsidRPr="00B11BA6" w:rsidRDefault="00BD00E5" w:rsidP="00BD00E5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beaucoup de difficultes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3C72396E" w14:textId="77777777" w:rsidR="00AF16A9" w:rsidRPr="00B11BA6" w:rsidRDefault="00BD00E5" w:rsidP="00BD00E5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ne peut pas du tout marcher ou monter des escaliers 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</w:tc>
        <w:tc>
          <w:tcPr>
            <w:tcW w:w="572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12020A" w14:textId="77777777" w:rsidR="00AF16A9" w:rsidRPr="00B11BA6" w:rsidRDefault="00AF16A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AF16A9" w:rsidRPr="00AA50AA" w14:paraId="3796EAE5" w14:textId="77777777" w:rsidTr="00861493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88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BCFB9F" w14:textId="77777777" w:rsidR="00AF16A9" w:rsidRPr="00B11BA6" w:rsidRDefault="00AF16A9" w:rsidP="00BD00E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AF10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BD00E5" w:rsidRPr="00B11BA6">
              <w:rPr>
                <w:rFonts w:ascii="Times New Roman" w:hAnsi="Times New Roman"/>
                <w:smallCaps w:val="0"/>
                <w:lang w:val="fr-FR"/>
              </w:rPr>
              <w:t xml:space="preserve">Avez-vous des difficultés à vous souvenir ou à vous concentrer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141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90DF1E2" w14:textId="77777777" w:rsidR="00BD00E5" w:rsidRPr="00B11BA6" w:rsidRDefault="0039344E" w:rsidP="00BD00E5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AUCUNE DIFFICULTE</w:t>
            </w:r>
            <w:r w:rsidR="00BD00E5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77052CE3" w14:textId="77777777" w:rsidR="00BD00E5" w:rsidRPr="00B11BA6" w:rsidRDefault="00BD00E5" w:rsidP="00BD00E5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quelques difficultes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1C97ECBD" w14:textId="77777777" w:rsidR="00BD00E5" w:rsidRPr="00B11BA6" w:rsidRDefault="00BD00E5" w:rsidP="00BD00E5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beaucoup de difficultes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0B61D446" w14:textId="77777777" w:rsidR="00AF16A9" w:rsidRPr="00B11BA6" w:rsidRDefault="00BD00E5" w:rsidP="00BD00E5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ne peut pas du tout se souvenir ou se concentrer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</w:tc>
        <w:tc>
          <w:tcPr>
            <w:tcW w:w="572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192B17" w14:textId="77777777" w:rsidR="00AF16A9" w:rsidRPr="00B11BA6" w:rsidRDefault="00AF16A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AF16A9" w:rsidRPr="00AA50AA" w14:paraId="58ED9CB4" w14:textId="77777777" w:rsidTr="00861493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88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BE2F5B" w14:textId="77777777" w:rsidR="00AF16A9" w:rsidRPr="00B11BA6" w:rsidRDefault="00AF16A9" w:rsidP="0043500C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AF11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BD00E5" w:rsidRPr="00B11BA6">
              <w:rPr>
                <w:rFonts w:ascii="Times New Roman" w:hAnsi="Times New Roman"/>
                <w:smallCaps w:val="0"/>
                <w:lang w:val="fr-FR"/>
              </w:rPr>
              <w:t xml:space="preserve">Avez-vous des difficultés à  prendre soin de vous-même, </w:t>
            </w:r>
            <w:r w:rsidR="008D3B61" w:rsidRPr="00B11BA6">
              <w:rPr>
                <w:rFonts w:ascii="Times New Roman" w:hAnsi="Times New Roman"/>
                <w:smallCaps w:val="0"/>
                <w:lang w:val="fr-FR"/>
              </w:rPr>
              <w:t>à</w:t>
            </w:r>
            <w:r w:rsidR="00BD00E5" w:rsidRPr="00B11BA6">
              <w:rPr>
                <w:rFonts w:ascii="Times New Roman" w:hAnsi="Times New Roman"/>
                <w:smallCaps w:val="0"/>
                <w:lang w:val="fr-FR"/>
              </w:rPr>
              <w:t xml:space="preserve"> vous laver entièrement ou vous habiller </w:t>
            </w:r>
            <w:r w:rsidR="008D3B61" w:rsidRPr="00B11BA6">
              <w:rPr>
                <w:rFonts w:ascii="Times New Roman" w:hAnsi="Times New Roman"/>
                <w:smallCaps w:val="0"/>
                <w:lang w:val="fr-FR"/>
              </w:rPr>
              <w:t>seule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141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2B7992" w14:textId="77777777" w:rsidR="00BD00E5" w:rsidRPr="00B11BA6" w:rsidRDefault="0039344E" w:rsidP="00BD00E5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AUCUNE DIFFICULTE</w:t>
            </w:r>
            <w:r w:rsidR="00BD00E5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78E3A2C3" w14:textId="77777777" w:rsidR="00BD00E5" w:rsidRPr="00B11BA6" w:rsidRDefault="00BD00E5" w:rsidP="00BD00E5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quelques difficultes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4FE8130B" w14:textId="77777777" w:rsidR="00BD00E5" w:rsidRPr="00B11BA6" w:rsidRDefault="00BD00E5" w:rsidP="00BD00E5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beaucoup de difficultes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152F5EBF" w14:textId="77777777" w:rsidR="00AF16A9" w:rsidRPr="00B11BA6" w:rsidRDefault="00BD00E5" w:rsidP="00BD00E5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ne peut pas du tout  prendre soin d’elle-meme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</w:tc>
        <w:tc>
          <w:tcPr>
            <w:tcW w:w="572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5527F61" w14:textId="77777777" w:rsidR="00AF16A9" w:rsidRPr="00B11BA6" w:rsidRDefault="00AF16A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AF16A9" w:rsidRPr="00AA50AA" w14:paraId="22D6EEB8" w14:textId="77777777" w:rsidTr="00861493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88" w:type="pct"/>
            <w:gridSpan w:val="2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A197E2" w14:textId="77777777" w:rsidR="00AF16A9" w:rsidRPr="00B11BA6" w:rsidRDefault="00AF16A9" w:rsidP="0092172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AF12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2172F" w:rsidRPr="00B11BA6">
              <w:rPr>
                <w:rFonts w:ascii="Times New Roman" w:hAnsi="Times New Roman"/>
                <w:smallCaps w:val="0"/>
                <w:lang w:val="fr-FR"/>
              </w:rPr>
              <w:t>En utilisant votre langage habituel, avez-vous des difficultés à communiquer, par exemple à comprendre ou à vous faire comprendre ?</w:t>
            </w:r>
          </w:p>
        </w:tc>
        <w:tc>
          <w:tcPr>
            <w:tcW w:w="2141" w:type="pct"/>
            <w:gridSpan w:val="2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84C8190" w14:textId="77777777" w:rsidR="00BD00E5" w:rsidRPr="00B11BA6" w:rsidRDefault="0039344E" w:rsidP="00BD00E5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AUCUNE DIFFICULTE</w:t>
            </w:r>
            <w:r w:rsidR="00BD00E5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7A131739" w14:textId="77777777" w:rsidR="00BD00E5" w:rsidRPr="00B11BA6" w:rsidRDefault="00BD00E5" w:rsidP="00BD00E5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quelques difficultes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496EE276" w14:textId="77777777" w:rsidR="00AF16A9" w:rsidRPr="00B11BA6" w:rsidRDefault="00BD00E5" w:rsidP="008A7732">
            <w:pPr>
              <w:pStyle w:val="Responsecategs"/>
              <w:tabs>
                <w:tab w:val="clear" w:pos="3942"/>
                <w:tab w:val="right" w:leader="dot" w:pos="423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beaucoup de difficultes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</w:tc>
        <w:tc>
          <w:tcPr>
            <w:tcW w:w="572" w:type="pct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DF2B357" w14:textId="77777777" w:rsidR="00AF16A9" w:rsidRPr="00B11BA6" w:rsidRDefault="00AF16A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74CCD" w:rsidRPr="00B11BA6" w14:paraId="0E645E27" w14:textId="77777777" w:rsidTr="00DA526B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A90C1B7" w14:textId="77777777" w:rsidR="00074CCD" w:rsidRPr="00B11BA6" w:rsidRDefault="00550B15" w:rsidP="00DA526B">
            <w:pPr>
              <w:pStyle w:val="modulename"/>
              <w:pageBreakBefore/>
              <w:tabs>
                <w:tab w:val="right" w:pos="10206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B11BA6">
              <w:rPr>
                <w:sz w:val="20"/>
              </w:rPr>
              <w:lastRenderedPageBreak/>
              <w:t xml:space="preserve">comportement sexuel </w:t>
            </w:r>
            <w:r w:rsidR="00074CCD" w:rsidRPr="00B11BA6">
              <w:rPr>
                <w:sz w:val="20"/>
              </w:rPr>
              <w:tab/>
              <w:t>SB</w:t>
            </w:r>
          </w:p>
        </w:tc>
      </w:tr>
      <w:tr w:rsidR="00074CCD" w:rsidRPr="00B11BA6" w14:paraId="29C7E894" w14:textId="77777777" w:rsidTr="00754330">
        <w:trPr>
          <w:cantSplit/>
          <w:jc w:val="center"/>
        </w:trPr>
        <w:tc>
          <w:tcPr>
            <w:tcW w:w="218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7CBB63" w14:textId="77777777" w:rsidR="0092172F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SB1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Vérifier</w:t>
            </w:r>
            <w:r w:rsidR="008F42DC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92172F" w:rsidRPr="00B11BA6">
              <w:rPr>
                <w:rFonts w:ascii="Times New Roman" w:hAnsi="Times New Roman"/>
                <w:i/>
                <w:smallCaps w:val="0"/>
                <w:lang w:val="fr-FR"/>
              </w:rPr>
              <w:t>la pré</w:t>
            </w:r>
            <w:r w:rsidR="00241D1B" w:rsidRPr="00B11BA6">
              <w:rPr>
                <w:rFonts w:ascii="Times New Roman" w:hAnsi="Times New Roman"/>
                <w:i/>
                <w:smallCaps w:val="0"/>
                <w:lang w:val="fr-FR"/>
              </w:rPr>
              <w:t>sence</w:t>
            </w:r>
            <w:r w:rsidR="0092172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d’autres personnes. Avant de continuer, faire tous les efforts pour assurer la confidentialité. </w:t>
            </w:r>
          </w:p>
          <w:p w14:paraId="3B2D87CD" w14:textId="77777777" w:rsidR="00074CCD" w:rsidRPr="00B11BA6" w:rsidRDefault="003E31CF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Maintenant</w:t>
            </w:r>
            <w:r w:rsidR="0092172F" w:rsidRPr="00B11BA6">
              <w:rPr>
                <w:rFonts w:ascii="Times New Roman" w:hAnsi="Times New Roman"/>
                <w:smallCaps w:val="0"/>
                <w:lang w:val="fr-FR"/>
              </w:rPr>
              <w:t xml:space="preserve">, je voudrais vous poser quelques questions sur votre activité sexuelle afin de mieux comprendre </w:t>
            </w:r>
            <w:r w:rsidR="00F679A5" w:rsidRPr="00B11BA6">
              <w:rPr>
                <w:rFonts w:ascii="Times New Roman" w:hAnsi="Times New Roman"/>
                <w:smallCaps w:val="0"/>
                <w:lang w:val="fr-FR"/>
              </w:rPr>
              <w:t>certains</w:t>
            </w:r>
            <w:r w:rsidR="0092172F" w:rsidRPr="00B11BA6">
              <w:rPr>
                <w:rFonts w:ascii="Times New Roman" w:hAnsi="Times New Roman"/>
                <w:smallCaps w:val="0"/>
                <w:lang w:val="fr-FR"/>
              </w:rPr>
              <w:t xml:space="preserve"> problèmes importants</w:t>
            </w:r>
            <w:r w:rsidR="00241D1B" w:rsidRPr="00B11BA6">
              <w:rPr>
                <w:rFonts w:ascii="Times New Roman" w:hAnsi="Times New Roman"/>
                <w:smallCaps w:val="0"/>
                <w:lang w:val="fr-FR"/>
              </w:rPr>
              <w:t>.</w:t>
            </w:r>
          </w:p>
          <w:p w14:paraId="5CBF9E36" w14:textId="77777777" w:rsidR="00074CCD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3E25562F" w14:textId="77777777" w:rsidR="00074CCD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92172F" w:rsidRPr="00B11BA6">
              <w:rPr>
                <w:rFonts w:ascii="Times New Roman" w:hAnsi="Times New Roman"/>
                <w:smallCaps w:val="0"/>
                <w:lang w:val="fr-FR"/>
              </w:rPr>
              <w:t xml:space="preserve">Laissez-moi vous assurer une fois encore que vos réponses sont complètement confidentielles et ne seront répétées à personne. S’il y a quelques questions auxquelles vous ne voulez pas répondre, dites-le moi </w:t>
            </w:r>
            <w:r w:rsidR="003E31CF" w:rsidRPr="00B11BA6">
              <w:rPr>
                <w:rFonts w:ascii="Times New Roman" w:hAnsi="Times New Roman"/>
                <w:smallCaps w:val="0"/>
                <w:lang w:val="fr-FR"/>
              </w:rPr>
              <w:t xml:space="preserve">et </w:t>
            </w:r>
            <w:r w:rsidR="0092172F" w:rsidRPr="00B11BA6">
              <w:rPr>
                <w:rFonts w:ascii="Times New Roman" w:hAnsi="Times New Roman"/>
                <w:smallCaps w:val="0"/>
                <w:lang w:val="fr-FR"/>
              </w:rPr>
              <w:t>nous passerons à la question suivante</w:t>
            </w:r>
            <w:r w:rsidR="0043500C" w:rsidRPr="00B11BA6">
              <w:rPr>
                <w:rFonts w:ascii="Times New Roman" w:hAnsi="Times New Roman"/>
                <w:smallCaps w:val="0"/>
                <w:lang w:val="fr-FR"/>
              </w:rPr>
              <w:t>.</w:t>
            </w:r>
          </w:p>
          <w:p w14:paraId="39681760" w14:textId="77777777" w:rsidR="00550B15" w:rsidRPr="00B11BA6" w:rsidRDefault="00550B15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69559098" w14:textId="77777777" w:rsidR="00074CCD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92172F" w:rsidRPr="00B11BA6">
              <w:rPr>
                <w:rFonts w:ascii="Times New Roman" w:hAnsi="Times New Roman"/>
                <w:smallCaps w:val="0"/>
                <w:lang w:val="fr-FR"/>
              </w:rPr>
              <w:t>Quel âge aviez-vous quand vous avez eu des rapports sexuels pour la toute première fois</w:t>
            </w:r>
            <w:r w:rsidR="00550B15" w:rsidRPr="00B11BA6">
              <w:rPr>
                <w:rFonts w:ascii="Times New Roman" w:hAnsi="Times New Roman"/>
                <w:smallCaps w:val="0"/>
                <w:lang w:val="fr-FR"/>
              </w:rPr>
              <w:t> ?</w:t>
            </w:r>
            <w:r w:rsidR="0092172F" w:rsidRPr="00B11BA6">
              <w:rPr>
                <w:rFonts w:ascii="Times New Roman" w:hAnsi="Times New Roman"/>
                <w:smallCaps w:val="0"/>
                <w:lang w:val="fr-FR"/>
              </w:rPr>
              <w:t> </w:t>
            </w:r>
          </w:p>
        </w:tc>
        <w:tc>
          <w:tcPr>
            <w:tcW w:w="2146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990571" w14:textId="77777777" w:rsidR="00074CCD" w:rsidRPr="00B11BA6" w:rsidRDefault="00074CCD" w:rsidP="00CE050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3727AF3" w14:textId="77777777" w:rsidR="00F45669" w:rsidRPr="00B11BA6" w:rsidRDefault="00F45669" w:rsidP="00F45669">
            <w:pPr>
              <w:pStyle w:val="Responsecategs"/>
              <w:tabs>
                <w:tab w:val="clear" w:pos="3942"/>
                <w:tab w:val="right" w:leader="dot" w:pos="432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9E366EA" w14:textId="77777777" w:rsidR="00F45669" w:rsidRPr="00B11BA6" w:rsidRDefault="00F45669" w:rsidP="00F45669">
            <w:pPr>
              <w:pStyle w:val="Responsecategs"/>
              <w:tabs>
                <w:tab w:val="clear" w:pos="3942"/>
                <w:tab w:val="right" w:leader="dot" w:pos="432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3EFE00C" w14:textId="77777777" w:rsidR="00F45669" w:rsidRPr="00B11BA6" w:rsidRDefault="00F45669" w:rsidP="00F45669">
            <w:pPr>
              <w:pStyle w:val="Responsecategs"/>
              <w:tabs>
                <w:tab w:val="clear" w:pos="3942"/>
                <w:tab w:val="right" w:leader="dot" w:pos="432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472F94F" w14:textId="77777777" w:rsidR="00F45669" w:rsidRPr="00B11BA6" w:rsidRDefault="00F45669" w:rsidP="00F45669">
            <w:pPr>
              <w:pStyle w:val="Responsecategs"/>
              <w:tabs>
                <w:tab w:val="clear" w:pos="3942"/>
                <w:tab w:val="right" w:leader="dot" w:pos="432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9D33A71" w14:textId="77777777" w:rsidR="00F45669" w:rsidRPr="00B11BA6" w:rsidRDefault="00F45669" w:rsidP="00F45669">
            <w:pPr>
              <w:pStyle w:val="Responsecategs"/>
              <w:tabs>
                <w:tab w:val="clear" w:pos="3942"/>
                <w:tab w:val="right" w:leader="dot" w:pos="432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775ECE0" w14:textId="77777777" w:rsidR="00F45669" w:rsidRPr="00B11BA6" w:rsidRDefault="00F45669" w:rsidP="00F45669">
            <w:pPr>
              <w:pStyle w:val="Responsecategs"/>
              <w:tabs>
                <w:tab w:val="clear" w:pos="3942"/>
                <w:tab w:val="right" w:leader="dot" w:pos="432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20D0F89" w14:textId="77777777" w:rsidR="00F45669" w:rsidRPr="00B11BA6" w:rsidRDefault="00F45669" w:rsidP="00F45669">
            <w:pPr>
              <w:pStyle w:val="Responsecategs"/>
              <w:tabs>
                <w:tab w:val="clear" w:pos="3942"/>
                <w:tab w:val="right" w:leader="dot" w:pos="432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A19E386" w14:textId="77777777" w:rsidR="00074CCD" w:rsidRPr="00B11BA6" w:rsidRDefault="00074CCD" w:rsidP="00F45669">
            <w:pPr>
              <w:pStyle w:val="Responsecategs"/>
              <w:tabs>
                <w:tab w:val="clear" w:pos="3942"/>
                <w:tab w:val="right" w:leader="dot" w:pos="432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</w:t>
            </w:r>
            <w:r w:rsidR="0092172F" w:rsidRPr="00B11BA6">
              <w:rPr>
                <w:rFonts w:ascii="Times New Roman" w:hAnsi="Times New Roman"/>
                <w:caps/>
                <w:lang w:val="fr-FR"/>
              </w:rPr>
              <w:t>’a jamais eu de rapports sexuels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00</w:t>
            </w:r>
          </w:p>
          <w:p w14:paraId="1E3A3C9C" w14:textId="77777777" w:rsidR="00074CCD" w:rsidRPr="00B11BA6" w:rsidRDefault="00074CCD" w:rsidP="00CE050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B33F79A" w14:textId="77777777" w:rsidR="00074CCD" w:rsidRPr="00B11BA6" w:rsidRDefault="0092172F" w:rsidP="00F45669">
            <w:pPr>
              <w:pStyle w:val="Responsecategs"/>
              <w:tabs>
                <w:tab w:val="clear" w:pos="3942"/>
                <w:tab w:val="right" w:leader="dot" w:pos="432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ge</w:t>
            </w:r>
            <w:r w:rsidR="00E42E19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550B15" w:rsidRPr="00B11BA6">
              <w:rPr>
                <w:rFonts w:ascii="Times New Roman" w:hAnsi="Times New Roman"/>
                <w:caps/>
                <w:lang w:val="fr-FR"/>
              </w:rPr>
              <w:t>e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 xml:space="preserve">n 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Année</w:t>
            </w:r>
            <w:r w:rsidR="00F45669" w:rsidRPr="00B11BA6">
              <w:rPr>
                <w:rFonts w:ascii="Times New Roman" w:hAnsi="Times New Roman"/>
                <w:caps/>
                <w:lang w:val="fr-FR"/>
              </w:rPr>
              <w:t>s</w:t>
            </w:r>
            <w:r w:rsidR="00F45669"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53AE9AFF" w14:textId="77777777" w:rsidR="00074CCD" w:rsidRPr="00B11BA6" w:rsidRDefault="00074CCD" w:rsidP="00CE050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6C7D107C" w14:textId="77777777" w:rsidR="00E37B02" w:rsidRPr="00B11BA6" w:rsidRDefault="0092172F" w:rsidP="000F63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premiere fois en commencant </w:t>
            </w:r>
          </w:p>
          <w:p w14:paraId="14EE5BD0" w14:textId="77777777" w:rsidR="00E37B02" w:rsidRPr="00B11BA6" w:rsidRDefault="00E37B02" w:rsidP="000F63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</w:t>
            </w:r>
            <w:r w:rsidR="0092172F" w:rsidRPr="00B11BA6">
              <w:rPr>
                <w:rFonts w:ascii="Times New Roman" w:hAnsi="Times New Roman"/>
                <w:caps/>
                <w:lang w:val="fr-FR"/>
              </w:rPr>
              <w:t>a</w:t>
            </w:r>
            <w:r w:rsidR="00F679A5" w:rsidRPr="00B11BA6">
              <w:rPr>
                <w:rFonts w:ascii="Times New Roman" w:hAnsi="Times New Roman"/>
                <w:caps/>
                <w:lang w:val="fr-FR"/>
              </w:rPr>
              <w:t xml:space="preserve"> vivre a</w:t>
            </w:r>
            <w:r w:rsidR="00B658A7" w:rsidRPr="00B11BA6">
              <w:rPr>
                <w:rFonts w:ascii="Times New Roman" w:hAnsi="Times New Roman"/>
                <w:caps/>
                <w:lang w:val="fr-FR"/>
              </w:rPr>
              <w:t xml:space="preserve">vec (premier) </w:t>
            </w:r>
          </w:p>
          <w:p w14:paraId="1744EA4B" w14:textId="77777777" w:rsidR="00074CCD" w:rsidRPr="00B11BA6" w:rsidRDefault="00E37B02" w:rsidP="000F63B4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</w:t>
            </w:r>
            <w:r w:rsidR="00B658A7" w:rsidRPr="00B11BA6">
              <w:rPr>
                <w:rFonts w:ascii="Times New Roman" w:hAnsi="Times New Roman"/>
                <w:caps/>
                <w:lang w:val="fr-FR"/>
              </w:rPr>
              <w:t>mari/</w:t>
            </w:r>
            <w:r w:rsidR="0092172F" w:rsidRPr="00B11BA6">
              <w:rPr>
                <w:rFonts w:ascii="Times New Roman" w:hAnsi="Times New Roman"/>
                <w:caps/>
                <w:lang w:val="fr-FR"/>
              </w:rPr>
              <w:t>partenaire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E42E19" w:rsidRPr="00B11BA6">
              <w:rPr>
                <w:rFonts w:ascii="Times New Roman" w:hAnsi="Times New Roman"/>
                <w:caps/>
                <w:lang w:val="fr-FR"/>
              </w:rPr>
              <w:t>.........</w:t>
            </w:r>
            <w:r w:rsidRPr="00B11BA6">
              <w:rPr>
                <w:rFonts w:ascii="Times New Roman" w:hAnsi="Times New Roman"/>
                <w:caps/>
                <w:lang w:val="fr-FR"/>
              </w:rPr>
              <w:t>........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>95</w:t>
            </w:r>
          </w:p>
        </w:tc>
        <w:tc>
          <w:tcPr>
            <w:tcW w:w="671" w:type="pct"/>
            <w:gridSpan w:val="3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DD0DC5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40662631" w14:textId="77777777" w:rsidR="00F45669" w:rsidRPr="00B11BA6" w:rsidRDefault="00F45669" w:rsidP="00241D1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29D407A9" w14:textId="77777777" w:rsidR="00F45669" w:rsidRPr="00B11BA6" w:rsidRDefault="00F45669" w:rsidP="00241D1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46369A69" w14:textId="77777777" w:rsidR="00F45669" w:rsidRPr="00B11BA6" w:rsidRDefault="00F45669" w:rsidP="00241D1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37CE9AF1" w14:textId="77777777" w:rsidR="00F45669" w:rsidRPr="00B11BA6" w:rsidRDefault="00F45669" w:rsidP="00241D1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0C1ADF81" w14:textId="77777777" w:rsidR="00F45669" w:rsidRPr="00B11BA6" w:rsidRDefault="00F45669" w:rsidP="00241D1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7DFD0411" w14:textId="77777777" w:rsidR="00F45669" w:rsidRPr="00B11BA6" w:rsidRDefault="00F45669" w:rsidP="00241D1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6E9206D2" w14:textId="77777777" w:rsidR="00F45669" w:rsidRPr="00B11BA6" w:rsidRDefault="00F45669" w:rsidP="00241D1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731C8FDC" w14:textId="77777777" w:rsidR="00074CCD" w:rsidRPr="00B11BA6" w:rsidRDefault="00074CCD" w:rsidP="008A7732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00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8A7732" w:rsidRPr="00B11BA6">
              <w:rPr>
                <w:rFonts w:ascii="Times New Roman" w:hAnsi="Times New Roman"/>
                <w:i/>
                <w:smallCaps w:val="0"/>
                <w:lang w:val="fr-FR"/>
              </w:rPr>
              <w:t>Fin</w:t>
            </w:r>
          </w:p>
        </w:tc>
      </w:tr>
      <w:tr w:rsidR="00074CCD" w:rsidRPr="00B11BA6" w14:paraId="7059FF8B" w14:textId="77777777" w:rsidTr="00754330">
        <w:trPr>
          <w:cantSplit/>
          <w:jc w:val="center"/>
        </w:trPr>
        <w:tc>
          <w:tcPr>
            <w:tcW w:w="218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53240C4" w14:textId="77777777" w:rsidR="00F45669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SB</w:t>
            </w:r>
            <w:r w:rsidR="008A7732" w:rsidRPr="00B11BA6">
              <w:rPr>
                <w:rFonts w:ascii="Times New Roman" w:hAnsi="Times New Roman"/>
                <w:b/>
                <w:smallCaps w:val="0"/>
                <w:lang w:val="fr-FR"/>
              </w:rPr>
              <w:t>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2172F" w:rsidRPr="00B11BA6">
              <w:rPr>
                <w:rFonts w:ascii="Times New Roman" w:hAnsi="Times New Roman"/>
                <w:smallCaps w:val="0"/>
                <w:lang w:val="fr-FR"/>
              </w:rPr>
              <w:t xml:space="preserve">Je voudrais vous poser des questions sur votre activité sexuelle récente. </w:t>
            </w:r>
          </w:p>
          <w:p w14:paraId="23EB9897" w14:textId="77777777" w:rsidR="00F45669" w:rsidRPr="00B11BA6" w:rsidRDefault="00F45669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20499639" w14:textId="77777777" w:rsidR="00074CCD" w:rsidRPr="00B11BA6" w:rsidRDefault="00F45669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217016" w:rsidRPr="00B11BA6">
              <w:rPr>
                <w:rFonts w:ascii="Times New Roman" w:hAnsi="Times New Roman"/>
                <w:smallCaps w:val="0"/>
                <w:lang w:val="fr-FR"/>
              </w:rPr>
              <w:t>Quand avez-vous eu des rapports sexuels pour la dernière fois ?</w:t>
            </w:r>
          </w:p>
          <w:p w14:paraId="4214D97B" w14:textId="77777777" w:rsidR="00074CCD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34E8162E" w14:textId="77777777" w:rsidR="00074CCD" w:rsidRPr="00B11BA6" w:rsidRDefault="00241D1B" w:rsidP="00CE050A">
            <w:pPr>
              <w:pStyle w:val="Instructionstointvw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="003E31CF" w:rsidRPr="00B11BA6">
              <w:rPr>
                <w:lang w:val="fr-FR"/>
              </w:rPr>
              <w:t>Enregistrer</w:t>
            </w:r>
            <w:r w:rsidR="00E42E19" w:rsidRPr="00B11BA6">
              <w:rPr>
                <w:lang w:val="fr-FR"/>
              </w:rPr>
              <w:t xml:space="preserve"> </w:t>
            </w:r>
            <w:r w:rsidR="00F679A5" w:rsidRPr="00B11BA6">
              <w:rPr>
                <w:lang w:val="fr-FR"/>
              </w:rPr>
              <w:t>les réponses en</w:t>
            </w:r>
            <w:r w:rsidR="00E42E19" w:rsidRPr="00B11BA6">
              <w:rPr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jour</w:t>
            </w:r>
            <w:r w:rsidR="00074CCD" w:rsidRPr="00B11BA6">
              <w:rPr>
                <w:lang w:val="fr-FR"/>
              </w:rPr>
              <w:t xml:space="preserve">s, </w:t>
            </w:r>
            <w:r w:rsidR="00C0633A" w:rsidRPr="00B11BA6">
              <w:rPr>
                <w:lang w:val="fr-FR"/>
              </w:rPr>
              <w:t>semaines</w:t>
            </w:r>
            <w:r w:rsidR="00074CCD" w:rsidRPr="00B11BA6">
              <w:rPr>
                <w:lang w:val="fr-FR"/>
              </w:rPr>
              <w:t xml:space="preserve"> o</w:t>
            </w:r>
            <w:r w:rsidR="00F679A5" w:rsidRPr="00B11BA6">
              <w:rPr>
                <w:lang w:val="fr-FR"/>
              </w:rPr>
              <w:t>u</w:t>
            </w:r>
            <w:r w:rsidR="00E42E19" w:rsidRPr="00B11BA6">
              <w:rPr>
                <w:lang w:val="fr-FR"/>
              </w:rPr>
              <w:t xml:space="preserve"> </w:t>
            </w:r>
            <w:r w:rsidR="00F679A5" w:rsidRPr="00B11BA6">
              <w:rPr>
                <w:lang w:val="fr-FR"/>
              </w:rPr>
              <w:t>m</w:t>
            </w:r>
            <w:r w:rsidR="003E31CF" w:rsidRPr="00B11BA6">
              <w:rPr>
                <w:lang w:val="fr-FR"/>
              </w:rPr>
              <w:t>ois</w:t>
            </w:r>
            <w:r w:rsidR="00F679A5" w:rsidRPr="00B11BA6">
              <w:rPr>
                <w:lang w:val="fr-FR"/>
              </w:rPr>
              <w:t>, si</w:t>
            </w:r>
            <w:r w:rsidR="00E42E19" w:rsidRPr="00B11BA6">
              <w:rPr>
                <w:lang w:val="fr-FR"/>
              </w:rPr>
              <w:t xml:space="preserve"> </w:t>
            </w:r>
            <w:r w:rsidR="00F679A5" w:rsidRPr="00B11BA6">
              <w:rPr>
                <w:lang w:val="fr-FR"/>
              </w:rPr>
              <w:t xml:space="preserve">moins de </w:t>
            </w:r>
            <w:r w:rsidR="00074CCD" w:rsidRPr="00B11BA6">
              <w:rPr>
                <w:lang w:val="fr-FR"/>
              </w:rPr>
              <w:t xml:space="preserve">12 </w:t>
            </w:r>
            <w:r w:rsidR="00DA69C1" w:rsidRPr="00B11BA6">
              <w:rPr>
                <w:lang w:val="fr-FR"/>
              </w:rPr>
              <w:t>m</w:t>
            </w:r>
            <w:r w:rsidR="003E31CF" w:rsidRPr="00B11BA6">
              <w:rPr>
                <w:lang w:val="fr-FR"/>
              </w:rPr>
              <w:t>ois</w:t>
            </w:r>
            <w:r w:rsidR="00074CCD" w:rsidRPr="00B11BA6">
              <w:rPr>
                <w:lang w:val="fr-FR"/>
              </w:rPr>
              <w:t xml:space="preserve"> (</w:t>
            </w:r>
            <w:r w:rsidR="00F679A5" w:rsidRPr="00B11BA6">
              <w:rPr>
                <w:lang w:val="fr-FR"/>
              </w:rPr>
              <w:t>une a</w:t>
            </w:r>
            <w:r w:rsidR="003E31CF" w:rsidRPr="00B11BA6">
              <w:rPr>
                <w:lang w:val="fr-FR"/>
              </w:rPr>
              <w:t>nnée</w:t>
            </w:r>
            <w:r w:rsidR="00074CCD" w:rsidRPr="00B11BA6">
              <w:rPr>
                <w:lang w:val="fr-FR"/>
              </w:rPr>
              <w:t>).</w:t>
            </w:r>
          </w:p>
          <w:p w14:paraId="46A7BC06" w14:textId="77777777" w:rsidR="00074CCD" w:rsidRPr="00B11BA6" w:rsidRDefault="00241D1B" w:rsidP="00F679A5">
            <w:pPr>
              <w:pStyle w:val="Instructionstointvw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="003E31CF" w:rsidRPr="00B11BA6">
              <w:rPr>
                <w:lang w:val="fr-FR"/>
              </w:rPr>
              <w:t>Si</w:t>
            </w:r>
            <w:r w:rsidR="00074CCD" w:rsidRPr="00B11BA6">
              <w:rPr>
                <w:lang w:val="fr-FR"/>
              </w:rPr>
              <w:t xml:space="preserve"> 12 </w:t>
            </w:r>
            <w:r w:rsidR="00F679A5" w:rsidRPr="00B11BA6">
              <w:rPr>
                <w:lang w:val="fr-FR"/>
              </w:rPr>
              <w:t>m</w:t>
            </w:r>
            <w:r w:rsidR="003E31CF" w:rsidRPr="00B11BA6">
              <w:rPr>
                <w:lang w:val="fr-FR"/>
              </w:rPr>
              <w:t>ois</w:t>
            </w:r>
            <w:r w:rsidR="00074CCD" w:rsidRPr="00B11BA6">
              <w:rPr>
                <w:lang w:val="fr-FR"/>
              </w:rPr>
              <w:t xml:space="preserve"> (</w:t>
            </w:r>
            <w:r w:rsidR="00F679A5" w:rsidRPr="00B11BA6">
              <w:rPr>
                <w:lang w:val="fr-FR"/>
              </w:rPr>
              <w:t>une ann</w:t>
            </w:r>
            <w:r w:rsidR="003E31CF" w:rsidRPr="00B11BA6">
              <w:rPr>
                <w:lang w:val="fr-FR"/>
              </w:rPr>
              <w:t>ée</w:t>
            </w:r>
            <w:r w:rsidR="00074CCD" w:rsidRPr="00B11BA6">
              <w:rPr>
                <w:lang w:val="fr-FR"/>
              </w:rPr>
              <w:t xml:space="preserve">) </w:t>
            </w:r>
            <w:r w:rsidR="00F679A5" w:rsidRPr="00B11BA6">
              <w:rPr>
                <w:lang w:val="fr-FR"/>
              </w:rPr>
              <w:t>ou plus, la réponse doit être enregistrée en a</w:t>
            </w:r>
            <w:r w:rsidR="003E31CF" w:rsidRPr="00B11BA6">
              <w:rPr>
                <w:lang w:val="fr-FR"/>
              </w:rPr>
              <w:t>nnée</w:t>
            </w:r>
            <w:r w:rsidR="00074CCD" w:rsidRPr="00B11BA6">
              <w:rPr>
                <w:lang w:val="fr-FR"/>
              </w:rPr>
              <w:t>s.</w:t>
            </w:r>
          </w:p>
        </w:tc>
        <w:tc>
          <w:tcPr>
            <w:tcW w:w="2146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E51FCD" w14:textId="77777777" w:rsidR="00074CCD" w:rsidRPr="00B11BA6" w:rsidRDefault="00074CCD" w:rsidP="00CE050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001CB59" w14:textId="77777777" w:rsidR="00074CCD" w:rsidRPr="00B11BA6" w:rsidRDefault="0041566B" w:rsidP="00AD7CAD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u w:val="single"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nombre</w:t>
            </w:r>
            <w:r w:rsidR="00217016" w:rsidRPr="00B11BA6">
              <w:rPr>
                <w:rFonts w:ascii="Times New Roman" w:hAnsi="Times New Roman"/>
                <w:caps/>
                <w:lang w:val="fr-FR"/>
              </w:rPr>
              <w:t xml:space="preserve"> de 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Jour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 xml:space="preserve">s 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074CCD" w:rsidRPr="00B11BA6">
              <w:rPr>
                <w:rFonts w:ascii="Times New Roman" w:hAnsi="Times New Roman"/>
                <w:b/>
                <w:caps/>
                <w:lang w:val="fr-FR"/>
              </w:rPr>
              <w:t>1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 xml:space="preserve"> __  __</w:t>
            </w:r>
          </w:p>
          <w:p w14:paraId="2FE2E0F0" w14:textId="77777777" w:rsidR="00074CCD" w:rsidRPr="00B11BA6" w:rsidRDefault="00074CCD" w:rsidP="00AD7CAD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DDC153B" w14:textId="77777777" w:rsidR="00074CCD" w:rsidRPr="00B11BA6" w:rsidRDefault="0041566B" w:rsidP="00AD7CAD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u w:val="single"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nombre</w:t>
            </w:r>
            <w:r w:rsidR="00217016" w:rsidRPr="00B11BA6">
              <w:rPr>
                <w:rFonts w:ascii="Times New Roman" w:hAnsi="Times New Roman"/>
                <w:caps/>
                <w:lang w:val="fr-FR"/>
              </w:rPr>
              <w:t xml:space="preserve"> de </w:t>
            </w:r>
            <w:r w:rsidR="00C0633A" w:rsidRPr="00B11BA6">
              <w:rPr>
                <w:rFonts w:ascii="Times New Roman" w:hAnsi="Times New Roman"/>
                <w:caps/>
                <w:lang w:val="fr-FR"/>
              </w:rPr>
              <w:t>Semaines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074CCD" w:rsidRPr="00B11BA6">
              <w:rPr>
                <w:rFonts w:ascii="Times New Roman" w:hAnsi="Times New Roman"/>
                <w:b/>
                <w:caps/>
                <w:lang w:val="fr-FR"/>
              </w:rPr>
              <w:t>2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 xml:space="preserve"> __  __</w:t>
            </w:r>
          </w:p>
          <w:p w14:paraId="6F273B31" w14:textId="77777777" w:rsidR="00074CCD" w:rsidRPr="00B11BA6" w:rsidRDefault="00074CCD" w:rsidP="00AD7CAD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F16C0EF" w14:textId="77777777" w:rsidR="00074CCD" w:rsidRPr="00B11BA6" w:rsidRDefault="0041566B" w:rsidP="00AD7CAD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u w:val="single"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nombre</w:t>
            </w:r>
            <w:r w:rsidR="00217016" w:rsidRPr="00B11BA6">
              <w:rPr>
                <w:rFonts w:ascii="Times New Roman" w:hAnsi="Times New Roman"/>
                <w:caps/>
                <w:lang w:val="fr-FR"/>
              </w:rPr>
              <w:t xml:space="preserve"> de 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Mois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074CCD" w:rsidRPr="00B11BA6">
              <w:rPr>
                <w:rFonts w:ascii="Times New Roman" w:hAnsi="Times New Roman"/>
                <w:b/>
                <w:caps/>
                <w:lang w:val="fr-FR"/>
              </w:rPr>
              <w:t>3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 xml:space="preserve"> __  __</w:t>
            </w:r>
          </w:p>
          <w:p w14:paraId="36F46DA9" w14:textId="77777777" w:rsidR="00074CCD" w:rsidRPr="00B11BA6" w:rsidRDefault="00074CCD" w:rsidP="00AD7CAD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5A1FC841" w14:textId="77777777" w:rsidR="00074CCD" w:rsidRPr="00B11BA6" w:rsidRDefault="0041566B" w:rsidP="00217016">
            <w:pPr>
              <w:pStyle w:val="Responsecategs"/>
              <w:tabs>
                <w:tab w:val="clear" w:pos="3942"/>
                <w:tab w:val="right" w:leader="dot" w:pos="4320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nombre</w:t>
            </w:r>
            <w:r w:rsidR="00217016" w:rsidRPr="00B11BA6">
              <w:rPr>
                <w:rFonts w:ascii="Times New Roman" w:hAnsi="Times New Roman"/>
                <w:caps/>
                <w:lang w:val="fr-FR"/>
              </w:rPr>
              <w:t xml:space="preserve"> d’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Année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>s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074CCD" w:rsidRPr="00B11BA6">
              <w:rPr>
                <w:rFonts w:ascii="Times New Roman" w:hAnsi="Times New Roman"/>
                <w:b/>
                <w:caps/>
                <w:lang w:val="fr-FR"/>
              </w:rPr>
              <w:t>4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 xml:space="preserve"> __  __</w:t>
            </w:r>
          </w:p>
        </w:tc>
        <w:tc>
          <w:tcPr>
            <w:tcW w:w="671" w:type="pct"/>
            <w:gridSpan w:val="3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5259FB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4252A908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782B703E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357E00A5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3DEB992D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12602805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0DEC0509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3289ED1B" w14:textId="77777777" w:rsidR="00074CCD" w:rsidRPr="00B11BA6" w:rsidRDefault="00074CCD" w:rsidP="00550B15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</w:rPr>
              <w:t>4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550B15" w:rsidRPr="00B11BA6">
              <w:rPr>
                <w:rFonts w:ascii="Times New Roman" w:hAnsi="Times New Roman"/>
                <w:i/>
                <w:smallCaps w:val="0"/>
              </w:rPr>
              <w:t>Fin</w:t>
            </w:r>
          </w:p>
        </w:tc>
      </w:tr>
      <w:tr w:rsidR="00074CCD" w:rsidRPr="00B11BA6" w14:paraId="1DE65FF8" w14:textId="77777777" w:rsidTr="00754330">
        <w:trPr>
          <w:cantSplit/>
          <w:jc w:val="center"/>
        </w:trPr>
        <w:tc>
          <w:tcPr>
            <w:tcW w:w="218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AD766D" w14:textId="77777777" w:rsidR="00074CCD" w:rsidRPr="00B11BA6" w:rsidRDefault="00074CCD" w:rsidP="008A773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SB</w:t>
            </w:r>
            <w:r w:rsidR="008A7732" w:rsidRPr="00B11BA6">
              <w:rPr>
                <w:rFonts w:ascii="Times New Roman" w:hAnsi="Times New Roman"/>
                <w:b/>
                <w:smallCaps w:val="0"/>
                <w:lang w:val="fr-FR"/>
              </w:rPr>
              <w:t>3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</w:t>
            </w:r>
            <w:r w:rsidR="00E42E19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F679A5" w:rsidRPr="00B11BA6">
              <w:rPr>
                <w:rFonts w:ascii="Times New Roman" w:hAnsi="Times New Roman"/>
                <w:smallCaps w:val="0"/>
                <w:lang w:val="fr-FR"/>
              </w:rPr>
              <w:t xml:space="preserve">La dernière fois que vous avez </w:t>
            </w:r>
            <w:proofErr w:type="gramStart"/>
            <w:r w:rsidR="00F679A5" w:rsidRPr="00B11BA6">
              <w:rPr>
                <w:rFonts w:ascii="Times New Roman" w:hAnsi="Times New Roman"/>
                <w:smallCaps w:val="0"/>
                <w:lang w:val="fr-FR"/>
              </w:rPr>
              <w:t>eu</w:t>
            </w:r>
            <w:proofErr w:type="gramEnd"/>
            <w:r w:rsidR="00F679A5" w:rsidRPr="00B11BA6">
              <w:rPr>
                <w:rFonts w:ascii="Times New Roman" w:hAnsi="Times New Roman"/>
                <w:smallCaps w:val="0"/>
                <w:lang w:val="fr-FR"/>
              </w:rPr>
              <w:t xml:space="preserve"> des rapports sexuels, est-ce qu'un condom a été utilisé</w:t>
            </w:r>
            <w:r w:rsidR="00DA69C1" w:rsidRPr="00B11BA6">
              <w:rPr>
                <w:rFonts w:ascii="Times New Roman" w:hAnsi="Times New Roman"/>
                <w:smallCaps w:val="0"/>
                <w:lang w:val="fr-FR"/>
              </w:rPr>
              <w:t xml:space="preserve"> ? </w:t>
            </w:r>
          </w:p>
        </w:tc>
        <w:tc>
          <w:tcPr>
            <w:tcW w:w="2146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4A5020C" w14:textId="77777777" w:rsidR="00074CCD" w:rsidRPr="00B11BA6" w:rsidRDefault="003E31CF" w:rsidP="00AD7CAD">
            <w:pPr>
              <w:pStyle w:val="Responsecategs"/>
              <w:tabs>
                <w:tab w:val="clear" w:pos="3942"/>
                <w:tab w:val="right" w:leader="dot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294C6705" w14:textId="77777777" w:rsidR="00074CCD" w:rsidRPr="00B11BA6" w:rsidRDefault="003E31CF" w:rsidP="00AD7CAD">
            <w:pPr>
              <w:pStyle w:val="Responsecategs"/>
              <w:tabs>
                <w:tab w:val="clear" w:pos="3942"/>
                <w:tab w:val="right" w:leader="dot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71" w:type="pct"/>
            <w:gridSpan w:val="3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18EA6E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74CCD" w:rsidRPr="00B11BA6" w14:paraId="49E83409" w14:textId="77777777" w:rsidTr="00754330">
        <w:trPr>
          <w:cantSplit/>
          <w:jc w:val="center"/>
        </w:trPr>
        <w:tc>
          <w:tcPr>
            <w:tcW w:w="218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FC770D" w14:textId="77777777" w:rsidR="00074CCD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SB</w:t>
            </w:r>
            <w:r w:rsidR="008A7732" w:rsidRPr="00B11BA6">
              <w:rPr>
                <w:rFonts w:ascii="Times New Roman" w:hAnsi="Times New Roman"/>
                <w:b/>
                <w:smallCaps w:val="0"/>
                <w:lang w:val="fr-FR"/>
              </w:rPr>
              <w:t>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679A5" w:rsidRPr="00B11BA6">
              <w:rPr>
                <w:rFonts w:ascii="Times New Roman" w:hAnsi="Times New Roman"/>
                <w:smallCaps w:val="0"/>
                <w:lang w:val="fr-FR"/>
              </w:rPr>
              <w:t xml:space="preserve">Quelle était votre relation avec la personne avec qui vous avez eu vos derniers rapports sexuels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556FEBEA" w14:textId="77777777" w:rsidR="00074CCD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</w:p>
          <w:p w14:paraId="41BA40B5" w14:textId="77777777" w:rsidR="00F679A5" w:rsidRPr="00B11BA6" w:rsidRDefault="00074CCD" w:rsidP="00F679A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48458D" w:rsidRPr="00B11BA6">
              <w:rPr>
                <w:rFonts w:ascii="Times New Roman" w:hAnsi="Times New Roman"/>
                <w:i/>
                <w:smallCaps w:val="0"/>
                <w:lang w:val="fr-FR"/>
              </w:rPr>
              <w:t>Insister</w:t>
            </w:r>
            <w:r w:rsidR="00DA69C1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pour</w:t>
            </w:r>
            <w:r w:rsidR="00EC0F89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F679A5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assurer que </w:t>
            </w:r>
            <w:r w:rsidR="0087683E" w:rsidRPr="00B11BA6">
              <w:rPr>
                <w:rFonts w:ascii="Times New Roman" w:hAnsi="Times New Roman"/>
                <w:i/>
                <w:smallCaps w:val="0"/>
                <w:lang w:val="fr-FR"/>
              </w:rPr>
              <w:t>l</w:t>
            </w:r>
            <w:r w:rsidR="00F679A5" w:rsidRPr="00B11BA6">
              <w:rPr>
                <w:rFonts w:ascii="Times New Roman" w:hAnsi="Times New Roman"/>
                <w:i/>
                <w:smallCaps w:val="0"/>
                <w:lang w:val="fr-FR"/>
              </w:rPr>
              <w:t>a réponse se réfère</w:t>
            </w:r>
            <w:r w:rsidR="00E42E19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F679A5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à la relation au moment du rapport sexuel. </w:t>
            </w:r>
          </w:p>
          <w:p w14:paraId="21512B49" w14:textId="77777777" w:rsidR="00F679A5" w:rsidRPr="00B11BA6" w:rsidRDefault="0043500C" w:rsidP="00F679A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</w:p>
          <w:p w14:paraId="41F64698" w14:textId="77777777" w:rsidR="00074CCD" w:rsidRPr="00B11BA6" w:rsidRDefault="00F679A5" w:rsidP="00F679A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Si </w:t>
            </w:r>
            <w:r w:rsidR="008A7732" w:rsidRPr="00B11BA6">
              <w:rPr>
                <w:rFonts w:ascii="Times New Roman" w:hAnsi="Times New Roman"/>
                <w:i/>
                <w:smallCaps w:val="0"/>
                <w:lang w:val="fr-FR"/>
              </w:rPr>
              <w:t>P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etit ami</w:t>
            </w:r>
            <w:r w:rsidR="00074CCD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”, </w:t>
            </w:r>
            <w:proofErr w:type="gramStart"/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demander</w:t>
            </w:r>
            <w:proofErr w:type="gramEnd"/>
            <w:r w:rsidR="00074CCD" w:rsidRPr="00B11BA6">
              <w:rPr>
                <w:rFonts w:ascii="Times New Roman" w:hAnsi="Times New Roman"/>
                <w:i/>
                <w:smallCaps w:val="0"/>
                <w:lang w:val="fr-FR"/>
              </w:rPr>
              <w:t>:</w:t>
            </w:r>
          </w:p>
          <w:p w14:paraId="1FFEFC1A" w14:textId="77777777" w:rsidR="00074CCD" w:rsidRPr="00B11BA6" w:rsidRDefault="00B8360C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F679A5" w:rsidRPr="00B11BA6">
              <w:rPr>
                <w:rFonts w:ascii="Times New Roman" w:hAnsi="Times New Roman"/>
                <w:smallCaps w:val="0"/>
                <w:lang w:val="fr-FR"/>
              </w:rPr>
              <w:t xml:space="preserve">Viviez-vous ensemble comme si vous </w:t>
            </w:r>
            <w:r w:rsidR="00DA69C1" w:rsidRPr="00B11BA6">
              <w:rPr>
                <w:rFonts w:ascii="Times New Roman" w:hAnsi="Times New Roman"/>
                <w:smallCaps w:val="0"/>
                <w:lang w:val="fr-FR"/>
              </w:rPr>
              <w:t>étiez</w:t>
            </w:r>
            <w:r w:rsidR="00F679A5" w:rsidRPr="00B11BA6">
              <w:rPr>
                <w:rFonts w:ascii="Times New Roman" w:hAnsi="Times New Roman"/>
                <w:smallCaps w:val="0"/>
                <w:lang w:val="fr-FR"/>
              </w:rPr>
              <w:t xml:space="preserve"> mari</w:t>
            </w:r>
            <w:r w:rsidR="00DA69C1" w:rsidRPr="00B11BA6">
              <w:rPr>
                <w:rFonts w:ascii="Times New Roman" w:hAnsi="Times New Roman"/>
                <w:smallCaps w:val="0"/>
                <w:lang w:val="fr-FR"/>
              </w:rPr>
              <w:t xml:space="preserve">és </w:t>
            </w:r>
            <w:r w:rsidR="00074CCD"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141A44D8" w14:textId="77777777" w:rsidR="00074CCD" w:rsidRPr="00B11BA6" w:rsidRDefault="00B8360C" w:rsidP="00EC0F89">
            <w:pPr>
              <w:pStyle w:val="Instructionstointvw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="003E31CF" w:rsidRPr="00B11BA6">
              <w:rPr>
                <w:lang w:val="fr-FR"/>
              </w:rPr>
              <w:t>Si</w:t>
            </w:r>
            <w:r w:rsidR="00074CCD" w:rsidRPr="00B11BA6">
              <w:rPr>
                <w:lang w:val="fr-FR"/>
              </w:rPr>
              <w:t xml:space="preserve"> “</w:t>
            </w:r>
            <w:r w:rsidR="003E31CF" w:rsidRPr="00B11BA6">
              <w:rPr>
                <w:lang w:val="fr-FR"/>
              </w:rPr>
              <w:t>Oui</w:t>
            </w:r>
            <w:r w:rsidR="00074CCD" w:rsidRPr="00B11BA6">
              <w:rPr>
                <w:lang w:val="fr-FR"/>
              </w:rPr>
              <w:t xml:space="preserve">”, </w:t>
            </w:r>
            <w:r w:rsidR="0043500C" w:rsidRPr="00B11BA6">
              <w:rPr>
                <w:lang w:val="fr-FR"/>
              </w:rPr>
              <w:t xml:space="preserve">enregistrer </w:t>
            </w:r>
            <w:r w:rsidRPr="00B11BA6">
              <w:rPr>
                <w:lang w:val="fr-FR"/>
              </w:rPr>
              <w:t>‘</w:t>
            </w:r>
            <w:r w:rsidR="00074CCD" w:rsidRPr="00B11BA6">
              <w:rPr>
                <w:lang w:val="fr-FR"/>
              </w:rPr>
              <w:t>2</w:t>
            </w:r>
            <w:r w:rsidRPr="00B11BA6">
              <w:rPr>
                <w:lang w:val="fr-FR"/>
              </w:rPr>
              <w:t>’</w:t>
            </w:r>
            <w:r w:rsidR="00074CCD" w:rsidRPr="00B11BA6">
              <w:rPr>
                <w:lang w:val="fr-FR"/>
              </w:rPr>
              <w:t xml:space="preserve">. </w:t>
            </w:r>
            <w:r w:rsidR="003E31CF" w:rsidRPr="00B11BA6">
              <w:rPr>
                <w:lang w:val="fr-FR"/>
              </w:rPr>
              <w:t>Si</w:t>
            </w:r>
            <w:r w:rsidR="00074CCD" w:rsidRPr="00B11BA6">
              <w:rPr>
                <w:lang w:val="fr-FR"/>
              </w:rPr>
              <w:t xml:space="preserve"> “</w:t>
            </w:r>
            <w:r w:rsidR="003E31CF" w:rsidRPr="00B11BA6">
              <w:rPr>
                <w:lang w:val="fr-FR"/>
              </w:rPr>
              <w:t>Non</w:t>
            </w:r>
            <w:r w:rsidR="00074CCD" w:rsidRPr="00B11BA6">
              <w:rPr>
                <w:lang w:val="fr-FR"/>
              </w:rPr>
              <w:t xml:space="preserve">”, </w:t>
            </w:r>
            <w:r w:rsidR="0043500C" w:rsidRPr="00B11BA6">
              <w:rPr>
                <w:lang w:val="fr-FR"/>
              </w:rPr>
              <w:t xml:space="preserve">enregistrer </w:t>
            </w:r>
            <w:r w:rsidRPr="00B11BA6">
              <w:rPr>
                <w:lang w:val="fr-FR"/>
              </w:rPr>
              <w:t>‘</w:t>
            </w:r>
            <w:r w:rsidR="00074CCD" w:rsidRPr="00B11BA6">
              <w:rPr>
                <w:lang w:val="fr-FR"/>
              </w:rPr>
              <w:t>3</w:t>
            </w:r>
            <w:r w:rsidRPr="00B11BA6">
              <w:rPr>
                <w:lang w:val="fr-FR"/>
              </w:rPr>
              <w:t>’</w:t>
            </w:r>
            <w:r w:rsidR="00074CCD" w:rsidRPr="00B11BA6">
              <w:rPr>
                <w:lang w:val="fr-FR"/>
              </w:rPr>
              <w:t>.</w:t>
            </w:r>
          </w:p>
        </w:tc>
        <w:tc>
          <w:tcPr>
            <w:tcW w:w="2146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CFCC50" w14:textId="77777777" w:rsidR="00074CCD" w:rsidRPr="00B11BA6" w:rsidRDefault="00F679A5" w:rsidP="00AD7CAD">
            <w:pPr>
              <w:pStyle w:val="Responsecategs"/>
              <w:tabs>
                <w:tab w:val="clear" w:pos="3942"/>
                <w:tab w:val="right" w:leader="dot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mari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14DDFB99" w14:textId="77777777" w:rsidR="00074CCD" w:rsidRPr="00B11BA6" w:rsidRDefault="00F679A5" w:rsidP="00AD7CAD">
            <w:pPr>
              <w:pStyle w:val="Responsecategs"/>
              <w:tabs>
                <w:tab w:val="clear" w:pos="3942"/>
                <w:tab w:val="right" w:leader="dot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partenaire cohabitant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2309CA97" w14:textId="77777777" w:rsidR="00074CCD" w:rsidRPr="00B11BA6" w:rsidRDefault="00F679A5" w:rsidP="00AD7CAD">
            <w:pPr>
              <w:pStyle w:val="Responsecategs"/>
              <w:tabs>
                <w:tab w:val="clear" w:pos="3942"/>
                <w:tab w:val="right" w:leader="dot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petit ami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49ADCA90" w14:textId="77777777" w:rsidR="00074CCD" w:rsidRPr="00B11BA6" w:rsidRDefault="00F679A5" w:rsidP="00AD7CAD">
            <w:pPr>
              <w:pStyle w:val="Responsecategs"/>
              <w:tabs>
                <w:tab w:val="clear" w:pos="3942"/>
                <w:tab w:val="right" w:leader="dot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rencontre occasionnelle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  <w:p w14:paraId="2B40C9A2" w14:textId="77777777" w:rsidR="000B1D3A" w:rsidRPr="00B11BA6" w:rsidRDefault="000B1D3A" w:rsidP="00AD7CAD">
            <w:pPr>
              <w:pStyle w:val="Responsecategs"/>
              <w:tabs>
                <w:tab w:val="clear" w:pos="3942"/>
                <w:tab w:val="right" w:leader="dot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Client/</w:t>
            </w:r>
            <w:r w:rsidR="00F679A5" w:rsidRPr="00B11BA6">
              <w:rPr>
                <w:rFonts w:ascii="Times New Roman" w:hAnsi="Times New Roman"/>
                <w:caps/>
                <w:lang w:val="fr-FR"/>
              </w:rPr>
              <w:t xml:space="preserve"> travailleuse du sexe</w:t>
            </w:r>
            <w:r w:rsidR="00AD7CAD" w:rsidRPr="00B11BA6">
              <w:rPr>
                <w:rFonts w:ascii="Times New Roman" w:hAnsi="Times New Roman"/>
                <w:caps/>
                <w:lang w:val="fr-FR"/>
              </w:rPr>
              <w:tab/>
              <w:t>5</w:t>
            </w:r>
          </w:p>
          <w:p w14:paraId="6F842517" w14:textId="77777777" w:rsidR="00074CCD" w:rsidRPr="00B11BA6" w:rsidRDefault="00074CCD" w:rsidP="00CE050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B8FCA02" w14:textId="77777777" w:rsidR="00074CCD" w:rsidRPr="00B11BA6" w:rsidRDefault="00626DBD" w:rsidP="00AD7CAD">
            <w:pPr>
              <w:pStyle w:val="Otherspecify"/>
              <w:tabs>
                <w:tab w:val="clear" w:pos="3946"/>
                <w:tab w:val="right" w:leader="underscore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fr-FR"/>
              </w:rPr>
            </w:pPr>
            <w:r w:rsidRPr="00B11BA6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>Autre</w:t>
            </w:r>
            <w:r w:rsidR="00074CCD" w:rsidRPr="00B11BA6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 xml:space="preserve"> (</w:t>
            </w:r>
            <w:r w:rsidR="00210E08" w:rsidRPr="00B11BA6">
              <w:rPr>
                <w:rStyle w:val="Instructionsinparens"/>
                <w:b w:val="0"/>
                <w:iCs/>
                <w:lang w:val="fr-FR"/>
              </w:rPr>
              <w:t>préciser)</w:t>
            </w:r>
            <w:r w:rsidR="00074CCD" w:rsidRPr="00B11BA6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ab/>
              <w:t>6</w:t>
            </w:r>
          </w:p>
        </w:tc>
        <w:tc>
          <w:tcPr>
            <w:tcW w:w="671" w:type="pct"/>
            <w:gridSpan w:val="3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64582E0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03BA7E2E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24876408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3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SB</w:t>
            </w:r>
            <w:r w:rsidR="008A7732" w:rsidRPr="00B11BA6">
              <w:rPr>
                <w:rFonts w:ascii="Times New Roman" w:hAnsi="Times New Roman"/>
                <w:i/>
              </w:rPr>
              <w:t>6</w:t>
            </w:r>
          </w:p>
          <w:p w14:paraId="79155F05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4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SB</w:t>
            </w:r>
            <w:r w:rsidR="008A7732" w:rsidRPr="00B11BA6">
              <w:rPr>
                <w:rFonts w:ascii="Times New Roman" w:hAnsi="Times New Roman"/>
                <w:i/>
              </w:rPr>
              <w:t>6</w:t>
            </w:r>
          </w:p>
          <w:p w14:paraId="43EB3408" w14:textId="77777777" w:rsidR="00074CCD" w:rsidRPr="00B11BA6" w:rsidRDefault="00AD7CA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5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SB</w:t>
            </w:r>
            <w:r w:rsidR="008A7732" w:rsidRPr="00B11BA6">
              <w:rPr>
                <w:rFonts w:ascii="Times New Roman" w:hAnsi="Times New Roman"/>
                <w:i/>
              </w:rPr>
              <w:t>6</w:t>
            </w:r>
          </w:p>
          <w:p w14:paraId="3138026E" w14:textId="77777777" w:rsidR="000B1D3A" w:rsidRPr="00B11BA6" w:rsidRDefault="000B1D3A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4CC2028A" w14:textId="77777777" w:rsidR="00074CCD" w:rsidRPr="00B11BA6" w:rsidRDefault="00074CCD" w:rsidP="008A7732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6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SB</w:t>
            </w:r>
            <w:r w:rsidR="008A7732" w:rsidRPr="00B11BA6">
              <w:rPr>
                <w:rFonts w:ascii="Times New Roman" w:hAnsi="Times New Roman"/>
                <w:i/>
              </w:rPr>
              <w:t>6</w:t>
            </w:r>
          </w:p>
        </w:tc>
      </w:tr>
      <w:tr w:rsidR="00B8360C" w:rsidRPr="00B11BA6" w14:paraId="3E0BB1D1" w14:textId="77777777" w:rsidTr="00754330">
        <w:trPr>
          <w:gridAfter w:val="1"/>
          <w:wAfter w:w="4" w:type="pct"/>
          <w:cantSplit/>
          <w:jc w:val="center"/>
        </w:trPr>
        <w:tc>
          <w:tcPr>
            <w:tcW w:w="218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21172E" w14:textId="77777777" w:rsidR="00B8360C" w:rsidRPr="00B11BA6" w:rsidRDefault="00B8360C" w:rsidP="000F63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SB</w:t>
            </w:r>
            <w:r w:rsidR="008A7732" w:rsidRPr="00B11BA6">
              <w:rPr>
                <w:rFonts w:ascii="Times New Roman" w:hAnsi="Times New Roman"/>
                <w:b/>
                <w:smallCaps w:val="0"/>
                <w:lang w:val="fr-FR"/>
              </w:rPr>
              <w:t>5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</w:t>
            </w:r>
            <w:r w:rsidR="0043500C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Vérifier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MA1: </w:t>
            </w:r>
            <w:r w:rsidR="00DA69C1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Actuellement mariée ou vivant en union avec un </w:t>
            </w:r>
            <w:r w:rsidR="000F63B4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partenaire </w:t>
            </w:r>
            <w:r w:rsidR="00DA69C1" w:rsidRPr="00B11BA6">
              <w:rPr>
                <w:rFonts w:ascii="Times New Roman" w:hAnsi="Times New Roman"/>
                <w:i/>
                <w:smallCaps w:val="0"/>
                <w:lang w:val="fr-FR"/>
              </w:rPr>
              <w:t>?</w:t>
            </w:r>
          </w:p>
        </w:tc>
        <w:tc>
          <w:tcPr>
            <w:tcW w:w="214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833EB7" w14:textId="77777777" w:rsidR="00B8360C" w:rsidRPr="00B11BA6" w:rsidRDefault="003E31CF" w:rsidP="00AD7CAD">
            <w:pPr>
              <w:pStyle w:val="Responsecategs"/>
              <w:tabs>
                <w:tab w:val="clear" w:pos="3942"/>
                <w:tab w:val="right" w:leader="dot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8A7732" w:rsidRPr="00B11BA6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B8360C" w:rsidRPr="00B11BA6">
              <w:rPr>
                <w:rFonts w:ascii="Times New Roman" w:hAnsi="Times New Roman"/>
                <w:caps/>
                <w:lang w:val="fr-FR"/>
              </w:rPr>
              <w:t>MA1=1 o</w:t>
            </w:r>
            <w:r w:rsidR="00DA69C1" w:rsidRPr="00B11BA6">
              <w:rPr>
                <w:rFonts w:ascii="Times New Roman" w:hAnsi="Times New Roman"/>
                <w:caps/>
                <w:lang w:val="fr-FR"/>
              </w:rPr>
              <w:t>u</w:t>
            </w:r>
            <w:r w:rsidR="008A7732" w:rsidRPr="00B11BA6">
              <w:rPr>
                <w:rFonts w:ascii="Times New Roman" w:hAnsi="Times New Roman"/>
                <w:caps/>
                <w:lang w:val="fr-FR"/>
              </w:rPr>
              <w:t xml:space="preserve"> 2</w:t>
            </w:r>
            <w:r w:rsidR="00B8360C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6209C7D2" w14:textId="77777777" w:rsidR="00B8360C" w:rsidRPr="00B11BA6" w:rsidRDefault="003E31CF" w:rsidP="008A7732">
            <w:pPr>
              <w:pStyle w:val="Responsecategs"/>
              <w:tabs>
                <w:tab w:val="clear" w:pos="3942"/>
                <w:tab w:val="right" w:leader="dot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8A7732" w:rsidRPr="00B11BA6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B8360C" w:rsidRPr="00B11BA6">
              <w:rPr>
                <w:rFonts w:ascii="Times New Roman" w:hAnsi="Times New Roman"/>
                <w:caps/>
                <w:lang w:val="fr-FR"/>
              </w:rPr>
              <w:t>MA1=3</w:t>
            </w:r>
            <w:r w:rsidR="00B8360C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C43BF39" w14:textId="77777777" w:rsidR="00B8360C" w:rsidRPr="00B11BA6" w:rsidRDefault="00B8360C" w:rsidP="008A7732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B11BA6">
              <w:rPr>
                <w:rFonts w:ascii="Times New Roman" w:hAnsi="Times New Roman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SB</w:t>
            </w:r>
            <w:r w:rsidR="008A7732" w:rsidRPr="00B11BA6">
              <w:rPr>
                <w:rFonts w:ascii="Times New Roman" w:hAnsi="Times New Roman"/>
                <w:i/>
                <w:smallCaps w:val="0"/>
              </w:rPr>
              <w:t>7</w:t>
            </w:r>
          </w:p>
        </w:tc>
      </w:tr>
      <w:tr w:rsidR="00074CCD" w:rsidRPr="00AA50AA" w14:paraId="1B00B3CA" w14:textId="77777777" w:rsidTr="00754330">
        <w:trPr>
          <w:cantSplit/>
          <w:jc w:val="center"/>
        </w:trPr>
        <w:tc>
          <w:tcPr>
            <w:tcW w:w="218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1B17D09" w14:textId="77777777" w:rsidR="00074CCD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SB</w:t>
            </w:r>
            <w:r w:rsidR="008A7732" w:rsidRPr="00B11BA6">
              <w:rPr>
                <w:rFonts w:ascii="Times New Roman" w:hAnsi="Times New Roman"/>
                <w:b/>
                <w:smallCaps w:val="0"/>
                <w:lang w:val="fr-FR"/>
              </w:rPr>
              <w:t>6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DA69C1" w:rsidRPr="00B11BA6">
              <w:rPr>
                <w:rFonts w:ascii="Times New Roman" w:hAnsi="Times New Roman"/>
                <w:smallCaps w:val="0"/>
                <w:lang w:val="fr-FR"/>
              </w:rPr>
              <w:t>Quel âge a cette personne ?</w:t>
            </w:r>
          </w:p>
          <w:p w14:paraId="7116A180" w14:textId="77777777" w:rsidR="00DA69C1" w:rsidRPr="00B11BA6" w:rsidRDefault="00DA69C1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Cs/>
                <w:caps/>
                <w:smallCaps w:val="0"/>
                <w:lang w:val="fr-FR"/>
              </w:rPr>
            </w:pPr>
          </w:p>
          <w:p w14:paraId="0C3EA689" w14:textId="77777777" w:rsidR="00074CCD" w:rsidRPr="00B11BA6" w:rsidRDefault="00B8360C" w:rsidP="00CE050A">
            <w:pPr>
              <w:pStyle w:val="Instructionstointvw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="003E31CF" w:rsidRPr="00B11BA6">
              <w:rPr>
                <w:lang w:val="fr-FR"/>
              </w:rPr>
              <w:t>Si</w:t>
            </w:r>
            <w:r w:rsidR="00E42E19" w:rsidRPr="00B11BA6">
              <w:rPr>
                <w:lang w:val="fr-FR"/>
              </w:rPr>
              <w:t xml:space="preserve"> </w:t>
            </w:r>
            <w:r w:rsidR="00DA69C1" w:rsidRPr="00B11BA6">
              <w:rPr>
                <w:lang w:val="fr-FR"/>
              </w:rPr>
              <w:t>la rép</w:t>
            </w:r>
            <w:r w:rsidR="00074CCD" w:rsidRPr="00B11BA6">
              <w:rPr>
                <w:lang w:val="fr-FR"/>
              </w:rPr>
              <w:t xml:space="preserve">onse </w:t>
            </w:r>
            <w:r w:rsidR="00DA69C1" w:rsidRPr="00B11BA6">
              <w:rPr>
                <w:lang w:val="fr-FR"/>
              </w:rPr>
              <w:t>est</w:t>
            </w:r>
            <w:r w:rsidR="00074CCD" w:rsidRPr="00B11BA6">
              <w:rPr>
                <w:lang w:val="fr-FR"/>
              </w:rPr>
              <w:t xml:space="preserve"> “</w:t>
            </w:r>
            <w:r w:rsidR="003E31CF" w:rsidRPr="00B11BA6">
              <w:rPr>
                <w:lang w:val="fr-FR"/>
              </w:rPr>
              <w:t>NSP</w:t>
            </w:r>
            <w:r w:rsidR="00074CCD" w:rsidRPr="00B11BA6">
              <w:rPr>
                <w:lang w:val="fr-FR"/>
              </w:rPr>
              <w:t xml:space="preserve">”, </w:t>
            </w:r>
            <w:r w:rsidR="008A7732" w:rsidRPr="00B11BA6">
              <w:rPr>
                <w:lang w:val="fr-FR"/>
              </w:rPr>
              <w:t>i</w:t>
            </w:r>
            <w:r w:rsidR="0048458D" w:rsidRPr="00B11BA6">
              <w:rPr>
                <w:lang w:val="fr-FR"/>
              </w:rPr>
              <w:t>nsister</w:t>
            </w:r>
            <w:r w:rsidR="00074CCD" w:rsidRPr="00B11BA6">
              <w:rPr>
                <w:lang w:val="fr-FR"/>
              </w:rPr>
              <w:t>:</w:t>
            </w:r>
          </w:p>
          <w:p w14:paraId="5A879322" w14:textId="77777777" w:rsidR="00074CCD" w:rsidRPr="00B11BA6" w:rsidRDefault="00074CCD" w:rsidP="00E42E1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DA69C1" w:rsidRPr="00B11BA6">
              <w:rPr>
                <w:rFonts w:ascii="Times New Roman" w:hAnsi="Times New Roman"/>
                <w:smallCaps w:val="0"/>
                <w:lang w:val="fr-FR"/>
              </w:rPr>
              <w:t>Quel âge</w:t>
            </w:r>
            <w:r w:rsidR="00E42E19" w:rsidRPr="00B11BA6">
              <w:rPr>
                <w:rFonts w:ascii="Times New Roman" w:hAnsi="Times New Roman"/>
                <w:smallCaps w:val="0"/>
                <w:lang w:val="fr-FR"/>
              </w:rPr>
              <w:t xml:space="preserve"> environ</w:t>
            </w:r>
            <w:r w:rsidR="00DA69C1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proofErr w:type="spellStart"/>
            <w:r w:rsidR="00DA69C1" w:rsidRPr="00B11BA6">
              <w:rPr>
                <w:rFonts w:ascii="Times New Roman" w:hAnsi="Times New Roman"/>
                <w:smallCaps w:val="0"/>
                <w:lang w:val="fr-FR"/>
              </w:rPr>
              <w:t>a</w:t>
            </w:r>
            <w:proofErr w:type="spellEnd"/>
            <w:r w:rsidR="00DA69C1" w:rsidRPr="00B11BA6">
              <w:rPr>
                <w:rFonts w:ascii="Times New Roman" w:hAnsi="Times New Roman"/>
                <w:smallCaps w:val="0"/>
                <w:lang w:val="fr-FR"/>
              </w:rPr>
              <w:t xml:space="preserve"> cette personne 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146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24767D" w14:textId="77777777" w:rsidR="00074CCD" w:rsidRPr="00B11BA6" w:rsidRDefault="00074CCD" w:rsidP="00CE050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7E26BE7" w14:textId="77777777" w:rsidR="00074CCD" w:rsidRPr="00B11BA6" w:rsidRDefault="00DA69C1" w:rsidP="00AD7CAD">
            <w:pPr>
              <w:pStyle w:val="Responsecategs"/>
              <w:tabs>
                <w:tab w:val="clear" w:pos="3942"/>
                <w:tab w:val="right" w:leader="dot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ge d</w:t>
            </w:r>
            <w:r w:rsidRPr="00B11BA6">
              <w:rPr>
                <w:rFonts w:ascii="Times New Roman" w:hAnsi="Times New Roman"/>
                <w:caps/>
                <w:lang w:val="fr-FR"/>
              </w:rPr>
              <w:t>u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 xml:space="preserve"> part</w:t>
            </w:r>
            <w:r w:rsidRPr="00B11BA6">
              <w:rPr>
                <w:rFonts w:ascii="Times New Roman" w:hAnsi="Times New Roman"/>
                <w:caps/>
                <w:lang w:val="fr-FR"/>
              </w:rPr>
              <w:t>e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>n</w:t>
            </w:r>
            <w:r w:rsidRPr="00B11BA6">
              <w:rPr>
                <w:rFonts w:ascii="Times New Roman" w:hAnsi="Times New Roman"/>
                <w:caps/>
                <w:lang w:val="fr-FR"/>
              </w:rPr>
              <w:t>aire sexuel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44527C99" w14:textId="77777777" w:rsidR="00074CCD" w:rsidRPr="00B11BA6" w:rsidRDefault="00074CCD" w:rsidP="00CE050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B82C0D7" w14:textId="77777777" w:rsidR="00074CCD" w:rsidRPr="00B11BA6" w:rsidRDefault="003E31CF" w:rsidP="00AD7CAD">
            <w:pPr>
              <w:pStyle w:val="Responsecategs"/>
              <w:tabs>
                <w:tab w:val="clear" w:pos="3942"/>
                <w:tab w:val="right" w:leader="dot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98</w:t>
            </w:r>
          </w:p>
        </w:tc>
        <w:tc>
          <w:tcPr>
            <w:tcW w:w="671" w:type="pct"/>
            <w:gridSpan w:val="3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22CC7FA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74CCD" w:rsidRPr="00B11BA6" w14:paraId="28423D7D" w14:textId="77777777" w:rsidTr="00754330">
        <w:trPr>
          <w:cantSplit/>
          <w:jc w:val="center"/>
        </w:trPr>
        <w:tc>
          <w:tcPr>
            <w:tcW w:w="218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FE0A6D" w14:textId="77777777" w:rsidR="00074CCD" w:rsidRPr="00B11BA6" w:rsidRDefault="00074CCD" w:rsidP="008A773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SB</w:t>
            </w:r>
            <w:r w:rsidR="008A7732" w:rsidRPr="00B11BA6">
              <w:rPr>
                <w:rFonts w:ascii="Times New Roman" w:hAnsi="Times New Roman"/>
                <w:b/>
                <w:smallCaps w:val="0"/>
                <w:lang w:val="fr-FR"/>
              </w:rPr>
              <w:t>7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0B1D3A" w:rsidRPr="00B11BA6">
              <w:rPr>
                <w:rFonts w:ascii="Times New Roman" w:hAnsi="Times New Roman"/>
                <w:smallCaps w:val="0"/>
                <w:lang w:val="fr-FR"/>
              </w:rPr>
              <w:t>A</w:t>
            </w:r>
            <w:r w:rsidR="00406703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0B1D3A" w:rsidRPr="00B11BA6">
              <w:rPr>
                <w:rFonts w:ascii="Times New Roman" w:hAnsi="Times New Roman"/>
                <w:smallCaps w:val="0"/>
                <w:lang w:val="fr-FR"/>
              </w:rPr>
              <w:t xml:space="preserve">part </w:t>
            </w:r>
            <w:r w:rsidR="00DA69C1" w:rsidRPr="00B11BA6">
              <w:rPr>
                <w:rFonts w:ascii="Times New Roman" w:hAnsi="Times New Roman"/>
                <w:smallCaps w:val="0"/>
                <w:lang w:val="fr-FR"/>
              </w:rPr>
              <w:t>avec cette personne, avez-vous eu des rapports sexuels avec une autre personne au cours des 12 derniers mois</w:t>
            </w:r>
            <w:r w:rsidR="000F63B4" w:rsidRPr="00B11BA6">
              <w:rPr>
                <w:rFonts w:ascii="Times New Roman" w:hAnsi="Times New Roman"/>
                <w:smallCaps w:val="0"/>
                <w:lang w:val="fr-FR"/>
              </w:rPr>
              <w:t> ?</w:t>
            </w:r>
          </w:p>
        </w:tc>
        <w:tc>
          <w:tcPr>
            <w:tcW w:w="2146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E2BA5C" w14:textId="77777777" w:rsidR="00074CCD" w:rsidRPr="00B11BA6" w:rsidRDefault="003E31CF" w:rsidP="00AD7CAD">
            <w:pPr>
              <w:pStyle w:val="Responsecategs"/>
              <w:tabs>
                <w:tab w:val="clear" w:pos="3942"/>
                <w:tab w:val="right" w:leader="dot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074CCD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35142F31" w14:textId="77777777" w:rsidR="00074CCD" w:rsidRPr="00B11BA6" w:rsidRDefault="003E31CF" w:rsidP="00AD7CAD">
            <w:pPr>
              <w:pStyle w:val="Responsecategs"/>
              <w:tabs>
                <w:tab w:val="clear" w:pos="3942"/>
                <w:tab w:val="right" w:leader="dot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074CCD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71" w:type="pct"/>
            <w:gridSpan w:val="3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63477C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15BA5457" w14:textId="77777777" w:rsidR="00074CCD" w:rsidRPr="00B11BA6" w:rsidRDefault="00074CCD" w:rsidP="00550B15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550B15" w:rsidRPr="00B11BA6">
              <w:rPr>
                <w:rFonts w:ascii="Times New Roman" w:hAnsi="Times New Roman"/>
                <w:i/>
                <w:smallCaps w:val="0"/>
              </w:rPr>
              <w:t>Fin</w:t>
            </w:r>
          </w:p>
        </w:tc>
      </w:tr>
      <w:tr w:rsidR="00074CCD" w:rsidRPr="00B11BA6" w14:paraId="489715F0" w14:textId="77777777" w:rsidTr="00754330">
        <w:trPr>
          <w:cantSplit/>
          <w:jc w:val="center"/>
        </w:trPr>
        <w:tc>
          <w:tcPr>
            <w:tcW w:w="218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3D9A83" w14:textId="77777777" w:rsidR="00074CCD" w:rsidRPr="00B11BA6" w:rsidRDefault="00074CCD" w:rsidP="008A773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SB</w:t>
            </w:r>
            <w:r w:rsidR="008A7732" w:rsidRPr="00B11BA6">
              <w:rPr>
                <w:rFonts w:ascii="Times New Roman" w:hAnsi="Times New Roman"/>
                <w:b/>
                <w:smallCaps w:val="0"/>
                <w:lang w:val="fr-FR"/>
              </w:rPr>
              <w:t>8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</w:t>
            </w:r>
            <w:r w:rsidR="00B117B7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DA69C1" w:rsidRPr="00B11BA6">
              <w:rPr>
                <w:rFonts w:ascii="Times New Roman" w:hAnsi="Times New Roman"/>
                <w:smallCaps w:val="0"/>
                <w:lang w:val="fr-FR"/>
              </w:rPr>
              <w:t xml:space="preserve">La dernière fois que vous avez </w:t>
            </w:r>
            <w:proofErr w:type="gramStart"/>
            <w:r w:rsidR="00DA69C1" w:rsidRPr="00B11BA6">
              <w:rPr>
                <w:rFonts w:ascii="Times New Roman" w:hAnsi="Times New Roman"/>
                <w:smallCaps w:val="0"/>
                <w:lang w:val="fr-FR"/>
              </w:rPr>
              <w:t>eu</w:t>
            </w:r>
            <w:proofErr w:type="gramEnd"/>
            <w:r w:rsidR="00DA69C1" w:rsidRPr="00B11BA6">
              <w:rPr>
                <w:rFonts w:ascii="Times New Roman" w:hAnsi="Times New Roman"/>
                <w:smallCaps w:val="0"/>
                <w:lang w:val="fr-FR"/>
              </w:rPr>
              <w:t xml:space="preserve"> des rapports sexuels avec cette autre personne</w:t>
            </w:r>
            <w:r w:rsidR="00550B15" w:rsidRPr="00B11BA6">
              <w:rPr>
                <w:rFonts w:ascii="Times New Roman" w:hAnsi="Times New Roman"/>
                <w:smallCaps w:val="0"/>
                <w:lang w:val="fr-FR"/>
              </w:rPr>
              <w:t>,</w:t>
            </w:r>
            <w:r w:rsidR="00DA69C1" w:rsidRPr="00B11BA6">
              <w:rPr>
                <w:rFonts w:ascii="Times New Roman" w:hAnsi="Times New Roman"/>
                <w:smallCaps w:val="0"/>
                <w:lang w:val="fr-FR"/>
              </w:rPr>
              <w:t xml:space="preserve"> est-ce qu'un condom a été utilisé ?</w:t>
            </w:r>
          </w:p>
        </w:tc>
        <w:tc>
          <w:tcPr>
            <w:tcW w:w="2146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5D4C9D" w14:textId="77777777" w:rsidR="00074CCD" w:rsidRPr="00B11BA6" w:rsidRDefault="003E31CF" w:rsidP="00AD7CAD">
            <w:pPr>
              <w:pStyle w:val="Responsecategs"/>
              <w:tabs>
                <w:tab w:val="clear" w:pos="3942"/>
                <w:tab w:val="right" w:leader="dot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074CCD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6450DF47" w14:textId="77777777" w:rsidR="00074CCD" w:rsidRPr="00B11BA6" w:rsidRDefault="003E31CF" w:rsidP="00AD7CAD">
            <w:pPr>
              <w:pStyle w:val="Responsecategs"/>
              <w:tabs>
                <w:tab w:val="clear" w:pos="3942"/>
                <w:tab w:val="right" w:leader="dot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074CCD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71" w:type="pct"/>
            <w:gridSpan w:val="3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928222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074CCD" w:rsidRPr="00B11BA6" w14:paraId="10CD4E58" w14:textId="77777777" w:rsidTr="00754330">
        <w:trPr>
          <w:cantSplit/>
          <w:jc w:val="center"/>
        </w:trPr>
        <w:tc>
          <w:tcPr>
            <w:tcW w:w="218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316BE1" w14:textId="77777777" w:rsidR="00550B15" w:rsidRPr="00B11BA6" w:rsidRDefault="00074CCD" w:rsidP="00DA69C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SB</w:t>
            </w:r>
            <w:r w:rsidR="008A7732" w:rsidRPr="00B11BA6">
              <w:rPr>
                <w:rFonts w:ascii="Times New Roman" w:hAnsi="Times New Roman"/>
                <w:b/>
                <w:smallCaps w:val="0"/>
                <w:lang w:val="fr-FR"/>
              </w:rPr>
              <w:t>9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DA69C1" w:rsidRPr="00B11BA6">
              <w:rPr>
                <w:rFonts w:ascii="Times New Roman" w:hAnsi="Times New Roman"/>
                <w:smallCaps w:val="0"/>
                <w:lang w:val="fr-FR"/>
              </w:rPr>
              <w:t>Quelle était votre relation avec cette personne</w:t>
            </w:r>
            <w:r w:rsidR="00550B15" w:rsidRPr="00B11BA6">
              <w:rPr>
                <w:rFonts w:ascii="Times New Roman" w:hAnsi="Times New Roman"/>
                <w:i/>
                <w:smallCaps w:val="0"/>
                <w:lang w:val="fr-FR"/>
              </w:rPr>
              <w:t>?</w:t>
            </w:r>
          </w:p>
          <w:p w14:paraId="6E0492D1" w14:textId="77777777" w:rsidR="00550B15" w:rsidRPr="00B11BA6" w:rsidRDefault="00550B15" w:rsidP="00DA69C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</w:p>
          <w:p w14:paraId="40815456" w14:textId="77777777" w:rsidR="00DA69C1" w:rsidRPr="00B11BA6" w:rsidRDefault="00DA69C1" w:rsidP="00DA69C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  <w:t>Insister pour</w:t>
            </w:r>
            <w:r w:rsidR="00406703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assurer que la réponse se réfère</w:t>
            </w:r>
            <w:r w:rsidR="00406703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à la relation au moment du rapport sexuel. </w:t>
            </w:r>
          </w:p>
          <w:p w14:paraId="3C8D3D2F" w14:textId="77777777" w:rsidR="00DA69C1" w:rsidRPr="00B11BA6" w:rsidRDefault="00DA69C1" w:rsidP="00DA69C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</w:p>
          <w:p w14:paraId="11711B07" w14:textId="77777777" w:rsidR="00DA69C1" w:rsidRPr="00B11BA6" w:rsidRDefault="00DA69C1" w:rsidP="00DA69C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Si “</w:t>
            </w:r>
            <w:r w:rsidR="008A7732" w:rsidRPr="00B11BA6">
              <w:rPr>
                <w:rFonts w:ascii="Times New Roman" w:hAnsi="Times New Roman"/>
                <w:i/>
                <w:smallCaps w:val="0"/>
                <w:lang w:val="fr-FR"/>
              </w:rPr>
              <w:t>P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etit ami”, demander :</w:t>
            </w:r>
          </w:p>
          <w:p w14:paraId="3B26A50C" w14:textId="77777777" w:rsidR="00DA69C1" w:rsidRPr="00B11BA6" w:rsidRDefault="00DA69C1" w:rsidP="00DA69C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Viviez-vous ensemble comme si vous étiez mariés ?</w:t>
            </w:r>
          </w:p>
          <w:p w14:paraId="54969E77" w14:textId="77777777" w:rsidR="00074CCD" w:rsidRPr="00B11BA6" w:rsidRDefault="00DA69C1" w:rsidP="009013AB">
            <w:pPr>
              <w:pStyle w:val="1Intvwqst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Pr="00B11BA6">
              <w:rPr>
                <w:i/>
                <w:lang w:val="fr-FR"/>
              </w:rPr>
              <w:t>Si</w:t>
            </w:r>
            <w:r w:rsidR="00406703" w:rsidRPr="00B11BA6">
              <w:rPr>
                <w:i/>
                <w:lang w:val="fr-FR"/>
              </w:rPr>
              <w:t xml:space="preserve"> </w:t>
            </w:r>
            <w:r w:rsidR="008A7732" w:rsidRPr="00B11BA6">
              <w:rPr>
                <w:i/>
                <w:lang w:val="fr-FR"/>
              </w:rPr>
              <w:t>‘</w:t>
            </w:r>
            <w:r w:rsidR="00065E9C" w:rsidRPr="00B11BA6">
              <w:rPr>
                <w:i/>
                <w:lang w:val="fr-FR"/>
              </w:rPr>
              <w:t>O</w:t>
            </w:r>
            <w:r w:rsidR="004C7E5F" w:rsidRPr="00B11BA6">
              <w:rPr>
                <w:rFonts w:ascii="Times New Roman" w:hAnsi="Times New Roman"/>
                <w:i/>
                <w:smallCaps w:val="0"/>
                <w:lang w:val="fr-FR"/>
              </w:rPr>
              <w:t>ui</w:t>
            </w:r>
            <w:r w:rsidR="008A7732" w:rsidRPr="00B11BA6">
              <w:rPr>
                <w:i/>
                <w:lang w:val="fr-FR"/>
              </w:rPr>
              <w:t>’</w:t>
            </w:r>
            <w:r w:rsidRPr="00B11BA6">
              <w:rPr>
                <w:i/>
                <w:lang w:val="fr-FR"/>
              </w:rPr>
              <w:t xml:space="preserve">, </w:t>
            </w:r>
            <w:r w:rsidR="00B117B7" w:rsidRPr="00B11BA6">
              <w:rPr>
                <w:i/>
                <w:lang w:val="fr-FR"/>
              </w:rPr>
              <w:t xml:space="preserve"> </w:t>
            </w:r>
            <w:r w:rsidR="009013AB"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enregistrer</w:t>
            </w:r>
            <w:r w:rsidR="009013AB" w:rsidRPr="00B11BA6">
              <w:rPr>
                <w:i/>
                <w:smallCaps w:val="0"/>
                <w:lang w:val="fr-FR"/>
              </w:rPr>
              <w:t xml:space="preserve"> </w:t>
            </w:r>
            <w:r w:rsidRPr="00B11BA6">
              <w:rPr>
                <w:i/>
                <w:lang w:val="fr-FR"/>
              </w:rPr>
              <w:t>‘2’. Si</w:t>
            </w:r>
            <w:r w:rsidR="00406703" w:rsidRPr="00B11BA6">
              <w:rPr>
                <w:i/>
                <w:lang w:val="fr-FR"/>
              </w:rPr>
              <w:t xml:space="preserve"> </w:t>
            </w:r>
            <w:r w:rsidR="008A7732" w:rsidRPr="00B11BA6">
              <w:rPr>
                <w:i/>
                <w:lang w:val="fr-FR"/>
              </w:rPr>
              <w:t>‘</w:t>
            </w:r>
            <w:r w:rsidRPr="00B11BA6">
              <w:rPr>
                <w:i/>
                <w:lang w:val="fr-FR"/>
              </w:rPr>
              <w:t>N</w:t>
            </w:r>
            <w:r w:rsidR="004C7E5F" w:rsidRPr="00B11BA6">
              <w:rPr>
                <w:rFonts w:ascii="Times New Roman" w:hAnsi="Times New Roman"/>
                <w:i/>
                <w:smallCaps w:val="0"/>
                <w:lang w:val="fr-FR"/>
              </w:rPr>
              <w:t>on</w:t>
            </w:r>
            <w:r w:rsidR="004C7E5F" w:rsidRPr="00B11BA6">
              <w:rPr>
                <w:i/>
                <w:lang w:val="fr-FR"/>
              </w:rPr>
              <w:t>’</w:t>
            </w:r>
            <w:r w:rsidRPr="00B11BA6">
              <w:rPr>
                <w:i/>
                <w:lang w:val="fr-FR"/>
              </w:rPr>
              <w:t xml:space="preserve">, </w:t>
            </w:r>
            <w:r w:rsidR="009013AB"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enregistrer</w:t>
            </w:r>
            <w:r w:rsidR="009013AB" w:rsidRPr="00B11BA6">
              <w:rPr>
                <w:i/>
                <w:smallCaps w:val="0"/>
                <w:lang w:val="fr-FR"/>
              </w:rPr>
              <w:t xml:space="preserve"> </w:t>
            </w:r>
            <w:r w:rsidRPr="00B11BA6">
              <w:rPr>
                <w:i/>
                <w:lang w:val="fr-FR"/>
              </w:rPr>
              <w:t>‘3’</w:t>
            </w:r>
            <w:r w:rsidR="00074CCD" w:rsidRPr="00B11BA6">
              <w:rPr>
                <w:lang w:val="fr-FR"/>
              </w:rPr>
              <w:t>.</w:t>
            </w:r>
          </w:p>
        </w:tc>
        <w:tc>
          <w:tcPr>
            <w:tcW w:w="2146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4A24A8" w14:textId="77777777" w:rsidR="00DA69C1" w:rsidRPr="00B11BA6" w:rsidRDefault="00DA69C1" w:rsidP="00DA69C1">
            <w:pPr>
              <w:pStyle w:val="Responsecategs"/>
              <w:tabs>
                <w:tab w:val="clear" w:pos="3942"/>
                <w:tab w:val="right" w:leader="dot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mari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046D0A51" w14:textId="77777777" w:rsidR="00DA69C1" w:rsidRPr="00B11BA6" w:rsidRDefault="00DA69C1" w:rsidP="00DA69C1">
            <w:pPr>
              <w:pStyle w:val="Responsecategs"/>
              <w:tabs>
                <w:tab w:val="clear" w:pos="3942"/>
                <w:tab w:val="right" w:leader="dot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partenaire cohabitant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66316B43" w14:textId="77777777" w:rsidR="00DA69C1" w:rsidRPr="00B11BA6" w:rsidRDefault="00DA69C1" w:rsidP="00DA69C1">
            <w:pPr>
              <w:pStyle w:val="Responsecategs"/>
              <w:tabs>
                <w:tab w:val="clear" w:pos="3942"/>
                <w:tab w:val="right" w:leader="dot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petit ami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10ECDF21" w14:textId="77777777" w:rsidR="00DA69C1" w:rsidRPr="00B11BA6" w:rsidRDefault="00DA69C1" w:rsidP="00DA69C1">
            <w:pPr>
              <w:pStyle w:val="Responsecategs"/>
              <w:tabs>
                <w:tab w:val="clear" w:pos="3942"/>
                <w:tab w:val="right" w:leader="dot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rencontre occasionnelle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  <w:p w14:paraId="6A38BD24" w14:textId="77777777" w:rsidR="00DA69C1" w:rsidRPr="00B11BA6" w:rsidRDefault="00DA69C1" w:rsidP="00DA69C1">
            <w:pPr>
              <w:pStyle w:val="Responsecategs"/>
              <w:tabs>
                <w:tab w:val="clear" w:pos="3942"/>
                <w:tab w:val="right" w:leader="dot" w:pos="4296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Client/ travailleuse du sexe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5</w:t>
            </w:r>
          </w:p>
          <w:p w14:paraId="1DBD0B36" w14:textId="77777777" w:rsidR="00DA69C1" w:rsidRPr="00B11BA6" w:rsidRDefault="00DA69C1" w:rsidP="00DA69C1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863D721" w14:textId="77777777" w:rsidR="00074CCD" w:rsidRPr="00B11BA6" w:rsidRDefault="00DA69C1" w:rsidP="00DA69C1">
            <w:pPr>
              <w:pStyle w:val="Otherspecify"/>
              <w:tabs>
                <w:tab w:val="clear" w:pos="3946"/>
                <w:tab w:val="right" w:leader="underscore" w:pos="42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fr-FR"/>
              </w:rPr>
            </w:pPr>
            <w:r w:rsidRPr="00B11BA6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>Autre (</w:t>
            </w:r>
            <w:r w:rsidR="00210E08" w:rsidRPr="00B11BA6">
              <w:rPr>
                <w:rStyle w:val="Instructionsinparens"/>
                <w:b w:val="0"/>
                <w:iCs/>
                <w:lang w:val="fr-FR"/>
              </w:rPr>
              <w:t>préciser)</w:t>
            </w:r>
            <w:r w:rsidRPr="00B11BA6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ab/>
              <w:t>6</w:t>
            </w:r>
          </w:p>
        </w:tc>
        <w:tc>
          <w:tcPr>
            <w:tcW w:w="671" w:type="pct"/>
            <w:gridSpan w:val="3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940F5E4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3C25EAB2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15A9715A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</w:rPr>
              <w:t>3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SB12</w:t>
            </w:r>
          </w:p>
          <w:p w14:paraId="206E5680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4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SB12</w:t>
            </w:r>
          </w:p>
          <w:p w14:paraId="43F926F2" w14:textId="77777777" w:rsidR="00074CCD" w:rsidRPr="00B11BA6" w:rsidRDefault="00AD7CA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B11BA6">
              <w:rPr>
                <w:rFonts w:ascii="Times New Roman" w:hAnsi="Times New Roman"/>
              </w:rPr>
              <w:t>5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SB12</w:t>
            </w:r>
          </w:p>
          <w:p w14:paraId="4857DF77" w14:textId="77777777" w:rsidR="00AD7CAD" w:rsidRPr="00B11BA6" w:rsidRDefault="00AD7CA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6E24B1FE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6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SB12</w:t>
            </w:r>
          </w:p>
        </w:tc>
      </w:tr>
      <w:tr w:rsidR="00B8360C" w:rsidRPr="00B11BA6" w14:paraId="1E3CECDE" w14:textId="77777777" w:rsidTr="00754330">
        <w:trPr>
          <w:gridAfter w:val="1"/>
          <w:wAfter w:w="4" w:type="pct"/>
          <w:cantSplit/>
          <w:jc w:val="center"/>
        </w:trPr>
        <w:tc>
          <w:tcPr>
            <w:tcW w:w="218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433D31" w14:textId="77777777" w:rsidR="00B8360C" w:rsidRPr="00B11BA6" w:rsidRDefault="00B8360C" w:rsidP="000F63B4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SB</w:t>
            </w:r>
            <w:r w:rsidR="008A7732" w:rsidRPr="00B11BA6">
              <w:rPr>
                <w:rFonts w:ascii="Times New Roman" w:hAnsi="Times New Roman"/>
                <w:b/>
                <w:smallCaps w:val="0"/>
                <w:lang w:val="fr-FR"/>
              </w:rPr>
              <w:t>10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</w:t>
            </w:r>
            <w:r w:rsidR="004C7E5F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Vérifier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MA1: </w:t>
            </w:r>
            <w:r w:rsidR="00DA69C1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Actuellement mariée ou vivant en union avec un </w:t>
            </w:r>
            <w:r w:rsidR="000F63B4" w:rsidRPr="00B11BA6">
              <w:rPr>
                <w:rFonts w:ascii="Times New Roman" w:hAnsi="Times New Roman"/>
                <w:i/>
                <w:smallCaps w:val="0"/>
                <w:lang w:val="fr-FR"/>
              </w:rPr>
              <w:t>partenaire</w:t>
            </w:r>
            <w:r w:rsidR="00DA69C1" w:rsidRPr="00B11BA6">
              <w:rPr>
                <w:rFonts w:ascii="Times New Roman" w:hAnsi="Times New Roman"/>
                <w:i/>
                <w:smallCaps w:val="0"/>
                <w:lang w:val="fr-FR"/>
              </w:rPr>
              <w:t> ?</w:t>
            </w:r>
          </w:p>
        </w:tc>
        <w:tc>
          <w:tcPr>
            <w:tcW w:w="214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18F559F" w14:textId="77777777" w:rsidR="00B8360C" w:rsidRPr="00B11BA6" w:rsidRDefault="003E31CF" w:rsidP="00A260FD">
            <w:pPr>
              <w:pStyle w:val="Responsecategs"/>
              <w:tabs>
                <w:tab w:val="clear" w:pos="3942"/>
                <w:tab w:val="right" w:leader="dot" w:pos="42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8A7732" w:rsidRPr="00B11BA6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550B15" w:rsidRPr="00B11BA6">
              <w:rPr>
                <w:rFonts w:ascii="Times New Roman" w:hAnsi="Times New Roman"/>
                <w:caps/>
                <w:lang w:val="fr-FR"/>
              </w:rPr>
              <w:t>MA1=1 ou</w:t>
            </w:r>
            <w:r w:rsidR="00B8360C" w:rsidRPr="00B11BA6">
              <w:rPr>
                <w:rFonts w:ascii="Times New Roman" w:hAnsi="Times New Roman"/>
                <w:caps/>
                <w:lang w:val="fr-FR"/>
              </w:rPr>
              <w:t xml:space="preserve"> 2</w:t>
            </w:r>
            <w:r w:rsidR="00B8360C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32D47FEA" w14:textId="77777777" w:rsidR="00B8360C" w:rsidRPr="00B11BA6" w:rsidRDefault="003E31CF" w:rsidP="00406703">
            <w:pPr>
              <w:pStyle w:val="Responsecategs"/>
              <w:tabs>
                <w:tab w:val="clear" w:pos="3942"/>
                <w:tab w:val="left" w:pos="1845"/>
                <w:tab w:val="right" w:leader="dot" w:pos="42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8A7732" w:rsidRPr="00B11BA6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B8360C" w:rsidRPr="00B11BA6">
              <w:rPr>
                <w:rFonts w:ascii="Times New Roman" w:hAnsi="Times New Roman"/>
                <w:caps/>
                <w:lang w:val="fr-FR"/>
              </w:rPr>
              <w:t>MA1=3</w:t>
            </w:r>
            <w:r w:rsidR="00406703" w:rsidRPr="00B11BA6">
              <w:rPr>
                <w:rFonts w:ascii="Times New Roman" w:hAnsi="Times New Roman"/>
                <w:caps/>
                <w:lang w:val="fr-FR"/>
              </w:rPr>
              <w:t>.....</w:t>
            </w:r>
            <w:r w:rsidR="004C7E5F" w:rsidRPr="00B11BA6">
              <w:rPr>
                <w:rFonts w:ascii="Times New Roman" w:hAnsi="Times New Roman"/>
                <w:caps/>
                <w:lang w:val="fr-FR"/>
              </w:rPr>
              <w:t>..</w:t>
            </w:r>
            <w:r w:rsidR="00406703" w:rsidRPr="00B11BA6">
              <w:rPr>
                <w:rFonts w:ascii="Times New Roman" w:hAnsi="Times New Roman"/>
                <w:caps/>
                <w:lang w:val="fr-FR"/>
              </w:rPr>
              <w:t>........</w:t>
            </w:r>
            <w:r w:rsidR="00887C37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B8360C" w:rsidRPr="00B11BA6">
              <w:rPr>
                <w:rFonts w:ascii="Times New Roman" w:hAnsi="Times New Roman"/>
                <w:caps/>
                <w:lang w:val="fr-FR"/>
              </w:rPr>
              <w:t>2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D3C14F8" w14:textId="77777777" w:rsidR="00B8360C" w:rsidRPr="00B11BA6" w:rsidRDefault="00B8360C" w:rsidP="005F2978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24FD2338" w14:textId="77777777" w:rsidR="00B8360C" w:rsidRPr="00B11BA6" w:rsidRDefault="00B8360C" w:rsidP="00B8360C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SB12</w:t>
            </w:r>
          </w:p>
        </w:tc>
      </w:tr>
      <w:tr w:rsidR="00B8360C" w:rsidRPr="00B11BA6" w14:paraId="507472E7" w14:textId="77777777" w:rsidTr="00754330">
        <w:trPr>
          <w:gridAfter w:val="1"/>
          <w:wAfter w:w="4" w:type="pct"/>
          <w:cantSplit/>
          <w:jc w:val="center"/>
        </w:trPr>
        <w:tc>
          <w:tcPr>
            <w:tcW w:w="218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57CC1A" w14:textId="77777777" w:rsidR="00B8360C" w:rsidRPr="00B11BA6" w:rsidRDefault="00B8360C" w:rsidP="008A773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SB11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</w:t>
            </w:r>
            <w:r w:rsidR="004C7E5F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Vérifier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MA7</w:t>
            </w:r>
            <w:r w:rsidR="000516BF" w:rsidRPr="00B11BA6">
              <w:rPr>
                <w:rFonts w:ascii="Times New Roman" w:hAnsi="Times New Roman"/>
                <w:i/>
                <w:smallCaps w:val="0"/>
                <w:lang w:val="fr-FR"/>
              </w:rPr>
              <w:t>: Mar</w:t>
            </w:r>
            <w:r w:rsidR="00DA69C1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iée ou en union seulement une fois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?</w:t>
            </w:r>
          </w:p>
        </w:tc>
        <w:tc>
          <w:tcPr>
            <w:tcW w:w="214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D3DD7EA" w14:textId="77777777" w:rsidR="00B8360C" w:rsidRPr="00B11BA6" w:rsidRDefault="003E31CF" w:rsidP="00A260FD">
            <w:pPr>
              <w:pStyle w:val="Responsecategs"/>
              <w:tabs>
                <w:tab w:val="clear" w:pos="3942"/>
                <w:tab w:val="right" w:leader="dot" w:pos="42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8A7732" w:rsidRPr="00B11BA6">
              <w:rPr>
                <w:rFonts w:ascii="Times New Roman" w:hAnsi="Times New Roman"/>
                <w:caps/>
              </w:rPr>
              <w:t xml:space="preserve">, </w:t>
            </w:r>
            <w:r w:rsidR="00B8360C" w:rsidRPr="00B11BA6">
              <w:rPr>
                <w:rFonts w:ascii="Times New Roman" w:hAnsi="Times New Roman"/>
                <w:caps/>
              </w:rPr>
              <w:t>MA7=1</w:t>
            </w:r>
            <w:r w:rsidR="00B8360C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6890F702" w14:textId="77777777" w:rsidR="00B8360C" w:rsidRPr="00B11BA6" w:rsidRDefault="003E31CF" w:rsidP="008A7732">
            <w:pPr>
              <w:pStyle w:val="Responsecategs"/>
              <w:tabs>
                <w:tab w:val="clear" w:pos="3942"/>
                <w:tab w:val="right" w:leader="dot" w:pos="42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8A7732" w:rsidRPr="00B11BA6">
              <w:rPr>
                <w:rFonts w:ascii="Times New Roman" w:hAnsi="Times New Roman"/>
                <w:caps/>
              </w:rPr>
              <w:t xml:space="preserve">, </w:t>
            </w:r>
            <w:r w:rsidR="00B8360C" w:rsidRPr="00B11BA6">
              <w:rPr>
                <w:rFonts w:ascii="Times New Roman" w:hAnsi="Times New Roman"/>
                <w:caps/>
              </w:rPr>
              <w:t>MA</w:t>
            </w:r>
            <w:r w:rsidR="000516BF" w:rsidRPr="00B11BA6">
              <w:rPr>
                <w:rFonts w:ascii="Times New Roman" w:hAnsi="Times New Roman"/>
                <w:caps/>
              </w:rPr>
              <w:t>7≠1</w:t>
            </w:r>
            <w:r w:rsidR="00B8360C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61011D" w14:textId="77777777" w:rsidR="00B8360C" w:rsidRPr="00B11BA6" w:rsidRDefault="00B8360C" w:rsidP="00406703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B11BA6">
              <w:rPr>
                <w:rFonts w:ascii="Times New Roman" w:hAnsi="Times New Roman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406703" w:rsidRPr="00B11BA6">
              <w:rPr>
                <w:rFonts w:ascii="Times New Roman" w:hAnsi="Times New Roman"/>
                <w:i/>
                <w:smallCaps w:val="0"/>
              </w:rPr>
              <w:t>Fin</w:t>
            </w:r>
          </w:p>
        </w:tc>
      </w:tr>
      <w:tr w:rsidR="00074CCD" w:rsidRPr="00AA50AA" w14:paraId="1E93C99E" w14:textId="77777777" w:rsidTr="009D351D">
        <w:trPr>
          <w:cantSplit/>
          <w:jc w:val="center"/>
        </w:trPr>
        <w:tc>
          <w:tcPr>
            <w:tcW w:w="2183" w:type="pct"/>
            <w:tcBorders>
              <w:left w:val="doub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68D8B1" w14:textId="77777777" w:rsidR="00DA69C1" w:rsidRPr="00B11BA6" w:rsidRDefault="00074CCD" w:rsidP="00DA69C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SB12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DA69C1" w:rsidRPr="00B11BA6">
              <w:rPr>
                <w:rFonts w:ascii="Times New Roman" w:hAnsi="Times New Roman"/>
                <w:smallCaps w:val="0"/>
                <w:lang w:val="fr-FR"/>
              </w:rPr>
              <w:t>Quel âge a cette personne ?</w:t>
            </w:r>
          </w:p>
          <w:p w14:paraId="374DD0CC" w14:textId="77777777" w:rsidR="00DA69C1" w:rsidRPr="00B11BA6" w:rsidRDefault="00DA69C1" w:rsidP="00DA69C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iCs/>
                <w:caps/>
                <w:smallCaps w:val="0"/>
                <w:lang w:val="fr-FR"/>
              </w:rPr>
            </w:pPr>
          </w:p>
          <w:p w14:paraId="3F4FFB6D" w14:textId="77777777" w:rsidR="00DA69C1" w:rsidRPr="00B11BA6" w:rsidRDefault="00DA69C1" w:rsidP="00DA69C1">
            <w:pPr>
              <w:pStyle w:val="Instructionstointvw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  <w:t>Si la réponse est</w:t>
            </w:r>
            <w:r w:rsidR="00B117B7" w:rsidRPr="00B11BA6">
              <w:rPr>
                <w:lang w:val="fr-FR"/>
              </w:rPr>
              <w:t xml:space="preserve"> </w:t>
            </w:r>
            <w:r w:rsidR="008A7732" w:rsidRPr="00B11BA6">
              <w:rPr>
                <w:lang w:val="fr-FR"/>
              </w:rPr>
              <w:t>‘</w:t>
            </w:r>
            <w:r w:rsidRPr="00B11BA6">
              <w:rPr>
                <w:lang w:val="fr-FR"/>
              </w:rPr>
              <w:t>NSP</w:t>
            </w:r>
            <w:r w:rsidR="008A7732" w:rsidRPr="00B11BA6">
              <w:rPr>
                <w:lang w:val="fr-FR"/>
              </w:rPr>
              <w:t>’</w:t>
            </w:r>
            <w:r w:rsidR="002B7734" w:rsidRPr="00B11BA6">
              <w:rPr>
                <w:lang w:val="fr-FR"/>
              </w:rPr>
              <w:t>, i</w:t>
            </w:r>
            <w:r w:rsidRPr="00B11BA6">
              <w:rPr>
                <w:lang w:val="fr-FR"/>
              </w:rPr>
              <w:t>nsister:</w:t>
            </w:r>
          </w:p>
          <w:p w14:paraId="7A6D4BDA" w14:textId="77777777" w:rsidR="00074CCD" w:rsidRPr="00B11BA6" w:rsidRDefault="00DA69C1" w:rsidP="00406703">
            <w:pPr>
              <w:pStyle w:val="1Intvwqst"/>
              <w:keepNext/>
              <w:tabs>
                <w:tab w:val="left" w:pos="4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Quel âge</w:t>
            </w:r>
            <w:r w:rsidR="00406703" w:rsidRPr="00B11BA6">
              <w:rPr>
                <w:rFonts w:ascii="Times New Roman" w:hAnsi="Times New Roman"/>
                <w:smallCaps w:val="0"/>
                <w:lang w:val="fr-FR"/>
              </w:rPr>
              <w:t xml:space="preserve"> environ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proofErr w:type="spellStart"/>
            <w:r w:rsidRPr="00B11BA6">
              <w:rPr>
                <w:rFonts w:ascii="Times New Roman" w:hAnsi="Times New Roman"/>
                <w:smallCaps w:val="0"/>
                <w:lang w:val="fr-FR"/>
              </w:rPr>
              <w:t>a</w:t>
            </w:r>
            <w:proofErr w:type="spellEnd"/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cette personne ?</w:t>
            </w:r>
          </w:p>
        </w:tc>
        <w:tc>
          <w:tcPr>
            <w:tcW w:w="2146" w:type="pct"/>
            <w:gridSpan w:val="2"/>
            <w:tcBorders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03E06E" w14:textId="77777777" w:rsidR="00074CCD" w:rsidRPr="00B11BA6" w:rsidRDefault="00074CCD" w:rsidP="00CE050A">
            <w:pPr>
              <w:pStyle w:val="Responsecategs"/>
              <w:keepNext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5C5CE15" w14:textId="77777777" w:rsidR="00074CCD" w:rsidRPr="00B11BA6" w:rsidRDefault="00DA69C1" w:rsidP="00A260FD">
            <w:pPr>
              <w:pStyle w:val="Responsecategs"/>
              <w:keepNext/>
              <w:tabs>
                <w:tab w:val="clear" w:pos="3942"/>
                <w:tab w:val="right" w:leader="dot" w:pos="42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Age du partenaire sexuel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__ __</w:t>
            </w:r>
          </w:p>
          <w:p w14:paraId="107FA13F" w14:textId="77777777" w:rsidR="00074CCD" w:rsidRPr="00B11BA6" w:rsidRDefault="00074CCD" w:rsidP="00A260FD">
            <w:pPr>
              <w:pStyle w:val="Responsecategs"/>
              <w:keepNext/>
              <w:tabs>
                <w:tab w:val="clear" w:pos="3942"/>
                <w:tab w:val="right" w:leader="dot" w:pos="42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B59A869" w14:textId="77777777" w:rsidR="00074CCD" w:rsidRPr="00B11BA6" w:rsidRDefault="003E31CF" w:rsidP="00A260FD">
            <w:pPr>
              <w:pStyle w:val="Responsecategs"/>
              <w:keepNext/>
              <w:tabs>
                <w:tab w:val="clear" w:pos="3942"/>
                <w:tab w:val="right" w:leader="dot" w:pos="425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98</w:t>
            </w:r>
          </w:p>
        </w:tc>
        <w:tc>
          <w:tcPr>
            <w:tcW w:w="671" w:type="pct"/>
            <w:gridSpan w:val="3"/>
            <w:tcBorders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99E724E" w14:textId="77777777" w:rsidR="00074CCD" w:rsidRPr="00B11BA6" w:rsidRDefault="00074CCD" w:rsidP="00CE050A">
            <w:pPr>
              <w:pStyle w:val="skipcolumn"/>
              <w:keepNext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</w:tbl>
    <w:p w14:paraId="26AA7D7A" w14:textId="77777777" w:rsidR="00074CCD" w:rsidRPr="00B11BA6" w:rsidRDefault="00074CCD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</w:p>
    <w:p w14:paraId="759C8B4E" w14:textId="77777777" w:rsidR="001C62AB" w:rsidRPr="00B11BA6" w:rsidRDefault="00074CCD">
      <w:pPr>
        <w:rPr>
          <w:smallCaps/>
          <w:sz w:val="20"/>
          <w:lang w:val="fr-FR"/>
        </w:rPr>
      </w:pPr>
      <w:r w:rsidRPr="00B11BA6">
        <w:rPr>
          <w:smallCaps/>
          <w:sz w:val="20"/>
          <w:lang w:val="fr-FR"/>
        </w:rPr>
        <w:br w:type="page"/>
      </w:r>
    </w:p>
    <w:tbl>
      <w:tblPr>
        <w:tblW w:w="49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2"/>
        <w:gridCol w:w="4509"/>
        <w:gridCol w:w="1246"/>
      </w:tblGrid>
      <w:tr w:rsidR="001C62AB" w:rsidRPr="00B11BA6" w14:paraId="3D9EE8D9" w14:textId="77777777" w:rsidTr="00AD1C41">
        <w:trPr>
          <w:cantSplit/>
          <w:jc w:val="center"/>
        </w:trPr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1993550" w14:textId="77777777" w:rsidR="001C62AB" w:rsidRPr="00B11BA6" w:rsidRDefault="00DA69C1" w:rsidP="0039344E">
            <w:pPr>
              <w:pStyle w:val="modulename"/>
              <w:pageBreakBefore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sz w:val="20"/>
              </w:rPr>
            </w:pPr>
            <w:r w:rsidRPr="00B11BA6">
              <w:rPr>
                <w:sz w:val="20"/>
              </w:rPr>
              <w:lastRenderedPageBreak/>
              <w:t>v</w:t>
            </w:r>
            <w:r w:rsidR="0039344E" w:rsidRPr="00B11BA6">
              <w:rPr>
                <w:sz w:val="20"/>
              </w:rPr>
              <w:t>IH</w:t>
            </w:r>
            <w:r w:rsidRPr="00B11BA6">
              <w:rPr>
                <w:sz w:val="20"/>
              </w:rPr>
              <w:t>/sida</w:t>
            </w:r>
            <w:r w:rsidR="001C62AB" w:rsidRPr="00B11BA6">
              <w:rPr>
                <w:sz w:val="20"/>
              </w:rPr>
              <w:tab/>
              <w:t>HA</w:t>
            </w:r>
          </w:p>
        </w:tc>
      </w:tr>
      <w:tr w:rsidR="001C62AB" w:rsidRPr="00B11BA6" w14:paraId="014BBE6C" w14:textId="77777777" w:rsidTr="006B4686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579BCF" w14:textId="77777777" w:rsidR="00DC1295" w:rsidRPr="00B11BA6" w:rsidRDefault="001C62AB" w:rsidP="00DC1295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DC1295" w:rsidRPr="00B11BA6">
              <w:rPr>
                <w:rFonts w:ascii="Times New Roman" w:hAnsi="Times New Roman"/>
                <w:smallCaps w:val="0"/>
                <w:lang w:val="fr-FR"/>
              </w:rPr>
              <w:t>Maintenant, je voudrais vous parler d’un autre sujet.</w:t>
            </w:r>
          </w:p>
          <w:p w14:paraId="000118EA" w14:textId="77777777" w:rsidR="001C62AB" w:rsidRPr="00B11BA6" w:rsidRDefault="00DC1295" w:rsidP="009E0D7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Avez-vous déjà entendu parler </w:t>
            </w:r>
            <w:r w:rsidR="009E0D79" w:rsidRPr="00B11BA6">
              <w:rPr>
                <w:rFonts w:ascii="Times New Roman" w:hAnsi="Times New Roman"/>
                <w:smallCaps w:val="0"/>
                <w:lang w:val="fr-FR"/>
              </w:rPr>
              <w:t>de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VIH ou SIDA</w:t>
            </w:r>
            <w:r w:rsidR="001C62AB"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16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256BC6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1C62AB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47A46F8F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1C62AB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7" w:type="pct"/>
            <w:tcBorders>
              <w:right w:val="double" w:sz="4" w:space="0" w:color="auto"/>
            </w:tcBorders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0A58A67B" w14:textId="77777777" w:rsidR="001C62AB" w:rsidRPr="00B11BA6" w:rsidRDefault="001C62AB" w:rsidP="001C62A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05F774E2" w14:textId="77777777" w:rsidR="001C62AB" w:rsidRPr="00B11BA6" w:rsidRDefault="001C62AB" w:rsidP="00887C37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887C37" w:rsidRPr="00B11BA6">
              <w:rPr>
                <w:rFonts w:ascii="Times New Roman" w:hAnsi="Times New Roman"/>
                <w:i/>
                <w:smallCaps w:val="0"/>
              </w:rPr>
              <w:t>Fin</w:t>
            </w:r>
          </w:p>
        </w:tc>
      </w:tr>
      <w:tr w:rsidR="001C62AB" w:rsidRPr="00B11BA6" w14:paraId="01A5A279" w14:textId="77777777" w:rsidTr="006B4686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D4F12D" w14:textId="77777777" w:rsidR="001C62AB" w:rsidRPr="00B11BA6" w:rsidRDefault="001C62AB" w:rsidP="001C62A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DC1295" w:rsidRPr="00B11BA6">
              <w:rPr>
                <w:rFonts w:ascii="Times New Roman" w:hAnsi="Times New Roman"/>
                <w:smallCaps w:val="0"/>
                <w:lang w:val="fr-FR"/>
              </w:rPr>
              <w:t>Le VIH est le virus qui donne le SIDA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</w:t>
            </w:r>
          </w:p>
          <w:p w14:paraId="7135312C" w14:textId="77777777" w:rsidR="001C62AB" w:rsidRPr="00B11BA6" w:rsidRDefault="001C62AB" w:rsidP="001C62A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20AC6AE2" w14:textId="77777777" w:rsidR="001C62AB" w:rsidRPr="00B11BA6" w:rsidRDefault="001C62AB" w:rsidP="00DC129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DC1295" w:rsidRPr="00B11BA6">
              <w:rPr>
                <w:rFonts w:ascii="Times New Roman" w:hAnsi="Times New Roman"/>
                <w:smallCaps w:val="0"/>
                <w:lang w:val="fr-FR"/>
              </w:rPr>
              <w:t xml:space="preserve">Est-ce que les gens peuvent réduire leur risque de contracter le VIH en ayant seulement un partenaire sexuel qui n'est pas infecté et qui n'a aucun autre partenaire ?    </w:t>
            </w:r>
          </w:p>
        </w:tc>
        <w:tc>
          <w:tcPr>
            <w:tcW w:w="216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18D2A5C" w14:textId="77777777" w:rsidR="00212D62" w:rsidRPr="00B11BA6" w:rsidRDefault="00212D62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6F9EBF1F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1C62AB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3816EED7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1C62AB"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62D57B34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1C62AB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597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E47693" w14:textId="77777777" w:rsidR="001C62AB" w:rsidRPr="00B11BA6" w:rsidRDefault="001C62AB" w:rsidP="001C62A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6B4686" w:rsidRPr="00B11BA6" w14:paraId="0B6012C7" w14:textId="77777777" w:rsidTr="006B4686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A56B0DB" w14:textId="77777777" w:rsidR="006B4686" w:rsidRPr="00B11BA6" w:rsidRDefault="006B4686" w:rsidP="00DC129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HA3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DC1295" w:rsidRPr="00B11BA6">
              <w:rPr>
                <w:rFonts w:ascii="Times New Roman" w:hAnsi="Times New Roman"/>
                <w:smallCaps w:val="0"/>
                <w:lang w:val="fr-FR"/>
              </w:rPr>
              <w:t>Est-ce que les gens peuvent contracter le VIH par des piqûres de moustiques</w:t>
            </w:r>
            <w:r w:rsidR="00F95C64" w:rsidRPr="00B11BA6">
              <w:rPr>
                <w:rFonts w:ascii="Times New Roman" w:hAnsi="Times New Roman"/>
                <w:smallCaps w:val="0"/>
                <w:lang w:val="fr-FR"/>
              </w:rPr>
              <w:t> ?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CBA489" w14:textId="77777777" w:rsidR="006B4686" w:rsidRPr="00B11BA6" w:rsidRDefault="003E31CF" w:rsidP="00BE231D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6B4686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71742569" w14:textId="77777777" w:rsidR="006B4686" w:rsidRPr="00B11BA6" w:rsidRDefault="003E31CF" w:rsidP="00BE231D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6B4686"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0FCC20E9" w14:textId="77777777" w:rsidR="006B4686" w:rsidRPr="00B11BA6" w:rsidRDefault="003E31CF" w:rsidP="00BE231D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6B4686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597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17568D" w14:textId="77777777" w:rsidR="006B4686" w:rsidRPr="00B11BA6" w:rsidRDefault="006B4686" w:rsidP="00BE231D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1C62AB" w:rsidRPr="00B11BA6" w14:paraId="34186C07" w14:textId="77777777" w:rsidTr="006B4686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BD0E91" w14:textId="77777777" w:rsidR="001C62AB" w:rsidRPr="00B11BA6" w:rsidRDefault="001C62AB" w:rsidP="00DC129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DC1295" w:rsidRPr="00B11BA6">
              <w:rPr>
                <w:rFonts w:ascii="Times New Roman" w:hAnsi="Times New Roman"/>
                <w:smallCaps w:val="0"/>
                <w:lang w:val="fr-FR"/>
              </w:rPr>
              <w:t>Est-ce que les gens peuvent réduire leur risque de contracter le VIH en utilisant un condom chaque fois qu’ils ont des rapports sexuels</w:t>
            </w:r>
            <w:r w:rsidR="00F95C64" w:rsidRPr="00B11BA6">
              <w:rPr>
                <w:rFonts w:ascii="Times New Roman" w:hAnsi="Times New Roman"/>
                <w:smallCaps w:val="0"/>
                <w:lang w:val="fr-FR"/>
              </w:rPr>
              <w:t> ?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E4CC50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1C62AB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6E7EC172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1C62AB"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0FD02EF3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1C62AB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597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A5CF8F" w14:textId="77777777" w:rsidR="001C62AB" w:rsidRPr="00B11BA6" w:rsidRDefault="001C62AB" w:rsidP="001C62A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1C62AB" w:rsidRPr="00B11BA6" w14:paraId="3567BFD8" w14:textId="77777777" w:rsidTr="006B4686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7F52289" w14:textId="77777777" w:rsidR="001C62AB" w:rsidRPr="00B11BA6" w:rsidRDefault="001C62AB" w:rsidP="00DC129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</w:t>
            </w:r>
            <w:r w:rsidR="006B4686" w:rsidRPr="00B11BA6">
              <w:rPr>
                <w:rFonts w:ascii="Times New Roman" w:hAnsi="Times New Roman"/>
                <w:b/>
                <w:smallCaps w:val="0"/>
                <w:lang w:val="fr-FR"/>
              </w:rPr>
              <w:t>5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DC1295" w:rsidRPr="00B11BA6">
              <w:rPr>
                <w:rFonts w:ascii="Times New Roman" w:hAnsi="Times New Roman"/>
                <w:smallCaps w:val="0"/>
                <w:lang w:val="fr-FR"/>
              </w:rPr>
              <w:t>Est-ce que les gens peuvent contracter le VIH en partageant la nourriture avec une personne atteinte du VIH ?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3A9B05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1C62AB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1D59B99A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1C62AB"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163217ED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1C62AB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597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CC9473" w14:textId="77777777" w:rsidR="001C62AB" w:rsidRPr="00B11BA6" w:rsidRDefault="001C62AB" w:rsidP="001C62A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6B4686" w:rsidRPr="00B11BA6" w14:paraId="56FB73B1" w14:textId="77777777" w:rsidTr="006B4686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837808E" w14:textId="77777777" w:rsidR="006B4686" w:rsidRPr="00B11BA6" w:rsidRDefault="006B4686" w:rsidP="0031627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HA6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316279" w:rsidRPr="00B11BA6">
              <w:rPr>
                <w:rFonts w:ascii="Times New Roman" w:hAnsi="Times New Roman"/>
                <w:smallCaps w:val="0"/>
                <w:lang w:val="fr-FR"/>
              </w:rPr>
              <w:t>Est-ce que les gens peuvent attraper le VIH par sorcellerie ou autres moyens surnaturels ?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4BC58B" w14:textId="77777777" w:rsidR="006B4686" w:rsidRPr="00B11BA6" w:rsidRDefault="003E31CF" w:rsidP="00BE231D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6B4686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59E625EF" w14:textId="77777777" w:rsidR="006B4686" w:rsidRPr="00B11BA6" w:rsidRDefault="003E31CF" w:rsidP="00BE231D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6B4686"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6D4A23C1" w14:textId="77777777" w:rsidR="006B4686" w:rsidRPr="00B11BA6" w:rsidRDefault="003E31CF" w:rsidP="00BE231D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6B4686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597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4A8C76" w14:textId="77777777" w:rsidR="006B4686" w:rsidRPr="00B11BA6" w:rsidRDefault="006B4686" w:rsidP="00BE231D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1C62AB" w:rsidRPr="00B11BA6" w14:paraId="22721847" w14:textId="77777777" w:rsidTr="006B4686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922B90" w14:textId="77777777" w:rsidR="001C62AB" w:rsidRPr="00B11BA6" w:rsidRDefault="001C62AB" w:rsidP="0031627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HA7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316279" w:rsidRPr="00B11BA6">
              <w:rPr>
                <w:rFonts w:ascii="Times New Roman" w:hAnsi="Times New Roman"/>
                <w:smallCaps w:val="0"/>
                <w:lang w:val="fr-FR"/>
              </w:rPr>
              <w:t>Est-il possible qu'une personne paraissant en bonne santé ait, en fait, le VIH ?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9DFA20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1C62AB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009143B1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1C62AB"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5FDE9B44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1C62AB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597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9F761DB" w14:textId="77777777" w:rsidR="001C62AB" w:rsidRPr="00B11BA6" w:rsidRDefault="001C62AB" w:rsidP="001C62A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316279" w:rsidRPr="00AA50AA" w14:paraId="75A64929" w14:textId="77777777" w:rsidTr="006B4686">
        <w:trPr>
          <w:cantSplit/>
          <w:trHeight w:val="433"/>
          <w:jc w:val="center"/>
        </w:trPr>
        <w:tc>
          <w:tcPr>
            <w:tcW w:w="2243" w:type="pct"/>
            <w:tcBorders>
              <w:left w:val="double" w:sz="4" w:space="0" w:color="auto"/>
              <w:bottom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E1A303E" w14:textId="77777777" w:rsidR="00316279" w:rsidRPr="00B11BA6" w:rsidRDefault="00316279" w:rsidP="00550B1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HA8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Est-ce que le </w:t>
            </w:r>
            <w:r w:rsidR="00550B15" w:rsidRPr="00B11BA6">
              <w:rPr>
                <w:rFonts w:ascii="Times New Roman" w:hAnsi="Times New Roman"/>
                <w:smallCaps w:val="0"/>
                <w:lang w:val="fr-FR"/>
              </w:rPr>
              <w:t>VIH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peut être transmis de la mère à son bébé : </w:t>
            </w:r>
          </w:p>
        </w:tc>
        <w:tc>
          <w:tcPr>
            <w:tcW w:w="2160" w:type="pct"/>
            <w:tcBorders>
              <w:bottom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DB962D6" w14:textId="77777777" w:rsidR="00316279" w:rsidRPr="00B11BA6" w:rsidRDefault="00316279" w:rsidP="00316279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trike/>
                <w:lang w:val="fr-FR"/>
              </w:rPr>
            </w:pPr>
          </w:p>
        </w:tc>
        <w:tc>
          <w:tcPr>
            <w:tcW w:w="597" w:type="pct"/>
            <w:tcBorders>
              <w:bottom w:val="nil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117AF0" w14:textId="77777777" w:rsidR="00316279" w:rsidRPr="00B11BA6" w:rsidRDefault="00316279" w:rsidP="0031627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trike/>
                <w:lang w:val="fr-FR"/>
              </w:rPr>
            </w:pPr>
          </w:p>
        </w:tc>
      </w:tr>
      <w:tr w:rsidR="00316279" w:rsidRPr="00B11BA6" w14:paraId="27A70B81" w14:textId="77777777" w:rsidTr="006B4686">
        <w:trPr>
          <w:cantSplit/>
          <w:jc w:val="center"/>
        </w:trPr>
        <w:tc>
          <w:tcPr>
            <w:tcW w:w="2243" w:type="pct"/>
            <w:tcBorders>
              <w:top w:val="nil"/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51B364" w14:textId="77777777" w:rsidR="00316279" w:rsidRPr="00B11BA6" w:rsidRDefault="00316279" w:rsidP="00316279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</w:p>
          <w:p w14:paraId="645BC2CA" w14:textId="77777777" w:rsidR="00316279" w:rsidRPr="00B11BA6" w:rsidRDefault="00316279" w:rsidP="00316279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[A]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Au cours de la grossesse ?</w:t>
            </w:r>
          </w:p>
          <w:p w14:paraId="2F4CB9D1" w14:textId="77777777" w:rsidR="00316279" w:rsidRPr="00B11BA6" w:rsidRDefault="00316279" w:rsidP="00316279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[B]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Pendant l'accouchement ?</w:t>
            </w:r>
          </w:p>
          <w:p w14:paraId="2D815920" w14:textId="77777777" w:rsidR="00316279" w:rsidRPr="00B11BA6" w:rsidRDefault="00316279" w:rsidP="00316279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212D62" w:rsidRPr="00B11BA6">
              <w:rPr>
                <w:rFonts w:ascii="Times New Roman" w:hAnsi="Times New Roman"/>
                <w:smallCaps w:val="0"/>
                <w:lang w:val="fr-FR"/>
              </w:rPr>
              <w:t xml:space="preserve">   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[C]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En allaitant ?</w:t>
            </w:r>
          </w:p>
        </w:tc>
        <w:tc>
          <w:tcPr>
            <w:tcW w:w="2160" w:type="pct"/>
            <w:tcBorders>
              <w:top w:val="nil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644DE11" w14:textId="77777777" w:rsidR="00316279" w:rsidRPr="00B11BA6" w:rsidRDefault="00316279" w:rsidP="00316279">
            <w:pPr>
              <w:pStyle w:val="Responsecategs"/>
              <w:tabs>
                <w:tab w:val="clear" w:pos="3942"/>
                <w:tab w:val="center" w:pos="3108"/>
                <w:tab w:val="center" w:pos="3648"/>
                <w:tab w:val="center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NSP</w:t>
            </w:r>
          </w:p>
          <w:p w14:paraId="2B0809EB" w14:textId="77777777" w:rsidR="00316279" w:rsidRPr="00B11BA6" w:rsidRDefault="00550B15" w:rsidP="00316279">
            <w:pPr>
              <w:pStyle w:val="Responsecategs"/>
              <w:tabs>
                <w:tab w:val="clear" w:pos="3942"/>
                <w:tab w:val="center" w:leader="dot" w:pos="3108"/>
                <w:tab w:val="center" w:pos="3648"/>
                <w:tab w:val="center" w:pos="418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 cours de la grossesse</w:t>
            </w:r>
            <w:r w:rsidR="00316279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  <w:r w:rsidR="00316279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  <w:r w:rsidR="00316279"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  <w:p w14:paraId="6E714ABE" w14:textId="77777777" w:rsidR="00316279" w:rsidRPr="00B11BA6" w:rsidRDefault="00D53DA0" w:rsidP="00316279">
            <w:pPr>
              <w:pStyle w:val="Responsecategs"/>
              <w:tabs>
                <w:tab w:val="clear" w:pos="3942"/>
                <w:tab w:val="center" w:leader="dot" w:pos="3108"/>
                <w:tab w:val="center" w:pos="3648"/>
                <w:tab w:val="center" w:pos="418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PENDANT</w:t>
            </w:r>
            <w:r w:rsidR="00550B15" w:rsidRPr="00B11BA6">
              <w:rPr>
                <w:rFonts w:ascii="Times New Roman" w:hAnsi="Times New Roman"/>
                <w:caps/>
              </w:rPr>
              <w:t xml:space="preserve"> l’</w:t>
            </w:r>
            <w:r w:rsidR="00316279" w:rsidRPr="00B11BA6">
              <w:rPr>
                <w:rFonts w:ascii="Times New Roman" w:hAnsi="Times New Roman"/>
                <w:caps/>
              </w:rPr>
              <w:t>accouchement</w:t>
            </w:r>
            <w:r w:rsidR="00316279" w:rsidRPr="00B11BA6">
              <w:rPr>
                <w:rFonts w:ascii="Times New Roman" w:hAnsi="Times New Roman"/>
                <w:caps/>
              </w:rPr>
              <w:tab/>
              <w:t>1</w:t>
            </w:r>
            <w:r w:rsidR="00316279" w:rsidRPr="00B11BA6">
              <w:rPr>
                <w:rFonts w:ascii="Times New Roman" w:hAnsi="Times New Roman"/>
                <w:caps/>
              </w:rPr>
              <w:tab/>
              <w:t>2</w:t>
            </w:r>
            <w:r w:rsidR="00316279" w:rsidRPr="00B11BA6">
              <w:rPr>
                <w:rFonts w:ascii="Times New Roman" w:hAnsi="Times New Roman"/>
                <w:caps/>
              </w:rPr>
              <w:tab/>
              <w:t>8</w:t>
            </w:r>
          </w:p>
          <w:p w14:paraId="0B4D5B14" w14:textId="77777777" w:rsidR="00316279" w:rsidRPr="00B11BA6" w:rsidRDefault="00145A73" w:rsidP="00145A73">
            <w:pPr>
              <w:pStyle w:val="Responsecategs"/>
              <w:tabs>
                <w:tab w:val="clear" w:pos="3942"/>
                <w:tab w:val="center" w:leader="dot" w:pos="3108"/>
                <w:tab w:val="center" w:pos="3648"/>
                <w:tab w:val="center" w:pos="418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trike/>
              </w:rPr>
            </w:pPr>
            <w:r w:rsidRPr="00B11BA6">
              <w:rPr>
                <w:rFonts w:ascii="Times New Roman" w:hAnsi="Times New Roman"/>
                <w:caps/>
              </w:rPr>
              <w:t xml:space="preserve">EN </w:t>
            </w:r>
            <w:r w:rsidR="00550B15" w:rsidRPr="00B11BA6">
              <w:rPr>
                <w:rFonts w:ascii="Times New Roman" w:hAnsi="Times New Roman"/>
                <w:caps/>
              </w:rPr>
              <w:t>allait</w:t>
            </w:r>
            <w:r w:rsidRPr="00B11BA6">
              <w:rPr>
                <w:rFonts w:ascii="Times New Roman" w:hAnsi="Times New Roman"/>
                <w:caps/>
              </w:rPr>
              <w:t>A</w:t>
            </w:r>
            <w:r w:rsidR="00550B15" w:rsidRPr="00B11BA6">
              <w:rPr>
                <w:rFonts w:ascii="Times New Roman" w:hAnsi="Times New Roman"/>
                <w:caps/>
              </w:rPr>
              <w:t>nt</w:t>
            </w:r>
            <w:r w:rsidR="00316279" w:rsidRPr="00B11BA6">
              <w:rPr>
                <w:rFonts w:ascii="Times New Roman" w:hAnsi="Times New Roman"/>
                <w:caps/>
              </w:rPr>
              <w:tab/>
              <w:t>1</w:t>
            </w:r>
            <w:r w:rsidR="00316279" w:rsidRPr="00B11BA6">
              <w:rPr>
                <w:rFonts w:ascii="Times New Roman" w:hAnsi="Times New Roman"/>
                <w:caps/>
              </w:rPr>
              <w:tab/>
              <w:t>2</w:t>
            </w:r>
            <w:r w:rsidR="00316279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597" w:type="pct"/>
            <w:tcBorders>
              <w:top w:val="nil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ABD214" w14:textId="77777777" w:rsidR="00316279" w:rsidRPr="00B11BA6" w:rsidRDefault="00316279" w:rsidP="00316279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trike/>
              </w:rPr>
            </w:pPr>
          </w:p>
        </w:tc>
      </w:tr>
      <w:tr w:rsidR="006B4686" w:rsidRPr="00B11BA6" w14:paraId="32B19CFE" w14:textId="77777777" w:rsidTr="00BE231D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243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711D38" w14:textId="77777777" w:rsidR="006B4686" w:rsidRPr="00B11BA6" w:rsidRDefault="008729E1" w:rsidP="006B4686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HA9</w:t>
            </w:r>
            <w:r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212D62"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 </w:t>
            </w:r>
            <w:r w:rsidR="001E4F84" w:rsidRPr="00B11BA6">
              <w:rPr>
                <w:lang w:val="fr-FR"/>
              </w:rPr>
              <w:t xml:space="preserve">Vérifier </w:t>
            </w:r>
            <w:r w:rsidR="001E4F84"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 </w:t>
            </w:r>
            <w:r w:rsidRPr="00B11BA6">
              <w:rPr>
                <w:lang w:val="fr-FR"/>
              </w:rPr>
              <w:t>HA8 [</w:t>
            </w:r>
            <w:r w:rsidR="00A71269" w:rsidRPr="00B11BA6">
              <w:rPr>
                <w:lang w:val="fr-FR"/>
              </w:rPr>
              <w:t>A], [B]</w:t>
            </w:r>
            <w:r w:rsidR="003E31CF" w:rsidRPr="00B11BA6">
              <w:rPr>
                <w:lang w:val="fr-FR"/>
              </w:rPr>
              <w:t xml:space="preserve"> et </w:t>
            </w:r>
            <w:r w:rsidR="006B4686" w:rsidRPr="00B11BA6">
              <w:rPr>
                <w:lang w:val="fr-FR"/>
              </w:rPr>
              <w:t xml:space="preserve">[C]: </w:t>
            </w:r>
            <w:r w:rsidR="00573F2F" w:rsidRPr="00B11BA6">
              <w:rPr>
                <w:lang w:val="fr-FR"/>
              </w:rPr>
              <w:t>A</w:t>
            </w:r>
            <w:r w:rsidR="00316279" w:rsidRPr="00B11BA6">
              <w:rPr>
                <w:lang w:val="fr-FR"/>
              </w:rPr>
              <w:t xml:space="preserve">u moins un </w:t>
            </w:r>
            <w:r w:rsidR="006B4686" w:rsidRPr="00B11BA6">
              <w:rPr>
                <w:lang w:val="fr-FR"/>
              </w:rPr>
              <w:t>‘</w:t>
            </w:r>
            <w:r w:rsidR="003E31CF" w:rsidRPr="00B11BA6">
              <w:rPr>
                <w:lang w:val="fr-FR"/>
              </w:rPr>
              <w:t>Oui</w:t>
            </w:r>
            <w:r w:rsidR="006B4686" w:rsidRPr="00B11BA6">
              <w:rPr>
                <w:lang w:val="fr-FR"/>
              </w:rPr>
              <w:t xml:space="preserve">’ </w:t>
            </w:r>
            <w:r w:rsidR="001E4F84" w:rsidRPr="00B11BA6">
              <w:rPr>
                <w:lang w:val="fr-FR"/>
              </w:rPr>
              <w:t xml:space="preserve">enregistré </w:t>
            </w:r>
            <w:r w:rsidR="00132D45" w:rsidRPr="00B11BA6">
              <w:rPr>
                <w:lang w:val="fr-FR"/>
              </w:rPr>
              <w:t>?</w:t>
            </w:r>
          </w:p>
          <w:p w14:paraId="647AC083" w14:textId="77777777" w:rsidR="006B4686" w:rsidRPr="00B11BA6" w:rsidRDefault="006B4686" w:rsidP="00BE231D">
            <w:pPr>
              <w:pStyle w:val="InstructionstointvwChar4"/>
              <w:tabs>
                <w:tab w:val="right" w:leader="underscore" w:pos="4188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</w:tc>
        <w:tc>
          <w:tcPr>
            <w:tcW w:w="2160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4385341" w14:textId="77777777" w:rsidR="006B4686" w:rsidRPr="00B11BA6" w:rsidRDefault="003E31CF" w:rsidP="00BE231D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6B4686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0FDED383" w14:textId="77777777" w:rsidR="006B4686" w:rsidRPr="00B11BA6" w:rsidRDefault="003E31CF" w:rsidP="00BE231D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6B4686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7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64F578" w14:textId="77777777" w:rsidR="006B4686" w:rsidRPr="00B11BA6" w:rsidRDefault="006B4686" w:rsidP="00BE231D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2629F53B" w14:textId="77777777" w:rsidR="006B4686" w:rsidRPr="00B11BA6" w:rsidRDefault="006B4686" w:rsidP="00BE231D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HA</w:t>
            </w:r>
            <w:r w:rsidR="004D44DC" w:rsidRPr="00B11BA6">
              <w:rPr>
                <w:rFonts w:ascii="Times New Roman" w:hAnsi="Times New Roman"/>
                <w:i/>
                <w:smallCaps w:val="0"/>
              </w:rPr>
              <w:t>11</w:t>
            </w:r>
          </w:p>
        </w:tc>
      </w:tr>
      <w:tr w:rsidR="006B4686" w:rsidRPr="00B11BA6" w14:paraId="6C23910F" w14:textId="77777777" w:rsidTr="006B4686">
        <w:trPr>
          <w:cantSplit/>
          <w:jc w:val="center"/>
        </w:trPr>
        <w:tc>
          <w:tcPr>
            <w:tcW w:w="2243" w:type="pct"/>
            <w:tcBorders>
              <w:top w:val="nil"/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E09DD4" w14:textId="77777777" w:rsidR="006B4686" w:rsidRPr="00B11BA6" w:rsidRDefault="006B4686" w:rsidP="00550B1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b/>
                <w:lang w:val="fr-FR"/>
              </w:rPr>
              <w:t>HA</w:t>
            </w:r>
            <w:r w:rsidR="004D44DC" w:rsidRPr="00B11BA6">
              <w:rPr>
                <w:rFonts w:ascii="Times New Roman" w:hAnsi="Times New Roman"/>
                <w:b/>
                <w:lang w:val="fr-FR"/>
              </w:rPr>
              <w:t>10</w:t>
            </w:r>
            <w:r w:rsidRPr="00B11BA6">
              <w:rPr>
                <w:rFonts w:ascii="Times New Roman" w:hAnsi="Times New Roman"/>
                <w:lang w:val="fr-FR"/>
              </w:rPr>
              <w:t>.</w:t>
            </w:r>
            <w:r w:rsidR="00840426" w:rsidRPr="00B11BA6">
              <w:rPr>
                <w:rFonts w:ascii="Times New Roman" w:hAnsi="Times New Roman"/>
                <w:lang w:val="fr-FR"/>
              </w:rPr>
              <w:t xml:space="preserve"> </w:t>
            </w:r>
            <w:r w:rsidR="00316279" w:rsidRPr="00B11BA6">
              <w:rPr>
                <w:rFonts w:ascii="Times New Roman" w:hAnsi="Times New Roman"/>
                <w:smallCaps w:val="0"/>
                <w:lang w:val="fr-FR"/>
              </w:rPr>
              <w:t>Est-ce qu’</w:t>
            </w:r>
            <w:r w:rsidR="00550B15" w:rsidRPr="00B11BA6">
              <w:rPr>
                <w:rFonts w:ascii="Times New Roman" w:hAnsi="Times New Roman"/>
                <w:smallCaps w:val="0"/>
                <w:lang w:val="fr-FR"/>
              </w:rPr>
              <w:t xml:space="preserve">il y a des médicaments spéciaux </w:t>
            </w:r>
            <w:r w:rsidR="00316279" w:rsidRPr="00B11BA6">
              <w:rPr>
                <w:rFonts w:ascii="Times New Roman" w:hAnsi="Times New Roman"/>
                <w:smallCaps w:val="0"/>
                <w:lang w:val="fr-FR"/>
              </w:rPr>
              <w:t xml:space="preserve">qu’un médecin ou une infirmière peut donner à une femme qui a le VIH pour réduire le risque de transmission </w:t>
            </w:r>
            <w:r w:rsidR="00BA2C30" w:rsidRPr="00B11BA6">
              <w:rPr>
                <w:rFonts w:ascii="Times New Roman" w:hAnsi="Times New Roman"/>
                <w:smallCaps w:val="0"/>
                <w:lang w:val="fr-FR"/>
              </w:rPr>
              <w:t>à</w:t>
            </w:r>
            <w:r w:rsidR="00316279" w:rsidRPr="00B11BA6">
              <w:rPr>
                <w:rFonts w:ascii="Times New Roman" w:hAnsi="Times New Roman"/>
                <w:smallCaps w:val="0"/>
                <w:lang w:val="fr-FR"/>
              </w:rPr>
              <w:t xml:space="preserve"> son bébé ?</w:t>
            </w:r>
          </w:p>
        </w:tc>
        <w:tc>
          <w:tcPr>
            <w:tcW w:w="2160" w:type="pct"/>
            <w:tcBorders>
              <w:top w:val="nil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13BAE3" w14:textId="77777777" w:rsidR="00212D62" w:rsidRPr="00B11BA6" w:rsidRDefault="00212D62" w:rsidP="006B4686">
            <w:pPr>
              <w:pStyle w:val="Responsecategs"/>
              <w:tabs>
                <w:tab w:val="clear" w:pos="3942"/>
                <w:tab w:val="right" w:leader="dot" w:pos="4278"/>
              </w:tabs>
              <w:rPr>
                <w:rFonts w:ascii="Times New Roman" w:hAnsi="Times New Roman"/>
                <w:caps/>
                <w:lang w:val="fr-FR"/>
              </w:rPr>
            </w:pPr>
          </w:p>
          <w:p w14:paraId="35F56D62" w14:textId="77777777" w:rsidR="006B4686" w:rsidRPr="00B11BA6" w:rsidRDefault="003E31CF" w:rsidP="006B4686">
            <w:pPr>
              <w:pStyle w:val="Responsecategs"/>
              <w:tabs>
                <w:tab w:val="clear" w:pos="3942"/>
                <w:tab w:val="right" w:leader="dot" w:pos="4278"/>
              </w:tabs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6B4686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2372170E" w14:textId="77777777" w:rsidR="006B4686" w:rsidRPr="00B11BA6" w:rsidRDefault="003E31CF" w:rsidP="006B4686">
            <w:pPr>
              <w:pStyle w:val="Responsecategs"/>
              <w:tabs>
                <w:tab w:val="clear" w:pos="3942"/>
                <w:tab w:val="right" w:leader="dot" w:pos="4278"/>
              </w:tabs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6B4686"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6AEB2E61" w14:textId="77777777" w:rsidR="006B4686" w:rsidRPr="00B11BA6" w:rsidRDefault="003E31CF" w:rsidP="006B4686">
            <w:pPr>
              <w:pStyle w:val="Responsecategs"/>
              <w:tabs>
                <w:tab w:val="clear" w:pos="3942"/>
                <w:tab w:val="right" w:leader="dot" w:pos="4278"/>
              </w:tabs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6B4686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597" w:type="pct"/>
            <w:tcBorders>
              <w:top w:val="nil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5F2537" w14:textId="77777777" w:rsidR="006B4686" w:rsidRPr="00B11BA6" w:rsidRDefault="006B4686" w:rsidP="00BE231D">
            <w:pPr>
              <w:pStyle w:val="skipcolumn"/>
              <w:rPr>
                <w:rFonts w:ascii="Times New Roman" w:hAnsi="Times New Roman"/>
                <w:strike/>
              </w:rPr>
            </w:pPr>
          </w:p>
        </w:tc>
      </w:tr>
      <w:tr w:rsidR="00FE64C1" w:rsidRPr="00B11BA6" w14:paraId="28280D97" w14:textId="77777777" w:rsidTr="006B468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243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80E3BD" w14:textId="77777777" w:rsidR="00FE64C1" w:rsidRPr="00B11BA6" w:rsidRDefault="00FE64C1" w:rsidP="005F2978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HA</w:t>
            </w:r>
            <w:r w:rsidR="004D44DC"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11</w:t>
            </w:r>
            <w:r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840426"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Pr="00B11BA6">
              <w:rPr>
                <w:lang w:val="fr-FR"/>
              </w:rPr>
              <w:t xml:space="preserve"> CM1</w:t>
            </w:r>
            <w:r w:rsidR="001F6A92" w:rsidRPr="00B11BA6">
              <w:rPr>
                <w:lang w:val="fr-FR"/>
              </w:rPr>
              <w:t>7</w:t>
            </w:r>
            <w:r w:rsidRPr="00B11BA6">
              <w:rPr>
                <w:lang w:val="fr-FR"/>
              </w:rPr>
              <w:t xml:space="preserve">: </w:t>
            </w:r>
            <w:r w:rsidR="00BA2C30" w:rsidRPr="00B11BA6">
              <w:rPr>
                <w:lang w:val="fr-FR"/>
              </w:rPr>
              <w:t xml:space="preserve">A eu une </w:t>
            </w:r>
            <w:r w:rsidR="0087683E" w:rsidRPr="00B11BA6">
              <w:rPr>
                <w:lang w:val="fr-FR"/>
              </w:rPr>
              <w:t>naissance</w:t>
            </w:r>
            <w:r w:rsidR="000B24DF" w:rsidRPr="00B11BA6">
              <w:rPr>
                <w:lang w:val="fr-FR"/>
              </w:rPr>
              <w:t xml:space="preserve"> vivante </w:t>
            </w:r>
            <w:r w:rsidR="0087683E" w:rsidRPr="00B11BA6">
              <w:rPr>
                <w:lang w:val="fr-FR"/>
              </w:rPr>
              <w:t xml:space="preserve"> dans les 2 dernières années </w:t>
            </w:r>
            <w:r w:rsidRPr="00B11BA6">
              <w:rPr>
                <w:lang w:val="fr-FR"/>
              </w:rPr>
              <w:t>?</w:t>
            </w:r>
          </w:p>
          <w:p w14:paraId="0AAD83BC" w14:textId="77777777" w:rsidR="00FE64C1" w:rsidRPr="00B11BA6" w:rsidRDefault="00FE64C1" w:rsidP="005F2978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3DA36E02" w14:textId="77777777" w:rsidR="00FE64C1" w:rsidRPr="00B11BA6" w:rsidRDefault="00FE64C1" w:rsidP="005F2978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="0087683E" w:rsidRPr="00B11BA6">
              <w:rPr>
                <w:lang w:val="fr-FR"/>
              </w:rPr>
              <w:t>Copier</w:t>
            </w:r>
            <w:r w:rsidR="00212D62" w:rsidRPr="00B11BA6">
              <w:rPr>
                <w:lang w:val="fr-FR"/>
              </w:rPr>
              <w:t xml:space="preserve"> </w:t>
            </w:r>
            <w:r w:rsidR="00BA2C30" w:rsidRPr="00B11BA6">
              <w:rPr>
                <w:lang w:val="fr-FR"/>
              </w:rPr>
              <w:t xml:space="preserve">le </w:t>
            </w:r>
            <w:r w:rsidR="0041566B" w:rsidRPr="00B11BA6">
              <w:rPr>
                <w:lang w:val="fr-FR"/>
              </w:rPr>
              <w:t>nom</w:t>
            </w:r>
            <w:r w:rsidR="003E31CF" w:rsidRPr="00B11BA6">
              <w:rPr>
                <w:lang w:val="fr-FR"/>
              </w:rPr>
              <w:t xml:space="preserve"> de </w:t>
            </w:r>
            <w:r w:rsidR="008A7732" w:rsidRPr="00B11BA6">
              <w:rPr>
                <w:lang w:val="fr-FR"/>
              </w:rPr>
              <w:t>la dernière naissance de l’historique des naissances (CM18)</w:t>
            </w:r>
            <w:r w:rsidR="00BA2C30" w:rsidRPr="00B11BA6">
              <w:rPr>
                <w:lang w:val="fr-FR"/>
              </w:rPr>
              <w:t xml:space="preserve"> ici et</w:t>
            </w:r>
            <w:r w:rsidR="00F64AFC" w:rsidRPr="00B11BA6">
              <w:rPr>
                <w:lang w:val="fr-FR"/>
              </w:rPr>
              <w:t xml:space="preserve"> utilis</w:t>
            </w:r>
            <w:r w:rsidR="00550B15" w:rsidRPr="00B11BA6">
              <w:rPr>
                <w:lang w:val="fr-FR"/>
              </w:rPr>
              <w:t>er</w:t>
            </w:r>
            <w:r w:rsidR="00212D62" w:rsidRPr="00B11BA6">
              <w:rPr>
                <w:lang w:val="fr-FR"/>
              </w:rPr>
              <w:t xml:space="preserve"> </w:t>
            </w:r>
            <w:r w:rsidR="00BA2C30" w:rsidRPr="00B11BA6">
              <w:rPr>
                <w:lang w:val="fr-FR"/>
              </w:rPr>
              <w:t>où indiqué</w:t>
            </w:r>
            <w:r w:rsidRPr="00B11BA6">
              <w:rPr>
                <w:lang w:val="fr-FR"/>
              </w:rPr>
              <w:t>:</w:t>
            </w:r>
          </w:p>
          <w:p w14:paraId="41C00ABC" w14:textId="77777777" w:rsidR="00FE64C1" w:rsidRPr="00B11BA6" w:rsidRDefault="00FE64C1" w:rsidP="005F2978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7F689720" w14:textId="77777777" w:rsidR="00FE64C1" w:rsidRPr="00B11BA6" w:rsidRDefault="00FE64C1" w:rsidP="005F2978">
            <w:pPr>
              <w:pStyle w:val="InstructionstointvwChar4"/>
              <w:tabs>
                <w:tab w:val="right" w:leader="underscore" w:pos="4188"/>
              </w:tabs>
              <w:spacing w:line="276" w:lineRule="auto"/>
              <w:ind w:left="144" w:hanging="144"/>
              <w:contextualSpacing/>
            </w:pPr>
            <w:r w:rsidRPr="00B11BA6">
              <w:rPr>
                <w:lang w:val="fr-FR"/>
              </w:rPr>
              <w:tab/>
            </w:r>
            <w:r w:rsidR="0041566B" w:rsidRPr="00B11BA6">
              <w:t>nom</w:t>
            </w:r>
            <w:r w:rsidRPr="00B11BA6">
              <w:tab/>
            </w:r>
          </w:p>
        </w:tc>
        <w:tc>
          <w:tcPr>
            <w:tcW w:w="2160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7A95BE" w14:textId="77777777" w:rsidR="00FE64C1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FE64C1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7BCF823F" w14:textId="77777777" w:rsidR="00FE64C1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FE64C1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7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C49E20" w14:textId="77777777" w:rsidR="00FE64C1" w:rsidRPr="00B11BA6" w:rsidRDefault="00FE64C1" w:rsidP="005F2978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2BF3198D" w14:textId="77777777" w:rsidR="00FE64C1" w:rsidRPr="00B11BA6" w:rsidRDefault="00FE64C1" w:rsidP="005F2978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HA24</w:t>
            </w:r>
          </w:p>
        </w:tc>
      </w:tr>
      <w:tr w:rsidR="00FE64C1" w:rsidRPr="00B11BA6" w14:paraId="5F729473" w14:textId="77777777" w:rsidTr="006B468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243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9E2BC1" w14:textId="77777777" w:rsidR="00FE64C1" w:rsidRPr="00B11BA6" w:rsidRDefault="00FE64C1" w:rsidP="00A91ED2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HA</w:t>
            </w:r>
            <w:r w:rsidR="004D44DC"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12</w:t>
            </w:r>
            <w:r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840426"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Pr="00B11BA6">
              <w:rPr>
                <w:lang w:val="fr-FR"/>
              </w:rPr>
              <w:t xml:space="preserve"> </w:t>
            </w:r>
            <w:r w:rsidR="00A91ED2" w:rsidRPr="00B11BA6">
              <w:rPr>
                <w:lang w:val="fr-FR"/>
              </w:rPr>
              <w:t>MN2</w:t>
            </w:r>
            <w:r w:rsidRPr="00B11BA6">
              <w:rPr>
                <w:lang w:val="fr-FR"/>
              </w:rPr>
              <w:t xml:space="preserve">: </w:t>
            </w:r>
            <w:r w:rsidR="00F64AFC" w:rsidRPr="00B11BA6">
              <w:rPr>
                <w:lang w:val="fr-FR"/>
              </w:rPr>
              <w:t xml:space="preserve">A reçu des soins </w:t>
            </w:r>
            <w:r w:rsidR="00550B15" w:rsidRPr="00B11BA6">
              <w:rPr>
                <w:lang w:val="fr-FR"/>
              </w:rPr>
              <w:t>prénatals</w:t>
            </w:r>
            <w:r w:rsidRPr="00B11BA6">
              <w:rPr>
                <w:lang w:val="fr-FR"/>
              </w:rPr>
              <w:t>?</w:t>
            </w:r>
          </w:p>
        </w:tc>
        <w:tc>
          <w:tcPr>
            <w:tcW w:w="2160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01530C" w14:textId="77777777" w:rsidR="00FE64C1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8A7732" w:rsidRPr="00B11BA6">
              <w:rPr>
                <w:rFonts w:ascii="Times New Roman" w:hAnsi="Times New Roman"/>
                <w:caps/>
              </w:rPr>
              <w:t xml:space="preserve">, </w:t>
            </w:r>
            <w:r w:rsidR="00A91ED2" w:rsidRPr="00B11BA6">
              <w:rPr>
                <w:rFonts w:ascii="Times New Roman" w:hAnsi="Times New Roman"/>
                <w:caps/>
              </w:rPr>
              <w:t>MN2</w:t>
            </w:r>
            <w:r w:rsidR="00FE64C1" w:rsidRPr="00B11BA6">
              <w:rPr>
                <w:rFonts w:ascii="Times New Roman" w:hAnsi="Times New Roman"/>
                <w:caps/>
              </w:rPr>
              <w:t>=1</w:t>
            </w:r>
            <w:r w:rsidR="00FE64C1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7BDBB538" w14:textId="77777777" w:rsidR="00FE64C1" w:rsidRPr="00B11BA6" w:rsidRDefault="003E31CF" w:rsidP="00A91ED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8A7732" w:rsidRPr="00B11BA6">
              <w:rPr>
                <w:rFonts w:ascii="Times New Roman" w:hAnsi="Times New Roman"/>
                <w:caps/>
              </w:rPr>
              <w:t xml:space="preserve">, </w:t>
            </w:r>
            <w:r w:rsidR="00A91ED2" w:rsidRPr="00B11BA6">
              <w:rPr>
                <w:rFonts w:ascii="Times New Roman" w:hAnsi="Times New Roman"/>
                <w:caps/>
              </w:rPr>
              <w:t>MN2</w:t>
            </w:r>
            <w:r w:rsidR="00FE64C1" w:rsidRPr="00B11BA6">
              <w:rPr>
                <w:rFonts w:ascii="Times New Roman" w:hAnsi="Times New Roman"/>
                <w:caps/>
              </w:rPr>
              <w:t>=2</w:t>
            </w:r>
            <w:r w:rsidR="00FE64C1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7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C41896" w14:textId="77777777" w:rsidR="00FE64C1" w:rsidRPr="00B11BA6" w:rsidRDefault="00FE64C1" w:rsidP="005F2978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1BEFF40F" w14:textId="77777777" w:rsidR="00FE64C1" w:rsidRPr="00B11BA6" w:rsidRDefault="00FE64C1" w:rsidP="00FE64C1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HA</w:t>
            </w:r>
            <w:r w:rsidR="004D44DC" w:rsidRPr="00B11BA6">
              <w:rPr>
                <w:rFonts w:ascii="Times New Roman" w:hAnsi="Times New Roman"/>
                <w:i/>
                <w:smallCaps w:val="0"/>
              </w:rPr>
              <w:t>17</w:t>
            </w:r>
          </w:p>
        </w:tc>
      </w:tr>
      <w:tr w:rsidR="001C62AB" w:rsidRPr="00B11BA6" w14:paraId="6365B260" w14:textId="77777777" w:rsidTr="006B4686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B5F809" w14:textId="77777777" w:rsidR="00F64AFC" w:rsidRPr="00B11BA6" w:rsidRDefault="001C62AB" w:rsidP="00F64AFC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HA1</w:t>
            </w:r>
            <w:r w:rsidR="004D44DC" w:rsidRPr="00B11BA6">
              <w:rPr>
                <w:rFonts w:ascii="Times New Roman" w:hAnsi="Times New Roman"/>
                <w:b/>
                <w:smallCaps w:val="0"/>
                <w:lang w:val="fr-FR"/>
              </w:rPr>
              <w:t>3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64AFC" w:rsidRPr="00B11BA6">
              <w:rPr>
                <w:rFonts w:ascii="Times New Roman" w:hAnsi="Times New Roman"/>
                <w:smallCaps w:val="0"/>
                <w:lang w:val="fr-FR"/>
              </w:rPr>
              <w:t xml:space="preserve">Au cours d'une des visites prénatales pour votre grossesse de </w:t>
            </w:r>
            <w:r w:rsidR="00352BD2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(nom</w:t>
            </w:r>
            <w:r w:rsidR="00F64AFC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)</w:t>
            </w:r>
            <w:r w:rsidR="008729E1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,</w:t>
            </w:r>
            <w:r w:rsidR="008729E1" w:rsidRPr="00B11BA6">
              <w:rPr>
                <w:rFonts w:ascii="Times New Roman" w:hAnsi="Times New Roman"/>
                <w:smallCaps w:val="0"/>
                <w:lang w:val="fr-FR"/>
              </w:rPr>
              <w:t xml:space="preserve"> avez</w:t>
            </w:r>
            <w:r w:rsidR="00F64AFC" w:rsidRPr="00B11BA6">
              <w:rPr>
                <w:rFonts w:ascii="Times New Roman" w:hAnsi="Times New Roman"/>
                <w:smallCaps w:val="0"/>
                <w:lang w:val="fr-FR"/>
              </w:rPr>
              <w:t>-vous reçu des informations sur:</w:t>
            </w:r>
          </w:p>
          <w:p w14:paraId="64F95F90" w14:textId="77777777" w:rsidR="00F64AFC" w:rsidRPr="00B11BA6" w:rsidRDefault="00F64AFC" w:rsidP="00F64AFC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</w:p>
          <w:p w14:paraId="4DD3FF8A" w14:textId="77777777" w:rsidR="00F64AFC" w:rsidRPr="00B11BA6" w:rsidRDefault="00550B15" w:rsidP="00F64AFC">
            <w:pPr>
              <w:pStyle w:val="1Intvwqst"/>
              <w:ind w:left="72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[A]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l</w:t>
            </w:r>
            <w:r w:rsidR="00F64AFC" w:rsidRPr="00B11BA6">
              <w:rPr>
                <w:rFonts w:ascii="Times New Roman" w:hAnsi="Times New Roman"/>
                <w:smallCaps w:val="0"/>
                <w:lang w:val="fr-FR"/>
              </w:rPr>
              <w:t>es bébés qui attrapent le VIH par leur mère?</w:t>
            </w:r>
          </w:p>
          <w:p w14:paraId="58FF1E02" w14:textId="77777777" w:rsidR="00F64AFC" w:rsidRPr="00B11BA6" w:rsidRDefault="00F64AFC" w:rsidP="00F64AFC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</w:p>
          <w:p w14:paraId="4E2F1A80" w14:textId="77777777" w:rsidR="00F64AFC" w:rsidRPr="00B11BA6" w:rsidRDefault="00F64AFC" w:rsidP="00F64AFC">
            <w:pPr>
              <w:pStyle w:val="1Intvwqst"/>
              <w:ind w:left="72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[B]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les choses que vous pouvez faire pour éviter d’attraper le VIH ?</w:t>
            </w:r>
          </w:p>
          <w:p w14:paraId="0018904C" w14:textId="77777777" w:rsidR="00F64AFC" w:rsidRPr="00B11BA6" w:rsidRDefault="00F64AFC" w:rsidP="00F64AFC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</w:p>
          <w:p w14:paraId="49646762" w14:textId="77777777" w:rsidR="00F64AFC" w:rsidRPr="00B11BA6" w:rsidRDefault="00F64AFC" w:rsidP="00F64AFC">
            <w:pPr>
              <w:pStyle w:val="1Intvwqst"/>
              <w:ind w:left="72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[C]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 xml:space="preserve">la possibilité de faire un test pour le VIH ? </w:t>
            </w:r>
          </w:p>
          <w:p w14:paraId="2BDF0826" w14:textId="77777777" w:rsidR="00F64AFC" w:rsidRPr="00B11BA6" w:rsidRDefault="00F64AFC" w:rsidP="00F64AFC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</w:p>
          <w:p w14:paraId="26487059" w14:textId="77777777" w:rsidR="00F64AFC" w:rsidRPr="00B11BA6" w:rsidRDefault="00F64AFC" w:rsidP="00F64AFC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Vous a-t-on :</w:t>
            </w:r>
          </w:p>
          <w:p w14:paraId="440AD84E" w14:textId="77777777" w:rsidR="001C62AB" w:rsidRPr="00B11BA6" w:rsidRDefault="00840426" w:rsidP="00F64AFC">
            <w:pPr>
              <w:pStyle w:val="1Intvwqst"/>
              <w:tabs>
                <w:tab w:val="left" w:pos="499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      </w:t>
            </w:r>
            <w:r w:rsidR="00F64AFC" w:rsidRPr="00B11BA6">
              <w:rPr>
                <w:rFonts w:ascii="Times New Roman" w:hAnsi="Times New Roman"/>
                <w:smallCaps w:val="0"/>
                <w:lang w:val="fr-FR"/>
              </w:rPr>
              <w:t>[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D] </w:t>
            </w:r>
            <w:r w:rsidR="00F64AFC" w:rsidRPr="00B11BA6">
              <w:rPr>
                <w:rFonts w:ascii="Times New Roman" w:hAnsi="Times New Roman"/>
                <w:smallCaps w:val="0"/>
                <w:lang w:val="fr-FR"/>
              </w:rPr>
              <w:t>proposé de faire un test pour le VIH ?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18F73C" w14:textId="77777777" w:rsidR="001C62AB" w:rsidRPr="00B11BA6" w:rsidRDefault="001C62AB" w:rsidP="001C62A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BD19CE7" w14:textId="77777777" w:rsidR="001C62AB" w:rsidRPr="00B11BA6" w:rsidRDefault="001C62AB" w:rsidP="001C62AB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37D172C" w14:textId="57EC02FA" w:rsidR="001C62AB" w:rsidRPr="00B11BA6" w:rsidRDefault="001C62AB" w:rsidP="008C5F1A">
            <w:pPr>
              <w:pStyle w:val="Responsecategs"/>
              <w:tabs>
                <w:tab w:val="clear" w:pos="3942"/>
                <w:tab w:val="righ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212D62" w:rsidRPr="00B11BA6">
              <w:rPr>
                <w:rFonts w:ascii="Times New Roman" w:hAnsi="Times New Roman"/>
                <w:caps/>
                <w:lang w:val="fr-FR"/>
              </w:rPr>
              <w:t xml:space="preserve">                 </w:t>
            </w:r>
            <w:r w:rsidR="009519EB">
              <w:rPr>
                <w:rFonts w:ascii="Times New Roman" w:hAnsi="Times New Roman"/>
                <w:caps/>
                <w:lang w:val="fr-FR"/>
              </w:rPr>
              <w:t xml:space="preserve">    </w:t>
            </w:r>
            <w:r w:rsidR="00212D62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O</w:t>
            </w:r>
            <w:r w:rsidR="00212D62" w:rsidRPr="00B11BA6">
              <w:rPr>
                <w:rFonts w:ascii="Times New Roman" w:hAnsi="Times New Roman"/>
                <w:caps/>
                <w:lang w:val="fr-FR"/>
              </w:rPr>
              <w:t xml:space="preserve">ui   </w:t>
            </w:r>
            <w:r w:rsidR="009519EB">
              <w:rPr>
                <w:rFonts w:ascii="Times New Roman" w:hAnsi="Times New Roman"/>
                <w:caps/>
                <w:lang w:val="fr-FR"/>
              </w:rPr>
              <w:t xml:space="preserve">  </w:t>
            </w:r>
            <w:r w:rsidR="00212D62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N</w:t>
            </w:r>
            <w:r w:rsidR="00212D62" w:rsidRPr="00B11BA6">
              <w:rPr>
                <w:rFonts w:ascii="Times New Roman" w:hAnsi="Times New Roman"/>
                <w:caps/>
                <w:lang w:val="fr-FR"/>
              </w:rPr>
              <w:t xml:space="preserve">on  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NSP</w:t>
            </w:r>
          </w:p>
          <w:p w14:paraId="10EEB0E1" w14:textId="77777777" w:rsidR="001C62AB" w:rsidRPr="00B11BA6" w:rsidRDefault="00F64AFC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VIH par la mere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1C62AB" w:rsidRPr="00B11BA6">
              <w:rPr>
                <w:rFonts w:ascii="Times New Roman" w:hAnsi="Times New Roman"/>
                <w:caps/>
                <w:lang w:val="fr-FR"/>
              </w:rPr>
              <w:t>1      2       8</w:t>
            </w:r>
          </w:p>
          <w:p w14:paraId="30045C90" w14:textId="77777777" w:rsidR="001C62AB" w:rsidRPr="00B11BA6" w:rsidRDefault="001C62AB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25FDC53" w14:textId="77777777" w:rsidR="001C62AB" w:rsidRPr="00B11BA6" w:rsidRDefault="00F64AFC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choses a faire</w:t>
            </w:r>
            <w:r w:rsidR="001C62AB" w:rsidRPr="00B11BA6">
              <w:rPr>
                <w:rFonts w:ascii="Times New Roman" w:hAnsi="Times New Roman"/>
                <w:caps/>
                <w:lang w:val="fr-FR"/>
              </w:rPr>
              <w:tab/>
              <w:t>1      2       8</w:t>
            </w:r>
          </w:p>
          <w:p w14:paraId="22943817" w14:textId="77777777" w:rsidR="00FE64C1" w:rsidRPr="00B11BA6" w:rsidRDefault="00FE64C1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B389F53" w14:textId="77777777" w:rsidR="001C62AB" w:rsidRPr="00B11BA6" w:rsidRDefault="001C62AB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Test</w:t>
            </w:r>
            <w:r w:rsidR="00F64AFC" w:rsidRPr="00B11BA6">
              <w:rPr>
                <w:rFonts w:ascii="Times New Roman" w:hAnsi="Times New Roman"/>
                <w:caps/>
                <w:lang w:val="fr-FR"/>
              </w:rPr>
              <w:t xml:space="preserve"> de VIH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1      2       8</w:t>
            </w:r>
          </w:p>
          <w:p w14:paraId="36450C3E" w14:textId="77777777" w:rsidR="001C62AB" w:rsidRPr="00B11BA6" w:rsidRDefault="001C62AB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1F37F3E" w14:textId="77777777" w:rsidR="001C62AB" w:rsidRPr="00B11BA6" w:rsidRDefault="001C62AB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5652366" w14:textId="77777777" w:rsidR="001C62AB" w:rsidRPr="00B11BA6" w:rsidRDefault="00F64AFC" w:rsidP="00F64AFC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propose un test</w:t>
            </w:r>
            <w:r w:rsidR="001C62AB" w:rsidRPr="00B11BA6">
              <w:rPr>
                <w:rFonts w:ascii="Times New Roman" w:hAnsi="Times New Roman"/>
                <w:caps/>
              </w:rPr>
              <w:tab/>
              <w:t>1      2       8</w:t>
            </w:r>
          </w:p>
        </w:tc>
        <w:tc>
          <w:tcPr>
            <w:tcW w:w="597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40BCA88" w14:textId="77777777" w:rsidR="001C62AB" w:rsidRPr="00B11BA6" w:rsidRDefault="001C62AB" w:rsidP="001C62A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1C62AB" w:rsidRPr="00B11BA6" w14:paraId="20B522B8" w14:textId="77777777" w:rsidTr="006B4686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78E717" w14:textId="77777777" w:rsidR="001C62AB" w:rsidRPr="00B11BA6" w:rsidRDefault="001C62AB" w:rsidP="00F64AFC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HA1</w:t>
            </w:r>
            <w:r w:rsidR="004D44DC" w:rsidRPr="00B11BA6">
              <w:rPr>
                <w:rFonts w:ascii="Times New Roman" w:hAnsi="Times New Roman"/>
                <w:b/>
                <w:smallCaps w:val="0"/>
                <w:lang w:val="fr-FR"/>
              </w:rPr>
              <w:t>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64AFC" w:rsidRPr="00B11BA6">
              <w:rPr>
                <w:rFonts w:ascii="Times New Roman" w:hAnsi="Times New Roman"/>
                <w:smallCaps w:val="0"/>
                <w:lang w:val="fr-FR"/>
              </w:rPr>
              <w:t>Je ne veux pas connaître les résultats, mais avez-vous été testée pour le VIH dans le cadre de vos soins prénatals ?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462B81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1C62AB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5AFFDF02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1C62AB"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251B4657" w14:textId="77777777" w:rsidR="001C62AB" w:rsidRPr="00B11BA6" w:rsidRDefault="001C62AB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22663FB0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1C62AB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597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A612BC" w14:textId="77777777" w:rsidR="001C62AB" w:rsidRPr="00B11BA6" w:rsidRDefault="001C62AB" w:rsidP="001C62A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4929A14B" w14:textId="77777777" w:rsidR="001C62AB" w:rsidRPr="00B11BA6" w:rsidRDefault="001C62AB" w:rsidP="001C62A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HA1</w:t>
            </w:r>
            <w:r w:rsidR="004D44DC" w:rsidRPr="00B11BA6">
              <w:rPr>
                <w:rFonts w:ascii="Times New Roman" w:hAnsi="Times New Roman"/>
                <w:i/>
              </w:rPr>
              <w:t>7</w:t>
            </w:r>
          </w:p>
          <w:p w14:paraId="5D1DA2C5" w14:textId="77777777" w:rsidR="001C62AB" w:rsidRPr="00B11BA6" w:rsidRDefault="001C62AB" w:rsidP="001C62A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54FA4851" w14:textId="77777777" w:rsidR="001C62AB" w:rsidRPr="00B11BA6" w:rsidRDefault="001C62AB" w:rsidP="001C62A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8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HA1</w:t>
            </w:r>
            <w:r w:rsidR="004D44DC" w:rsidRPr="00B11BA6">
              <w:rPr>
                <w:rFonts w:ascii="Times New Roman" w:hAnsi="Times New Roman"/>
                <w:i/>
              </w:rPr>
              <w:t>7</w:t>
            </w:r>
          </w:p>
        </w:tc>
      </w:tr>
      <w:tr w:rsidR="001C62AB" w:rsidRPr="00B11BA6" w14:paraId="0FE747AB" w14:textId="77777777" w:rsidTr="006B4686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01B7C5" w14:textId="77777777" w:rsidR="001C62AB" w:rsidRPr="00B11BA6" w:rsidRDefault="001C62AB" w:rsidP="001C62A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HA1</w:t>
            </w:r>
            <w:r w:rsidR="004D44DC" w:rsidRPr="00B11BA6">
              <w:rPr>
                <w:rFonts w:ascii="Times New Roman" w:hAnsi="Times New Roman"/>
                <w:b/>
                <w:smallCaps w:val="0"/>
                <w:lang w:val="fr-FR"/>
              </w:rPr>
              <w:t>5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64AFC" w:rsidRPr="00B11BA6">
              <w:rPr>
                <w:rFonts w:ascii="Times New Roman" w:hAnsi="Times New Roman"/>
                <w:smallCaps w:val="0"/>
                <w:lang w:val="fr-FR"/>
              </w:rPr>
              <w:t>Je ne veux pas connaître les résultats mais avez-vous obtenu les résultats du test ?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CF3F2FB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1C62AB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75BD6F08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1C62AB"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7F597CAA" w14:textId="77777777" w:rsidR="001C62AB" w:rsidRPr="00B11BA6" w:rsidRDefault="001C62AB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27108237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1C62AB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597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F604695" w14:textId="77777777" w:rsidR="001C62AB" w:rsidRPr="00B11BA6" w:rsidRDefault="001C62AB" w:rsidP="001C62A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6B808A5C" w14:textId="77777777" w:rsidR="001C62AB" w:rsidRPr="00B11BA6" w:rsidRDefault="001C62AB" w:rsidP="001C62A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HA</w:t>
            </w:r>
            <w:r w:rsidR="008A7732" w:rsidRPr="00B11BA6">
              <w:rPr>
                <w:rFonts w:ascii="Times New Roman" w:hAnsi="Times New Roman"/>
                <w:i/>
              </w:rPr>
              <w:t>17</w:t>
            </w:r>
          </w:p>
          <w:p w14:paraId="3D48C928" w14:textId="77777777" w:rsidR="001C62AB" w:rsidRPr="00B11BA6" w:rsidRDefault="001C62AB" w:rsidP="001C62A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2C59E65D" w14:textId="77777777" w:rsidR="001C62AB" w:rsidRPr="00B11BA6" w:rsidRDefault="001C62AB" w:rsidP="008A7732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8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HA</w:t>
            </w:r>
            <w:r w:rsidR="008A7732" w:rsidRPr="00B11BA6">
              <w:rPr>
                <w:rFonts w:ascii="Times New Roman" w:hAnsi="Times New Roman"/>
                <w:i/>
              </w:rPr>
              <w:t>17</w:t>
            </w:r>
          </w:p>
        </w:tc>
      </w:tr>
      <w:tr w:rsidR="001C62AB" w:rsidRPr="00B11BA6" w14:paraId="05ACB6A3" w14:textId="77777777" w:rsidTr="006B4686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883689" w14:textId="50526D22" w:rsidR="001C62AB" w:rsidRPr="00B11BA6" w:rsidRDefault="001C62AB" w:rsidP="002C2C03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HA1</w:t>
            </w:r>
            <w:r w:rsidR="004D44DC" w:rsidRPr="00B11BA6">
              <w:rPr>
                <w:rFonts w:ascii="Times New Roman" w:hAnsi="Times New Roman"/>
                <w:b/>
                <w:smallCaps w:val="0"/>
                <w:lang w:val="fr-FR"/>
              </w:rPr>
              <w:t>6</w:t>
            </w:r>
            <w:r w:rsidR="00532850"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2810EC">
              <w:rPr>
                <w:rFonts w:ascii="Times New Roman" w:hAnsi="Times New Roman"/>
                <w:smallCaps w:val="0"/>
                <w:lang w:val="fr-FR"/>
              </w:rPr>
              <w:t>Après avoir reçu les résultats, avez-vous reçu des informations sur la santé ou des conseils liés au VIH</w:t>
            </w:r>
            <w:r w:rsidR="00C913FA">
              <w:rPr>
                <w:rFonts w:ascii="Times New Roman" w:hAnsi="Times New Roman"/>
                <w:smallCaps w:val="0"/>
                <w:lang w:val="fr-FR"/>
              </w:rPr>
              <w:t> ?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0A106B9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1C62AB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6C8BE90E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1C62AB"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4E78B60C" w14:textId="77777777" w:rsidR="001C62AB" w:rsidRPr="00B11BA6" w:rsidRDefault="001C62AB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07ECBCDC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1C62AB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597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015F6E0" w14:textId="77777777" w:rsidR="001C62AB" w:rsidRPr="00B11BA6" w:rsidRDefault="001C62AB" w:rsidP="001C62A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FB1C48" w:rsidRPr="00B11BA6" w14:paraId="3EA83850" w14:textId="77777777" w:rsidTr="006B468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243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DE734B9" w14:textId="77777777" w:rsidR="00FB1C48" w:rsidRPr="00B11BA6" w:rsidRDefault="00E21276" w:rsidP="00246A44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HA1</w:t>
            </w:r>
            <w:r w:rsidR="004D44DC"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7</w:t>
            </w:r>
            <w:r w:rsidR="00FB1C48"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246A44"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="00FB1C48" w:rsidRPr="00B11BA6">
              <w:rPr>
                <w:lang w:val="fr-FR"/>
              </w:rPr>
              <w:t xml:space="preserve"> MN</w:t>
            </w:r>
            <w:r w:rsidR="008A7732" w:rsidRPr="00B11BA6">
              <w:rPr>
                <w:lang w:val="fr-FR"/>
              </w:rPr>
              <w:t>20</w:t>
            </w:r>
            <w:r w:rsidR="00FB1C48" w:rsidRPr="00B11BA6">
              <w:rPr>
                <w:lang w:val="fr-FR"/>
              </w:rPr>
              <w:t xml:space="preserve">: </w:t>
            </w:r>
            <w:r w:rsidR="00F64AFC" w:rsidRPr="00B11BA6">
              <w:rPr>
                <w:lang w:val="fr-FR"/>
              </w:rPr>
              <w:t>Est-ce que l’enfant est né dans un</w:t>
            </w:r>
            <w:r w:rsidR="00246A44" w:rsidRPr="00B11BA6">
              <w:rPr>
                <w:lang w:val="fr-FR"/>
              </w:rPr>
              <w:t>e structure de</w:t>
            </w:r>
            <w:r w:rsidR="00F64AFC" w:rsidRPr="00B11BA6">
              <w:rPr>
                <w:lang w:val="fr-FR"/>
              </w:rPr>
              <w:t xml:space="preserve"> santé </w:t>
            </w:r>
            <w:r w:rsidR="00FB1C48" w:rsidRPr="00B11BA6">
              <w:rPr>
                <w:lang w:val="fr-FR"/>
              </w:rPr>
              <w:t>?</w:t>
            </w:r>
          </w:p>
        </w:tc>
        <w:tc>
          <w:tcPr>
            <w:tcW w:w="2160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DE8F2C" w14:textId="77777777" w:rsidR="00FB1C48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8A7732" w:rsidRPr="00B11BA6">
              <w:rPr>
                <w:rFonts w:ascii="Times New Roman" w:hAnsi="Times New Roman"/>
                <w:caps/>
                <w:lang w:val="fr-FR"/>
              </w:rPr>
              <w:t>, MN20</w:t>
            </w:r>
            <w:r w:rsidR="00FB1C48" w:rsidRPr="00B11BA6">
              <w:rPr>
                <w:rFonts w:ascii="Times New Roman" w:hAnsi="Times New Roman"/>
                <w:caps/>
                <w:lang w:val="fr-FR"/>
              </w:rPr>
              <w:t>=21-36</w:t>
            </w:r>
            <w:r w:rsidR="00FB1C48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2A276F64" w14:textId="77777777" w:rsidR="00FB1C48" w:rsidRPr="00B11BA6" w:rsidRDefault="003E31CF" w:rsidP="008A7732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8A7732" w:rsidRPr="00B11BA6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FB1C48" w:rsidRPr="00B11BA6">
              <w:rPr>
                <w:rFonts w:ascii="Times New Roman" w:hAnsi="Times New Roman"/>
                <w:caps/>
                <w:lang w:val="fr-FR"/>
              </w:rPr>
              <w:t>MN</w:t>
            </w:r>
            <w:r w:rsidR="008A7732" w:rsidRPr="00B11BA6">
              <w:rPr>
                <w:rFonts w:ascii="Times New Roman" w:hAnsi="Times New Roman"/>
                <w:caps/>
                <w:lang w:val="fr-FR"/>
              </w:rPr>
              <w:t>20</w:t>
            </w:r>
            <w:r w:rsidR="00FB1C48" w:rsidRPr="00B11BA6">
              <w:rPr>
                <w:rFonts w:ascii="Times New Roman" w:hAnsi="Times New Roman"/>
                <w:caps/>
                <w:lang w:val="fr-FR"/>
              </w:rPr>
              <w:t>=11-12 o</w:t>
            </w:r>
            <w:r w:rsidR="00F64AFC" w:rsidRPr="00B11BA6">
              <w:rPr>
                <w:rFonts w:ascii="Times New Roman" w:hAnsi="Times New Roman"/>
                <w:caps/>
                <w:lang w:val="fr-FR"/>
              </w:rPr>
              <w:t>u</w:t>
            </w:r>
            <w:r w:rsidR="00FB1C48" w:rsidRPr="00B11BA6">
              <w:rPr>
                <w:rFonts w:ascii="Times New Roman" w:hAnsi="Times New Roman"/>
                <w:caps/>
                <w:lang w:val="fr-FR"/>
              </w:rPr>
              <w:t xml:space="preserve"> 96</w:t>
            </w:r>
            <w:r w:rsidR="00FB1C48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597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E91217" w14:textId="77777777" w:rsidR="00FB1C48" w:rsidRPr="00B11BA6" w:rsidRDefault="00FB1C48" w:rsidP="005F2978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1967D021" w14:textId="77777777" w:rsidR="00FB1C48" w:rsidRPr="00B11BA6" w:rsidRDefault="00FB1C48" w:rsidP="008A7732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HA2</w:t>
            </w:r>
            <w:r w:rsidR="008A7732" w:rsidRPr="00B11BA6">
              <w:rPr>
                <w:rFonts w:ascii="Times New Roman" w:hAnsi="Times New Roman"/>
                <w:i/>
                <w:smallCaps w:val="0"/>
              </w:rPr>
              <w:t>1</w:t>
            </w:r>
          </w:p>
        </w:tc>
      </w:tr>
      <w:tr w:rsidR="001C62AB" w:rsidRPr="00B11BA6" w14:paraId="550FF43F" w14:textId="77777777" w:rsidTr="006B4686">
        <w:trPr>
          <w:cantSplit/>
          <w:jc w:val="center"/>
        </w:trPr>
        <w:tc>
          <w:tcPr>
            <w:tcW w:w="22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68522FD" w14:textId="77777777" w:rsidR="001C62AB" w:rsidRPr="00B11BA6" w:rsidRDefault="001C62AB" w:rsidP="00F64AFC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</w:t>
            </w:r>
            <w:r w:rsidR="00532850" w:rsidRPr="00B11BA6">
              <w:rPr>
                <w:rFonts w:ascii="Times New Roman" w:hAnsi="Times New Roman"/>
                <w:b/>
                <w:smallCaps w:val="0"/>
                <w:lang w:val="fr-FR"/>
              </w:rPr>
              <w:t>18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64AFC" w:rsidRPr="00B11BA6">
              <w:rPr>
                <w:rFonts w:ascii="Times New Roman" w:hAnsi="Times New Roman"/>
                <w:smallCaps w:val="0"/>
                <w:lang w:val="fr-FR"/>
              </w:rPr>
              <w:t>Entre le moment où vous êtes arrivée pour l’accouchement et le moment où le bébé est né</w:t>
            </w:r>
            <w:r w:rsidR="00887C37" w:rsidRPr="00B11BA6">
              <w:rPr>
                <w:rFonts w:ascii="Times New Roman" w:hAnsi="Times New Roman"/>
                <w:smallCaps w:val="0"/>
                <w:lang w:val="fr-FR"/>
              </w:rPr>
              <w:t>,</w:t>
            </w:r>
            <w:r w:rsidR="00F64AFC" w:rsidRPr="00B11BA6">
              <w:rPr>
                <w:rFonts w:ascii="Times New Roman" w:hAnsi="Times New Roman"/>
                <w:smallCaps w:val="0"/>
                <w:lang w:val="fr-FR"/>
              </w:rPr>
              <w:t xml:space="preserve"> vous a-t-on proposé de faire un test de VIH ? </w:t>
            </w:r>
          </w:p>
        </w:tc>
        <w:tc>
          <w:tcPr>
            <w:tcW w:w="216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9C1A27" w14:textId="77777777" w:rsidR="00212D62" w:rsidRPr="00B11BA6" w:rsidRDefault="00212D62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BA426A2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1C62AB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036ACDE0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1C62AB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68C69E" w14:textId="77777777" w:rsidR="001C62AB" w:rsidRPr="00B11BA6" w:rsidRDefault="001C62AB" w:rsidP="001C62A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559876BC" w14:textId="77777777" w:rsidR="001C62AB" w:rsidRPr="00B11BA6" w:rsidRDefault="001C62AB" w:rsidP="001C62A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532850" w:rsidRPr="00B11BA6" w14:paraId="2C5920E0" w14:textId="77777777" w:rsidTr="00BE231D">
        <w:trPr>
          <w:cantSplit/>
          <w:jc w:val="center"/>
        </w:trPr>
        <w:tc>
          <w:tcPr>
            <w:tcW w:w="22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019E894" w14:textId="77777777" w:rsidR="00532850" w:rsidRPr="00B11BA6" w:rsidRDefault="00532850" w:rsidP="00212D62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HA19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64AFC" w:rsidRPr="00B11BA6">
              <w:rPr>
                <w:rFonts w:ascii="Times New Roman" w:hAnsi="Times New Roman"/>
                <w:smallCaps w:val="0"/>
                <w:lang w:val="fr-FR"/>
              </w:rPr>
              <w:t xml:space="preserve">Je ne veux pas connaître les résultats mais avez-vous été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test</w:t>
            </w:r>
            <w:r w:rsidR="00F64AFC" w:rsidRPr="00B11BA6">
              <w:rPr>
                <w:rFonts w:ascii="Times New Roman" w:hAnsi="Times New Roman"/>
                <w:smallCaps w:val="0"/>
                <w:lang w:val="fr-FR"/>
              </w:rPr>
              <w:t xml:space="preserve">ée pour le VIH </w:t>
            </w:r>
            <w:r w:rsidR="001B36B4" w:rsidRPr="00B11BA6">
              <w:rPr>
                <w:rFonts w:ascii="Times New Roman" w:hAnsi="Times New Roman"/>
                <w:smallCaps w:val="0"/>
                <w:lang w:val="fr-FR"/>
              </w:rPr>
              <w:t>à</w:t>
            </w:r>
            <w:r w:rsidR="00212D62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F64AFC" w:rsidRPr="00B11BA6">
              <w:rPr>
                <w:rFonts w:ascii="Times New Roman" w:hAnsi="Times New Roman"/>
                <w:smallCaps w:val="0"/>
                <w:lang w:val="fr-FR"/>
              </w:rPr>
              <w:t xml:space="preserve">ce moment ? </w:t>
            </w:r>
          </w:p>
        </w:tc>
        <w:tc>
          <w:tcPr>
            <w:tcW w:w="216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FC71D8" w14:textId="77777777" w:rsidR="00532850" w:rsidRPr="00B11BA6" w:rsidRDefault="003E31CF" w:rsidP="00BE231D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532850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5BA863E1" w14:textId="77777777" w:rsidR="00532850" w:rsidRPr="00B11BA6" w:rsidRDefault="003E31CF" w:rsidP="00BE231D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532850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0C849B" w14:textId="77777777" w:rsidR="00532850" w:rsidRPr="00B11BA6" w:rsidRDefault="00532850" w:rsidP="00BE231D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09480E4C" w14:textId="77777777" w:rsidR="00532850" w:rsidRPr="00B11BA6" w:rsidRDefault="00532850" w:rsidP="008A7732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HA2</w:t>
            </w:r>
            <w:r w:rsidR="008A7732" w:rsidRPr="00B11BA6">
              <w:rPr>
                <w:rFonts w:ascii="Times New Roman" w:hAnsi="Times New Roman"/>
                <w:i/>
              </w:rPr>
              <w:t>1</w:t>
            </w:r>
          </w:p>
        </w:tc>
      </w:tr>
      <w:tr w:rsidR="001C62AB" w:rsidRPr="00B11BA6" w14:paraId="1200565E" w14:textId="77777777" w:rsidTr="006B4686">
        <w:trPr>
          <w:cantSplit/>
          <w:jc w:val="center"/>
        </w:trPr>
        <w:tc>
          <w:tcPr>
            <w:tcW w:w="22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4EEBBE" w14:textId="77777777" w:rsidR="001C62AB" w:rsidRPr="00B11BA6" w:rsidRDefault="001C62AB" w:rsidP="009D135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</w:t>
            </w:r>
            <w:r w:rsidR="00532850" w:rsidRPr="00B11BA6">
              <w:rPr>
                <w:rFonts w:ascii="Times New Roman" w:hAnsi="Times New Roman"/>
                <w:b/>
                <w:smallCaps w:val="0"/>
                <w:lang w:val="fr-FR"/>
              </w:rPr>
              <w:t>20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D1357" w:rsidRPr="00B11BA6">
              <w:rPr>
                <w:rFonts w:ascii="Times New Roman" w:hAnsi="Times New Roman"/>
                <w:smallCaps w:val="0"/>
                <w:lang w:val="fr-FR"/>
              </w:rPr>
              <w:t>Je ne veux pas connaître les résultats mais avez-vous obtenu les résultats de ce test ?</w:t>
            </w:r>
          </w:p>
        </w:tc>
        <w:tc>
          <w:tcPr>
            <w:tcW w:w="216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B6C4F8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1C62AB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76AF3C20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1C62AB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A29641" w14:textId="77777777" w:rsidR="001C62AB" w:rsidRPr="00B11BA6" w:rsidRDefault="00C938C9" w:rsidP="001C62A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</w:rPr>
            </w:pPr>
            <w:r w:rsidRPr="00B11BA6">
              <w:rPr>
                <w:rFonts w:ascii="Times New Roman" w:hAnsi="Times New Roman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HA2</w:t>
            </w:r>
            <w:r w:rsidR="008A7732" w:rsidRPr="00B11BA6">
              <w:rPr>
                <w:rFonts w:ascii="Times New Roman" w:hAnsi="Times New Roman"/>
                <w:i/>
              </w:rPr>
              <w:t>2</w:t>
            </w:r>
          </w:p>
          <w:p w14:paraId="676B148D" w14:textId="77777777" w:rsidR="00C938C9" w:rsidRPr="00B11BA6" w:rsidRDefault="00C938C9" w:rsidP="008A7732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HA2</w:t>
            </w:r>
            <w:r w:rsidR="008A7732" w:rsidRPr="00B11BA6">
              <w:rPr>
                <w:rFonts w:ascii="Times New Roman" w:hAnsi="Times New Roman"/>
                <w:i/>
              </w:rPr>
              <w:t>2</w:t>
            </w:r>
          </w:p>
        </w:tc>
      </w:tr>
      <w:tr w:rsidR="00C938C9" w:rsidRPr="00B11BA6" w14:paraId="18E20ABD" w14:textId="77777777" w:rsidTr="00BE231D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CellMar>
            <w:left w:w="115" w:type="dxa"/>
            <w:right w:w="115" w:type="dxa"/>
          </w:tblCellMar>
        </w:tblPrEx>
        <w:trPr>
          <w:cantSplit/>
          <w:trHeight w:val="615"/>
          <w:jc w:val="center"/>
        </w:trPr>
        <w:tc>
          <w:tcPr>
            <w:tcW w:w="2243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FE1244" w14:textId="77777777" w:rsidR="00C938C9" w:rsidRPr="00B11BA6" w:rsidRDefault="00C938C9" w:rsidP="001E435D">
            <w:pPr>
              <w:pStyle w:val="InstructionstointvwChar4"/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>HA21</w:t>
            </w:r>
            <w:r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="00086118"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 xml:space="preserve"> </w:t>
            </w:r>
            <w:r w:rsidR="003E31CF" w:rsidRPr="00B11BA6">
              <w:rPr>
                <w:lang w:val="fr-FR"/>
              </w:rPr>
              <w:t>Vérifier</w:t>
            </w:r>
            <w:r w:rsidRPr="00B11BA6">
              <w:rPr>
                <w:lang w:val="fr-FR"/>
              </w:rPr>
              <w:t xml:space="preserve"> HA14.</w:t>
            </w:r>
            <w:r w:rsidR="001E435D" w:rsidRPr="00B11BA6">
              <w:rPr>
                <w:lang w:val="fr-FR"/>
              </w:rPr>
              <w:t xml:space="preserve"> Est-ce que la répondante a été testée pour le VIH dans le cadre des consultations prénatales ? </w:t>
            </w:r>
          </w:p>
        </w:tc>
        <w:tc>
          <w:tcPr>
            <w:tcW w:w="2160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B0F846E" w14:textId="77777777" w:rsidR="00C938C9" w:rsidRPr="00B11BA6" w:rsidRDefault="003E31CF" w:rsidP="00BE231D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1E435D" w:rsidRPr="00B11BA6">
              <w:rPr>
                <w:rFonts w:ascii="Times New Roman" w:hAnsi="Times New Roman"/>
                <w:caps/>
                <w:lang w:val="fr-FR"/>
              </w:rPr>
              <w:t>, HA14=1</w:t>
            </w:r>
            <w:r w:rsidR="00C938C9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1D5865FA" w14:textId="77777777" w:rsidR="00C938C9" w:rsidRPr="00B11BA6" w:rsidRDefault="003E31CF" w:rsidP="009D1357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</w:t>
            </w:r>
            <w:r w:rsidR="009D1357" w:rsidRPr="00B11BA6">
              <w:rPr>
                <w:rFonts w:ascii="Times New Roman" w:hAnsi="Times New Roman"/>
                <w:caps/>
                <w:lang w:val="fr-FR"/>
              </w:rPr>
              <w:t>n</w:t>
            </w:r>
            <w:r w:rsidR="00C938C9" w:rsidRPr="00B11BA6">
              <w:rPr>
                <w:rFonts w:ascii="Times New Roman" w:hAnsi="Times New Roman"/>
                <w:caps/>
                <w:lang w:val="fr-FR"/>
              </w:rPr>
              <w:t xml:space="preserve"> o</w:t>
            </w:r>
            <w:r w:rsidR="009D1357" w:rsidRPr="00B11BA6">
              <w:rPr>
                <w:rFonts w:ascii="Times New Roman" w:hAnsi="Times New Roman"/>
                <w:caps/>
                <w:lang w:val="fr-FR"/>
              </w:rPr>
              <w:t>u pas de reponse</w:t>
            </w:r>
            <w:r w:rsidR="001E435D" w:rsidRPr="00B11BA6">
              <w:rPr>
                <w:rFonts w:ascii="Times New Roman" w:hAnsi="Times New Roman"/>
                <w:caps/>
                <w:lang w:val="fr-FR"/>
              </w:rPr>
              <w:t>, HA14≠1</w:t>
            </w:r>
            <w:r w:rsidR="00C938C9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597" w:type="pct"/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4CDE97" w14:textId="77777777" w:rsidR="00C938C9" w:rsidRPr="00B11BA6" w:rsidRDefault="00C938C9" w:rsidP="00BE231D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17043E98" w14:textId="77777777" w:rsidR="00C938C9" w:rsidRPr="00B11BA6" w:rsidRDefault="00C938C9" w:rsidP="001E435D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2</w:t>
            </w:r>
            <w:r w:rsidRPr="00B11BA6">
              <w:rPr>
                <w:rFonts w:ascii="Times New Roman" w:hAnsi="Times New Roman"/>
                <w:i/>
                <w:smallCaps w:val="0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HA2</w:t>
            </w:r>
            <w:r w:rsidR="001E435D" w:rsidRPr="00B11BA6">
              <w:rPr>
                <w:rFonts w:ascii="Times New Roman" w:hAnsi="Times New Roman"/>
                <w:i/>
                <w:smallCaps w:val="0"/>
                <w:lang w:val="fr-FR"/>
              </w:rPr>
              <w:t>4</w:t>
            </w:r>
          </w:p>
        </w:tc>
      </w:tr>
      <w:tr w:rsidR="001C62AB" w:rsidRPr="00B11BA6" w14:paraId="6FA216FF" w14:textId="77777777" w:rsidTr="006B4686">
        <w:trPr>
          <w:cantSplit/>
          <w:jc w:val="center"/>
        </w:trPr>
        <w:tc>
          <w:tcPr>
            <w:tcW w:w="22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C2AD02" w14:textId="77777777" w:rsidR="001C62AB" w:rsidRPr="00B11BA6" w:rsidRDefault="001C62AB" w:rsidP="009D135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HA2</w:t>
            </w:r>
            <w:r w:rsidR="00C938C9" w:rsidRPr="00B11BA6">
              <w:rPr>
                <w:rFonts w:ascii="Times New Roman" w:hAnsi="Times New Roman"/>
                <w:b/>
                <w:smallCaps w:val="0"/>
                <w:lang w:val="fr-FR"/>
              </w:rPr>
              <w:t>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D1357" w:rsidRPr="00B11BA6">
              <w:rPr>
                <w:rFonts w:ascii="Times New Roman" w:hAnsi="Times New Roman"/>
                <w:smallCaps w:val="0"/>
                <w:lang w:val="fr-FR"/>
              </w:rPr>
              <w:t xml:space="preserve">Avez-vous été testée pour le VIH depuis que vous avez été testée pendant votre grossesse ? </w:t>
            </w:r>
          </w:p>
        </w:tc>
        <w:tc>
          <w:tcPr>
            <w:tcW w:w="216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73EFFA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1C62AB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07CA4A40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1C62AB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68F399C" w14:textId="77777777" w:rsidR="001C62AB" w:rsidRPr="00B11BA6" w:rsidRDefault="001C62AB" w:rsidP="001C62A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HA25</w:t>
            </w:r>
          </w:p>
        </w:tc>
      </w:tr>
      <w:tr w:rsidR="001E435D" w:rsidRPr="00B11BA6" w14:paraId="1EF5176B" w14:textId="77777777" w:rsidTr="006B4686">
        <w:trPr>
          <w:cantSplit/>
          <w:jc w:val="center"/>
        </w:trPr>
        <w:tc>
          <w:tcPr>
            <w:tcW w:w="22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592242" w14:textId="77777777" w:rsidR="001C62AB" w:rsidRPr="00B11BA6" w:rsidRDefault="001C62AB" w:rsidP="00086118">
            <w:pPr>
              <w:pStyle w:val="1Intvwqst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HA23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D1357" w:rsidRPr="00B11BA6">
              <w:rPr>
                <w:rFonts w:ascii="Times New Roman" w:hAnsi="Times New Roman"/>
                <w:smallCaps w:val="0"/>
                <w:lang w:val="fr-FR"/>
              </w:rPr>
              <w:t xml:space="preserve">Il y a combien de mois que vous avez </w:t>
            </w:r>
            <w:r w:rsidR="00086118" w:rsidRPr="00B11BA6">
              <w:rPr>
                <w:rFonts w:ascii="Times New Roman" w:hAnsi="Times New Roman"/>
                <w:smallCaps w:val="0"/>
                <w:lang w:val="fr-FR"/>
              </w:rPr>
              <w:t xml:space="preserve">eu </w:t>
            </w:r>
            <w:r w:rsidR="009D1357" w:rsidRPr="00B11BA6">
              <w:rPr>
                <w:rFonts w:ascii="Times New Roman" w:hAnsi="Times New Roman"/>
                <w:smallCaps w:val="0"/>
                <w:lang w:val="fr-FR"/>
              </w:rPr>
              <w:t xml:space="preserve">votre test VIH le plus récent ? </w:t>
            </w:r>
          </w:p>
        </w:tc>
        <w:tc>
          <w:tcPr>
            <w:tcW w:w="2160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840DED" w14:textId="77777777" w:rsidR="001C62AB" w:rsidRPr="00B11BA6" w:rsidRDefault="009D1357" w:rsidP="008C5F1A">
            <w:pPr>
              <w:pStyle w:val="Responsecategs"/>
              <w:pageBreakBefore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il y a moins de </w:t>
            </w:r>
            <w:r w:rsidR="001C62AB" w:rsidRPr="00B11BA6">
              <w:rPr>
                <w:rFonts w:ascii="Times New Roman" w:hAnsi="Times New Roman"/>
                <w:caps/>
                <w:lang w:val="fr-FR"/>
              </w:rPr>
              <w:t xml:space="preserve">12 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Mois</w:t>
            </w:r>
            <w:r w:rsidR="001C62AB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3B170FAB" w14:textId="77777777" w:rsidR="001C62AB" w:rsidRPr="00B11BA6" w:rsidRDefault="001E435D" w:rsidP="001E435D">
            <w:pPr>
              <w:pStyle w:val="Responsecategs"/>
              <w:pageBreakBefore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Il y a 12 à 23 mois</w:t>
            </w:r>
            <w:r w:rsidR="00C938C9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7EC0F367" w14:textId="77777777" w:rsidR="001E435D" w:rsidRPr="00B11BA6" w:rsidRDefault="001E435D" w:rsidP="001E435D">
            <w:pPr>
              <w:pStyle w:val="Responsecategs"/>
              <w:pageBreakBefore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Il y a 2 ans ou plus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4B469FEB" w14:textId="77777777" w:rsidR="001C62AB" w:rsidRPr="00B11BA6" w:rsidRDefault="001C62AB" w:rsidP="00FB1C48">
            <w:pPr>
              <w:pStyle w:val="skipcolumn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9F7388" w:rsidRPr="00B11BA6">
              <w:rPr>
                <w:rFonts w:ascii="Times New Roman" w:hAnsi="Times New Roman"/>
                <w:i/>
                <w:smallCaps w:val="0"/>
              </w:rPr>
              <w:t>HA28</w:t>
            </w:r>
          </w:p>
          <w:p w14:paraId="6F71CA9E" w14:textId="77777777" w:rsidR="001C62AB" w:rsidRPr="00B11BA6" w:rsidRDefault="001C62AB" w:rsidP="00C938C9">
            <w:pPr>
              <w:pStyle w:val="skipcolumn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</w:rPr>
              <w:sym w:font="Wingdings" w:char="F0F0"/>
            </w:r>
            <w:r w:rsidR="009F7388" w:rsidRPr="00B11BA6">
              <w:rPr>
                <w:rFonts w:ascii="Times New Roman" w:hAnsi="Times New Roman"/>
                <w:i/>
                <w:smallCaps w:val="0"/>
              </w:rPr>
              <w:t>HA28</w:t>
            </w:r>
          </w:p>
          <w:p w14:paraId="7B76FDD7" w14:textId="77777777" w:rsidR="001E435D" w:rsidRPr="00B11BA6" w:rsidRDefault="001E435D" w:rsidP="00C938C9">
            <w:pPr>
              <w:pStyle w:val="skipcolumn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3</w:t>
            </w:r>
            <w:r w:rsidRPr="00B11BA6">
              <w:rPr>
                <w:rFonts w:ascii="Times New Roman" w:hAnsi="Times New Roman"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HA28</w:t>
            </w:r>
          </w:p>
        </w:tc>
      </w:tr>
      <w:tr w:rsidR="001C62AB" w:rsidRPr="00B11BA6" w14:paraId="7091A77A" w14:textId="77777777" w:rsidTr="006B4686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903685" w14:textId="77777777" w:rsidR="001C62AB" w:rsidRPr="00B11BA6" w:rsidRDefault="001C62AB" w:rsidP="009D1357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HA24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D1357" w:rsidRPr="00B11BA6">
              <w:rPr>
                <w:rFonts w:ascii="Times New Roman" w:hAnsi="Times New Roman"/>
                <w:smallCaps w:val="0"/>
                <w:lang w:val="fr-FR"/>
              </w:rPr>
              <w:t>Je ne veux pas connaître les résultats mais avez-vous déjà été testée pour le VIH ? 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884D35" w14:textId="77777777" w:rsidR="001C62AB" w:rsidRPr="00B11BA6" w:rsidRDefault="003E31CF" w:rsidP="008C5F1A">
            <w:pPr>
              <w:pStyle w:val="Responsecategs"/>
              <w:keepNext/>
              <w:keepLines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1C62AB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5606A945" w14:textId="77777777" w:rsidR="001C62AB" w:rsidRPr="00B11BA6" w:rsidRDefault="003E31CF" w:rsidP="008C5F1A">
            <w:pPr>
              <w:pStyle w:val="Responsecategs"/>
              <w:keepNext/>
              <w:keepLines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1C62AB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597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8988CB0" w14:textId="77777777" w:rsidR="001C62AB" w:rsidRPr="00B11BA6" w:rsidRDefault="001C62AB" w:rsidP="001C62AB">
            <w:pPr>
              <w:pStyle w:val="skipcolumn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6F5A26DC" w14:textId="77777777" w:rsidR="001C62AB" w:rsidRPr="00B11BA6" w:rsidRDefault="001C62AB" w:rsidP="001C62AB">
            <w:pPr>
              <w:pStyle w:val="skipcolumn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lang w:val="fr-FR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lang w:val="fr-FR"/>
              </w:rPr>
              <w:t>HA27</w:t>
            </w:r>
          </w:p>
        </w:tc>
      </w:tr>
      <w:tr w:rsidR="00C938C9" w:rsidRPr="00AA50AA" w14:paraId="7CEFBF60" w14:textId="77777777" w:rsidTr="006B4686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D2E058" w14:textId="77777777" w:rsidR="00C938C9" w:rsidRPr="00B11BA6" w:rsidRDefault="00C938C9" w:rsidP="00086118">
            <w:pPr>
              <w:pStyle w:val="1Intvwqst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HA25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D1357" w:rsidRPr="00B11BA6">
              <w:rPr>
                <w:rFonts w:ascii="Times New Roman" w:hAnsi="Times New Roman"/>
                <w:smallCaps w:val="0"/>
                <w:lang w:val="fr-FR"/>
              </w:rPr>
              <w:t xml:space="preserve">Il y a combien de mois que vous avez </w:t>
            </w:r>
            <w:r w:rsidR="00086118" w:rsidRPr="00B11BA6">
              <w:rPr>
                <w:rFonts w:ascii="Times New Roman" w:hAnsi="Times New Roman"/>
                <w:smallCaps w:val="0"/>
                <w:lang w:val="fr-FR"/>
              </w:rPr>
              <w:t>eu</w:t>
            </w:r>
            <w:r w:rsidR="00E82D95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9D1357" w:rsidRPr="00B11BA6">
              <w:rPr>
                <w:rFonts w:ascii="Times New Roman" w:hAnsi="Times New Roman"/>
                <w:smallCaps w:val="0"/>
                <w:lang w:val="fr-FR"/>
              </w:rPr>
              <w:t>votre test VIH le plus récent ?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F54E89" w14:textId="77777777" w:rsidR="001E435D" w:rsidRPr="00B11BA6" w:rsidRDefault="001E435D" w:rsidP="001E435D">
            <w:pPr>
              <w:pStyle w:val="Responsecategs"/>
              <w:pageBreakBefore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il y a moins de 12 Mois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4FD2AAF2" w14:textId="77777777" w:rsidR="001E435D" w:rsidRPr="00B11BA6" w:rsidRDefault="001E435D" w:rsidP="001E435D">
            <w:pPr>
              <w:pStyle w:val="Responsecategs"/>
              <w:pageBreakBefore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Il y a 12 à 23 mois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5FF4E333" w14:textId="77777777" w:rsidR="00C938C9" w:rsidRPr="00B11BA6" w:rsidRDefault="001E435D" w:rsidP="001E435D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Il y a 2 ans ou plus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</w:tc>
        <w:tc>
          <w:tcPr>
            <w:tcW w:w="597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0BCFAD6" w14:textId="77777777" w:rsidR="00C938C9" w:rsidRPr="00B11BA6" w:rsidRDefault="00C938C9" w:rsidP="00C938C9">
            <w:pPr>
              <w:pStyle w:val="skipcolumn"/>
              <w:keepNext/>
              <w:keepLines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FB1C48" w:rsidRPr="00B11BA6" w14:paraId="797B739F" w14:textId="77777777" w:rsidTr="006B4686">
        <w:trPr>
          <w:cantSplit/>
          <w:trHeight w:val="217"/>
          <w:jc w:val="center"/>
        </w:trPr>
        <w:tc>
          <w:tcPr>
            <w:tcW w:w="224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8DCBB3" w14:textId="77777777" w:rsidR="00FB1C48" w:rsidRPr="00B11BA6" w:rsidRDefault="00FB1C48" w:rsidP="00FB1C4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HA26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D1357" w:rsidRPr="00B11BA6">
              <w:rPr>
                <w:rFonts w:ascii="Times New Roman" w:hAnsi="Times New Roman"/>
                <w:smallCaps w:val="0"/>
                <w:lang w:val="fr-FR"/>
              </w:rPr>
              <w:t>Je ne veux pas connaître les résultats mais avez-vous obtenu les résultats de ce test ?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CC5564" w14:textId="77777777" w:rsidR="00FB1C48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FB1C48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1FF49C1F" w14:textId="77777777" w:rsidR="00FB1C48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FB1C48" w:rsidRPr="00B11BA6">
              <w:rPr>
                <w:rFonts w:ascii="Times New Roman" w:hAnsi="Times New Roman"/>
                <w:caps/>
              </w:rPr>
              <w:tab/>
              <w:t>2</w:t>
            </w:r>
          </w:p>
          <w:p w14:paraId="06160CFC" w14:textId="77777777" w:rsidR="001E435D" w:rsidRPr="00B11BA6" w:rsidRDefault="001E435D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</w:p>
          <w:p w14:paraId="16FCCA1C" w14:textId="77777777" w:rsidR="00FB1C48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NSP</w:t>
            </w:r>
            <w:r w:rsidR="00FB1C48" w:rsidRPr="00B11BA6">
              <w:rPr>
                <w:rFonts w:ascii="Times New Roman" w:hAnsi="Times New Roman"/>
                <w:caps/>
              </w:rPr>
              <w:tab/>
              <w:t>8</w:t>
            </w:r>
          </w:p>
        </w:tc>
        <w:tc>
          <w:tcPr>
            <w:tcW w:w="597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7AE24E3D" w14:textId="77777777" w:rsidR="00FB1C48" w:rsidRPr="00B11BA6" w:rsidRDefault="00FB1C48" w:rsidP="00FB1C48">
            <w:pPr>
              <w:pStyle w:val="skipcolumn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</w:rPr>
              <w:t>1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9F7388" w:rsidRPr="00B11BA6">
              <w:rPr>
                <w:rFonts w:ascii="Times New Roman" w:hAnsi="Times New Roman"/>
                <w:i/>
                <w:smallCaps w:val="0"/>
              </w:rPr>
              <w:t>HA28</w:t>
            </w:r>
          </w:p>
          <w:p w14:paraId="56E07198" w14:textId="77777777" w:rsidR="00FB1C48" w:rsidRPr="00B11BA6" w:rsidRDefault="00FB1C48" w:rsidP="00FB1C48">
            <w:pPr>
              <w:pStyle w:val="skipcolumn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9F7388" w:rsidRPr="00B11BA6">
              <w:rPr>
                <w:rFonts w:ascii="Times New Roman" w:hAnsi="Times New Roman"/>
                <w:i/>
                <w:smallCaps w:val="0"/>
              </w:rPr>
              <w:t>HA28</w:t>
            </w:r>
          </w:p>
          <w:p w14:paraId="7B72C2BC" w14:textId="77777777" w:rsidR="001E435D" w:rsidRPr="00B11BA6" w:rsidRDefault="001E435D" w:rsidP="00FB1C48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7CA5A36C" w14:textId="77777777" w:rsidR="00FB1C48" w:rsidRPr="00B11BA6" w:rsidRDefault="00FB1C48" w:rsidP="00FB1C48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8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9F7388" w:rsidRPr="00B11BA6">
              <w:rPr>
                <w:rFonts w:ascii="Times New Roman" w:hAnsi="Times New Roman"/>
                <w:i/>
                <w:smallCaps w:val="0"/>
              </w:rPr>
              <w:t>HA28</w:t>
            </w:r>
          </w:p>
        </w:tc>
      </w:tr>
      <w:tr w:rsidR="001C62AB" w:rsidRPr="00B11BA6" w14:paraId="542F31DF" w14:textId="77777777" w:rsidTr="006B4686">
        <w:trPr>
          <w:cantSplit/>
          <w:trHeight w:val="820"/>
          <w:jc w:val="center"/>
        </w:trPr>
        <w:tc>
          <w:tcPr>
            <w:tcW w:w="2243" w:type="pct"/>
            <w:tcBorders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0F91AD" w14:textId="77777777" w:rsidR="001C62AB" w:rsidRPr="00B11BA6" w:rsidRDefault="001C62AB" w:rsidP="00D5171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HA27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D1357" w:rsidRPr="00B11BA6">
              <w:rPr>
                <w:rFonts w:ascii="Times New Roman" w:hAnsi="Times New Roman"/>
                <w:smallCaps w:val="0"/>
                <w:lang w:val="fr-FR"/>
              </w:rPr>
              <w:t>Connaissez-v</w:t>
            </w:r>
            <w:r w:rsidR="00550B15" w:rsidRPr="00B11BA6">
              <w:rPr>
                <w:rFonts w:ascii="Times New Roman" w:hAnsi="Times New Roman"/>
                <w:smallCaps w:val="0"/>
                <w:lang w:val="fr-FR"/>
              </w:rPr>
              <w:t>o</w:t>
            </w:r>
            <w:r w:rsidR="009D1357" w:rsidRPr="00B11BA6">
              <w:rPr>
                <w:rFonts w:ascii="Times New Roman" w:hAnsi="Times New Roman"/>
                <w:smallCaps w:val="0"/>
                <w:lang w:val="fr-FR"/>
              </w:rPr>
              <w:t xml:space="preserve">us un endroit où les gens peuvent aller </w:t>
            </w:r>
            <w:r w:rsidR="00D51711" w:rsidRPr="00B11BA6">
              <w:rPr>
                <w:rFonts w:ascii="Times New Roman" w:hAnsi="Times New Roman"/>
                <w:smallCaps w:val="0"/>
                <w:lang w:val="fr-FR"/>
              </w:rPr>
              <w:t>pour avoir</w:t>
            </w:r>
            <w:r w:rsidR="00212D62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9D1357" w:rsidRPr="00B11BA6">
              <w:rPr>
                <w:rFonts w:ascii="Times New Roman" w:hAnsi="Times New Roman"/>
                <w:smallCaps w:val="0"/>
                <w:lang w:val="fr-FR"/>
              </w:rPr>
              <w:t xml:space="preserve">un test de VIH ? </w:t>
            </w:r>
          </w:p>
        </w:tc>
        <w:tc>
          <w:tcPr>
            <w:tcW w:w="216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0545784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1C62AB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7EAE293B" w14:textId="77777777" w:rsidR="001C62AB" w:rsidRPr="00B11BA6" w:rsidRDefault="003E31CF" w:rsidP="008C5F1A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1C62AB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7" w:type="pct"/>
            <w:tcBorders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70CB2B" w14:textId="77777777" w:rsidR="001C62AB" w:rsidRPr="00B11BA6" w:rsidRDefault="001C62AB" w:rsidP="001C62AB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9D351D" w:rsidRPr="00B11BA6" w14:paraId="414201EC" w14:textId="77777777" w:rsidTr="006B4686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991E97" w14:textId="77777777" w:rsidR="009D351D" w:rsidRPr="00B11BA6" w:rsidRDefault="009D351D" w:rsidP="00F757F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</w:t>
            </w:r>
            <w:r w:rsidR="001E435D" w:rsidRPr="00B11BA6">
              <w:rPr>
                <w:rFonts w:ascii="Times New Roman" w:hAnsi="Times New Roman"/>
                <w:b/>
                <w:smallCaps w:val="0"/>
                <w:lang w:val="fr-FR"/>
              </w:rPr>
              <w:t>28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D1357" w:rsidRPr="00B11BA6">
              <w:rPr>
                <w:rFonts w:ascii="Times New Roman" w:hAnsi="Times New Roman"/>
                <w:smallCaps w:val="0"/>
                <w:lang w:val="fr-FR"/>
              </w:rPr>
              <w:t xml:space="preserve">Avez-vous entendu parler des kits de tests que les gens peuvent utiliser pour se tester </w:t>
            </w:r>
            <w:r w:rsidR="00F757FD" w:rsidRPr="00B11BA6">
              <w:rPr>
                <w:rFonts w:ascii="Times New Roman" w:hAnsi="Times New Roman"/>
                <w:smallCaps w:val="0"/>
                <w:lang w:val="fr-FR"/>
              </w:rPr>
              <w:t xml:space="preserve">eux-mêmes </w:t>
            </w:r>
            <w:r w:rsidR="009D1357" w:rsidRPr="00B11BA6">
              <w:rPr>
                <w:rFonts w:ascii="Times New Roman" w:hAnsi="Times New Roman"/>
                <w:smallCaps w:val="0"/>
                <w:lang w:val="fr-FR"/>
              </w:rPr>
              <w:t>pour le VIH ?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3753E1" w14:textId="77777777" w:rsidR="009D351D" w:rsidRPr="00B11BA6" w:rsidRDefault="003E31CF" w:rsidP="009D351D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9D351D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1799D474" w14:textId="77777777" w:rsidR="009D351D" w:rsidRPr="00B11BA6" w:rsidRDefault="003E31CF" w:rsidP="009D351D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9D351D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7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782755" w14:textId="77777777" w:rsidR="009D351D" w:rsidRPr="00B11BA6" w:rsidRDefault="009D351D" w:rsidP="009D351D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33899C68" w14:textId="77777777" w:rsidR="009D351D" w:rsidRPr="00B11BA6" w:rsidRDefault="009D351D" w:rsidP="001E435D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smallCaps w:val="0"/>
              </w:rPr>
              <w:t>HA</w:t>
            </w:r>
            <w:r w:rsidR="001E435D" w:rsidRPr="00B11BA6">
              <w:rPr>
                <w:rFonts w:ascii="Times New Roman" w:hAnsi="Times New Roman"/>
                <w:i/>
                <w:smallCaps w:val="0"/>
              </w:rPr>
              <w:t>30</w:t>
            </w:r>
          </w:p>
        </w:tc>
      </w:tr>
      <w:tr w:rsidR="009D351D" w:rsidRPr="00B11BA6" w14:paraId="77E6A64B" w14:textId="77777777" w:rsidTr="006B4686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C5080CB" w14:textId="77777777" w:rsidR="009D351D" w:rsidRPr="00B11BA6" w:rsidRDefault="009D351D" w:rsidP="001E435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</w:t>
            </w:r>
            <w:r w:rsidR="001E435D" w:rsidRPr="00B11BA6">
              <w:rPr>
                <w:rFonts w:ascii="Times New Roman" w:hAnsi="Times New Roman"/>
                <w:b/>
                <w:smallCaps w:val="0"/>
                <w:lang w:val="fr-FR"/>
              </w:rPr>
              <w:t>29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D1357" w:rsidRPr="00B11BA6">
              <w:rPr>
                <w:rFonts w:ascii="Times New Roman" w:hAnsi="Times New Roman"/>
                <w:smallCaps w:val="0"/>
                <w:lang w:val="fr-FR"/>
              </w:rPr>
              <w:t xml:space="preserve">Est-ce que vous vous êtes déjà testée vous-même pour le VIH en utilisant ces kits ? 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69BF37" w14:textId="77777777" w:rsidR="009D351D" w:rsidRPr="00B11BA6" w:rsidRDefault="003E31CF" w:rsidP="009D351D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9D351D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0ED98829" w14:textId="77777777" w:rsidR="009D351D" w:rsidRPr="00B11BA6" w:rsidRDefault="003E31CF" w:rsidP="009D351D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9D351D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7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A4944F1" w14:textId="77777777" w:rsidR="009D351D" w:rsidRPr="00B11BA6" w:rsidRDefault="009D351D" w:rsidP="009D351D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6B4686" w:rsidRPr="00AA50AA" w14:paraId="23ABF97D" w14:textId="77777777" w:rsidTr="006B4686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8675CB" w14:textId="77777777" w:rsidR="006B4686" w:rsidRPr="00B11BA6" w:rsidRDefault="006B4686" w:rsidP="001E435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</w:t>
            </w:r>
            <w:r w:rsidR="001E435D" w:rsidRPr="00B11BA6">
              <w:rPr>
                <w:rFonts w:ascii="Times New Roman" w:hAnsi="Times New Roman"/>
                <w:b/>
                <w:smallCaps w:val="0"/>
                <w:lang w:val="fr-FR"/>
              </w:rPr>
              <w:t>30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D1357" w:rsidRPr="00B11BA6">
              <w:rPr>
                <w:rFonts w:ascii="Times New Roman" w:hAnsi="Times New Roman"/>
                <w:smallCaps w:val="0"/>
                <w:lang w:val="fr-FR"/>
              </w:rPr>
              <w:t>Est-ce que vous achèteriez des légumes frais à un marchand ou à un vendeur si vous saviez que cette personne a le VIH ?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61D1F9" w14:textId="77777777" w:rsidR="006B4686" w:rsidRPr="00B11BA6" w:rsidRDefault="003E31CF" w:rsidP="00BE231D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6B4686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76C12681" w14:textId="77777777" w:rsidR="006B4686" w:rsidRPr="00B11BA6" w:rsidRDefault="003E31CF" w:rsidP="00BE231D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6B4686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6AEF1607" w14:textId="77777777" w:rsidR="00F95C64" w:rsidRPr="00B11BA6" w:rsidRDefault="00F95C64" w:rsidP="00BE231D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12CEB6C" w14:textId="77777777" w:rsidR="006B4686" w:rsidRPr="00B11BA6" w:rsidRDefault="003E31CF" w:rsidP="009D1357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NSP</w:t>
            </w:r>
            <w:r w:rsidR="006B4686" w:rsidRPr="00B11BA6">
              <w:rPr>
                <w:rFonts w:ascii="Times New Roman" w:hAnsi="Times New Roman"/>
                <w:caps/>
                <w:lang w:val="fr-FR"/>
              </w:rPr>
              <w:t xml:space="preserve"> / </w:t>
            </w:r>
            <w:r w:rsidR="004478C8" w:rsidRPr="00B11BA6">
              <w:rPr>
                <w:rFonts w:ascii="Times New Roman" w:hAnsi="Times New Roman"/>
                <w:caps/>
                <w:lang w:val="fr-FR"/>
              </w:rPr>
              <w:t>Pas</w:t>
            </w:r>
            <w:r w:rsidR="006B4686" w:rsidRPr="00B11BA6">
              <w:rPr>
                <w:rFonts w:ascii="Times New Roman" w:hAnsi="Times New Roman"/>
                <w:caps/>
                <w:lang w:val="fr-FR"/>
              </w:rPr>
              <w:t xml:space="preserve"> sure / </w:t>
            </w:r>
            <w:r w:rsidR="0015512F" w:rsidRPr="00B11BA6">
              <w:rPr>
                <w:rFonts w:ascii="Times New Roman" w:hAnsi="Times New Roman"/>
                <w:caps/>
                <w:lang w:val="fr-FR"/>
              </w:rPr>
              <w:t>ÇA DEPEND</w:t>
            </w:r>
            <w:r w:rsidR="006B4686"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597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508931" w14:textId="77777777" w:rsidR="006B4686" w:rsidRPr="00B11BA6" w:rsidRDefault="006B4686" w:rsidP="00BE231D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2A56FF" w:rsidRPr="00AA50AA" w14:paraId="127BAFF1" w14:textId="77777777" w:rsidTr="006B4686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8EFE57" w14:textId="77777777" w:rsidR="002A56FF" w:rsidRPr="00B11BA6" w:rsidRDefault="002A56FF" w:rsidP="001E435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</w:t>
            </w:r>
            <w:r w:rsidR="001E435D" w:rsidRPr="00B11BA6">
              <w:rPr>
                <w:rFonts w:ascii="Times New Roman" w:hAnsi="Times New Roman"/>
                <w:b/>
                <w:smallCaps w:val="0"/>
                <w:lang w:val="fr-FR"/>
              </w:rPr>
              <w:t>31</w:t>
            </w: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 xml:space="preserve">.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Pensez-vous que les enfants vivant avec le </w:t>
            </w:r>
            <w:r w:rsidR="00550B15" w:rsidRPr="00B11BA6">
              <w:rPr>
                <w:rFonts w:ascii="Times New Roman" w:hAnsi="Times New Roman"/>
                <w:smallCaps w:val="0"/>
                <w:lang w:val="fr-FR"/>
              </w:rPr>
              <w:t>VIH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devraient être autorisés à fréquenter la même école que les enfants qui n’ont pas le VIH ?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BFFF7C" w14:textId="77777777" w:rsidR="002A56FF" w:rsidRPr="00B11BA6" w:rsidRDefault="002A56FF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57B91482" w14:textId="77777777" w:rsidR="002A56FF" w:rsidRPr="00B11BA6" w:rsidRDefault="002A56FF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72549E9C" w14:textId="77777777" w:rsidR="00F95C64" w:rsidRPr="00B11BA6" w:rsidRDefault="00F95C64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355A947" w14:textId="77777777" w:rsidR="002A56FF" w:rsidRPr="00B11BA6" w:rsidRDefault="002A56FF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NSP / Pas sure / </w:t>
            </w:r>
            <w:r w:rsidR="0015512F" w:rsidRPr="00B11BA6">
              <w:rPr>
                <w:rFonts w:ascii="Times New Roman" w:hAnsi="Times New Roman"/>
                <w:caps/>
                <w:lang w:val="fr-FR"/>
              </w:rPr>
              <w:t>ÇA DEPEND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597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84BE421" w14:textId="77777777" w:rsidR="002A56FF" w:rsidRPr="00B11BA6" w:rsidRDefault="002A56FF" w:rsidP="002A56F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smallCaps w:val="0"/>
                <w:lang w:val="fr-FR"/>
              </w:rPr>
            </w:pPr>
          </w:p>
        </w:tc>
      </w:tr>
      <w:tr w:rsidR="002A56FF" w:rsidRPr="00AA50AA" w14:paraId="62BA7092" w14:textId="77777777" w:rsidTr="006B4686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E195E09" w14:textId="77777777" w:rsidR="002A56FF" w:rsidRPr="00B11BA6" w:rsidRDefault="002A56FF" w:rsidP="001E435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HA3</w:t>
            </w:r>
            <w:r w:rsidR="001E435D" w:rsidRPr="00B11BA6">
              <w:rPr>
                <w:rFonts w:ascii="Times New Roman" w:hAnsi="Times New Roman"/>
                <w:b/>
                <w:smallCaps w:val="0"/>
                <w:lang w:val="fr-FR"/>
              </w:rPr>
              <w:t>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Pensez-vous que les gens hésitent à faire un test de VIH parce qu’ils ont peur de comment les autres vont réagir si le résultat du test est positif ? 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393C90" w14:textId="77777777" w:rsidR="002A56FF" w:rsidRPr="00B11BA6" w:rsidRDefault="002A56FF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14D52A1F" w14:textId="77777777" w:rsidR="002A56FF" w:rsidRPr="00B11BA6" w:rsidRDefault="002A56FF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50BD9784" w14:textId="77777777" w:rsidR="00F95C64" w:rsidRPr="00B11BA6" w:rsidRDefault="00F95C64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46A7BE5" w14:textId="77777777" w:rsidR="002A56FF" w:rsidRPr="00B11BA6" w:rsidRDefault="002A56FF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NSP / Pas sure / </w:t>
            </w:r>
            <w:r w:rsidR="0015512F" w:rsidRPr="00B11BA6">
              <w:rPr>
                <w:rFonts w:ascii="Times New Roman" w:hAnsi="Times New Roman"/>
                <w:caps/>
                <w:lang w:val="fr-FR"/>
              </w:rPr>
              <w:t>ÇA DEPEND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597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41FCAF8" w14:textId="77777777" w:rsidR="002A56FF" w:rsidRPr="00B11BA6" w:rsidRDefault="002A56FF" w:rsidP="002A56F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</w:p>
        </w:tc>
      </w:tr>
      <w:tr w:rsidR="002A56FF" w:rsidRPr="00AA50AA" w14:paraId="48279FFC" w14:textId="77777777" w:rsidTr="006B4686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57D8122" w14:textId="77777777" w:rsidR="002A56FF" w:rsidRPr="00B11BA6" w:rsidRDefault="002A56FF" w:rsidP="001E435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HA3</w:t>
            </w:r>
            <w:r w:rsidR="001E435D" w:rsidRPr="00B11BA6">
              <w:rPr>
                <w:rFonts w:ascii="Times New Roman" w:hAnsi="Times New Roman"/>
                <w:b/>
                <w:smallCaps w:val="0"/>
                <w:lang w:val="fr-FR"/>
              </w:rPr>
              <w:t>3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Est-ce que les gens parlent mal de ceux qui vivent avec le VIH ou dont on pense qu’ils vivent avec le VIH ?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ACFC500" w14:textId="77777777" w:rsidR="002A56FF" w:rsidRPr="00B11BA6" w:rsidRDefault="002A56FF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6FC56E0F" w14:textId="77777777" w:rsidR="002A56FF" w:rsidRPr="00B11BA6" w:rsidRDefault="002A56FF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041C2638" w14:textId="77777777" w:rsidR="00F95C64" w:rsidRPr="00B11BA6" w:rsidRDefault="00F95C64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6F2F40E" w14:textId="77777777" w:rsidR="002A56FF" w:rsidRPr="00B11BA6" w:rsidRDefault="002A56FF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NSP / Pas sure / </w:t>
            </w:r>
            <w:r w:rsidR="0015512F" w:rsidRPr="00B11BA6">
              <w:rPr>
                <w:rFonts w:ascii="Times New Roman" w:hAnsi="Times New Roman"/>
                <w:caps/>
                <w:lang w:val="fr-FR"/>
              </w:rPr>
              <w:t>ÇA DEPEND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597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89A263" w14:textId="77777777" w:rsidR="002A56FF" w:rsidRPr="00B11BA6" w:rsidRDefault="002A56FF" w:rsidP="002A56F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</w:p>
        </w:tc>
      </w:tr>
      <w:tr w:rsidR="002A56FF" w:rsidRPr="00AA50AA" w14:paraId="22E9BEB3" w14:textId="77777777" w:rsidTr="006B4686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3314F4E" w14:textId="77777777" w:rsidR="002A56FF" w:rsidRPr="00B11BA6" w:rsidRDefault="002A56FF" w:rsidP="001E435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HA3</w:t>
            </w:r>
            <w:r w:rsidR="001E435D" w:rsidRPr="00B11BA6">
              <w:rPr>
                <w:rFonts w:ascii="Times New Roman" w:hAnsi="Times New Roman"/>
                <w:b/>
                <w:smallCaps w:val="0"/>
                <w:lang w:val="fr-FR"/>
              </w:rPr>
              <w:t>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Est-ce que les gens qui vivent avec le VIH ou dont on pense qu’ils vivent avec le VIH, perdent le respect des autres ? 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BC2520" w14:textId="77777777" w:rsidR="002A56FF" w:rsidRPr="00B11BA6" w:rsidRDefault="002A56FF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1DE90289" w14:textId="77777777" w:rsidR="002A56FF" w:rsidRPr="00B11BA6" w:rsidRDefault="002A56FF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0F13074E" w14:textId="77777777" w:rsidR="00F95C64" w:rsidRPr="00B11BA6" w:rsidRDefault="00F95C64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680C0464" w14:textId="77777777" w:rsidR="002A56FF" w:rsidRPr="00B11BA6" w:rsidRDefault="002A56FF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NSP / Pas sure / </w:t>
            </w:r>
            <w:r w:rsidR="0015512F" w:rsidRPr="00B11BA6">
              <w:rPr>
                <w:rFonts w:ascii="Times New Roman" w:hAnsi="Times New Roman"/>
                <w:caps/>
                <w:lang w:val="fr-FR"/>
              </w:rPr>
              <w:t>ÇA DEPEND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597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114DFD" w14:textId="77777777" w:rsidR="002A56FF" w:rsidRPr="00B11BA6" w:rsidRDefault="002A56FF" w:rsidP="002A56F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</w:p>
        </w:tc>
      </w:tr>
      <w:tr w:rsidR="002A56FF" w:rsidRPr="00AA50AA" w14:paraId="3AE212D3" w14:textId="77777777" w:rsidTr="009F7388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45A00E" w14:textId="77777777" w:rsidR="002A56FF" w:rsidRPr="00B11BA6" w:rsidRDefault="002A56FF" w:rsidP="002A56F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HA3</w:t>
            </w:r>
            <w:r w:rsidR="001E435D" w:rsidRPr="00B11BA6">
              <w:rPr>
                <w:rFonts w:ascii="Times New Roman" w:hAnsi="Times New Roman"/>
                <w:b/>
                <w:smallCaps w:val="0"/>
                <w:lang w:val="fr-FR"/>
              </w:rPr>
              <w:t>5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F757FD" w:rsidRPr="00B11BA6">
              <w:rPr>
                <w:rFonts w:ascii="Times New Roman" w:hAnsi="Times New Roman"/>
                <w:smallCaps w:val="0"/>
                <w:lang w:val="fr-FR"/>
              </w:rPr>
              <w:t>Êtes-vous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d’accord ou pas d’accord</w:t>
            </w:r>
            <w:r w:rsidR="00533B82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avec la déclaration suivante : </w:t>
            </w:r>
          </w:p>
          <w:p w14:paraId="161A40C9" w14:textId="77777777" w:rsidR="002A56FF" w:rsidRPr="00B11BA6" w:rsidRDefault="002A56FF" w:rsidP="002A56F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J’aurai honte si quelqu’un de ma famille a le VIH.</w:t>
            </w:r>
          </w:p>
        </w:tc>
        <w:tc>
          <w:tcPr>
            <w:tcW w:w="2160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83410B3" w14:textId="77777777" w:rsidR="002A56FF" w:rsidRPr="00B11BA6" w:rsidRDefault="002A56FF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d’accord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507166E9" w14:textId="77777777" w:rsidR="002A56FF" w:rsidRPr="00B11BA6" w:rsidRDefault="002A56FF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pas d’accord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2985E837" w14:textId="77777777" w:rsidR="00F95C64" w:rsidRPr="00B11BA6" w:rsidRDefault="00F95C64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12A4B38" w14:textId="77777777" w:rsidR="002A56FF" w:rsidRPr="00B11BA6" w:rsidRDefault="002A56FF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NSP / Pas sure / </w:t>
            </w:r>
            <w:r w:rsidR="0015512F" w:rsidRPr="00B11BA6">
              <w:rPr>
                <w:rFonts w:ascii="Times New Roman" w:hAnsi="Times New Roman"/>
                <w:caps/>
                <w:lang w:val="fr-FR"/>
              </w:rPr>
              <w:t>ÇA DEPEND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597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945087" w14:textId="77777777" w:rsidR="002A56FF" w:rsidRPr="00B11BA6" w:rsidRDefault="002A56FF" w:rsidP="002A56F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</w:p>
        </w:tc>
      </w:tr>
      <w:tr w:rsidR="002A56FF" w:rsidRPr="00AA50AA" w14:paraId="06805149" w14:textId="77777777" w:rsidTr="009F7388">
        <w:trPr>
          <w:cantSplit/>
          <w:jc w:val="center"/>
        </w:trPr>
        <w:tc>
          <w:tcPr>
            <w:tcW w:w="2243" w:type="pct"/>
            <w:tcBorders>
              <w:left w:val="doub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DF902F2" w14:textId="77777777" w:rsidR="002A56FF" w:rsidRPr="00B11BA6" w:rsidRDefault="002A56FF" w:rsidP="001E435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HA3</w:t>
            </w:r>
            <w:r w:rsidR="001E435D" w:rsidRPr="00B11BA6">
              <w:rPr>
                <w:rFonts w:ascii="Times New Roman" w:hAnsi="Times New Roman"/>
                <w:b/>
                <w:smallCaps w:val="0"/>
                <w:lang w:val="fr-FR"/>
              </w:rPr>
              <w:t>6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Avez-vous peur d’attraper le VIH si vous entrez</w:t>
            </w:r>
            <w:r w:rsidR="00A70F31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en contact avec la salive d’une personne qui a le VIH ? </w:t>
            </w:r>
          </w:p>
        </w:tc>
        <w:tc>
          <w:tcPr>
            <w:tcW w:w="2160" w:type="pct"/>
            <w:tcBorders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4F2ACAC" w14:textId="77777777" w:rsidR="002A56FF" w:rsidRPr="00B11BA6" w:rsidRDefault="002A56FF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0CD70327" w14:textId="77777777" w:rsidR="002A56FF" w:rsidRPr="00B11BA6" w:rsidRDefault="002A56FF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2FA09947" w14:textId="77777777" w:rsidR="002A56FF" w:rsidRPr="00B11BA6" w:rsidRDefault="002A56FF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dit qu’elle a le vih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7</w:t>
            </w:r>
          </w:p>
          <w:p w14:paraId="3F2515C8" w14:textId="77777777" w:rsidR="00F95C64" w:rsidRPr="00B11BA6" w:rsidRDefault="00F95C64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CC15D18" w14:textId="77777777" w:rsidR="002A56FF" w:rsidRPr="00B11BA6" w:rsidRDefault="002A56FF" w:rsidP="002A56FF">
            <w:pPr>
              <w:pStyle w:val="Responsecategs"/>
              <w:tabs>
                <w:tab w:val="clear" w:pos="3942"/>
                <w:tab w:val="right" w:leader="dot" w:pos="427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NSP / Pas sure / </w:t>
            </w:r>
            <w:r w:rsidR="0015512F" w:rsidRPr="00B11BA6">
              <w:rPr>
                <w:rFonts w:ascii="Times New Roman" w:hAnsi="Times New Roman"/>
                <w:caps/>
                <w:lang w:val="fr-FR"/>
              </w:rPr>
              <w:t>ÇA DEPEND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8</w:t>
            </w:r>
          </w:p>
        </w:tc>
        <w:tc>
          <w:tcPr>
            <w:tcW w:w="597" w:type="pct"/>
            <w:tcBorders>
              <w:bottom w:val="double" w:sz="4" w:space="0" w:color="auto"/>
              <w:righ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1D2779" w14:textId="77777777" w:rsidR="002A56FF" w:rsidRPr="00B11BA6" w:rsidRDefault="002A56FF" w:rsidP="002A56F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</w:p>
        </w:tc>
      </w:tr>
    </w:tbl>
    <w:p w14:paraId="03BB089B" w14:textId="77777777" w:rsidR="00074CCD" w:rsidRPr="00B11BA6" w:rsidRDefault="00074CCD" w:rsidP="00FB1C48">
      <w:pPr>
        <w:spacing w:line="276" w:lineRule="auto"/>
        <w:contextualSpacing/>
        <w:rPr>
          <w:sz w:val="20"/>
          <w:lang w:val="fr-FR"/>
        </w:rPr>
      </w:pPr>
    </w:p>
    <w:p w14:paraId="3945E6CB" w14:textId="77777777" w:rsidR="00074CCD" w:rsidRPr="00B11BA6" w:rsidRDefault="00A05626" w:rsidP="00CE050A">
      <w:pPr>
        <w:spacing w:line="276" w:lineRule="auto"/>
        <w:ind w:left="144" w:hanging="144"/>
        <w:contextualSpacing/>
        <w:rPr>
          <w:sz w:val="20"/>
          <w:lang w:val="fr-FR"/>
        </w:rPr>
      </w:pPr>
      <w:r w:rsidRPr="00B11BA6">
        <w:rPr>
          <w:sz w:val="20"/>
          <w:lang w:val="fr-FR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52"/>
        <w:gridCol w:w="4443"/>
        <w:gridCol w:w="1244"/>
      </w:tblGrid>
      <w:tr w:rsidR="00074CCD" w:rsidRPr="00AA50AA" w14:paraId="12E5B1E0" w14:textId="77777777" w:rsidTr="00DA526B">
        <w:trPr>
          <w:cantSplit/>
          <w:jc w:val="center"/>
        </w:trPr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B3D456" w14:textId="77777777" w:rsidR="00074CCD" w:rsidRPr="00B11BA6" w:rsidRDefault="00074CCD" w:rsidP="009A3F7A">
            <w:pPr>
              <w:pStyle w:val="modulename"/>
              <w:pageBreakBefore/>
              <w:tabs>
                <w:tab w:val="right" w:pos="9678"/>
              </w:tabs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B11BA6">
              <w:rPr>
                <w:b w:val="0"/>
                <w:caps w:val="0"/>
                <w:sz w:val="20"/>
                <w:lang w:val="fr-FR"/>
              </w:rPr>
              <w:lastRenderedPageBreak/>
              <w:br w:type="page"/>
            </w:r>
            <w:r w:rsidRPr="00B11BA6">
              <w:rPr>
                <w:sz w:val="20"/>
                <w:lang w:val="fr-FR"/>
              </w:rPr>
              <w:br w:type="page"/>
            </w:r>
            <w:r w:rsidR="009A3F7A" w:rsidRPr="00B11BA6">
              <w:rPr>
                <w:sz w:val="20"/>
                <w:lang w:val="fr-FR"/>
              </w:rPr>
              <w:t xml:space="preserve">consommation de tabac et d’alcool </w:t>
            </w:r>
            <w:r w:rsidRPr="00B11BA6">
              <w:rPr>
                <w:sz w:val="20"/>
                <w:lang w:val="fr-FR"/>
              </w:rPr>
              <w:tab/>
              <w:t>TA</w:t>
            </w:r>
          </w:p>
        </w:tc>
      </w:tr>
      <w:tr w:rsidR="00074CCD" w:rsidRPr="00B11BA6" w14:paraId="239893F2" w14:textId="77777777" w:rsidTr="00DA526B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76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0E58E8F" w14:textId="7D16C70B" w:rsidR="00074CCD" w:rsidRPr="00B11BA6" w:rsidRDefault="00074CCD" w:rsidP="005B52A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TA1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A3F7A" w:rsidRPr="00B11BA6">
              <w:rPr>
                <w:rFonts w:ascii="Times New Roman" w:hAnsi="Times New Roman"/>
                <w:smallCaps w:val="0"/>
                <w:lang w:val="fr-FR"/>
              </w:rPr>
              <w:t>Avez-vous déjà fum</w:t>
            </w:r>
            <w:r w:rsidR="00550B15" w:rsidRPr="00B11BA6">
              <w:rPr>
                <w:rFonts w:ascii="Times New Roman" w:hAnsi="Times New Roman"/>
                <w:smallCaps w:val="0"/>
                <w:lang w:val="fr-FR"/>
              </w:rPr>
              <w:t>é</w:t>
            </w:r>
            <w:r w:rsidR="00B94433" w:rsidRPr="00B11BA6">
              <w:rPr>
                <w:rFonts w:ascii="Times New Roman" w:hAnsi="Times New Roman"/>
                <w:smallCaps w:val="0"/>
                <w:lang w:val="fr-FR"/>
              </w:rPr>
              <w:t xml:space="preserve"> une cigarette</w:t>
            </w:r>
            <w:r w:rsidR="009A3F7A" w:rsidRPr="00B11BA6">
              <w:rPr>
                <w:rFonts w:ascii="Times New Roman" w:hAnsi="Times New Roman"/>
                <w:smallCaps w:val="0"/>
                <w:lang w:val="fr-FR"/>
              </w:rPr>
              <w:t xml:space="preserve"> même une ou deux taffes? </w:t>
            </w:r>
          </w:p>
        </w:tc>
        <w:tc>
          <w:tcPr>
            <w:tcW w:w="2128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9AAF8F" w14:textId="77777777" w:rsidR="00074CCD" w:rsidRPr="00B11BA6" w:rsidRDefault="003E31CF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074CCD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364DCFDA" w14:textId="77777777" w:rsidR="00074CCD" w:rsidRPr="00B11BA6" w:rsidRDefault="003E31CF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074CCD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5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22B9BEF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3E0A1370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TA6</w:t>
            </w:r>
          </w:p>
        </w:tc>
      </w:tr>
      <w:tr w:rsidR="00074CCD" w:rsidRPr="00B11BA6" w14:paraId="6862F04C" w14:textId="77777777" w:rsidTr="00DA526B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7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705FBD" w14:textId="77777777" w:rsidR="00074CCD" w:rsidRPr="00B11BA6" w:rsidRDefault="00074CCD" w:rsidP="00550B1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TA2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A3F7A" w:rsidRPr="00B11BA6">
              <w:rPr>
                <w:rFonts w:ascii="Times New Roman" w:hAnsi="Times New Roman"/>
                <w:smallCaps w:val="0"/>
                <w:lang w:val="fr-FR"/>
              </w:rPr>
              <w:t>Quel âge aviez-vous qu</w:t>
            </w:r>
            <w:r w:rsidR="00550B15" w:rsidRPr="00B11BA6">
              <w:rPr>
                <w:rFonts w:ascii="Times New Roman" w:hAnsi="Times New Roman"/>
                <w:smallCaps w:val="0"/>
                <w:lang w:val="fr-FR"/>
              </w:rPr>
              <w:t xml:space="preserve">and </w:t>
            </w:r>
            <w:r w:rsidR="009A3F7A" w:rsidRPr="00B11BA6">
              <w:rPr>
                <w:rFonts w:ascii="Times New Roman" w:hAnsi="Times New Roman"/>
                <w:smallCaps w:val="0"/>
                <w:lang w:val="fr-FR"/>
              </w:rPr>
              <w:t xml:space="preserve">vous avez fumé une cigarette entière pour la première fois ? </w:t>
            </w:r>
          </w:p>
        </w:tc>
        <w:tc>
          <w:tcPr>
            <w:tcW w:w="212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515B1AD" w14:textId="77777777" w:rsidR="00F757FD" w:rsidRPr="00B11BA6" w:rsidRDefault="00074CC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</w:t>
            </w:r>
            <w:r w:rsidR="009A3F7A" w:rsidRPr="00B11BA6">
              <w:rPr>
                <w:rFonts w:ascii="Times New Roman" w:hAnsi="Times New Roman"/>
                <w:caps/>
                <w:lang w:val="fr-FR"/>
              </w:rPr>
              <w:t>’a</w:t>
            </w:r>
            <w:r w:rsidR="00A70F31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9A3F7A" w:rsidRPr="00B11BA6">
              <w:rPr>
                <w:rFonts w:ascii="Times New Roman" w:hAnsi="Times New Roman"/>
                <w:caps/>
                <w:lang w:val="fr-FR"/>
              </w:rPr>
              <w:t>jamais</w:t>
            </w:r>
            <w:r w:rsidR="001A7392" w:rsidRPr="00B11BA6">
              <w:rPr>
                <w:rFonts w:ascii="Times New Roman" w:hAnsi="Times New Roman"/>
                <w:caps/>
                <w:lang w:val="fr-FR"/>
              </w:rPr>
              <w:t xml:space="preserve"> fume une cigarett</w:t>
            </w:r>
            <w:r w:rsidR="009A3F7A" w:rsidRPr="00B11BA6">
              <w:rPr>
                <w:rFonts w:ascii="Times New Roman" w:hAnsi="Times New Roman"/>
                <w:caps/>
                <w:lang w:val="fr-FR"/>
              </w:rPr>
              <w:t xml:space="preserve">e </w:t>
            </w:r>
          </w:p>
          <w:p w14:paraId="2C4DEF6C" w14:textId="77777777" w:rsidR="00074CCD" w:rsidRPr="00B11BA6" w:rsidRDefault="00F757F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</w:t>
            </w:r>
            <w:r w:rsidR="009A3F7A" w:rsidRPr="00B11BA6">
              <w:rPr>
                <w:rFonts w:ascii="Times New Roman" w:hAnsi="Times New Roman"/>
                <w:caps/>
                <w:lang w:val="fr-FR"/>
              </w:rPr>
              <w:t xml:space="preserve">entiere 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00</w:t>
            </w:r>
          </w:p>
          <w:p w14:paraId="44E6D734" w14:textId="77777777" w:rsidR="00074CCD" w:rsidRPr="00B11BA6" w:rsidRDefault="00074CC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66DABEFA" w14:textId="77777777" w:rsidR="00074CCD" w:rsidRPr="00B11BA6" w:rsidRDefault="009A3F7A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ge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___ ___</w:t>
            </w:r>
          </w:p>
        </w:tc>
        <w:tc>
          <w:tcPr>
            <w:tcW w:w="59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0DD7BE5" w14:textId="77777777" w:rsidR="00F757FD" w:rsidRPr="00B11BA6" w:rsidRDefault="00F757F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7BE702CA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00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lang w:val="fr-FR"/>
              </w:rPr>
              <w:t>TA6</w:t>
            </w:r>
          </w:p>
        </w:tc>
      </w:tr>
      <w:tr w:rsidR="00074CCD" w:rsidRPr="00B11BA6" w14:paraId="51F3014A" w14:textId="77777777" w:rsidTr="00DA526B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7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A9899F" w14:textId="77777777" w:rsidR="00074CCD" w:rsidRPr="00B11BA6" w:rsidRDefault="00074CCD" w:rsidP="009A3F7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TA3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A3F7A" w:rsidRPr="00B11BA6">
              <w:rPr>
                <w:rFonts w:ascii="Times New Roman" w:hAnsi="Times New Roman"/>
                <w:smallCaps w:val="0"/>
                <w:lang w:val="fr-FR"/>
              </w:rPr>
              <w:t xml:space="preserve">Fumez-vous des cigarettes actuellement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12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1175D3" w14:textId="77777777" w:rsidR="00074CCD" w:rsidRPr="00B11BA6" w:rsidRDefault="003E31CF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35E1EA0F" w14:textId="77777777" w:rsidR="00074CCD" w:rsidRPr="00B11BA6" w:rsidRDefault="003E31CF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</w:tc>
        <w:tc>
          <w:tcPr>
            <w:tcW w:w="59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DD0316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  <w:p w14:paraId="57CC4153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  <w:lang w:val="fr-FR"/>
              </w:rPr>
              <w:t>TA6</w:t>
            </w:r>
          </w:p>
        </w:tc>
      </w:tr>
      <w:tr w:rsidR="00074CCD" w:rsidRPr="00B11BA6" w14:paraId="5FB8294E" w14:textId="77777777" w:rsidTr="00DA526B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7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285628D" w14:textId="77777777" w:rsidR="00074CCD" w:rsidRPr="00B11BA6" w:rsidRDefault="00074CCD" w:rsidP="009A3F7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TA4</w:t>
            </w:r>
            <w:r w:rsidR="009A3F7A" w:rsidRPr="00B11BA6">
              <w:rPr>
                <w:rFonts w:ascii="Times New Roman" w:hAnsi="Times New Roman"/>
                <w:smallCaps w:val="0"/>
                <w:lang w:val="fr-FR"/>
              </w:rPr>
              <w:t>. Dans les dernières 24 heures, combien de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 cigarettes </w:t>
            </w:r>
            <w:r w:rsidR="009A3F7A" w:rsidRPr="00B11BA6">
              <w:rPr>
                <w:rFonts w:ascii="Times New Roman" w:hAnsi="Times New Roman"/>
                <w:smallCaps w:val="0"/>
                <w:lang w:val="fr-FR"/>
              </w:rPr>
              <w:t>avez-vous fumé</w:t>
            </w:r>
            <w:r w:rsidR="00F757FD" w:rsidRPr="00B11BA6">
              <w:rPr>
                <w:rFonts w:ascii="Times New Roman" w:hAnsi="Times New Roman"/>
                <w:smallCaps w:val="0"/>
                <w:lang w:val="fr-FR"/>
              </w:rPr>
              <w:t>es</w:t>
            </w:r>
            <w:r w:rsidR="009A3F7A" w:rsidRPr="00B11BA6">
              <w:rPr>
                <w:rFonts w:ascii="Times New Roman" w:hAnsi="Times New Roman"/>
                <w:smallCaps w:val="0"/>
                <w:lang w:val="fr-FR"/>
              </w:rPr>
              <w:t> ?</w:t>
            </w:r>
          </w:p>
        </w:tc>
        <w:tc>
          <w:tcPr>
            <w:tcW w:w="212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229FEE" w14:textId="77777777" w:rsidR="00074CCD" w:rsidRPr="00B11BA6" w:rsidRDefault="00074CC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55E25BC" w14:textId="77777777" w:rsidR="00074CCD" w:rsidRPr="00B11BA6" w:rsidRDefault="0041566B" w:rsidP="009A3F7A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Nombre</w:t>
            </w:r>
            <w:r w:rsidR="009A3F7A" w:rsidRPr="00B11BA6">
              <w:rPr>
                <w:rFonts w:ascii="Times New Roman" w:hAnsi="Times New Roman"/>
                <w:caps/>
              </w:rPr>
              <w:t xml:space="preserve"> d</w:t>
            </w:r>
            <w:r w:rsidR="003E31CF" w:rsidRPr="00B11BA6">
              <w:rPr>
                <w:rFonts w:ascii="Times New Roman" w:hAnsi="Times New Roman"/>
                <w:caps/>
              </w:rPr>
              <w:t xml:space="preserve">e </w:t>
            </w:r>
            <w:r w:rsidR="00074CCD" w:rsidRPr="00B11BA6">
              <w:rPr>
                <w:rFonts w:ascii="Times New Roman" w:hAnsi="Times New Roman"/>
                <w:caps/>
              </w:rPr>
              <w:t>cigarettes</w:t>
            </w:r>
            <w:r w:rsidR="00074CCD" w:rsidRPr="00B11BA6">
              <w:rPr>
                <w:rFonts w:ascii="Times New Roman" w:hAnsi="Times New Roman"/>
                <w:caps/>
              </w:rPr>
              <w:tab/>
              <w:t>___ ___</w:t>
            </w:r>
          </w:p>
        </w:tc>
        <w:tc>
          <w:tcPr>
            <w:tcW w:w="59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DA6097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074CCD" w:rsidRPr="00B11BA6" w14:paraId="35213E51" w14:textId="77777777" w:rsidTr="00DA526B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7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7158994" w14:textId="77777777" w:rsidR="00074CCD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TA5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9A3F7A" w:rsidRPr="00B11BA6">
              <w:rPr>
                <w:rFonts w:ascii="Times New Roman" w:hAnsi="Times New Roman"/>
                <w:smallCaps w:val="0"/>
                <w:lang w:val="fr-FR"/>
              </w:rPr>
              <w:t xml:space="preserve">Pendant le mois dernier, combien de jours avez-vous fumé des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cigarettes? </w:t>
            </w:r>
          </w:p>
          <w:p w14:paraId="504BC975" w14:textId="77777777" w:rsidR="00074CCD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067C6D6A" w14:textId="77777777" w:rsidR="00074CCD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Si</w:t>
            </w:r>
            <w:r w:rsidR="00A70F31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9A3F7A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moins de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10 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jour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s, </w:t>
            </w:r>
            <w:r w:rsidR="009A3F7A" w:rsidRPr="00B11BA6">
              <w:rPr>
                <w:rFonts w:ascii="Times New Roman" w:hAnsi="Times New Roman"/>
                <w:i/>
                <w:smallCaps w:val="0"/>
                <w:lang w:val="fr-FR"/>
              </w:rPr>
              <w:t>e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nregistrer</w:t>
            </w:r>
            <w:r w:rsidR="0087683E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le </w:t>
            </w:r>
            <w:r w:rsidR="0041566B" w:rsidRPr="00B11BA6">
              <w:rPr>
                <w:rFonts w:ascii="Times New Roman" w:hAnsi="Times New Roman"/>
                <w:i/>
                <w:smallCaps w:val="0"/>
                <w:lang w:val="fr-FR"/>
              </w:rPr>
              <w:t>nombre</w:t>
            </w:r>
            <w:r w:rsidR="009A3F7A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de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jour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s.</w:t>
            </w:r>
          </w:p>
          <w:p w14:paraId="6E7E422A" w14:textId="77777777" w:rsidR="00074CCD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Si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10 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jour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s o</w:t>
            </w:r>
            <w:r w:rsidR="009A3F7A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u plus mais moins d’un mois, </w:t>
            </w:r>
            <w:r w:rsidR="00F757FD"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enregistrer</w:t>
            </w:r>
            <w:r w:rsidR="00B94433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68269A" w:rsidRPr="00B11BA6">
              <w:rPr>
                <w:lang w:val="fr-FR"/>
              </w:rPr>
              <w:t>‘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10</w:t>
            </w:r>
            <w:r w:rsidR="0068269A" w:rsidRPr="00B11BA6">
              <w:rPr>
                <w:lang w:val="fr-FR"/>
              </w:rPr>
              <w:t>’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  <w:p w14:paraId="7CBD2A1C" w14:textId="77777777" w:rsidR="00074CCD" w:rsidRPr="00B11BA6" w:rsidRDefault="00074CCD" w:rsidP="00F757F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8D08FE" w:rsidRPr="00B11BA6">
              <w:rPr>
                <w:rFonts w:ascii="Times New Roman" w:hAnsi="Times New Roman"/>
                <w:i/>
                <w:smallCaps w:val="0"/>
                <w:lang w:val="fr-FR"/>
              </w:rPr>
              <w:t>Si “chaque</w:t>
            </w:r>
            <w:r w:rsidR="00A70F31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9A3F7A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jour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” </w:t>
            </w:r>
            <w:r w:rsidR="008729E1" w:rsidRPr="00B11BA6">
              <w:rPr>
                <w:rFonts w:ascii="Times New Roman" w:hAnsi="Times New Roman"/>
                <w:i/>
                <w:smallCaps w:val="0"/>
                <w:lang w:val="fr-FR"/>
              </w:rPr>
              <w:t>ou</w:t>
            </w:r>
            <w:r w:rsidR="00A70F31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8729E1" w:rsidRPr="00B11BA6">
              <w:rPr>
                <w:rFonts w:ascii="Times New Roman" w:hAnsi="Times New Roman"/>
                <w:i/>
                <w:smallCaps w:val="0"/>
                <w:lang w:val="fr-FR"/>
              </w:rPr>
              <w:t>‘presque</w:t>
            </w:r>
            <w:r w:rsidR="009A3F7A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chaque jour</w:t>
            </w:r>
            <w:r w:rsidR="0068269A" w:rsidRPr="00B11BA6">
              <w:rPr>
                <w:lang w:val="fr-FR"/>
              </w:rPr>
              <w:t>’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,</w:t>
            </w:r>
            <w:r w:rsidR="00B94433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proofErr w:type="gramStart"/>
            <w:r w:rsidR="00F757FD"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enregistrer</w:t>
            </w:r>
            <w:proofErr w:type="gramEnd"/>
            <w:r w:rsidR="00F757FD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B94433" w:rsidRPr="00B11BA6" w:rsidDel="00B94433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68269A" w:rsidRPr="00B11BA6">
              <w:rPr>
                <w:lang w:val="fr-FR"/>
              </w:rPr>
              <w:t>‘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30</w:t>
            </w:r>
            <w:r w:rsidR="0068269A" w:rsidRPr="00B11BA6">
              <w:rPr>
                <w:lang w:val="fr-FR"/>
              </w:rPr>
              <w:t>’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</w:tc>
        <w:tc>
          <w:tcPr>
            <w:tcW w:w="212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0560E6" w14:textId="77777777" w:rsidR="00074CCD" w:rsidRPr="00B11BA6" w:rsidRDefault="00074CC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6962FA3F" w14:textId="77777777" w:rsidR="00074CCD" w:rsidRPr="00B11BA6" w:rsidRDefault="0041566B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Nombre</w:t>
            </w:r>
            <w:r w:rsidR="009A3F7A" w:rsidRPr="00B11BA6">
              <w:rPr>
                <w:rFonts w:ascii="Times New Roman" w:hAnsi="Times New Roman"/>
                <w:caps/>
                <w:lang w:val="fr-FR"/>
              </w:rPr>
              <w:t xml:space="preserve"> de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 xml:space="preserve"> jour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>s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074CCD" w:rsidRPr="00B11BA6">
              <w:rPr>
                <w:rFonts w:ascii="Times New Roman" w:hAnsi="Times New Roman"/>
                <w:caps/>
                <w:u w:val="single"/>
                <w:lang w:val="fr-FR"/>
              </w:rPr>
              <w:t xml:space="preserve">0 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 xml:space="preserve"> ___</w:t>
            </w:r>
          </w:p>
          <w:p w14:paraId="1527208D" w14:textId="77777777" w:rsidR="00074CCD" w:rsidRPr="00B11BA6" w:rsidRDefault="00074CC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9188483" w14:textId="77777777" w:rsidR="00F757FD" w:rsidRPr="00B11BA6" w:rsidRDefault="00074CC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10 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jour</w:t>
            </w:r>
            <w:r w:rsidRPr="00B11BA6">
              <w:rPr>
                <w:rFonts w:ascii="Times New Roman" w:hAnsi="Times New Roman"/>
                <w:caps/>
                <w:lang w:val="fr-FR"/>
              </w:rPr>
              <w:t>s o</w:t>
            </w:r>
            <w:r w:rsidR="00EF2BF4" w:rsidRPr="00B11BA6">
              <w:rPr>
                <w:rFonts w:ascii="Times New Roman" w:hAnsi="Times New Roman"/>
                <w:caps/>
                <w:lang w:val="fr-FR"/>
              </w:rPr>
              <w:t>u plus mais moins d’un</w:t>
            </w:r>
          </w:p>
          <w:p w14:paraId="5CA04D69" w14:textId="77777777" w:rsidR="00074CCD" w:rsidRPr="00B11BA6" w:rsidRDefault="00F757F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EF2BF4" w:rsidRPr="00B11BA6">
              <w:rPr>
                <w:rFonts w:ascii="Times New Roman" w:hAnsi="Times New Roman"/>
                <w:caps/>
                <w:lang w:val="fr-FR"/>
              </w:rPr>
              <w:t xml:space="preserve"> mois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10</w:t>
            </w:r>
          </w:p>
          <w:p w14:paraId="0CC69B5A" w14:textId="77777777" w:rsidR="00074CCD" w:rsidRPr="00B11BA6" w:rsidRDefault="00074CC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A4275E1" w14:textId="77777777" w:rsidR="00F757FD" w:rsidRPr="00B11BA6" w:rsidRDefault="00EF2BF4" w:rsidP="00EF2BF4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chaque 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jour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 xml:space="preserve"> / </w:t>
            </w:r>
            <w:r w:rsidRPr="00B11BA6">
              <w:rPr>
                <w:rFonts w:ascii="Times New Roman" w:hAnsi="Times New Roman"/>
                <w:caps/>
                <w:lang w:val="fr-FR"/>
              </w:rPr>
              <w:t xml:space="preserve">presque tous les </w:t>
            </w:r>
          </w:p>
          <w:p w14:paraId="22B11CB2" w14:textId="77777777" w:rsidR="00074CCD" w:rsidRPr="00B11BA6" w:rsidRDefault="00F757FD" w:rsidP="00EF2BF4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>jour</w:t>
            </w:r>
            <w:r w:rsidR="00EF2BF4" w:rsidRPr="00B11BA6">
              <w:rPr>
                <w:rFonts w:ascii="Times New Roman" w:hAnsi="Times New Roman"/>
                <w:caps/>
                <w:lang w:val="fr-FR"/>
              </w:rPr>
              <w:t>s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30</w:t>
            </w:r>
          </w:p>
        </w:tc>
        <w:tc>
          <w:tcPr>
            <w:tcW w:w="59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FA697FA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74CCD" w:rsidRPr="00B11BA6" w14:paraId="1A20BF43" w14:textId="77777777" w:rsidTr="00DA526B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7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6083DD" w14:textId="77777777" w:rsidR="00074CCD" w:rsidRPr="00B11BA6" w:rsidRDefault="00074CCD" w:rsidP="00F757FD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TA6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1573F0" w:rsidRPr="00B11BA6">
              <w:rPr>
                <w:rFonts w:ascii="Times New Roman" w:hAnsi="Times New Roman"/>
                <w:smallCaps w:val="0"/>
                <w:lang w:val="fr-FR"/>
              </w:rPr>
              <w:t>Avez-vous déjà essayé des produits à base</w:t>
            </w:r>
            <w:r w:rsidR="00A70F31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4930BE" w:rsidRPr="00B11BA6">
              <w:rPr>
                <w:rFonts w:ascii="Times New Roman" w:hAnsi="Times New Roman"/>
                <w:smallCaps w:val="0"/>
                <w:lang w:val="fr-FR"/>
              </w:rPr>
              <w:t>de</w:t>
            </w:r>
            <w:r w:rsidR="00A70F31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1573F0" w:rsidRPr="00B11BA6">
              <w:rPr>
                <w:rFonts w:ascii="Times New Roman" w:hAnsi="Times New Roman"/>
                <w:smallCaps w:val="0"/>
                <w:lang w:val="fr-FR"/>
              </w:rPr>
              <w:t xml:space="preserve">tabac </w:t>
            </w:r>
            <w:r w:rsidR="00674A7E" w:rsidRPr="00B11BA6">
              <w:rPr>
                <w:rFonts w:ascii="Times New Roman" w:hAnsi="Times New Roman"/>
                <w:smallCaps w:val="0"/>
                <w:lang w:val="fr-FR"/>
              </w:rPr>
              <w:t xml:space="preserve">à fumer </w:t>
            </w:r>
            <w:r w:rsidR="001573F0" w:rsidRPr="00B11BA6">
              <w:rPr>
                <w:rFonts w:ascii="Times New Roman" w:hAnsi="Times New Roman"/>
                <w:smallCaps w:val="0"/>
                <w:lang w:val="fr-FR"/>
              </w:rPr>
              <w:t xml:space="preserve">autres que des cigarettes </w:t>
            </w:r>
            <w:proofErr w:type="gramStart"/>
            <w:r w:rsidR="004930BE" w:rsidRPr="00B11BA6">
              <w:rPr>
                <w:rFonts w:ascii="Times New Roman" w:hAnsi="Times New Roman"/>
                <w:smallCaps w:val="0"/>
                <w:lang w:val="fr-FR"/>
              </w:rPr>
              <w:t>tels</w:t>
            </w:r>
            <w:proofErr w:type="gramEnd"/>
            <w:r w:rsidR="00A70F31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1573F0" w:rsidRPr="00B11BA6">
              <w:rPr>
                <w:rFonts w:ascii="Times New Roman" w:hAnsi="Times New Roman"/>
                <w:smallCaps w:val="0"/>
                <w:lang w:val="fr-FR"/>
              </w:rPr>
              <w:t xml:space="preserve">que des cigares, pipes à eau, cigarillos ou pipe ? </w:t>
            </w:r>
          </w:p>
        </w:tc>
        <w:tc>
          <w:tcPr>
            <w:tcW w:w="212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CAF9858" w14:textId="77777777" w:rsidR="00A70F31" w:rsidRPr="00B11BA6" w:rsidRDefault="00A70F31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67742063" w14:textId="77777777" w:rsidR="00074CCD" w:rsidRPr="00B11BA6" w:rsidRDefault="003E31CF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074CCD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6D0B6D8C" w14:textId="77777777" w:rsidR="00074CCD" w:rsidRPr="00B11BA6" w:rsidRDefault="003E31CF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074CCD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A76902A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61858248" w14:textId="77777777" w:rsidR="00A70F31" w:rsidRPr="00B11BA6" w:rsidRDefault="00A70F31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59E3FAFE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TA10</w:t>
            </w:r>
          </w:p>
        </w:tc>
      </w:tr>
      <w:tr w:rsidR="00074CCD" w:rsidRPr="00B11BA6" w14:paraId="5DA1CDC4" w14:textId="77777777" w:rsidTr="00DA526B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7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55630C6" w14:textId="77777777" w:rsidR="00074CCD" w:rsidRPr="00B11BA6" w:rsidRDefault="00074CCD" w:rsidP="00674A7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TA7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Dur</w:t>
            </w:r>
            <w:r w:rsidR="001573F0" w:rsidRPr="00B11BA6">
              <w:rPr>
                <w:rFonts w:ascii="Times New Roman" w:hAnsi="Times New Roman"/>
                <w:smallCaps w:val="0"/>
                <w:lang w:val="fr-FR"/>
              </w:rPr>
              <w:t>ant le mois dernier, avez-vous consommé des</w:t>
            </w:r>
            <w:r w:rsidR="00674A7E" w:rsidRPr="00B11BA6">
              <w:rPr>
                <w:rFonts w:ascii="Times New Roman" w:hAnsi="Times New Roman"/>
                <w:smallCaps w:val="0"/>
                <w:lang w:val="fr-FR"/>
              </w:rPr>
              <w:t xml:space="preserve"> produits de tabac à fumer ? </w:t>
            </w:r>
          </w:p>
        </w:tc>
        <w:tc>
          <w:tcPr>
            <w:tcW w:w="212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69A080E" w14:textId="77777777" w:rsidR="00074CCD" w:rsidRPr="00B11BA6" w:rsidRDefault="003E31CF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074CCD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5E33B8C2" w14:textId="77777777" w:rsidR="00074CCD" w:rsidRPr="00B11BA6" w:rsidRDefault="003E31CF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074CCD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43C2BF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1F92CBD1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TA10</w:t>
            </w:r>
          </w:p>
        </w:tc>
      </w:tr>
      <w:tr w:rsidR="00074CCD" w:rsidRPr="00AA50AA" w14:paraId="001EA1CE" w14:textId="77777777" w:rsidTr="00DA526B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76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5FD06D" w14:textId="77777777" w:rsidR="00074CCD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TA8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74A7E" w:rsidRPr="00B11BA6">
              <w:rPr>
                <w:rFonts w:ascii="Times New Roman" w:hAnsi="Times New Roman"/>
                <w:smallCaps w:val="0"/>
                <w:lang w:val="fr-FR"/>
              </w:rPr>
              <w:t xml:space="preserve">Quels types de tabac à fumer avez-vous consommé ou fumé le mois dernier ? </w:t>
            </w:r>
          </w:p>
          <w:p w14:paraId="2DCBBD44" w14:textId="77777777" w:rsidR="00074CCD" w:rsidRPr="00B11BA6" w:rsidRDefault="00074CCD" w:rsidP="008729E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BE077F" w:rsidRPr="00B11BA6">
              <w:rPr>
                <w:rFonts w:ascii="Times New Roman" w:hAnsi="Times New Roman"/>
                <w:i/>
                <w:smallCaps w:val="0"/>
                <w:lang w:val="fr-FR"/>
              </w:rPr>
              <w:t>E</w:t>
            </w:r>
            <w:r w:rsidR="00305939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nregistrer </w:t>
            </w:r>
            <w:r w:rsidR="00674A7E" w:rsidRPr="00B11BA6">
              <w:rPr>
                <w:rFonts w:ascii="Times New Roman" w:hAnsi="Times New Roman"/>
                <w:i/>
                <w:smallCaps w:val="0"/>
                <w:lang w:val="fr-FR"/>
              </w:rPr>
              <w:t>tout ce qui est mentionné</w:t>
            </w:r>
            <w:r w:rsidR="00BE077F"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</w:tc>
        <w:tc>
          <w:tcPr>
            <w:tcW w:w="2128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28A11B" w14:textId="77777777" w:rsidR="00074CCD" w:rsidRPr="00B11BA6" w:rsidRDefault="00074CC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s-US"/>
              </w:rPr>
            </w:pPr>
            <w:r w:rsidRPr="00B11BA6">
              <w:rPr>
                <w:rFonts w:ascii="Times New Roman" w:hAnsi="Times New Roman"/>
                <w:caps/>
                <w:lang w:val="es-US"/>
              </w:rPr>
              <w:t>Cigar</w:t>
            </w:r>
            <w:r w:rsidR="00674A7E" w:rsidRPr="00B11BA6">
              <w:rPr>
                <w:rFonts w:ascii="Times New Roman" w:hAnsi="Times New Roman"/>
                <w:caps/>
                <w:lang w:val="es-US"/>
              </w:rPr>
              <w:t>e</w:t>
            </w:r>
            <w:r w:rsidRPr="00B11BA6">
              <w:rPr>
                <w:rFonts w:ascii="Times New Roman" w:hAnsi="Times New Roman"/>
                <w:caps/>
                <w:lang w:val="es-US"/>
              </w:rPr>
              <w:t>s</w:t>
            </w:r>
            <w:r w:rsidRPr="00B11BA6">
              <w:rPr>
                <w:rFonts w:ascii="Times New Roman" w:hAnsi="Times New Roman"/>
                <w:caps/>
                <w:lang w:val="es-US"/>
              </w:rPr>
              <w:tab/>
              <w:t>A</w:t>
            </w:r>
          </w:p>
          <w:p w14:paraId="3DB98CFC" w14:textId="77777777" w:rsidR="00074CCD" w:rsidRPr="00B11BA6" w:rsidRDefault="00074CC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s-US"/>
              </w:rPr>
            </w:pPr>
            <w:r w:rsidRPr="00B11BA6">
              <w:rPr>
                <w:rFonts w:ascii="Times New Roman" w:hAnsi="Times New Roman"/>
                <w:caps/>
                <w:lang w:val="es-US"/>
              </w:rPr>
              <w:t>pipe</w:t>
            </w:r>
            <w:r w:rsidR="00674A7E" w:rsidRPr="00B11BA6">
              <w:rPr>
                <w:rFonts w:ascii="Times New Roman" w:hAnsi="Times New Roman"/>
                <w:caps/>
                <w:lang w:val="es-US"/>
              </w:rPr>
              <w:t xml:space="preserve"> a eau/chicha</w:t>
            </w:r>
            <w:r w:rsidRPr="00B11BA6">
              <w:rPr>
                <w:rFonts w:ascii="Times New Roman" w:hAnsi="Times New Roman"/>
                <w:caps/>
                <w:lang w:val="es-US"/>
              </w:rPr>
              <w:tab/>
              <w:t>B</w:t>
            </w:r>
          </w:p>
          <w:p w14:paraId="126262E9" w14:textId="77777777" w:rsidR="00074CCD" w:rsidRPr="00B11BA6" w:rsidRDefault="00074CC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es-US"/>
              </w:rPr>
            </w:pPr>
            <w:r w:rsidRPr="00B11BA6">
              <w:rPr>
                <w:rFonts w:ascii="Times New Roman" w:hAnsi="Times New Roman"/>
                <w:caps/>
                <w:lang w:val="es-US"/>
              </w:rPr>
              <w:t>Cigarillos</w:t>
            </w:r>
            <w:r w:rsidRPr="00B11BA6">
              <w:rPr>
                <w:rFonts w:ascii="Times New Roman" w:hAnsi="Times New Roman"/>
                <w:caps/>
                <w:lang w:val="es-US"/>
              </w:rPr>
              <w:tab/>
              <w:t>C</w:t>
            </w:r>
          </w:p>
          <w:p w14:paraId="6379436F" w14:textId="77777777" w:rsidR="00074CCD" w:rsidRPr="00B11BA6" w:rsidRDefault="00074CC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Pipe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D</w:t>
            </w:r>
          </w:p>
          <w:p w14:paraId="3E1CDB68" w14:textId="77777777" w:rsidR="00074CCD" w:rsidRPr="00B11BA6" w:rsidRDefault="00074CC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419F5B3" w14:textId="77777777" w:rsidR="00074CCD" w:rsidRPr="00B11BA6" w:rsidRDefault="00626DBD" w:rsidP="00EF490C">
            <w:pPr>
              <w:pStyle w:val="Responsecategs"/>
              <w:tabs>
                <w:tab w:val="clear" w:pos="3942"/>
                <w:tab w:val="right" w:leader="underscore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Autre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 xml:space="preserve"> (</w:t>
            </w:r>
            <w:r w:rsidR="00210E08" w:rsidRPr="00B11BA6">
              <w:rPr>
                <w:rFonts w:ascii="Times New Roman" w:hAnsi="Times New Roman"/>
                <w:i/>
                <w:lang w:val="fr-FR"/>
              </w:rPr>
              <w:t>préciser)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X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F3DAD3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74CCD" w:rsidRPr="00B11BA6" w14:paraId="3E418F5F" w14:textId="77777777" w:rsidTr="00DA526B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76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2320473" w14:textId="77777777" w:rsidR="00074CCD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TA9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Dur</w:t>
            </w:r>
            <w:r w:rsidR="00674A7E" w:rsidRPr="00B11BA6">
              <w:rPr>
                <w:rFonts w:ascii="Times New Roman" w:hAnsi="Times New Roman"/>
                <w:smallCaps w:val="0"/>
                <w:lang w:val="fr-FR"/>
              </w:rPr>
              <w:t xml:space="preserve">ant le mois dernier, pendant combien de jours avez-vous fumé </w:t>
            </w:r>
            <w:r w:rsidR="00E4318F" w:rsidRPr="00B11BA6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68269A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N</w:t>
            </w:r>
            <w:r w:rsidR="0041566B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om</w:t>
            </w:r>
            <w:r w:rsidR="00E4318F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s</w:t>
            </w:r>
            <w:r w:rsidR="003E31CF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de</w:t>
            </w:r>
            <w:r w:rsidR="00674A7E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s</w:t>
            </w:r>
            <w:r w:rsidR="00A70F31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</w:t>
            </w:r>
            <w:r w:rsidR="00E4318F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produ</w:t>
            </w:r>
            <w:r w:rsidR="00674A7E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i</w:t>
            </w:r>
            <w:r w:rsidR="00E4318F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ts mention</w:t>
            </w:r>
            <w:r w:rsidR="00674A7E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nés</w:t>
            </w:r>
            <w:r w:rsidR="00A70F31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</w:t>
            </w:r>
            <w:r w:rsidR="00674A7E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à</w:t>
            </w:r>
            <w:r w:rsidR="00E4318F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TA8</w:t>
            </w:r>
            <w:r w:rsidR="00E4318F" w:rsidRPr="00B11BA6">
              <w:rPr>
                <w:rFonts w:ascii="Times New Roman" w:hAnsi="Times New Roman"/>
                <w:smallCaps w:val="0"/>
                <w:lang w:val="fr-FR"/>
              </w:rPr>
              <w:t>)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43E1747D" w14:textId="77777777" w:rsidR="00074CCD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3B3EB6ED" w14:textId="77777777" w:rsidR="00074CCD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Si</w:t>
            </w:r>
            <w:r w:rsidR="00B94433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674A7E" w:rsidRPr="00B11BA6">
              <w:rPr>
                <w:rFonts w:ascii="Times New Roman" w:hAnsi="Times New Roman"/>
                <w:i/>
                <w:smallCaps w:val="0"/>
                <w:lang w:val="fr-FR"/>
              </w:rPr>
              <w:t>moins de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10 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jour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s, </w:t>
            </w:r>
            <w:r w:rsidR="00674A7E" w:rsidRPr="00B11BA6">
              <w:rPr>
                <w:rFonts w:ascii="Times New Roman" w:hAnsi="Times New Roman"/>
                <w:i/>
                <w:smallCaps w:val="0"/>
                <w:lang w:val="fr-FR"/>
              </w:rPr>
              <w:t>e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nregistrer</w:t>
            </w:r>
            <w:r w:rsidR="0087683E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le </w:t>
            </w:r>
            <w:r w:rsidR="0041566B" w:rsidRPr="00B11BA6">
              <w:rPr>
                <w:rFonts w:ascii="Times New Roman" w:hAnsi="Times New Roman"/>
                <w:i/>
                <w:smallCaps w:val="0"/>
                <w:lang w:val="fr-FR"/>
              </w:rPr>
              <w:t>nombre</w:t>
            </w:r>
            <w:r w:rsidR="00B94433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de jour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s.</w:t>
            </w:r>
          </w:p>
          <w:p w14:paraId="6FFC81EE" w14:textId="77777777" w:rsidR="00074CCD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Si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10 </w:t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jour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s o</w:t>
            </w:r>
            <w:r w:rsidR="00674A7E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u plus mais moins d’un mois, </w:t>
            </w:r>
            <w:r w:rsidR="00305939"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enregistrer</w:t>
            </w:r>
            <w:r w:rsidR="00B94433" w:rsidRPr="00B11BA6" w:rsidDel="00B94433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68269A" w:rsidRPr="00B11BA6">
              <w:rPr>
                <w:lang w:val="fr-FR"/>
              </w:rPr>
              <w:t>‘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10</w:t>
            </w:r>
            <w:r w:rsidR="0068269A" w:rsidRPr="00B11BA6">
              <w:rPr>
                <w:lang w:val="fr-FR"/>
              </w:rPr>
              <w:t>’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  <w:p w14:paraId="45116D83" w14:textId="77777777" w:rsidR="00074CCD" w:rsidRPr="00B11BA6" w:rsidRDefault="00074CCD" w:rsidP="008729E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3E31CF" w:rsidRPr="00B11BA6">
              <w:rPr>
                <w:rFonts w:ascii="Times New Roman" w:hAnsi="Times New Roman"/>
                <w:i/>
                <w:smallCaps w:val="0"/>
                <w:lang w:val="fr-FR"/>
              </w:rPr>
              <w:t>Si</w:t>
            </w:r>
            <w:r w:rsidR="0068269A" w:rsidRPr="00B11BA6">
              <w:rPr>
                <w:lang w:val="fr-FR"/>
              </w:rPr>
              <w:t>‘</w:t>
            </w:r>
            <w:r w:rsidR="00B94433" w:rsidRPr="00B11BA6">
              <w:rPr>
                <w:lang w:val="fr-FR"/>
              </w:rPr>
              <w:t xml:space="preserve"> </w:t>
            </w:r>
            <w:r w:rsidR="00674A7E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chaque </w:t>
            </w:r>
            <w:r w:rsidR="00B94433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674A7E" w:rsidRPr="00B11BA6">
              <w:rPr>
                <w:rFonts w:ascii="Times New Roman" w:hAnsi="Times New Roman"/>
                <w:i/>
                <w:smallCaps w:val="0"/>
                <w:lang w:val="fr-FR"/>
              </w:rPr>
              <w:t>jour</w:t>
            </w:r>
            <w:r w:rsidR="0068269A" w:rsidRPr="00B11BA6">
              <w:rPr>
                <w:lang w:val="fr-FR"/>
              </w:rPr>
              <w:t>’</w:t>
            </w:r>
            <w:r w:rsidR="00B94433" w:rsidRPr="00B11BA6">
              <w:rPr>
                <w:lang w:val="fr-FR"/>
              </w:rPr>
              <w:t xml:space="preserve"> </w:t>
            </w:r>
            <w:r w:rsidR="008729E1" w:rsidRPr="00B11BA6">
              <w:rPr>
                <w:rFonts w:ascii="Times New Roman" w:hAnsi="Times New Roman"/>
                <w:i/>
                <w:smallCaps w:val="0"/>
                <w:lang w:val="fr-FR"/>
              </w:rPr>
              <w:t>ou</w:t>
            </w:r>
            <w:r w:rsidR="00B94433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8729E1" w:rsidRPr="00B11BA6">
              <w:rPr>
                <w:rFonts w:ascii="Times New Roman" w:hAnsi="Times New Roman"/>
                <w:i/>
                <w:smallCaps w:val="0"/>
                <w:lang w:val="fr-FR"/>
              </w:rPr>
              <w:t>‘presque</w:t>
            </w:r>
            <w:r w:rsidR="00674A7E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chaque jour</w:t>
            </w:r>
            <w:r w:rsidR="0068269A" w:rsidRPr="00B11BA6">
              <w:rPr>
                <w:lang w:val="fr-FR"/>
              </w:rPr>
              <w:t>’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,</w:t>
            </w:r>
            <w:r w:rsidR="00305939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proofErr w:type="gramStart"/>
            <w:r w:rsidR="00305939"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enregistrer</w:t>
            </w:r>
            <w:proofErr w:type="gramEnd"/>
            <w:r w:rsidR="00305939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8729E1" w:rsidRPr="00B11BA6">
              <w:rPr>
                <w:rFonts w:ascii="Times New Roman" w:hAnsi="Times New Roman"/>
                <w:i/>
                <w:smallCaps w:val="0"/>
                <w:lang w:val="fr-FR"/>
              </w:rPr>
              <w:t>‘30’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</w:tc>
        <w:tc>
          <w:tcPr>
            <w:tcW w:w="2128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8A323B7" w14:textId="77777777" w:rsidR="00074CCD" w:rsidRPr="00B11BA6" w:rsidRDefault="00074CC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359DF740" w14:textId="77777777" w:rsidR="00674A7E" w:rsidRPr="00B11BA6" w:rsidRDefault="0041566B" w:rsidP="00674A7E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Nombre</w:t>
            </w:r>
            <w:r w:rsidR="00674A7E" w:rsidRPr="00B11BA6">
              <w:rPr>
                <w:rFonts w:ascii="Times New Roman" w:hAnsi="Times New Roman"/>
                <w:caps/>
                <w:lang w:val="fr-FR"/>
              </w:rPr>
              <w:t xml:space="preserve"> de jours</w:t>
            </w:r>
            <w:r w:rsidR="00674A7E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674A7E" w:rsidRPr="00B11BA6">
              <w:rPr>
                <w:rFonts w:ascii="Times New Roman" w:hAnsi="Times New Roman"/>
                <w:caps/>
                <w:u w:val="single"/>
                <w:lang w:val="fr-FR"/>
              </w:rPr>
              <w:t xml:space="preserve"> 0 </w:t>
            </w:r>
            <w:r w:rsidR="00674A7E" w:rsidRPr="00B11BA6">
              <w:rPr>
                <w:rFonts w:ascii="Times New Roman" w:hAnsi="Times New Roman"/>
                <w:caps/>
                <w:lang w:val="fr-FR"/>
              </w:rPr>
              <w:t xml:space="preserve"> ___</w:t>
            </w:r>
          </w:p>
          <w:p w14:paraId="08232EF1" w14:textId="77777777" w:rsidR="00674A7E" w:rsidRPr="00B11BA6" w:rsidRDefault="00674A7E" w:rsidP="00674A7E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8CC7B1D" w14:textId="77777777" w:rsidR="00305939" w:rsidRPr="00B11BA6" w:rsidRDefault="00674A7E" w:rsidP="00674A7E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10 jours ou plus mais moins d’un </w:t>
            </w:r>
          </w:p>
          <w:p w14:paraId="679BDDC7" w14:textId="77777777" w:rsidR="00674A7E" w:rsidRPr="00B11BA6" w:rsidRDefault="00305939" w:rsidP="00674A7E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</w:t>
            </w:r>
            <w:r w:rsidR="00674A7E" w:rsidRPr="00B11BA6">
              <w:rPr>
                <w:rFonts w:ascii="Times New Roman" w:hAnsi="Times New Roman"/>
                <w:caps/>
                <w:lang w:val="fr-FR"/>
              </w:rPr>
              <w:t>mois</w:t>
            </w:r>
            <w:r w:rsidR="00674A7E" w:rsidRPr="00B11BA6">
              <w:rPr>
                <w:rFonts w:ascii="Times New Roman" w:hAnsi="Times New Roman"/>
                <w:caps/>
                <w:lang w:val="fr-FR"/>
              </w:rPr>
              <w:tab/>
              <w:t>10</w:t>
            </w:r>
          </w:p>
          <w:p w14:paraId="6197F7C1" w14:textId="77777777" w:rsidR="00674A7E" w:rsidRPr="00B11BA6" w:rsidRDefault="00674A7E" w:rsidP="00674A7E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E088680" w14:textId="77777777" w:rsidR="00305939" w:rsidRPr="00B11BA6" w:rsidRDefault="00674A7E" w:rsidP="00674A7E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chaque jour / presque tous les </w:t>
            </w:r>
          </w:p>
          <w:p w14:paraId="481C98BE" w14:textId="77777777" w:rsidR="00074CCD" w:rsidRPr="00B11BA6" w:rsidRDefault="00305939" w:rsidP="00674A7E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</w:t>
            </w:r>
            <w:r w:rsidR="00674A7E" w:rsidRPr="00B11BA6">
              <w:rPr>
                <w:rFonts w:ascii="Times New Roman" w:hAnsi="Times New Roman"/>
                <w:caps/>
                <w:lang w:val="fr-FR"/>
              </w:rPr>
              <w:t>jours</w:t>
            </w:r>
            <w:r w:rsidR="00674A7E" w:rsidRPr="00B11BA6">
              <w:rPr>
                <w:rFonts w:ascii="Times New Roman" w:hAnsi="Times New Roman"/>
                <w:caps/>
                <w:lang w:val="fr-FR"/>
              </w:rPr>
              <w:tab/>
              <w:t>30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1C8C5D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74CCD" w:rsidRPr="00B11BA6" w14:paraId="4621B0E3" w14:textId="77777777" w:rsidTr="00DA526B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76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4260334" w14:textId="133E6322" w:rsidR="00074CCD" w:rsidRPr="00B11BA6" w:rsidRDefault="00074CCD" w:rsidP="00D3580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TA10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674A7E" w:rsidRPr="00B11BA6">
              <w:rPr>
                <w:rFonts w:ascii="Times New Roman" w:hAnsi="Times New Roman"/>
                <w:smallCaps w:val="0"/>
                <w:lang w:val="fr-FR"/>
              </w:rPr>
              <w:t>Avez-vous déjà essayé des produits de tabac qui ne se fument pas comme le tabac à chiquer, à priser</w:t>
            </w:r>
            <w:del w:id="5" w:author="INSEED-MICS6" w:date="2017-06-29T15:51:00Z">
              <w:r w:rsidR="00674A7E" w:rsidRPr="00B11BA6" w:rsidDel="00D3580F">
                <w:rPr>
                  <w:rFonts w:ascii="Times New Roman" w:hAnsi="Times New Roman"/>
                  <w:smallCaps w:val="0"/>
                  <w:lang w:val="fr-FR"/>
                </w:rPr>
                <w:delText xml:space="preserve"> ou dip</w:delText>
              </w:r>
              <w:r w:rsidR="00B51895" w:rsidRPr="00B11BA6" w:rsidDel="00D3580F">
                <w:rPr>
                  <w:rFonts w:ascii="Times New Roman" w:hAnsi="Times New Roman"/>
                  <w:smallCaps w:val="0"/>
                  <w:lang w:val="fr-FR"/>
                </w:rPr>
                <w:delText xml:space="preserve"> </w:delText>
              </w:r>
            </w:del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128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155DDF8" w14:textId="77777777" w:rsidR="00074CCD" w:rsidRPr="00B11BA6" w:rsidRDefault="003E31CF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074CCD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06316B82" w14:textId="77777777" w:rsidR="00074CCD" w:rsidRPr="00B11BA6" w:rsidRDefault="003E31CF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074CCD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F609CF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69E30AC9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TA14</w:t>
            </w:r>
          </w:p>
        </w:tc>
      </w:tr>
      <w:tr w:rsidR="00074CCD" w:rsidRPr="00B11BA6" w14:paraId="710E9523" w14:textId="77777777" w:rsidTr="00DA526B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76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58BD593" w14:textId="77777777" w:rsidR="00074CCD" w:rsidRPr="00B11BA6" w:rsidRDefault="00074CCD" w:rsidP="008E549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TA11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8E549F" w:rsidRPr="00B11BA6">
              <w:rPr>
                <w:rFonts w:ascii="Times New Roman" w:hAnsi="Times New Roman"/>
                <w:smallCaps w:val="0"/>
                <w:lang w:val="fr-FR"/>
              </w:rPr>
              <w:t>Durant le mois dernier avez-vous consommé des produits à base de tabac qui ne se fument pas ?</w:t>
            </w:r>
          </w:p>
        </w:tc>
        <w:tc>
          <w:tcPr>
            <w:tcW w:w="2128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8D2B77" w14:textId="77777777" w:rsidR="00074CCD" w:rsidRPr="00B11BA6" w:rsidRDefault="003E31CF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074CCD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32C93D83" w14:textId="77777777" w:rsidR="00074CCD" w:rsidRPr="00B11BA6" w:rsidRDefault="003E31CF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074CCD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D4996CA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3B2AB92C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Pr="00B11BA6">
              <w:rPr>
                <w:rFonts w:ascii="Times New Roman" w:hAnsi="Times New Roman"/>
                <w:i/>
              </w:rPr>
              <w:t>TA14</w:t>
            </w:r>
          </w:p>
        </w:tc>
      </w:tr>
      <w:tr w:rsidR="00074CCD" w:rsidRPr="00AA50AA" w14:paraId="13ABBE87" w14:textId="77777777" w:rsidTr="00DA526B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76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77C5CD8" w14:textId="77777777" w:rsidR="008E549F" w:rsidRPr="00B11BA6" w:rsidRDefault="00074CCD" w:rsidP="008E549F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TA12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8E549F" w:rsidRPr="00B11BA6">
              <w:rPr>
                <w:rFonts w:ascii="Times New Roman" w:hAnsi="Times New Roman"/>
                <w:smallCaps w:val="0"/>
                <w:lang w:val="fr-FR"/>
              </w:rPr>
              <w:t>Quel type de produits de tabac qui ne se fument pas avez-vous utilisé au cours du dernier mois?</w:t>
            </w:r>
          </w:p>
          <w:p w14:paraId="5902B17E" w14:textId="77777777" w:rsidR="00074CCD" w:rsidRPr="00B11BA6" w:rsidRDefault="00074CCD" w:rsidP="00CE050A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5760259C" w14:textId="77777777" w:rsidR="00074CCD" w:rsidRPr="00B11BA6" w:rsidRDefault="00074CCD" w:rsidP="008729E1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305939"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Enregistrer</w:t>
            </w:r>
            <w:r w:rsidR="00A70F31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B431D8" w:rsidRPr="00B11BA6">
              <w:rPr>
                <w:rFonts w:ascii="Times New Roman" w:hAnsi="Times New Roman"/>
                <w:i/>
                <w:smallCaps w:val="0"/>
                <w:lang w:val="fr-FR"/>
              </w:rPr>
              <w:t>t</w:t>
            </w:r>
            <w:r w:rsidR="008E549F" w:rsidRPr="00B11BA6">
              <w:rPr>
                <w:rFonts w:ascii="Times New Roman" w:hAnsi="Times New Roman"/>
                <w:i/>
                <w:smallCaps w:val="0"/>
                <w:lang w:val="fr-FR"/>
              </w:rPr>
              <w:t>out ce qui est m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ention</w:t>
            </w:r>
            <w:r w:rsidR="008E549F" w:rsidRPr="00B11BA6">
              <w:rPr>
                <w:rFonts w:ascii="Times New Roman" w:hAnsi="Times New Roman"/>
                <w:i/>
                <w:smallCaps w:val="0"/>
                <w:lang w:val="fr-FR"/>
              </w:rPr>
              <w:t>né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</w:tc>
        <w:tc>
          <w:tcPr>
            <w:tcW w:w="2128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E8FAEA9" w14:textId="77777777" w:rsidR="00074CCD" w:rsidRPr="00B11BA6" w:rsidRDefault="008E549F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tabac a priser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A</w:t>
            </w:r>
          </w:p>
          <w:p w14:paraId="092C4CD5" w14:textId="77777777" w:rsidR="00074CCD" w:rsidRPr="00B11BA6" w:rsidRDefault="008E549F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tabac a chiquer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B</w:t>
            </w:r>
          </w:p>
          <w:p w14:paraId="038C4D24" w14:textId="4C548A3D" w:rsidR="00074CCD" w:rsidRPr="00B11BA6" w:rsidDel="00B72831" w:rsidRDefault="00074CC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del w:id="6" w:author="INSEED-MICS6" w:date="2017-06-29T15:45:00Z"/>
                <w:rFonts w:ascii="Times New Roman" w:hAnsi="Times New Roman"/>
                <w:caps/>
                <w:lang w:val="fr-FR"/>
              </w:rPr>
            </w:pPr>
            <w:del w:id="7" w:author="INSEED-MICS6" w:date="2017-06-29T15:45:00Z">
              <w:r w:rsidRPr="00B11BA6" w:rsidDel="00B72831">
                <w:rPr>
                  <w:rFonts w:ascii="Times New Roman" w:hAnsi="Times New Roman"/>
                  <w:caps/>
                  <w:lang w:val="fr-FR"/>
                </w:rPr>
                <w:delText>Dip</w:delText>
              </w:r>
              <w:r w:rsidRPr="00B11BA6" w:rsidDel="00B72831">
                <w:rPr>
                  <w:rFonts w:ascii="Times New Roman" w:hAnsi="Times New Roman"/>
                  <w:caps/>
                  <w:lang w:val="fr-FR"/>
                </w:rPr>
                <w:tab/>
                <w:delText>C</w:delText>
              </w:r>
            </w:del>
          </w:p>
          <w:p w14:paraId="387815AD" w14:textId="62482E15" w:rsidR="00074CCD" w:rsidRPr="00B11BA6" w:rsidDel="00B72831" w:rsidRDefault="00074CC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del w:id="8" w:author="INSEED-MICS6" w:date="2017-06-29T15:45:00Z"/>
                <w:rFonts w:ascii="Times New Roman" w:hAnsi="Times New Roman"/>
                <w:caps/>
                <w:lang w:val="fr-FR"/>
              </w:rPr>
            </w:pPr>
          </w:p>
          <w:p w14:paraId="71E45F24" w14:textId="77777777" w:rsidR="00074CCD" w:rsidRPr="00B11BA6" w:rsidRDefault="00626DBD" w:rsidP="00EF490C">
            <w:pPr>
              <w:pStyle w:val="Responsecategs"/>
              <w:tabs>
                <w:tab w:val="clear" w:pos="3942"/>
                <w:tab w:val="right" w:leader="underscore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Autre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 xml:space="preserve"> (</w:t>
            </w:r>
            <w:r w:rsidR="00210E08" w:rsidRPr="00B11BA6">
              <w:rPr>
                <w:rFonts w:ascii="Times New Roman" w:hAnsi="Times New Roman"/>
                <w:i/>
                <w:lang w:val="fr-FR"/>
              </w:rPr>
              <w:t>préciser)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X</w:t>
            </w:r>
          </w:p>
        </w:tc>
        <w:tc>
          <w:tcPr>
            <w:tcW w:w="595" w:type="pct"/>
            <w:tcBorders>
              <w:top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122EB5A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74CCD" w:rsidRPr="00B11BA6" w14:paraId="47463EFA" w14:textId="77777777" w:rsidTr="00DA526B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7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EB90AEC" w14:textId="77777777" w:rsidR="00074CCD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lastRenderedPageBreak/>
              <w:t>TA13</w:t>
            </w:r>
            <w:r w:rsidR="008E549F" w:rsidRPr="00B11BA6">
              <w:rPr>
                <w:rFonts w:ascii="Times New Roman" w:hAnsi="Times New Roman"/>
                <w:smallCaps w:val="0"/>
                <w:lang w:val="fr-FR"/>
              </w:rPr>
              <w:t>. Durant le mois dernier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, </w:t>
            </w:r>
            <w:r w:rsidR="008E549F" w:rsidRPr="00B11BA6">
              <w:rPr>
                <w:rFonts w:ascii="Times New Roman" w:hAnsi="Times New Roman"/>
                <w:smallCaps w:val="0"/>
                <w:lang w:val="fr-FR"/>
              </w:rPr>
              <w:t xml:space="preserve">combien de jours avez-vous consommé </w:t>
            </w:r>
            <w:r w:rsidR="00E4318F" w:rsidRPr="00B11BA6">
              <w:rPr>
                <w:rFonts w:ascii="Times New Roman" w:hAnsi="Times New Roman"/>
                <w:smallCaps w:val="0"/>
                <w:lang w:val="fr-FR"/>
              </w:rPr>
              <w:t>(</w:t>
            </w:r>
            <w:r w:rsidR="00A741BB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n</w:t>
            </w:r>
            <w:r w:rsidR="0041566B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om</w:t>
            </w:r>
            <w:r w:rsidR="00E4318F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s</w:t>
            </w:r>
            <w:r w:rsidR="003E31CF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de</w:t>
            </w:r>
            <w:r w:rsidR="008E549F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s</w:t>
            </w:r>
            <w:r w:rsidR="006A71E8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</w:t>
            </w:r>
            <w:r w:rsidR="00E4318F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produ</w:t>
            </w:r>
            <w:r w:rsidR="008E549F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i</w:t>
            </w:r>
            <w:r w:rsidR="00E4318F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ts mention</w:t>
            </w:r>
            <w:r w:rsidR="008E549F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>nés à</w:t>
            </w:r>
            <w:r w:rsidR="00E4318F" w:rsidRPr="00B11BA6">
              <w:rPr>
                <w:rFonts w:ascii="Times New Roman" w:hAnsi="Times New Roman"/>
                <w:b/>
                <w:i/>
                <w:smallCaps w:val="0"/>
                <w:lang w:val="fr-FR"/>
              </w:rPr>
              <w:t xml:space="preserve"> TA12</w:t>
            </w:r>
            <w:r w:rsidR="00E4318F" w:rsidRPr="00B11BA6">
              <w:rPr>
                <w:rFonts w:ascii="Times New Roman" w:hAnsi="Times New Roman"/>
                <w:smallCaps w:val="0"/>
                <w:lang w:val="fr-FR"/>
              </w:rPr>
              <w:t>)</w:t>
            </w:r>
            <w:r w:rsidR="0022355B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5BE4DD52" w14:textId="77777777" w:rsidR="00074CCD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760B679B" w14:textId="77777777" w:rsidR="008E549F" w:rsidRPr="00B11BA6" w:rsidRDefault="00074CCD" w:rsidP="008E549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8E549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Si moins de 10 jours, enregistrer le </w:t>
            </w:r>
            <w:r w:rsidR="0041566B" w:rsidRPr="00B11BA6">
              <w:rPr>
                <w:rFonts w:ascii="Times New Roman" w:hAnsi="Times New Roman"/>
                <w:i/>
                <w:smallCaps w:val="0"/>
                <w:lang w:val="fr-FR"/>
              </w:rPr>
              <w:t>nombre</w:t>
            </w:r>
            <w:r w:rsidR="006A71E8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8E549F" w:rsidRPr="00B11BA6">
              <w:rPr>
                <w:rFonts w:ascii="Times New Roman" w:hAnsi="Times New Roman"/>
                <w:i/>
                <w:smallCaps w:val="0"/>
                <w:lang w:val="fr-FR"/>
              </w:rPr>
              <w:t>de jours.</w:t>
            </w:r>
          </w:p>
          <w:p w14:paraId="2E9296D4" w14:textId="77777777" w:rsidR="008E549F" w:rsidRPr="00B11BA6" w:rsidRDefault="008E549F" w:rsidP="008E549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  <w:t>Si 10 jours ou plus mais moins d’un mois,</w:t>
            </w:r>
            <w:r w:rsidR="002C7B10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enregistrer </w:t>
            </w:r>
            <w:r w:rsidR="0068269A" w:rsidRPr="00B11BA6">
              <w:rPr>
                <w:lang w:val="fr-FR"/>
              </w:rPr>
              <w:t>‘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10</w:t>
            </w:r>
            <w:r w:rsidR="0068269A" w:rsidRPr="00B11BA6">
              <w:rPr>
                <w:lang w:val="fr-FR"/>
              </w:rPr>
              <w:t>’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  <w:p w14:paraId="48B0FDAF" w14:textId="77777777" w:rsidR="00074CCD" w:rsidRPr="00B11BA6" w:rsidRDefault="008E549F" w:rsidP="00EA658B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  <w:t xml:space="preserve">Si </w:t>
            </w:r>
            <w:r w:rsidR="0068269A" w:rsidRPr="00B11BA6">
              <w:rPr>
                <w:lang w:val="fr-FR"/>
              </w:rPr>
              <w:t>‘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chaque jour” ou </w:t>
            </w:r>
            <w:r w:rsidR="0068269A" w:rsidRPr="00B11BA6">
              <w:rPr>
                <w:lang w:val="fr-FR"/>
              </w:rPr>
              <w:t>‘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presque chaque jour</w:t>
            </w:r>
            <w:r w:rsidR="0068269A" w:rsidRPr="00B11BA6">
              <w:rPr>
                <w:lang w:val="fr-FR"/>
              </w:rPr>
              <w:t>’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, </w:t>
            </w:r>
            <w:proofErr w:type="gramStart"/>
            <w:r w:rsidR="002C7B10"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enregistrer</w:t>
            </w:r>
            <w:proofErr w:type="gramEnd"/>
            <w:r w:rsidR="002C7B10" w:rsidRPr="00B11BA6">
              <w:rPr>
                <w:lang w:val="fr-FR"/>
              </w:rPr>
              <w:t xml:space="preserve"> </w:t>
            </w:r>
            <w:r w:rsidR="0068269A" w:rsidRPr="00B11BA6">
              <w:rPr>
                <w:lang w:val="fr-FR"/>
              </w:rPr>
              <w:t>‘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30</w:t>
            </w:r>
            <w:r w:rsidR="0068269A" w:rsidRPr="00B11BA6">
              <w:rPr>
                <w:lang w:val="fr-FR"/>
              </w:rPr>
              <w:t>’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</w:tc>
        <w:tc>
          <w:tcPr>
            <w:tcW w:w="212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010508" w14:textId="77777777" w:rsidR="008E549F" w:rsidRPr="00B11BA6" w:rsidRDefault="008E549F" w:rsidP="008E549F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72AD14F" w14:textId="77777777" w:rsidR="008E549F" w:rsidRPr="00B11BA6" w:rsidRDefault="0041566B" w:rsidP="008E549F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Nombre</w:t>
            </w:r>
            <w:r w:rsidR="008E549F" w:rsidRPr="00B11BA6">
              <w:rPr>
                <w:rFonts w:ascii="Times New Roman" w:hAnsi="Times New Roman"/>
                <w:caps/>
                <w:lang w:val="fr-FR"/>
              </w:rPr>
              <w:t xml:space="preserve"> de jours</w:t>
            </w:r>
            <w:r w:rsidR="008E549F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8E549F" w:rsidRPr="00B11BA6">
              <w:rPr>
                <w:rFonts w:ascii="Times New Roman" w:hAnsi="Times New Roman"/>
                <w:caps/>
                <w:u w:val="single"/>
                <w:lang w:val="fr-FR"/>
              </w:rPr>
              <w:t xml:space="preserve"> 0 </w:t>
            </w:r>
            <w:r w:rsidR="008E549F" w:rsidRPr="00B11BA6">
              <w:rPr>
                <w:rFonts w:ascii="Times New Roman" w:hAnsi="Times New Roman"/>
                <w:caps/>
                <w:lang w:val="fr-FR"/>
              </w:rPr>
              <w:t xml:space="preserve"> ___</w:t>
            </w:r>
          </w:p>
          <w:p w14:paraId="50AC8F87" w14:textId="77777777" w:rsidR="008E549F" w:rsidRPr="00B11BA6" w:rsidRDefault="008E549F" w:rsidP="008E549F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70B00FE" w14:textId="77777777" w:rsidR="002C7B10" w:rsidRPr="00B11BA6" w:rsidRDefault="008E549F" w:rsidP="008E549F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10 jours ou plus mais moins d’un</w:t>
            </w:r>
          </w:p>
          <w:p w14:paraId="4C31C6AC" w14:textId="77777777" w:rsidR="008E549F" w:rsidRPr="00B11BA6" w:rsidRDefault="002C7B10" w:rsidP="008E549F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8E549F" w:rsidRPr="00B11BA6">
              <w:rPr>
                <w:rFonts w:ascii="Times New Roman" w:hAnsi="Times New Roman"/>
                <w:caps/>
                <w:lang w:val="fr-FR"/>
              </w:rPr>
              <w:t xml:space="preserve"> mois</w:t>
            </w:r>
            <w:r w:rsidR="008E549F" w:rsidRPr="00B11BA6">
              <w:rPr>
                <w:rFonts w:ascii="Times New Roman" w:hAnsi="Times New Roman"/>
                <w:caps/>
                <w:lang w:val="fr-FR"/>
              </w:rPr>
              <w:tab/>
              <w:t>10</w:t>
            </w:r>
          </w:p>
          <w:p w14:paraId="2C9F8961" w14:textId="77777777" w:rsidR="008E549F" w:rsidRPr="00B11BA6" w:rsidRDefault="008E549F" w:rsidP="008E549F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F66205B" w14:textId="77777777" w:rsidR="002C7B10" w:rsidRPr="00B11BA6" w:rsidRDefault="008E549F" w:rsidP="008E549F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chaque jour / presque tous les </w:t>
            </w:r>
          </w:p>
          <w:p w14:paraId="0BF44643" w14:textId="77777777" w:rsidR="00074CCD" w:rsidRPr="00B11BA6" w:rsidRDefault="002C7B10" w:rsidP="008E549F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</w:t>
            </w:r>
            <w:r w:rsidR="008E549F" w:rsidRPr="00B11BA6">
              <w:rPr>
                <w:rFonts w:ascii="Times New Roman" w:hAnsi="Times New Roman"/>
                <w:caps/>
                <w:lang w:val="fr-FR"/>
              </w:rPr>
              <w:t>jours</w:t>
            </w:r>
            <w:r w:rsidR="008E549F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6A71E8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8E549F" w:rsidRPr="00B11BA6">
              <w:rPr>
                <w:rFonts w:ascii="Times New Roman" w:hAnsi="Times New Roman"/>
                <w:caps/>
                <w:lang w:val="fr-FR"/>
              </w:rPr>
              <w:t>30</w:t>
            </w:r>
          </w:p>
        </w:tc>
        <w:tc>
          <w:tcPr>
            <w:tcW w:w="59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5382DEA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074CCD" w:rsidRPr="00B11BA6" w14:paraId="3EAA8ED4" w14:textId="77777777" w:rsidTr="00DA526B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7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EAD5E8" w14:textId="77777777" w:rsidR="00074CCD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TA14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3E31CF" w:rsidRPr="00B11BA6">
              <w:rPr>
                <w:rFonts w:ascii="Times New Roman" w:hAnsi="Times New Roman"/>
                <w:smallCaps w:val="0"/>
                <w:lang w:val="fr-FR"/>
              </w:rPr>
              <w:t>Maintenant</w:t>
            </w:r>
            <w:r w:rsidR="008E549F" w:rsidRPr="00B11BA6">
              <w:rPr>
                <w:rFonts w:ascii="Times New Roman" w:hAnsi="Times New Roman"/>
                <w:smallCaps w:val="0"/>
                <w:lang w:val="fr-FR"/>
              </w:rPr>
              <w:t>, je voudrais vous poser des questions sur la consommation d’alcool.</w:t>
            </w:r>
          </w:p>
          <w:p w14:paraId="081D245D" w14:textId="77777777" w:rsidR="00074CCD" w:rsidRPr="00B11BA6" w:rsidRDefault="00074CCD" w:rsidP="00CE050A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6108B9A8" w14:textId="77777777" w:rsidR="00074CCD" w:rsidRPr="00B11BA6" w:rsidRDefault="00074CCD" w:rsidP="008E549F">
            <w:pPr>
              <w:pStyle w:val="1Intvwqst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8E549F" w:rsidRPr="00B11BA6">
              <w:rPr>
                <w:rFonts w:ascii="Times New Roman" w:hAnsi="Times New Roman"/>
                <w:smallCaps w:val="0"/>
                <w:lang w:val="fr-FR"/>
              </w:rPr>
              <w:t xml:space="preserve">Avez-vous déjà bu de l’alcool ? </w:t>
            </w:r>
          </w:p>
        </w:tc>
        <w:tc>
          <w:tcPr>
            <w:tcW w:w="212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6C752E0" w14:textId="77777777" w:rsidR="00074CCD" w:rsidRPr="00B11BA6" w:rsidRDefault="00074CC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7C323FB" w14:textId="77777777" w:rsidR="00074CCD" w:rsidRPr="00B11BA6" w:rsidRDefault="003E31CF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Oui</w:t>
            </w:r>
            <w:r w:rsidR="00074CCD" w:rsidRPr="00B11BA6">
              <w:rPr>
                <w:rFonts w:ascii="Times New Roman" w:hAnsi="Times New Roman"/>
                <w:caps/>
              </w:rPr>
              <w:tab/>
              <w:t>1</w:t>
            </w:r>
          </w:p>
          <w:p w14:paraId="24482E66" w14:textId="77777777" w:rsidR="00074CCD" w:rsidRPr="00B11BA6" w:rsidRDefault="003E31CF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Non</w:t>
            </w:r>
            <w:r w:rsidR="00074CCD" w:rsidRPr="00B11BA6">
              <w:rPr>
                <w:rFonts w:ascii="Times New Roman" w:hAnsi="Times New Roman"/>
                <w:caps/>
              </w:rPr>
              <w:tab/>
              <w:t>2</w:t>
            </w:r>
          </w:p>
        </w:tc>
        <w:tc>
          <w:tcPr>
            <w:tcW w:w="59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028CD36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38552F0A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  <w:p w14:paraId="36FA62BC" w14:textId="77777777" w:rsidR="00074CCD" w:rsidRPr="00B11BA6" w:rsidRDefault="00074CCD" w:rsidP="00B431D8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smallCaps w:val="0"/>
              </w:rPr>
              <w:t>2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B431D8" w:rsidRPr="00B11BA6">
              <w:rPr>
                <w:rFonts w:ascii="Times New Roman" w:hAnsi="Times New Roman"/>
                <w:i/>
                <w:smallCaps w:val="0"/>
              </w:rPr>
              <w:t>Fin</w:t>
            </w:r>
          </w:p>
        </w:tc>
      </w:tr>
      <w:tr w:rsidR="00074CCD" w:rsidRPr="00B11BA6" w14:paraId="2F594BAA" w14:textId="77777777" w:rsidTr="00DA526B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7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0362E43" w14:textId="77777777" w:rsidR="008E549F" w:rsidRPr="00B11BA6" w:rsidRDefault="00074CCD" w:rsidP="008E549F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TA15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8E549F" w:rsidRPr="00B11BA6">
              <w:rPr>
                <w:rFonts w:ascii="Times New Roman" w:hAnsi="Times New Roman"/>
                <w:smallCaps w:val="0"/>
                <w:lang w:val="fr-FR"/>
              </w:rPr>
              <w:t>Nous comptons comme une dose d’alcool, une canette ou une bouteille de bière</w:t>
            </w:r>
            <w:r w:rsidR="002C7B10" w:rsidRPr="00B11BA6">
              <w:rPr>
                <w:rFonts w:ascii="Times New Roman" w:hAnsi="Times New Roman"/>
                <w:smallCaps w:val="0"/>
                <w:lang w:val="fr-FR"/>
              </w:rPr>
              <w:t>,</w:t>
            </w:r>
            <w:r w:rsidR="0093124D" w:rsidRPr="00B11BA6">
              <w:rPr>
                <w:rFonts w:ascii="Times New Roman" w:hAnsi="Times New Roman"/>
                <w:smallCaps w:val="0"/>
                <w:lang w:val="fr-FR"/>
              </w:rPr>
              <w:t xml:space="preserve"> une calebasse de </w:t>
            </w:r>
            <w:proofErr w:type="spellStart"/>
            <w:r w:rsidR="00ED309E" w:rsidRPr="00B11BA6">
              <w:rPr>
                <w:rFonts w:ascii="Times New Roman" w:hAnsi="Times New Roman"/>
                <w:smallCaps w:val="0"/>
                <w:lang w:val="fr-FR"/>
              </w:rPr>
              <w:t>tchouk</w:t>
            </w:r>
            <w:proofErr w:type="spellEnd"/>
            <w:r w:rsidR="00ED309E" w:rsidRPr="00B11BA6">
              <w:rPr>
                <w:rFonts w:ascii="Times New Roman" w:hAnsi="Times New Roman"/>
                <w:smallCaps w:val="0"/>
                <w:lang w:val="fr-FR"/>
              </w:rPr>
              <w:t xml:space="preserve">, de </w:t>
            </w:r>
            <w:proofErr w:type="spellStart"/>
            <w:r w:rsidR="006A71E8" w:rsidRPr="00B11BA6">
              <w:rPr>
                <w:rFonts w:ascii="Times New Roman" w:hAnsi="Times New Roman"/>
                <w:smallCaps w:val="0"/>
                <w:lang w:val="fr-FR"/>
              </w:rPr>
              <w:t>tchakpa</w:t>
            </w:r>
            <w:proofErr w:type="spellEnd"/>
            <w:r w:rsidR="00ED309E" w:rsidRPr="00B11BA6">
              <w:rPr>
                <w:rFonts w:ascii="Times New Roman" w:hAnsi="Times New Roman"/>
                <w:smallCaps w:val="0"/>
                <w:lang w:val="fr-FR"/>
              </w:rPr>
              <w:t xml:space="preserve"> ou de vin de palme,</w:t>
            </w:r>
            <w:r w:rsidR="008E549F" w:rsidRPr="00B11BA6">
              <w:rPr>
                <w:rFonts w:ascii="Times New Roman" w:hAnsi="Times New Roman"/>
                <w:smallCaps w:val="0"/>
                <w:lang w:val="fr-FR"/>
              </w:rPr>
              <w:t xml:space="preserve"> un verre de vin, u</w:t>
            </w:r>
            <w:r w:rsidR="00BE7EBE" w:rsidRPr="00B11BA6">
              <w:rPr>
                <w:rFonts w:ascii="Times New Roman" w:hAnsi="Times New Roman"/>
                <w:smallCaps w:val="0"/>
                <w:lang w:val="fr-FR"/>
              </w:rPr>
              <w:t>ne dose de cognac, vodka, whisk</w:t>
            </w:r>
            <w:r w:rsidR="008E549F" w:rsidRPr="00B11BA6">
              <w:rPr>
                <w:rFonts w:ascii="Times New Roman" w:hAnsi="Times New Roman"/>
                <w:smallCaps w:val="0"/>
                <w:lang w:val="fr-FR"/>
              </w:rPr>
              <w:t>y</w:t>
            </w:r>
            <w:r w:rsidR="00ED309E" w:rsidRPr="00B11BA6">
              <w:rPr>
                <w:rFonts w:ascii="Times New Roman" w:hAnsi="Times New Roman"/>
                <w:smallCaps w:val="0"/>
                <w:lang w:val="fr-FR"/>
              </w:rPr>
              <w:t>,</w:t>
            </w:r>
            <w:r w:rsidR="006A71E8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8E549F" w:rsidRPr="00B11BA6">
              <w:rPr>
                <w:rFonts w:ascii="Times New Roman" w:hAnsi="Times New Roman"/>
                <w:smallCaps w:val="0"/>
                <w:lang w:val="fr-FR"/>
              </w:rPr>
              <w:t>rhum</w:t>
            </w:r>
            <w:r w:rsidR="006A71E8" w:rsidRPr="00B11BA6">
              <w:rPr>
                <w:rFonts w:ascii="Times New Roman" w:hAnsi="Times New Roman"/>
                <w:smallCaps w:val="0"/>
                <w:lang w:val="fr-FR"/>
              </w:rPr>
              <w:t xml:space="preserve"> ou </w:t>
            </w:r>
            <w:proofErr w:type="spellStart"/>
            <w:r w:rsidR="006A71E8" w:rsidRPr="00B11BA6">
              <w:rPr>
                <w:rFonts w:ascii="Times New Roman" w:hAnsi="Times New Roman"/>
                <w:smallCaps w:val="0"/>
                <w:lang w:val="fr-FR"/>
              </w:rPr>
              <w:t>sodabi</w:t>
            </w:r>
            <w:proofErr w:type="spellEnd"/>
            <w:r w:rsidR="008E549F" w:rsidRPr="00B11BA6">
              <w:rPr>
                <w:rFonts w:ascii="Times New Roman" w:hAnsi="Times New Roman"/>
                <w:smallCaps w:val="0"/>
                <w:lang w:val="fr-FR"/>
              </w:rPr>
              <w:t>.</w:t>
            </w:r>
          </w:p>
          <w:p w14:paraId="2999929D" w14:textId="77777777" w:rsidR="008E549F" w:rsidRPr="00B11BA6" w:rsidRDefault="008E549F" w:rsidP="008E549F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</w:p>
          <w:p w14:paraId="039A5573" w14:textId="77777777" w:rsidR="00074CCD" w:rsidRPr="00B11BA6" w:rsidRDefault="008E549F" w:rsidP="00F55D6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  <w:t>Quel âge aviez-vous quand vous avez bu pour la première fois de l’alcool</w:t>
            </w:r>
            <w:r w:rsidR="00F55D6A" w:rsidRPr="00B11BA6">
              <w:rPr>
                <w:rFonts w:ascii="Times New Roman" w:hAnsi="Times New Roman"/>
                <w:smallCaps w:val="0"/>
                <w:lang w:val="fr-FR"/>
              </w:rPr>
              <w:t xml:space="preserve">,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autre que quelques gorgées</w:t>
            </w:r>
            <w:r w:rsidR="00ED309E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</w:tc>
        <w:tc>
          <w:tcPr>
            <w:tcW w:w="212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2CCCA09" w14:textId="77777777" w:rsidR="00074CCD" w:rsidRPr="00B11BA6" w:rsidRDefault="00074CC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56F8A06" w14:textId="77777777" w:rsidR="00074CCD" w:rsidRPr="00B11BA6" w:rsidRDefault="00074CC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</w:t>
            </w:r>
            <w:r w:rsidR="008E549F" w:rsidRPr="00B11BA6">
              <w:rPr>
                <w:rFonts w:ascii="Times New Roman" w:hAnsi="Times New Roman"/>
                <w:caps/>
                <w:lang w:val="fr-FR"/>
              </w:rPr>
              <w:t xml:space="preserve">’a jamais bu une </w:t>
            </w:r>
            <w:r w:rsidR="001D1799" w:rsidRPr="00B11BA6">
              <w:rPr>
                <w:rFonts w:ascii="Times New Roman" w:hAnsi="Times New Roman"/>
                <w:caps/>
                <w:lang w:val="fr-FR"/>
              </w:rPr>
              <w:t>DOSE</w:t>
            </w:r>
            <w:r w:rsidR="008E549F" w:rsidRPr="00B11BA6">
              <w:rPr>
                <w:rFonts w:ascii="Times New Roman" w:hAnsi="Times New Roman"/>
                <w:caps/>
                <w:lang w:val="fr-FR"/>
              </w:rPr>
              <w:t xml:space="preserve"> d’alcool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00</w:t>
            </w:r>
          </w:p>
          <w:p w14:paraId="730EB7FB" w14:textId="77777777" w:rsidR="00074CCD" w:rsidRPr="00B11BA6" w:rsidRDefault="00074CCD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6B5140B" w14:textId="77777777" w:rsidR="00074CCD" w:rsidRPr="00B11BA6" w:rsidRDefault="008E549F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A</w:t>
            </w:r>
            <w:r w:rsidR="003E31CF" w:rsidRPr="00B11BA6">
              <w:rPr>
                <w:rFonts w:ascii="Times New Roman" w:hAnsi="Times New Roman"/>
                <w:caps/>
              </w:rPr>
              <w:t>ge</w:t>
            </w:r>
            <w:r w:rsidR="00074CCD" w:rsidRPr="00B11BA6">
              <w:rPr>
                <w:rFonts w:ascii="Times New Roman" w:hAnsi="Times New Roman"/>
                <w:caps/>
              </w:rPr>
              <w:tab/>
              <w:t>___ ___</w:t>
            </w:r>
          </w:p>
        </w:tc>
        <w:tc>
          <w:tcPr>
            <w:tcW w:w="59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BCEA737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  <w:p w14:paraId="01F1ABD2" w14:textId="77777777" w:rsidR="00074CCD" w:rsidRPr="00B11BA6" w:rsidRDefault="00074CCD" w:rsidP="00E4318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</w:rPr>
              <w:t>00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B431D8" w:rsidRPr="00B11BA6">
              <w:rPr>
                <w:rFonts w:ascii="Times New Roman" w:hAnsi="Times New Roman"/>
                <w:i/>
                <w:smallCaps w:val="0"/>
              </w:rPr>
              <w:t xml:space="preserve"> Fin</w:t>
            </w:r>
          </w:p>
        </w:tc>
      </w:tr>
      <w:tr w:rsidR="00074CCD" w:rsidRPr="00B11BA6" w14:paraId="28CD84D3" w14:textId="77777777" w:rsidTr="00DA526B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jc w:val="center"/>
        </w:trPr>
        <w:tc>
          <w:tcPr>
            <w:tcW w:w="227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FB89154" w14:textId="77777777" w:rsidR="008E549F" w:rsidRPr="00B11BA6" w:rsidRDefault="00074CCD" w:rsidP="008E549F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TA16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8E549F" w:rsidRPr="00B11BA6">
              <w:rPr>
                <w:rFonts w:ascii="Times New Roman" w:hAnsi="Times New Roman"/>
                <w:smallCaps w:val="0"/>
                <w:lang w:val="fr-FR"/>
              </w:rPr>
              <w:t>Au cours du dernier mois, combien de jours avez-vous bu au moins une dose d’alcool</w:t>
            </w:r>
            <w:r w:rsidR="00ED309E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8E549F" w:rsidRPr="00B11BA6">
              <w:rPr>
                <w:rFonts w:ascii="Times New Roman" w:hAnsi="Times New Roman"/>
                <w:smallCaps w:val="0"/>
                <w:lang w:val="fr-FR"/>
              </w:rPr>
              <w:t>?</w:t>
            </w:r>
          </w:p>
          <w:p w14:paraId="36AC0275" w14:textId="77777777" w:rsidR="00074CCD" w:rsidRPr="00B11BA6" w:rsidRDefault="00074CCD" w:rsidP="00CE050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7FE70C28" w14:textId="77777777" w:rsidR="008E549F" w:rsidRPr="00B11BA6" w:rsidRDefault="00074CCD" w:rsidP="008E549F">
            <w:pPr>
              <w:pStyle w:val="1Intvwqst"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  <w:r w:rsidR="008E549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Si la répondante n’a pas bu, </w:t>
            </w:r>
            <w:r w:rsidR="00F55D6A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enregistrer </w:t>
            </w:r>
            <w:r w:rsidR="008E549F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68269A" w:rsidRPr="00B11BA6">
              <w:rPr>
                <w:lang w:val="fr-FR"/>
              </w:rPr>
              <w:t>‘</w:t>
            </w:r>
            <w:r w:rsidR="008E549F" w:rsidRPr="00B11BA6">
              <w:rPr>
                <w:rFonts w:ascii="Times New Roman" w:hAnsi="Times New Roman"/>
                <w:i/>
                <w:smallCaps w:val="0"/>
                <w:lang w:val="fr-FR"/>
              </w:rPr>
              <w:t>00</w:t>
            </w:r>
            <w:r w:rsidR="0068269A" w:rsidRPr="00B11BA6">
              <w:rPr>
                <w:lang w:val="fr-FR"/>
              </w:rPr>
              <w:t>’</w:t>
            </w:r>
            <w:r w:rsidR="008E549F"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  <w:p w14:paraId="5DCA4993" w14:textId="77777777" w:rsidR="008E549F" w:rsidRPr="00B11BA6" w:rsidRDefault="008E549F" w:rsidP="008E549F">
            <w:pPr>
              <w:pStyle w:val="1Intvwqst"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  <w:t xml:space="preserve">Si c’est moins de 10 jours, noter le </w:t>
            </w:r>
            <w:r w:rsidR="0041566B" w:rsidRPr="00B11BA6">
              <w:rPr>
                <w:rFonts w:ascii="Times New Roman" w:hAnsi="Times New Roman"/>
                <w:i/>
                <w:smallCaps w:val="0"/>
                <w:lang w:val="fr-FR"/>
              </w:rPr>
              <w:t>nombre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de jours.</w:t>
            </w:r>
          </w:p>
          <w:p w14:paraId="34756DBC" w14:textId="77777777" w:rsidR="008E549F" w:rsidRPr="00B11BA6" w:rsidRDefault="008E549F" w:rsidP="008E549F">
            <w:pPr>
              <w:pStyle w:val="1Intvwqst"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  <w:t xml:space="preserve">Si c’est 10 jours ou plus, mais moins d’un mois, </w:t>
            </w:r>
            <w:r w:rsidR="00F55D6A"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enregistrer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68269A" w:rsidRPr="00B11BA6">
              <w:rPr>
                <w:lang w:val="fr-FR"/>
              </w:rPr>
              <w:t>‘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10</w:t>
            </w:r>
            <w:r w:rsidR="0068269A" w:rsidRPr="00B11BA6">
              <w:rPr>
                <w:lang w:val="fr-FR"/>
              </w:rPr>
              <w:t>’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  <w:p w14:paraId="17FF9D44" w14:textId="77777777" w:rsidR="00074CCD" w:rsidRPr="00B11BA6" w:rsidRDefault="008E549F" w:rsidP="00F55D6A">
            <w:pPr>
              <w:pStyle w:val="1Intvwqst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  <w:t xml:space="preserve">Si c’est </w:t>
            </w:r>
            <w:r w:rsidR="0068269A" w:rsidRPr="00B11BA6">
              <w:rPr>
                <w:lang w:val="fr-FR"/>
              </w:rPr>
              <w:t>‘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chaque jour</w:t>
            </w:r>
            <w:r w:rsidR="0068269A" w:rsidRPr="00B11BA6">
              <w:rPr>
                <w:lang w:val="fr-FR"/>
              </w:rPr>
              <w:t>’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ou </w:t>
            </w:r>
            <w:r w:rsidR="0068269A" w:rsidRPr="00B11BA6">
              <w:rPr>
                <w:lang w:val="fr-FR"/>
              </w:rPr>
              <w:t>‘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presque chaque jour</w:t>
            </w:r>
            <w:r w:rsidR="0068269A" w:rsidRPr="00B11BA6">
              <w:rPr>
                <w:lang w:val="fr-FR"/>
              </w:rPr>
              <w:t>’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, </w:t>
            </w:r>
            <w:r w:rsidR="00F55D6A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enregistrer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68269A" w:rsidRPr="00B11BA6">
              <w:rPr>
                <w:lang w:val="fr-FR"/>
              </w:rPr>
              <w:t>‘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30</w:t>
            </w:r>
            <w:r w:rsidR="0068269A" w:rsidRPr="00B11BA6">
              <w:rPr>
                <w:lang w:val="fr-FR"/>
              </w:rPr>
              <w:t>’</w:t>
            </w:r>
            <w:r w:rsidR="00780760" w:rsidRPr="00B11BA6">
              <w:rPr>
                <w:lang w:val="fr-FR"/>
              </w:rPr>
              <w:t>.</w:t>
            </w:r>
          </w:p>
        </w:tc>
        <w:tc>
          <w:tcPr>
            <w:tcW w:w="212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440F69F" w14:textId="77777777" w:rsidR="00074CCD" w:rsidRPr="00B11BA6" w:rsidRDefault="00BF5646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n’</w:t>
            </w:r>
            <w:r w:rsidR="008E549F" w:rsidRPr="00B11BA6">
              <w:rPr>
                <w:rFonts w:ascii="Times New Roman" w:hAnsi="Times New Roman"/>
                <w:caps/>
                <w:lang w:val="fr-FR"/>
              </w:rPr>
              <w:t>a</w:t>
            </w:r>
            <w:r w:rsidR="00A05626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="008E549F" w:rsidRPr="00B11BA6">
              <w:rPr>
                <w:rFonts w:ascii="Times New Roman" w:hAnsi="Times New Roman"/>
                <w:caps/>
                <w:lang w:val="fr-FR"/>
              </w:rPr>
              <w:t>pas bu d’alcool dans le dern</w:t>
            </w:r>
            <w:r w:rsidR="00B431D8" w:rsidRPr="00B11BA6">
              <w:rPr>
                <w:rFonts w:ascii="Times New Roman" w:hAnsi="Times New Roman"/>
                <w:caps/>
                <w:lang w:val="fr-FR"/>
              </w:rPr>
              <w:t>ie</w:t>
            </w:r>
            <w:r w:rsidR="008E549F" w:rsidRPr="00B11BA6">
              <w:rPr>
                <w:rFonts w:ascii="Times New Roman" w:hAnsi="Times New Roman"/>
                <w:caps/>
                <w:lang w:val="fr-FR"/>
              </w:rPr>
              <w:t>r mois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  <w:t>00</w:t>
            </w:r>
          </w:p>
          <w:p w14:paraId="0B41FF17" w14:textId="77777777" w:rsidR="00074CCD" w:rsidRPr="00B11BA6" w:rsidRDefault="00074CCD" w:rsidP="00CE050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DE3DA36" w14:textId="77777777" w:rsidR="00074CCD" w:rsidRPr="00B11BA6" w:rsidRDefault="0041566B" w:rsidP="00EF490C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Nombre</w:t>
            </w:r>
            <w:r w:rsidR="003E31CF" w:rsidRPr="00B11BA6">
              <w:rPr>
                <w:rFonts w:ascii="Times New Roman" w:hAnsi="Times New Roman"/>
                <w:caps/>
                <w:lang w:val="fr-FR"/>
              </w:rPr>
              <w:t xml:space="preserve"> de jour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>s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074CCD" w:rsidRPr="00B11BA6">
              <w:rPr>
                <w:rFonts w:ascii="Times New Roman" w:hAnsi="Times New Roman"/>
                <w:caps/>
                <w:u w:val="single"/>
                <w:lang w:val="fr-FR"/>
              </w:rPr>
              <w:t xml:space="preserve">0 </w:t>
            </w:r>
            <w:r w:rsidR="00074CCD" w:rsidRPr="00B11BA6">
              <w:rPr>
                <w:rFonts w:ascii="Times New Roman" w:hAnsi="Times New Roman"/>
                <w:caps/>
                <w:lang w:val="fr-FR"/>
              </w:rPr>
              <w:t xml:space="preserve"> ___</w:t>
            </w:r>
          </w:p>
          <w:p w14:paraId="2937470D" w14:textId="77777777" w:rsidR="00074CCD" w:rsidRPr="00B11BA6" w:rsidRDefault="00074CCD" w:rsidP="00CE050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48AD73E5" w14:textId="77777777" w:rsidR="00F55D6A" w:rsidRPr="00B11BA6" w:rsidRDefault="008E549F" w:rsidP="008E549F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10 jours ou plus mais moins d’un </w:t>
            </w:r>
          </w:p>
          <w:p w14:paraId="4143FE8B" w14:textId="77777777" w:rsidR="008E549F" w:rsidRPr="00B11BA6" w:rsidRDefault="00F55D6A" w:rsidP="008E549F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</w:t>
            </w:r>
            <w:r w:rsidR="008E549F" w:rsidRPr="00B11BA6">
              <w:rPr>
                <w:rFonts w:ascii="Times New Roman" w:hAnsi="Times New Roman"/>
                <w:caps/>
                <w:lang w:val="fr-FR"/>
              </w:rPr>
              <w:t>mois</w:t>
            </w:r>
            <w:r w:rsidR="008E549F" w:rsidRPr="00B11BA6">
              <w:rPr>
                <w:rFonts w:ascii="Times New Roman" w:hAnsi="Times New Roman"/>
                <w:caps/>
                <w:lang w:val="fr-FR"/>
              </w:rPr>
              <w:tab/>
              <w:t>10</w:t>
            </w:r>
          </w:p>
          <w:p w14:paraId="6888F8FB" w14:textId="77777777" w:rsidR="008E549F" w:rsidRPr="00B11BA6" w:rsidRDefault="008E549F" w:rsidP="008E549F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69C490E5" w14:textId="77777777" w:rsidR="00F55D6A" w:rsidRPr="00B11BA6" w:rsidRDefault="008E549F" w:rsidP="008E549F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chaque jour / presque tous les </w:t>
            </w:r>
          </w:p>
          <w:p w14:paraId="34F7879F" w14:textId="77777777" w:rsidR="00074CCD" w:rsidRPr="00B11BA6" w:rsidRDefault="00F55D6A" w:rsidP="008E549F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</w:t>
            </w:r>
            <w:r w:rsidR="008E549F" w:rsidRPr="00B11BA6">
              <w:rPr>
                <w:rFonts w:ascii="Times New Roman" w:hAnsi="Times New Roman"/>
                <w:caps/>
                <w:lang w:val="fr-FR"/>
              </w:rPr>
              <w:t>jours</w:t>
            </w:r>
            <w:r w:rsidR="00780760" w:rsidRPr="00B11BA6">
              <w:rPr>
                <w:rFonts w:ascii="Times New Roman" w:hAnsi="Times New Roman"/>
                <w:caps/>
                <w:lang w:val="fr-FR"/>
              </w:rPr>
              <w:t>.</w:t>
            </w:r>
            <w:r w:rsidR="008E549F" w:rsidRPr="00B11BA6">
              <w:rPr>
                <w:rFonts w:ascii="Times New Roman" w:hAnsi="Times New Roman"/>
                <w:caps/>
                <w:lang w:val="fr-FR"/>
              </w:rPr>
              <w:tab/>
              <w:t>30</w:t>
            </w:r>
          </w:p>
        </w:tc>
        <w:tc>
          <w:tcPr>
            <w:tcW w:w="59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71A9DDB" w14:textId="77777777" w:rsidR="00E4318F" w:rsidRPr="00B11BA6" w:rsidRDefault="00E4318F" w:rsidP="00E4318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73268BC9" w14:textId="77777777" w:rsidR="00074CCD" w:rsidRPr="00B11BA6" w:rsidRDefault="00074CCD" w:rsidP="00E4318F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  <w:r w:rsidRPr="00B11BA6">
              <w:rPr>
                <w:rFonts w:ascii="Times New Roman" w:hAnsi="Times New Roman"/>
                <w:smallCaps w:val="0"/>
              </w:rPr>
              <w:t>00</w:t>
            </w:r>
            <w:r w:rsidRPr="00B11BA6">
              <w:rPr>
                <w:rFonts w:ascii="Times New Roman" w:hAnsi="Times New Roman"/>
                <w:i/>
              </w:rPr>
              <w:sym w:font="Wingdings" w:char="F0F0"/>
            </w:r>
            <w:r w:rsidR="00B431D8" w:rsidRPr="00B11BA6">
              <w:rPr>
                <w:rFonts w:ascii="Times New Roman" w:hAnsi="Times New Roman"/>
                <w:i/>
                <w:smallCaps w:val="0"/>
              </w:rPr>
              <w:t xml:space="preserve"> Fin</w:t>
            </w:r>
          </w:p>
        </w:tc>
      </w:tr>
      <w:tr w:rsidR="00074CCD" w:rsidRPr="00B11BA6" w14:paraId="24C9866D" w14:textId="77777777" w:rsidTr="00DA526B">
        <w:tblPrEx>
          <w:tblBorders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trHeight w:val="1009"/>
          <w:jc w:val="center"/>
        </w:trPr>
        <w:tc>
          <w:tcPr>
            <w:tcW w:w="227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6D4E38" w14:textId="77777777" w:rsidR="00074CCD" w:rsidRPr="00B11BA6" w:rsidRDefault="00074CCD" w:rsidP="00E4318F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TA17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8E549F" w:rsidRPr="00B11BA6">
              <w:rPr>
                <w:rFonts w:ascii="Times New Roman" w:hAnsi="Times New Roman"/>
                <w:smallCaps w:val="0"/>
                <w:lang w:val="fr-FR"/>
              </w:rPr>
              <w:t>Au cours du dernier mois, les jours où vous avez bu de l’alcool, combien de doses preniez-vous habituellement ?</w:t>
            </w:r>
          </w:p>
        </w:tc>
        <w:tc>
          <w:tcPr>
            <w:tcW w:w="212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F5EA3B1" w14:textId="77777777" w:rsidR="00074CCD" w:rsidRPr="00B11BA6" w:rsidRDefault="00074CCD" w:rsidP="00CE050A">
            <w:pPr>
              <w:pStyle w:val="Responsecategs"/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CBAA61F" w14:textId="77777777" w:rsidR="00074CCD" w:rsidRPr="00B11BA6" w:rsidRDefault="0041566B" w:rsidP="008E549F">
            <w:pPr>
              <w:pStyle w:val="Responsecategs"/>
              <w:tabs>
                <w:tab w:val="clear" w:pos="3942"/>
                <w:tab w:val="right" w:leader="dot" w:pos="420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Nombre</w:t>
            </w:r>
            <w:r w:rsidR="00451537" w:rsidRPr="00B11BA6">
              <w:rPr>
                <w:rFonts w:ascii="Times New Roman" w:hAnsi="Times New Roman"/>
                <w:caps/>
              </w:rPr>
              <w:t xml:space="preserve"> </w:t>
            </w:r>
            <w:r w:rsidR="003E31CF" w:rsidRPr="00B11BA6">
              <w:rPr>
                <w:rFonts w:ascii="Times New Roman" w:hAnsi="Times New Roman"/>
                <w:caps/>
              </w:rPr>
              <w:t xml:space="preserve">de </w:t>
            </w:r>
            <w:r w:rsidR="008E549F" w:rsidRPr="00B11BA6">
              <w:rPr>
                <w:rFonts w:ascii="Times New Roman" w:hAnsi="Times New Roman"/>
                <w:caps/>
              </w:rPr>
              <w:t>doses d’alcool</w:t>
            </w:r>
            <w:r w:rsidR="00074CCD" w:rsidRPr="00B11BA6">
              <w:rPr>
                <w:rFonts w:ascii="Times New Roman" w:hAnsi="Times New Roman"/>
                <w:caps/>
              </w:rPr>
              <w:tab/>
              <w:t>___ ___</w:t>
            </w:r>
          </w:p>
        </w:tc>
        <w:tc>
          <w:tcPr>
            <w:tcW w:w="595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F83F7E3" w14:textId="77777777" w:rsidR="00074CCD" w:rsidRPr="00B11BA6" w:rsidRDefault="00074CCD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</w:tbl>
    <w:p w14:paraId="6236B799" w14:textId="77777777" w:rsidR="00074CCD" w:rsidRPr="00B11BA6" w:rsidRDefault="00074CCD" w:rsidP="00CE050A">
      <w:pPr>
        <w:spacing w:line="276" w:lineRule="auto"/>
        <w:ind w:left="144" w:hanging="144"/>
        <w:contextualSpacing/>
        <w:rPr>
          <w:smallCaps/>
          <w:sz w:val="20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7"/>
        <w:gridCol w:w="472"/>
        <w:gridCol w:w="4063"/>
        <w:gridCol w:w="1157"/>
      </w:tblGrid>
      <w:tr w:rsidR="00AF16A9" w:rsidRPr="00B11BA6" w14:paraId="6004D864" w14:textId="77777777" w:rsidTr="00861493">
        <w:trPr>
          <w:cantSplit/>
          <w:trHeight w:val="287"/>
          <w:jc w:val="center"/>
        </w:trPr>
        <w:tc>
          <w:tcPr>
            <w:tcW w:w="2500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82E44AB" w14:textId="77777777" w:rsidR="00AF16A9" w:rsidRPr="00B11BA6" w:rsidRDefault="00AF16A9" w:rsidP="00CE050A">
            <w:pPr>
              <w:pageBreakBefore/>
              <w:tabs>
                <w:tab w:val="right" w:pos="9504"/>
              </w:tabs>
              <w:spacing w:line="276" w:lineRule="auto"/>
              <w:ind w:left="144" w:hanging="144"/>
              <w:contextualSpacing/>
              <w:rPr>
                <w:b/>
                <w:caps/>
                <w:sz w:val="20"/>
              </w:rPr>
            </w:pPr>
            <w:r w:rsidRPr="00B11BA6">
              <w:rPr>
                <w:b/>
                <w:caps/>
                <w:sz w:val="20"/>
              </w:rPr>
              <w:lastRenderedPageBreak/>
              <w:t>satisfaction</w:t>
            </w:r>
            <w:r w:rsidR="00BF5646" w:rsidRPr="00B11BA6">
              <w:rPr>
                <w:b/>
                <w:caps/>
                <w:sz w:val="20"/>
              </w:rPr>
              <w:t xml:space="preserve"> de vie</w:t>
            </w:r>
          </w:p>
        </w:tc>
        <w:tc>
          <w:tcPr>
            <w:tcW w:w="2500" w:type="pct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0000"/>
          </w:tcPr>
          <w:p w14:paraId="520D3707" w14:textId="77777777" w:rsidR="00AF16A9" w:rsidRPr="00B11BA6" w:rsidRDefault="00AF16A9" w:rsidP="00CE050A">
            <w:pPr>
              <w:pageBreakBefore/>
              <w:tabs>
                <w:tab w:val="right" w:pos="9504"/>
              </w:tabs>
              <w:spacing w:line="276" w:lineRule="auto"/>
              <w:ind w:left="144" w:hanging="144"/>
              <w:contextualSpacing/>
              <w:jc w:val="right"/>
              <w:rPr>
                <w:b/>
                <w:caps/>
                <w:sz w:val="20"/>
              </w:rPr>
            </w:pPr>
            <w:r w:rsidRPr="00B11BA6">
              <w:rPr>
                <w:b/>
                <w:caps/>
                <w:sz w:val="20"/>
              </w:rPr>
              <w:t>ls</w:t>
            </w:r>
          </w:p>
        </w:tc>
      </w:tr>
      <w:tr w:rsidR="00AF16A9" w:rsidRPr="00B11BA6" w14:paraId="02F3CBFE" w14:textId="77777777" w:rsidTr="00DA5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350"/>
          <w:jc w:val="center"/>
        </w:trPr>
        <w:tc>
          <w:tcPr>
            <w:tcW w:w="2274" w:type="pct"/>
            <w:tcBorders>
              <w:top w:val="double" w:sz="4" w:space="0" w:color="auto"/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4EE4DCB" w14:textId="77777777" w:rsidR="008E549F" w:rsidRPr="00B11BA6" w:rsidRDefault="00AF16A9" w:rsidP="008E549F">
            <w:pPr>
              <w:pStyle w:val="1Intvwqst"/>
              <w:widowControl w:val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LS</w:t>
            </w:r>
            <w:r w:rsidR="0068269A" w:rsidRPr="00B11BA6">
              <w:rPr>
                <w:rFonts w:ascii="Times New Roman" w:hAnsi="Times New Roman"/>
                <w:b/>
                <w:smallCaps w:val="0"/>
                <w:lang w:val="fr-FR"/>
              </w:rPr>
              <w:t>1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="008E549F" w:rsidRPr="00B11BA6">
              <w:rPr>
                <w:rFonts w:ascii="Times New Roman" w:hAnsi="Times New Roman"/>
                <w:smallCaps w:val="0"/>
                <w:lang w:val="fr-FR"/>
              </w:rPr>
              <w:t xml:space="preserve">Je voudrais vous poser quelques questions simples à propos du bonheur et de la satisfaction. </w:t>
            </w:r>
          </w:p>
          <w:p w14:paraId="352B39F1" w14:textId="77777777" w:rsidR="00AF16A9" w:rsidRPr="00B11BA6" w:rsidRDefault="00AF16A9" w:rsidP="00CE050A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565A9A2E" w14:textId="77777777" w:rsidR="008E549F" w:rsidRPr="00B11BA6" w:rsidRDefault="00AF16A9" w:rsidP="008E549F">
            <w:pPr>
              <w:pStyle w:val="1Intvwqst"/>
              <w:widowControl w:val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8E549F" w:rsidRPr="00B11BA6">
              <w:rPr>
                <w:rFonts w:ascii="Times New Roman" w:hAnsi="Times New Roman"/>
                <w:smallCaps w:val="0"/>
                <w:lang w:val="fr-FR"/>
              </w:rPr>
              <w:t xml:space="preserve">Premièrement, dans l’ensemble, diriez-vous que vous êtes très heureuse, assez heureuse, ni heureuse ni malheureuse, assez malheureuse ou très malheureuse ? </w:t>
            </w:r>
          </w:p>
          <w:p w14:paraId="6CD9C96C" w14:textId="77777777" w:rsidR="00AF16A9" w:rsidRPr="00B11BA6" w:rsidRDefault="00AF16A9" w:rsidP="00CE050A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7A1137F5" w14:textId="77777777" w:rsidR="008E549F" w:rsidRPr="00B11BA6" w:rsidRDefault="00AF16A9" w:rsidP="008E549F">
            <w:pPr>
              <w:pStyle w:val="1Intvwqst"/>
              <w:widowControl w:val="0"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08110D" w:rsidRPr="00B11BA6">
              <w:rPr>
                <w:rFonts w:ascii="Times New Roman" w:hAnsi="Times New Roman"/>
                <w:smallCaps w:val="0"/>
                <w:lang w:val="fr-FR"/>
              </w:rPr>
              <w:t>Je</w:t>
            </w:r>
            <w:r w:rsidR="001B20D4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8E549F" w:rsidRPr="00B11BA6">
              <w:rPr>
                <w:rFonts w:ascii="Times New Roman" w:hAnsi="Times New Roman"/>
                <w:smallCaps w:val="0"/>
                <w:lang w:val="fr-FR"/>
              </w:rPr>
              <w:t xml:space="preserve">vais </w:t>
            </w:r>
            <w:r w:rsidR="00EA658B" w:rsidRPr="00B11BA6">
              <w:rPr>
                <w:rFonts w:ascii="Times New Roman" w:hAnsi="Times New Roman"/>
                <w:smallCaps w:val="0"/>
                <w:lang w:val="fr-FR"/>
              </w:rPr>
              <w:t>maintenant vous</w:t>
            </w:r>
            <w:r w:rsidR="0008110D" w:rsidRPr="00B11BA6">
              <w:rPr>
                <w:rFonts w:ascii="Times New Roman" w:hAnsi="Times New Roman"/>
                <w:smallCaps w:val="0"/>
                <w:lang w:val="fr-FR"/>
              </w:rPr>
              <w:t xml:space="preserve"> montrer </w:t>
            </w:r>
            <w:r w:rsidR="008E549F" w:rsidRPr="00B11BA6">
              <w:rPr>
                <w:rFonts w:ascii="Times New Roman" w:hAnsi="Times New Roman"/>
                <w:smallCaps w:val="0"/>
                <w:lang w:val="fr-FR"/>
              </w:rPr>
              <w:t>ces images pour guider vos réponses.</w:t>
            </w:r>
          </w:p>
          <w:p w14:paraId="019C986F" w14:textId="77777777" w:rsidR="00AF16A9" w:rsidRPr="00B11BA6" w:rsidRDefault="00AF16A9" w:rsidP="00CE050A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</w:p>
          <w:p w14:paraId="6F90997C" w14:textId="77777777" w:rsidR="00AF16A9" w:rsidRPr="00B11BA6" w:rsidRDefault="00AF16A9" w:rsidP="00CE050A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smallCaps w:val="0"/>
                <w:lang w:val="fr-FR"/>
              </w:rPr>
              <w:tab/>
            </w:r>
            <w:r w:rsidR="0008110D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Montrer le coté 1 de la carte réponse et expliquer ce que représente chaque symbole. </w:t>
            </w:r>
            <w:r w:rsidR="00780760" w:rsidRPr="00B11BA6">
              <w:rPr>
                <w:rFonts w:ascii="Times New Roman" w:hAnsi="Times New Roman"/>
                <w:i/>
                <w:smallCaps w:val="0"/>
                <w:lang w:val="fr-FR"/>
              </w:rPr>
              <w:t>Enregistrer</w:t>
            </w:r>
            <w:r w:rsidR="0008110D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la réponse montrée par l’enquêtée</w:t>
            </w:r>
            <w:r w:rsidR="00BF5646"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</w:tc>
        <w:tc>
          <w:tcPr>
            <w:tcW w:w="2172" w:type="pct"/>
            <w:gridSpan w:val="2"/>
            <w:tcBorders>
              <w:top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95D2EF9" w14:textId="77777777" w:rsidR="00AF16A9" w:rsidRPr="00B11BA6" w:rsidRDefault="00AF16A9" w:rsidP="001935E7">
            <w:pPr>
              <w:pStyle w:val="Responsecategs"/>
              <w:widowControl w:val="0"/>
              <w:tabs>
                <w:tab w:val="clear" w:pos="3942"/>
                <w:tab w:val="right" w:leader="dot" w:pos="430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26DFCE51" w14:textId="77777777" w:rsidR="00AF16A9" w:rsidRPr="00B11BA6" w:rsidRDefault="00AF16A9" w:rsidP="001935E7">
            <w:pPr>
              <w:pStyle w:val="Responsecategs"/>
              <w:widowControl w:val="0"/>
              <w:tabs>
                <w:tab w:val="clear" w:pos="3942"/>
                <w:tab w:val="right" w:leader="dot" w:pos="430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72FAB451" w14:textId="77777777" w:rsidR="00AF16A9" w:rsidRPr="00B11BA6" w:rsidRDefault="00AF16A9" w:rsidP="001935E7">
            <w:pPr>
              <w:pStyle w:val="Responsecategs"/>
              <w:widowControl w:val="0"/>
              <w:tabs>
                <w:tab w:val="clear" w:pos="3942"/>
                <w:tab w:val="right" w:leader="dot" w:pos="430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6E47ECA" w14:textId="77777777" w:rsidR="00AF16A9" w:rsidRPr="00B11BA6" w:rsidRDefault="00AF16A9" w:rsidP="001935E7">
            <w:pPr>
              <w:pStyle w:val="Responsecategs"/>
              <w:widowControl w:val="0"/>
              <w:tabs>
                <w:tab w:val="clear" w:pos="3942"/>
                <w:tab w:val="right" w:leader="dot" w:pos="430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56E0CC7F" w14:textId="77777777" w:rsidR="00AF16A9" w:rsidRPr="00B11BA6" w:rsidRDefault="00AF16A9" w:rsidP="001935E7">
            <w:pPr>
              <w:pStyle w:val="Responsecategs"/>
              <w:widowControl w:val="0"/>
              <w:tabs>
                <w:tab w:val="clear" w:pos="3942"/>
                <w:tab w:val="right" w:leader="dot" w:pos="430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911F80F" w14:textId="77777777" w:rsidR="00AF16A9" w:rsidRPr="00B11BA6" w:rsidRDefault="00AF16A9" w:rsidP="001935E7">
            <w:pPr>
              <w:pStyle w:val="Responsecategs"/>
              <w:widowControl w:val="0"/>
              <w:tabs>
                <w:tab w:val="clear" w:pos="3942"/>
                <w:tab w:val="right" w:leader="dot" w:pos="430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11661BB6" w14:textId="77777777" w:rsidR="00AF16A9" w:rsidRPr="00B11BA6" w:rsidRDefault="0008110D" w:rsidP="001935E7">
            <w:pPr>
              <w:pStyle w:val="Responsecategs"/>
              <w:widowControl w:val="0"/>
              <w:tabs>
                <w:tab w:val="clear" w:pos="3942"/>
                <w:tab w:val="right" w:leader="dot" w:pos="430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tres heureuse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1541DACE" w14:textId="77777777" w:rsidR="00AF16A9" w:rsidRPr="00B11BA6" w:rsidRDefault="0008110D" w:rsidP="001935E7">
            <w:pPr>
              <w:pStyle w:val="Responsecategs"/>
              <w:widowControl w:val="0"/>
              <w:tabs>
                <w:tab w:val="clear" w:pos="3942"/>
                <w:tab w:val="right" w:leader="dot" w:pos="430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assez heureuse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1A73C178" w14:textId="77777777" w:rsidR="00AF16A9" w:rsidRPr="00B11BA6" w:rsidRDefault="00AF16A9" w:rsidP="001935E7">
            <w:pPr>
              <w:pStyle w:val="Responsecategs"/>
              <w:widowControl w:val="0"/>
              <w:tabs>
                <w:tab w:val="clear" w:pos="3942"/>
                <w:tab w:val="right" w:leader="dot" w:pos="430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Ni</w:t>
            </w:r>
            <w:r w:rsidR="0008110D" w:rsidRPr="00B11BA6">
              <w:rPr>
                <w:rFonts w:ascii="Times New Roman" w:hAnsi="Times New Roman"/>
                <w:caps/>
                <w:lang w:val="fr-FR"/>
              </w:rPr>
              <w:t xml:space="preserve"> heureuse ni malheureuse</w:t>
            </w:r>
            <w:r w:rsidRPr="00B11BA6">
              <w:rPr>
                <w:rFonts w:ascii="Times New Roman" w:hAnsi="Times New Roman"/>
                <w:caps/>
                <w:lang w:val="fr-FR"/>
              </w:rPr>
              <w:tab/>
              <w:t>3</w:t>
            </w:r>
          </w:p>
          <w:p w14:paraId="65D1C7A6" w14:textId="77777777" w:rsidR="00AF16A9" w:rsidRPr="00B11BA6" w:rsidRDefault="0008110D" w:rsidP="001935E7">
            <w:pPr>
              <w:pStyle w:val="Responsecategs"/>
              <w:widowControl w:val="0"/>
              <w:tabs>
                <w:tab w:val="clear" w:pos="3942"/>
                <w:tab w:val="right" w:leader="dot" w:pos="430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assez malheureuse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ab/>
              <w:t>4</w:t>
            </w:r>
          </w:p>
          <w:p w14:paraId="3BE507D7" w14:textId="77777777" w:rsidR="00AF16A9" w:rsidRPr="00B11BA6" w:rsidRDefault="0008110D" w:rsidP="0008110D">
            <w:pPr>
              <w:pStyle w:val="Responsecategs"/>
              <w:widowControl w:val="0"/>
              <w:tabs>
                <w:tab w:val="clear" w:pos="3942"/>
                <w:tab w:val="right" w:leader="dot" w:pos="430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tres malheureuse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ab/>
              <w:t>5</w:t>
            </w:r>
          </w:p>
        </w:tc>
        <w:tc>
          <w:tcPr>
            <w:tcW w:w="555" w:type="pct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6AA975" w14:textId="77777777" w:rsidR="00AF16A9" w:rsidRPr="00B11BA6" w:rsidRDefault="00AF16A9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AF16A9" w:rsidRPr="00B11BA6" w14:paraId="4B7B3B4A" w14:textId="77777777" w:rsidTr="00DA5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42"/>
          <w:jc w:val="center"/>
        </w:trPr>
        <w:tc>
          <w:tcPr>
            <w:tcW w:w="2274" w:type="pct"/>
            <w:tcBorders>
              <w:top w:val="single" w:sz="4" w:space="0" w:color="auto"/>
              <w:left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E5849F" w14:textId="77777777" w:rsidR="0068269A" w:rsidRPr="00B11BA6" w:rsidRDefault="00AF16A9" w:rsidP="00CE050A">
            <w:pPr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B11BA6">
              <w:rPr>
                <w:b/>
                <w:sz w:val="20"/>
                <w:lang w:val="fr-FR"/>
              </w:rPr>
              <w:t>LS2</w:t>
            </w:r>
            <w:r w:rsidRPr="00B11BA6">
              <w:rPr>
                <w:sz w:val="20"/>
                <w:lang w:val="fr-FR"/>
              </w:rPr>
              <w:t>.</w:t>
            </w:r>
            <w:r w:rsidR="00ED309E" w:rsidRPr="00B11BA6">
              <w:rPr>
                <w:sz w:val="20"/>
                <w:lang w:val="fr-FR"/>
              </w:rPr>
              <w:t xml:space="preserve"> </w:t>
            </w:r>
            <w:r w:rsidR="0068269A" w:rsidRPr="00B11BA6">
              <w:rPr>
                <w:i/>
                <w:sz w:val="20"/>
                <w:lang w:val="fr-FR"/>
              </w:rPr>
              <w:t>Montrer l’image de l’échelle</w:t>
            </w:r>
          </w:p>
          <w:p w14:paraId="491DAE31" w14:textId="77777777" w:rsidR="0068269A" w:rsidRPr="00B11BA6" w:rsidRDefault="0068269A" w:rsidP="00CE050A">
            <w:pPr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12B063E5" w14:textId="77777777" w:rsidR="00AF16A9" w:rsidRPr="00B11BA6" w:rsidRDefault="003E31CF" w:rsidP="00CE050A">
            <w:pPr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B11BA6">
              <w:rPr>
                <w:sz w:val="20"/>
                <w:lang w:val="fr-FR"/>
              </w:rPr>
              <w:t>Maintenant</w:t>
            </w:r>
            <w:r w:rsidR="00AF16A9" w:rsidRPr="00B11BA6">
              <w:rPr>
                <w:sz w:val="20"/>
                <w:lang w:val="fr-FR"/>
              </w:rPr>
              <w:t xml:space="preserve">, </w:t>
            </w:r>
            <w:r w:rsidR="0068269A" w:rsidRPr="00B11BA6">
              <w:rPr>
                <w:sz w:val="20"/>
                <w:lang w:val="fr-FR"/>
              </w:rPr>
              <w:t xml:space="preserve">regardez ceci SVP, </w:t>
            </w:r>
            <w:r w:rsidR="0008110D" w:rsidRPr="00B11BA6">
              <w:rPr>
                <w:sz w:val="20"/>
                <w:lang w:val="fr-FR"/>
              </w:rPr>
              <w:t xml:space="preserve">avec </w:t>
            </w:r>
            <w:r w:rsidR="0068269A" w:rsidRPr="00B11BA6">
              <w:rPr>
                <w:sz w:val="20"/>
                <w:lang w:val="fr-FR"/>
              </w:rPr>
              <w:t>l</w:t>
            </w:r>
            <w:r w:rsidR="0008110D" w:rsidRPr="00B11BA6">
              <w:rPr>
                <w:sz w:val="20"/>
                <w:lang w:val="fr-FR"/>
              </w:rPr>
              <w:t>es marches numérotées de 1 tout en bas à 10 tout en haut</w:t>
            </w:r>
            <w:r w:rsidR="00AF16A9" w:rsidRPr="00B11BA6">
              <w:rPr>
                <w:sz w:val="20"/>
                <w:lang w:val="fr-FR"/>
              </w:rPr>
              <w:t>.</w:t>
            </w:r>
          </w:p>
          <w:p w14:paraId="13F516B8" w14:textId="77777777" w:rsidR="00E4318F" w:rsidRPr="00B11BA6" w:rsidRDefault="00E4318F" w:rsidP="00CE050A">
            <w:pPr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</w:p>
          <w:p w14:paraId="3C75521B" w14:textId="77777777" w:rsidR="00E4318F" w:rsidRPr="00B11BA6" w:rsidRDefault="00AF16A9" w:rsidP="00CE050A">
            <w:pPr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B11BA6">
              <w:rPr>
                <w:sz w:val="20"/>
                <w:lang w:val="fr-FR"/>
              </w:rPr>
              <w:tab/>
              <w:t>Suppose</w:t>
            </w:r>
            <w:r w:rsidR="0008110D" w:rsidRPr="00B11BA6">
              <w:rPr>
                <w:sz w:val="20"/>
                <w:lang w:val="fr-FR"/>
              </w:rPr>
              <w:t xml:space="preserve">z que nous disions que le haut de l’échelle </w:t>
            </w:r>
            <w:r w:rsidRPr="00B11BA6">
              <w:rPr>
                <w:sz w:val="20"/>
                <w:lang w:val="fr-FR"/>
              </w:rPr>
              <w:t>repr</w:t>
            </w:r>
            <w:r w:rsidR="0008110D" w:rsidRPr="00B11BA6">
              <w:rPr>
                <w:sz w:val="20"/>
                <w:lang w:val="fr-FR"/>
              </w:rPr>
              <w:t>ésente</w:t>
            </w:r>
            <w:r w:rsidR="0087683E" w:rsidRPr="00B11BA6">
              <w:rPr>
                <w:sz w:val="20"/>
                <w:lang w:val="fr-FR"/>
              </w:rPr>
              <w:t xml:space="preserve"> l</w:t>
            </w:r>
            <w:r w:rsidR="0008110D" w:rsidRPr="00B11BA6">
              <w:rPr>
                <w:sz w:val="20"/>
                <w:lang w:val="fr-FR"/>
              </w:rPr>
              <w:t>a meilleure vi</w:t>
            </w:r>
            <w:r w:rsidR="0087683E" w:rsidRPr="00B11BA6">
              <w:rPr>
                <w:sz w:val="20"/>
                <w:lang w:val="fr-FR"/>
              </w:rPr>
              <w:t xml:space="preserve">e </w:t>
            </w:r>
            <w:r w:rsidRPr="00B11BA6">
              <w:rPr>
                <w:sz w:val="20"/>
                <w:lang w:val="fr-FR"/>
              </w:rPr>
              <w:t xml:space="preserve">possible </w:t>
            </w:r>
            <w:r w:rsidR="0008110D" w:rsidRPr="00B11BA6">
              <w:rPr>
                <w:sz w:val="20"/>
                <w:lang w:val="fr-FR"/>
              </w:rPr>
              <w:t xml:space="preserve">pour vous et le bas de l’échelle, la pire vie possible pour vous. </w:t>
            </w:r>
          </w:p>
          <w:p w14:paraId="7BDBB7A9" w14:textId="77777777" w:rsidR="0008110D" w:rsidRPr="00B11BA6" w:rsidRDefault="00EF490C" w:rsidP="00EF490C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ab/>
            </w:r>
          </w:p>
          <w:p w14:paraId="3721D724" w14:textId="77777777" w:rsidR="00AF16A9" w:rsidRPr="00B11BA6" w:rsidRDefault="00AF16A9" w:rsidP="00CE050A">
            <w:pPr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B11BA6">
              <w:rPr>
                <w:sz w:val="20"/>
                <w:lang w:val="fr-FR"/>
              </w:rPr>
              <w:tab/>
            </w:r>
            <w:r w:rsidR="0008110D" w:rsidRPr="00B11BA6">
              <w:rPr>
                <w:sz w:val="20"/>
                <w:lang w:val="fr-FR"/>
              </w:rPr>
              <w:t xml:space="preserve">Sur quelle marche de l’échelle, avez-vous le sentiment de vous tenir en ce moment ? </w:t>
            </w:r>
          </w:p>
          <w:p w14:paraId="28474696" w14:textId="77777777" w:rsidR="00AF16A9" w:rsidRPr="00B11BA6" w:rsidRDefault="00AF16A9" w:rsidP="00CE050A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i/>
                <w:smallCaps w:val="0"/>
                <w:lang w:val="fr-FR"/>
              </w:rPr>
            </w:pPr>
          </w:p>
          <w:p w14:paraId="516BBF69" w14:textId="77777777" w:rsidR="00AF16A9" w:rsidRPr="00B11BA6" w:rsidRDefault="00AF16A9" w:rsidP="0068269A">
            <w:pPr>
              <w:widowControl w:val="0"/>
              <w:spacing w:line="276" w:lineRule="auto"/>
              <w:ind w:left="144" w:hanging="144"/>
              <w:contextualSpacing/>
              <w:rPr>
                <w:sz w:val="20"/>
                <w:lang w:val="fr-FR"/>
              </w:rPr>
            </w:pPr>
            <w:r w:rsidRPr="00B11BA6">
              <w:rPr>
                <w:sz w:val="20"/>
                <w:lang w:val="fr-FR"/>
              </w:rPr>
              <w:tab/>
            </w:r>
            <w:r w:rsidR="00EA658B" w:rsidRPr="00B11BA6">
              <w:rPr>
                <w:i/>
                <w:sz w:val="20"/>
                <w:lang w:val="fr-FR"/>
              </w:rPr>
              <w:t>Insister</w:t>
            </w:r>
            <w:r w:rsidR="00780760" w:rsidRPr="00B11BA6">
              <w:rPr>
                <w:i/>
                <w:sz w:val="20"/>
                <w:lang w:val="fr-FR"/>
              </w:rPr>
              <w:t xml:space="preserve"> si nécessaire</w:t>
            </w:r>
            <w:r w:rsidR="00EA658B" w:rsidRPr="00B11BA6">
              <w:rPr>
                <w:i/>
                <w:sz w:val="20"/>
                <w:lang w:val="fr-FR"/>
              </w:rPr>
              <w:t>:</w:t>
            </w:r>
            <w:r w:rsidR="00EA658B" w:rsidRPr="00B11BA6">
              <w:rPr>
                <w:sz w:val="20"/>
                <w:lang w:val="fr-FR"/>
              </w:rPr>
              <w:t xml:space="preserve"> Quelle</w:t>
            </w:r>
            <w:r w:rsidR="0008110D" w:rsidRPr="00B11BA6">
              <w:rPr>
                <w:sz w:val="20"/>
                <w:lang w:val="fr-FR"/>
              </w:rPr>
              <w:t xml:space="preserve"> est la marche qui se rapproche le plus de </w:t>
            </w:r>
            <w:r w:rsidR="0068269A" w:rsidRPr="00B11BA6">
              <w:rPr>
                <w:sz w:val="20"/>
                <w:lang w:val="fr-FR"/>
              </w:rPr>
              <w:t xml:space="preserve">comment </w:t>
            </w:r>
            <w:r w:rsidR="0008110D" w:rsidRPr="00B11BA6">
              <w:rPr>
                <w:sz w:val="20"/>
                <w:lang w:val="fr-FR"/>
              </w:rPr>
              <w:t xml:space="preserve">vous vous sentez en ce moment ? </w:t>
            </w:r>
          </w:p>
        </w:tc>
        <w:tc>
          <w:tcPr>
            <w:tcW w:w="2172" w:type="pct"/>
            <w:gridSpan w:val="2"/>
            <w:tcBorders>
              <w:top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9AED99" w14:textId="77777777" w:rsidR="00AF16A9" w:rsidRPr="00B11BA6" w:rsidRDefault="00AF16A9" w:rsidP="00CE050A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2B99C0E1" w14:textId="77777777" w:rsidR="00AF16A9" w:rsidRPr="00B11BA6" w:rsidRDefault="00AF16A9" w:rsidP="00CE050A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4489375A" w14:textId="77777777" w:rsidR="00AF16A9" w:rsidRPr="00B11BA6" w:rsidRDefault="00AF16A9" w:rsidP="00CE050A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5F1D59B3" w14:textId="77777777" w:rsidR="00AF16A9" w:rsidRPr="00B11BA6" w:rsidRDefault="00AF16A9" w:rsidP="00CE050A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04071859" w14:textId="77777777" w:rsidR="00AF16A9" w:rsidRPr="00B11BA6" w:rsidRDefault="00AF16A9" w:rsidP="00CE050A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1F3DCC86" w14:textId="77777777" w:rsidR="00AF16A9" w:rsidRPr="00B11BA6" w:rsidRDefault="00AF16A9" w:rsidP="00CE050A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20DC0161" w14:textId="77777777" w:rsidR="00AF16A9" w:rsidRPr="00B11BA6" w:rsidRDefault="00AF16A9" w:rsidP="00CE050A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332DB1C4" w14:textId="77777777" w:rsidR="00AF16A9" w:rsidRPr="00B11BA6" w:rsidRDefault="00AF16A9" w:rsidP="00CE050A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7B0989A3" w14:textId="77777777" w:rsidR="00AF16A9" w:rsidRPr="00B11BA6" w:rsidRDefault="00AF16A9" w:rsidP="00CE050A">
            <w:pPr>
              <w:tabs>
                <w:tab w:val="right" w:leader="dot" w:pos="3942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</w:p>
          <w:p w14:paraId="37F21F76" w14:textId="77777777" w:rsidR="00AF16A9" w:rsidRPr="00B11BA6" w:rsidRDefault="0008110D" w:rsidP="0008110D">
            <w:pPr>
              <w:tabs>
                <w:tab w:val="right" w:leader="dot" w:pos="4303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B11BA6">
              <w:rPr>
                <w:caps/>
                <w:sz w:val="20"/>
              </w:rPr>
              <w:t xml:space="preserve">marche de l’echelle </w:t>
            </w:r>
            <w:r w:rsidR="00AF16A9" w:rsidRPr="00B11BA6">
              <w:rPr>
                <w:caps/>
                <w:sz w:val="20"/>
              </w:rPr>
              <w:tab/>
              <w:t>___ ___</w:t>
            </w:r>
          </w:p>
        </w:tc>
        <w:tc>
          <w:tcPr>
            <w:tcW w:w="555" w:type="pct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ADC569" w14:textId="77777777" w:rsidR="00AF16A9" w:rsidRPr="00B11BA6" w:rsidRDefault="00AF16A9" w:rsidP="00CE050A">
            <w:pPr>
              <w:widowControl w:val="0"/>
              <w:spacing w:line="276" w:lineRule="auto"/>
              <w:ind w:left="144" w:hanging="144"/>
              <w:contextualSpacing/>
              <w:rPr>
                <w:sz w:val="20"/>
              </w:rPr>
            </w:pPr>
          </w:p>
        </w:tc>
      </w:tr>
      <w:tr w:rsidR="00AF16A9" w:rsidRPr="00B11BA6" w14:paraId="766FC073" w14:textId="77777777" w:rsidTr="00DA5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jc w:val="center"/>
        </w:trPr>
        <w:tc>
          <w:tcPr>
            <w:tcW w:w="2274" w:type="pct"/>
            <w:tcBorders>
              <w:left w:val="double" w:sz="4" w:space="0" w:color="auto"/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9E602C" w14:textId="77777777" w:rsidR="00AF16A9" w:rsidRPr="00B11BA6" w:rsidRDefault="00AF16A9" w:rsidP="0068269A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LS</w:t>
            </w:r>
            <w:r w:rsidR="0068269A" w:rsidRPr="00B11BA6">
              <w:rPr>
                <w:rFonts w:ascii="Times New Roman" w:hAnsi="Times New Roman"/>
                <w:b/>
                <w:smallCaps w:val="0"/>
                <w:lang w:val="fr-FR"/>
              </w:rPr>
              <w:t>3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 Compar</w:t>
            </w:r>
            <w:r w:rsidR="0008110D" w:rsidRPr="00B11BA6">
              <w:rPr>
                <w:rFonts w:ascii="Times New Roman" w:hAnsi="Times New Roman"/>
                <w:smallCaps w:val="0"/>
                <w:lang w:val="fr-FR"/>
              </w:rPr>
              <w:t xml:space="preserve">é au même moment l’année dernière, diriez-vous que </w:t>
            </w:r>
            <w:r w:rsidR="006F71C4" w:rsidRPr="00B11BA6">
              <w:rPr>
                <w:rFonts w:ascii="Times New Roman" w:hAnsi="Times New Roman"/>
                <w:smallCaps w:val="0"/>
                <w:lang w:val="fr-FR"/>
              </w:rPr>
              <w:t xml:space="preserve">d’une manière générale, </w:t>
            </w:r>
            <w:r w:rsidR="0008110D" w:rsidRPr="00B11BA6">
              <w:rPr>
                <w:rFonts w:ascii="Times New Roman" w:hAnsi="Times New Roman"/>
                <w:smallCaps w:val="0"/>
                <w:lang w:val="fr-FR"/>
              </w:rPr>
              <w:t xml:space="preserve">votre vie s’est améliorée, est restée plus ou moins la même ou s’est dégradée ? </w:t>
            </w:r>
          </w:p>
        </w:tc>
        <w:tc>
          <w:tcPr>
            <w:tcW w:w="2172" w:type="pct"/>
            <w:gridSpan w:val="2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3DC4D1A" w14:textId="77777777" w:rsidR="00AF16A9" w:rsidRPr="00B11BA6" w:rsidRDefault="0008110D" w:rsidP="001935E7">
            <w:pPr>
              <w:pStyle w:val="Responsecategs"/>
              <w:widowControl w:val="0"/>
              <w:tabs>
                <w:tab w:val="clear" w:pos="3942"/>
                <w:tab w:val="right" w:leader="dot" w:pos="430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amelioree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7586C578" w14:textId="77777777" w:rsidR="00AF16A9" w:rsidRPr="00B11BA6" w:rsidRDefault="0008110D" w:rsidP="001935E7">
            <w:pPr>
              <w:pStyle w:val="Responsecategs"/>
              <w:widowControl w:val="0"/>
              <w:tabs>
                <w:tab w:val="clear" w:pos="3942"/>
                <w:tab w:val="right" w:leader="dot" w:pos="430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plus ou moins la meme 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4E52836E" w14:textId="77777777" w:rsidR="00AF16A9" w:rsidRPr="00B11BA6" w:rsidRDefault="0008110D" w:rsidP="0008110D">
            <w:pPr>
              <w:pStyle w:val="Responsecategs"/>
              <w:widowControl w:val="0"/>
              <w:tabs>
                <w:tab w:val="clear" w:pos="3942"/>
                <w:tab w:val="right" w:leader="dot" w:pos="430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degradee</w:t>
            </w:r>
            <w:r w:rsidR="00AF16A9" w:rsidRPr="00B11BA6">
              <w:rPr>
                <w:rFonts w:ascii="Times New Roman" w:hAnsi="Times New Roman"/>
                <w:caps/>
              </w:rPr>
              <w:tab/>
              <w:t>3</w:t>
            </w:r>
          </w:p>
        </w:tc>
        <w:tc>
          <w:tcPr>
            <w:tcW w:w="555" w:type="pct"/>
            <w:tcBorders>
              <w:bottom w:val="single" w:sz="4" w:space="0" w:color="auto"/>
              <w:right w:val="double" w:sz="4" w:space="0" w:color="auto"/>
            </w:tcBorders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4E88F019" w14:textId="77777777" w:rsidR="00AF16A9" w:rsidRPr="00B11BA6" w:rsidRDefault="00AF16A9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AF16A9" w:rsidRPr="00B11BA6" w14:paraId="35116D36" w14:textId="77777777" w:rsidTr="00DA52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jc w:val="center"/>
        </w:trPr>
        <w:tc>
          <w:tcPr>
            <w:tcW w:w="2274" w:type="pct"/>
            <w:tcBorders>
              <w:left w:val="double" w:sz="4" w:space="0" w:color="auto"/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370605" w14:textId="77777777" w:rsidR="00AF16A9" w:rsidRPr="00B11BA6" w:rsidRDefault="00AF16A9" w:rsidP="0068269A">
            <w:pPr>
              <w:pStyle w:val="1Intvwqst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LS</w:t>
            </w:r>
            <w:r w:rsidR="0068269A" w:rsidRPr="00B11BA6">
              <w:rPr>
                <w:rFonts w:ascii="Times New Roman" w:hAnsi="Times New Roman"/>
                <w:b/>
                <w:smallCaps w:val="0"/>
                <w:lang w:val="fr-FR"/>
              </w:rPr>
              <w:t>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>.</w:t>
            </w:r>
            <w:r w:rsidR="001B20D4" w:rsidRPr="00B11BA6">
              <w:rPr>
                <w:rFonts w:ascii="Times New Roman" w:hAnsi="Times New Roman"/>
                <w:smallCaps w:val="0"/>
                <w:lang w:val="fr-FR"/>
              </w:rPr>
              <w:t xml:space="preserve"> </w:t>
            </w:r>
            <w:r w:rsidR="006F71C4" w:rsidRPr="00B11BA6">
              <w:rPr>
                <w:rFonts w:ascii="Times New Roman" w:hAnsi="Times New Roman"/>
                <w:smallCaps w:val="0"/>
                <w:lang w:val="fr-FR"/>
              </w:rPr>
              <w:t>Et dans un an à partir de maintenant, vous attendez-vous à ce que, d’une manière générale, votre vie soit meilleure, soit plus ou moins la même ou soit pire ?</w:t>
            </w:r>
          </w:p>
        </w:tc>
        <w:tc>
          <w:tcPr>
            <w:tcW w:w="2172" w:type="pct"/>
            <w:gridSpan w:val="2"/>
            <w:tcBorders>
              <w:bottom w:val="doub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EECC9A" w14:textId="77777777" w:rsidR="00AF16A9" w:rsidRPr="00B11BA6" w:rsidRDefault="0008110D" w:rsidP="001935E7">
            <w:pPr>
              <w:pStyle w:val="Responsecategs"/>
              <w:widowControl w:val="0"/>
              <w:tabs>
                <w:tab w:val="clear" w:pos="3942"/>
                <w:tab w:val="right" w:leader="dot" w:pos="430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meilleure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ab/>
              <w:t>1</w:t>
            </w:r>
          </w:p>
          <w:p w14:paraId="312C012B" w14:textId="77777777" w:rsidR="00AF16A9" w:rsidRPr="00B11BA6" w:rsidRDefault="0008110D" w:rsidP="001935E7">
            <w:pPr>
              <w:pStyle w:val="Responsecategs"/>
              <w:widowControl w:val="0"/>
              <w:tabs>
                <w:tab w:val="clear" w:pos="3942"/>
                <w:tab w:val="right" w:leader="dot" w:pos="430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plus ou moins la meme 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ab/>
              <w:t>2</w:t>
            </w:r>
          </w:p>
          <w:p w14:paraId="0035A491" w14:textId="77777777" w:rsidR="00AF16A9" w:rsidRPr="00B11BA6" w:rsidRDefault="0008110D" w:rsidP="001935E7">
            <w:pPr>
              <w:pStyle w:val="Responsecategs"/>
              <w:widowControl w:val="0"/>
              <w:tabs>
                <w:tab w:val="clear" w:pos="3942"/>
                <w:tab w:val="right" w:leader="dot" w:pos="430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pire</w:t>
            </w:r>
            <w:r w:rsidR="00AF16A9" w:rsidRPr="00B11BA6">
              <w:rPr>
                <w:rFonts w:ascii="Times New Roman" w:hAnsi="Times New Roman"/>
                <w:caps/>
              </w:rPr>
              <w:tab/>
              <w:t>3</w:t>
            </w:r>
          </w:p>
        </w:tc>
        <w:tc>
          <w:tcPr>
            <w:tcW w:w="555" w:type="pct"/>
            <w:tcBorders>
              <w:bottom w:val="double" w:sz="4" w:space="0" w:color="auto"/>
              <w:right w:val="double" w:sz="4" w:space="0" w:color="auto"/>
            </w:tcBorders>
            <w:tcMar>
              <w:top w:w="43" w:type="dxa"/>
              <w:left w:w="101" w:type="dxa"/>
              <w:bottom w:w="43" w:type="dxa"/>
              <w:right w:w="101" w:type="dxa"/>
            </w:tcMar>
          </w:tcPr>
          <w:p w14:paraId="24F70F44" w14:textId="77777777" w:rsidR="00AF16A9" w:rsidRPr="00B11BA6" w:rsidRDefault="00AF16A9" w:rsidP="00CE050A">
            <w:pPr>
              <w:pStyle w:val="skipcolumn"/>
              <w:widowControl w:val="0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</w:tbl>
    <w:p w14:paraId="789779BE" w14:textId="77777777" w:rsidR="00AF16A9" w:rsidRPr="00B11BA6" w:rsidRDefault="00AF16A9" w:rsidP="00CE050A">
      <w:pPr>
        <w:spacing w:line="276" w:lineRule="auto"/>
        <w:ind w:left="144" w:hanging="144"/>
        <w:contextualSpacing/>
        <w:rPr>
          <w:sz w:val="20"/>
        </w:rPr>
      </w:pPr>
    </w:p>
    <w:p w14:paraId="66267903" w14:textId="77777777" w:rsidR="00AF16A9" w:rsidRPr="00B11BA6" w:rsidRDefault="00AF16A9" w:rsidP="00CE050A">
      <w:pPr>
        <w:spacing w:line="276" w:lineRule="auto"/>
        <w:ind w:left="144" w:hanging="144"/>
        <w:contextualSpacing/>
        <w:rPr>
          <w:sz w:val="20"/>
        </w:rPr>
      </w:pPr>
      <w:r w:rsidRPr="00B11BA6">
        <w:rPr>
          <w:sz w:val="20"/>
        </w:rPr>
        <w:br w:type="page"/>
      </w:r>
    </w:p>
    <w:p w14:paraId="6CFD6631" w14:textId="77777777" w:rsidR="00AF16A9" w:rsidRPr="00B11BA6" w:rsidRDefault="00AF16A9" w:rsidP="00CE050A">
      <w:pPr>
        <w:spacing w:line="276" w:lineRule="auto"/>
        <w:ind w:left="144" w:hanging="144"/>
        <w:contextualSpacing/>
        <w:rPr>
          <w:b/>
          <w:smallCaps/>
          <w:sz w:val="20"/>
        </w:rPr>
      </w:pPr>
    </w:p>
    <w:tbl>
      <w:tblPr>
        <w:tblW w:w="973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890"/>
        <w:gridCol w:w="1800"/>
        <w:gridCol w:w="1890"/>
        <w:gridCol w:w="2070"/>
      </w:tblGrid>
      <w:tr w:rsidR="00AF16A9" w:rsidRPr="00B11BA6" w14:paraId="63E4FFFF" w14:textId="77777777" w:rsidTr="00AF16A9">
        <w:tc>
          <w:tcPr>
            <w:tcW w:w="2088" w:type="dxa"/>
            <w:shd w:val="clear" w:color="auto" w:fill="auto"/>
            <w:vAlign w:val="center"/>
          </w:tcPr>
          <w:p w14:paraId="50465A8A" w14:textId="77777777" w:rsidR="00AF16A9" w:rsidRPr="00B11BA6" w:rsidRDefault="0068269A" w:rsidP="00CE050A">
            <w:pPr>
              <w:spacing w:line="276" w:lineRule="auto"/>
              <w:ind w:left="144" w:hanging="144"/>
              <w:contextualSpacing/>
              <w:jc w:val="center"/>
              <w:rPr>
                <w:b/>
                <w:sz w:val="20"/>
              </w:rPr>
            </w:pPr>
            <w:proofErr w:type="spellStart"/>
            <w:r w:rsidRPr="00B11BA6">
              <w:rPr>
                <w:b/>
                <w:sz w:val="20"/>
              </w:rPr>
              <w:t>Très</w:t>
            </w:r>
            <w:proofErr w:type="spellEnd"/>
          </w:p>
          <w:p w14:paraId="360C39F9" w14:textId="77777777" w:rsidR="00AF16A9" w:rsidRPr="00B11BA6" w:rsidRDefault="0068269A" w:rsidP="00CE050A">
            <w:pPr>
              <w:spacing w:line="276" w:lineRule="auto"/>
              <w:ind w:left="144" w:hanging="144"/>
              <w:contextualSpacing/>
              <w:jc w:val="center"/>
              <w:rPr>
                <w:b/>
                <w:sz w:val="20"/>
              </w:rPr>
            </w:pPr>
            <w:proofErr w:type="spellStart"/>
            <w:r w:rsidRPr="00B11BA6">
              <w:rPr>
                <w:b/>
                <w:sz w:val="20"/>
              </w:rPr>
              <w:t>heureuse</w:t>
            </w:r>
            <w:proofErr w:type="spellEnd"/>
          </w:p>
        </w:tc>
        <w:tc>
          <w:tcPr>
            <w:tcW w:w="1890" w:type="dxa"/>
            <w:shd w:val="clear" w:color="auto" w:fill="auto"/>
            <w:vAlign w:val="center"/>
          </w:tcPr>
          <w:p w14:paraId="0E18D722" w14:textId="77777777" w:rsidR="0068269A" w:rsidRPr="00B11BA6" w:rsidRDefault="0068269A" w:rsidP="0068269A">
            <w:pPr>
              <w:spacing w:line="276" w:lineRule="auto"/>
              <w:ind w:left="144" w:hanging="144"/>
              <w:contextualSpacing/>
              <w:jc w:val="center"/>
              <w:rPr>
                <w:b/>
                <w:sz w:val="20"/>
              </w:rPr>
            </w:pPr>
            <w:proofErr w:type="spellStart"/>
            <w:r w:rsidRPr="00B11BA6">
              <w:rPr>
                <w:b/>
                <w:sz w:val="20"/>
              </w:rPr>
              <w:t>Assez</w:t>
            </w:r>
            <w:proofErr w:type="spellEnd"/>
          </w:p>
          <w:p w14:paraId="6A01E660" w14:textId="77777777" w:rsidR="00AF16A9" w:rsidRPr="00B11BA6" w:rsidRDefault="0068269A" w:rsidP="0068269A">
            <w:pPr>
              <w:spacing w:line="276" w:lineRule="auto"/>
              <w:ind w:left="144" w:hanging="144"/>
              <w:contextualSpacing/>
              <w:jc w:val="center"/>
              <w:rPr>
                <w:b/>
                <w:sz w:val="20"/>
              </w:rPr>
            </w:pPr>
            <w:proofErr w:type="spellStart"/>
            <w:r w:rsidRPr="00B11BA6">
              <w:rPr>
                <w:b/>
                <w:sz w:val="20"/>
              </w:rPr>
              <w:t>heureuse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14:paraId="65EFE576" w14:textId="77777777" w:rsidR="00AF16A9" w:rsidRPr="00B11BA6" w:rsidRDefault="0068269A" w:rsidP="0068269A">
            <w:pPr>
              <w:spacing w:line="276" w:lineRule="auto"/>
              <w:ind w:left="144" w:hanging="144"/>
              <w:contextualSpacing/>
              <w:jc w:val="center"/>
              <w:rPr>
                <w:b/>
                <w:sz w:val="20"/>
              </w:rPr>
            </w:pPr>
            <w:r w:rsidRPr="00B11BA6">
              <w:rPr>
                <w:b/>
                <w:sz w:val="20"/>
              </w:rPr>
              <w:t xml:space="preserve">Ni </w:t>
            </w:r>
            <w:proofErr w:type="spellStart"/>
            <w:r w:rsidRPr="00B11BA6">
              <w:rPr>
                <w:b/>
                <w:sz w:val="20"/>
              </w:rPr>
              <w:t>heureuse</w:t>
            </w:r>
            <w:proofErr w:type="spellEnd"/>
            <w:r w:rsidR="001B20D4" w:rsidRPr="00B11BA6">
              <w:rPr>
                <w:b/>
                <w:sz w:val="20"/>
              </w:rPr>
              <w:t xml:space="preserve"> </w:t>
            </w:r>
            <w:proofErr w:type="spellStart"/>
            <w:r w:rsidRPr="00B11BA6">
              <w:rPr>
                <w:b/>
                <w:sz w:val="20"/>
              </w:rPr>
              <w:t>ni</w:t>
            </w:r>
            <w:proofErr w:type="spellEnd"/>
            <w:r w:rsidR="001B20D4" w:rsidRPr="00B11BA6">
              <w:rPr>
                <w:b/>
                <w:sz w:val="20"/>
              </w:rPr>
              <w:t xml:space="preserve"> </w:t>
            </w:r>
            <w:proofErr w:type="spellStart"/>
            <w:r w:rsidRPr="00B11BA6">
              <w:rPr>
                <w:b/>
                <w:sz w:val="20"/>
              </w:rPr>
              <w:t>malheureuse</w:t>
            </w:r>
            <w:proofErr w:type="spellEnd"/>
          </w:p>
        </w:tc>
        <w:tc>
          <w:tcPr>
            <w:tcW w:w="1890" w:type="dxa"/>
            <w:shd w:val="clear" w:color="auto" w:fill="auto"/>
            <w:vAlign w:val="center"/>
          </w:tcPr>
          <w:p w14:paraId="3F42D1FC" w14:textId="77777777" w:rsidR="0068269A" w:rsidRPr="00B11BA6" w:rsidRDefault="0068269A" w:rsidP="0068269A">
            <w:pPr>
              <w:spacing w:line="276" w:lineRule="auto"/>
              <w:ind w:left="144" w:hanging="144"/>
              <w:contextualSpacing/>
              <w:jc w:val="center"/>
              <w:rPr>
                <w:b/>
                <w:sz w:val="20"/>
              </w:rPr>
            </w:pPr>
            <w:proofErr w:type="spellStart"/>
            <w:r w:rsidRPr="00B11BA6">
              <w:rPr>
                <w:b/>
                <w:sz w:val="20"/>
              </w:rPr>
              <w:t>Assez</w:t>
            </w:r>
            <w:proofErr w:type="spellEnd"/>
          </w:p>
          <w:p w14:paraId="017E7C87" w14:textId="77777777" w:rsidR="00AF16A9" w:rsidRPr="00B11BA6" w:rsidRDefault="0068269A" w:rsidP="0068269A">
            <w:pPr>
              <w:spacing w:line="276" w:lineRule="auto"/>
              <w:ind w:left="144" w:hanging="144"/>
              <w:contextualSpacing/>
              <w:jc w:val="center"/>
              <w:rPr>
                <w:b/>
                <w:sz w:val="20"/>
              </w:rPr>
            </w:pPr>
            <w:proofErr w:type="spellStart"/>
            <w:r w:rsidRPr="00B11BA6">
              <w:rPr>
                <w:b/>
                <w:sz w:val="20"/>
              </w:rPr>
              <w:t>malheureuse</w:t>
            </w:r>
            <w:proofErr w:type="spellEnd"/>
          </w:p>
        </w:tc>
        <w:tc>
          <w:tcPr>
            <w:tcW w:w="2070" w:type="dxa"/>
            <w:shd w:val="clear" w:color="auto" w:fill="auto"/>
            <w:vAlign w:val="center"/>
          </w:tcPr>
          <w:p w14:paraId="6C7C018F" w14:textId="77777777" w:rsidR="00AF16A9" w:rsidRPr="00B11BA6" w:rsidRDefault="00AF16A9" w:rsidP="00CE050A">
            <w:pPr>
              <w:spacing w:line="276" w:lineRule="auto"/>
              <w:ind w:left="144" w:hanging="144"/>
              <w:contextualSpacing/>
              <w:jc w:val="center"/>
              <w:rPr>
                <w:b/>
                <w:sz w:val="20"/>
              </w:rPr>
            </w:pPr>
          </w:p>
          <w:p w14:paraId="6C54C5D5" w14:textId="77777777" w:rsidR="0068269A" w:rsidRPr="00B11BA6" w:rsidRDefault="0068269A" w:rsidP="00CE050A">
            <w:pPr>
              <w:spacing w:line="276" w:lineRule="auto"/>
              <w:ind w:left="144" w:hanging="144"/>
              <w:contextualSpacing/>
              <w:jc w:val="center"/>
              <w:rPr>
                <w:b/>
                <w:sz w:val="20"/>
              </w:rPr>
            </w:pPr>
            <w:proofErr w:type="spellStart"/>
            <w:r w:rsidRPr="00B11BA6">
              <w:rPr>
                <w:b/>
                <w:sz w:val="20"/>
              </w:rPr>
              <w:t>Très</w:t>
            </w:r>
            <w:proofErr w:type="spellEnd"/>
          </w:p>
          <w:p w14:paraId="0B365D91" w14:textId="77777777" w:rsidR="00AF16A9" w:rsidRPr="00B11BA6" w:rsidRDefault="0068269A" w:rsidP="00CE050A">
            <w:pPr>
              <w:spacing w:line="276" w:lineRule="auto"/>
              <w:ind w:left="144" w:hanging="144"/>
              <w:contextualSpacing/>
              <w:jc w:val="center"/>
              <w:rPr>
                <w:b/>
                <w:sz w:val="20"/>
              </w:rPr>
            </w:pPr>
            <w:proofErr w:type="spellStart"/>
            <w:r w:rsidRPr="00B11BA6">
              <w:rPr>
                <w:b/>
                <w:sz w:val="20"/>
              </w:rPr>
              <w:t>malheureuse</w:t>
            </w:r>
            <w:proofErr w:type="spellEnd"/>
          </w:p>
          <w:p w14:paraId="3FB0276B" w14:textId="77777777" w:rsidR="00AF16A9" w:rsidRPr="00B11BA6" w:rsidRDefault="00AF16A9" w:rsidP="0068269A">
            <w:pPr>
              <w:spacing w:line="276" w:lineRule="auto"/>
              <w:ind w:left="144" w:hanging="144"/>
              <w:contextualSpacing/>
              <w:jc w:val="center"/>
              <w:rPr>
                <w:b/>
                <w:sz w:val="20"/>
              </w:rPr>
            </w:pPr>
          </w:p>
        </w:tc>
      </w:tr>
      <w:tr w:rsidR="00AF16A9" w:rsidRPr="00B11BA6" w14:paraId="543FFCC8" w14:textId="77777777" w:rsidTr="00AF16A9">
        <w:tc>
          <w:tcPr>
            <w:tcW w:w="9738" w:type="dxa"/>
            <w:gridSpan w:val="5"/>
            <w:shd w:val="clear" w:color="auto" w:fill="auto"/>
            <w:vAlign w:val="center"/>
          </w:tcPr>
          <w:p w14:paraId="633DC874" w14:textId="77777777" w:rsidR="00AF16A9" w:rsidRPr="00B11BA6" w:rsidRDefault="00AF16A9" w:rsidP="00CE050A">
            <w:pPr>
              <w:spacing w:line="276" w:lineRule="auto"/>
              <w:ind w:left="144" w:hanging="144"/>
              <w:contextualSpacing/>
              <w:jc w:val="center"/>
              <w:rPr>
                <w:b/>
                <w:sz w:val="20"/>
              </w:rPr>
            </w:pPr>
            <w:r w:rsidRPr="00B11BA6">
              <w:rPr>
                <w:b/>
                <w:noProof/>
                <w:sz w:val="20"/>
                <w:lang w:val="fr-FR" w:eastAsia="fr-FR"/>
              </w:rPr>
              <w:drawing>
                <wp:inline distT="0" distB="0" distL="0" distR="0" wp14:anchorId="6CA2976D" wp14:editId="3498239D">
                  <wp:extent cx="5939790" cy="1184910"/>
                  <wp:effectExtent l="0" t="0" r="3810" b="0"/>
                  <wp:docPr id="1" name="Picture 1" descr="Description: C:\Documents and Settings\ahancioglu\Desktop\smiley emo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Documents and Settings\ahancioglu\Desktop\smiley emo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D15B0D" w14:textId="77777777" w:rsidR="00AF16A9" w:rsidRPr="00B11BA6" w:rsidRDefault="00AF16A9" w:rsidP="00CE050A">
      <w:pPr>
        <w:spacing w:line="276" w:lineRule="auto"/>
        <w:ind w:left="144" w:hanging="144"/>
        <w:contextualSpacing/>
        <w:rPr>
          <w:sz w:val="20"/>
        </w:rPr>
      </w:pPr>
    </w:p>
    <w:p w14:paraId="3B9EC5C2" w14:textId="77777777" w:rsidR="00AF16A9" w:rsidRPr="00B11BA6" w:rsidRDefault="00460A35" w:rsidP="00CE050A">
      <w:pPr>
        <w:spacing w:line="276" w:lineRule="auto"/>
        <w:ind w:left="144" w:hanging="144"/>
        <w:contextualSpacing/>
        <w:rPr>
          <w:sz w:val="20"/>
        </w:rPr>
      </w:pPr>
      <w:r w:rsidRPr="00B11BA6">
        <w:rPr>
          <w:noProof/>
          <w:sz w:val="20"/>
          <w:lang w:val="fr-FR" w:eastAsia="fr-FR"/>
        </w:rPr>
        <w:lastRenderedPageBreak/>
        <w:drawing>
          <wp:inline distT="0" distB="0" distL="0" distR="0" wp14:anchorId="4B9B10FB" wp14:editId="16E749F3">
            <wp:extent cx="6647815" cy="81635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nalan\Dropbox (UNICEF)\Z\MICS5\Belize Field Test 2015\Qs\MICS5 Standard qs incl edits (MICS5.1)\Cards-Pictorials\LAMINATED CARD Wellbeing-Sca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816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6A9" w:rsidRPr="00B11BA6">
        <w:rPr>
          <w:sz w:val="20"/>
        </w:rPr>
        <w:br w:type="page"/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ook w:val="0000" w:firstRow="0" w:lastRow="0" w:firstColumn="0" w:lastColumn="0" w:noHBand="0" w:noVBand="0"/>
      </w:tblPr>
      <w:tblGrid>
        <w:gridCol w:w="4443"/>
        <w:gridCol w:w="5084"/>
        <w:gridCol w:w="912"/>
      </w:tblGrid>
      <w:tr w:rsidR="004A1FE5" w:rsidRPr="00B11BA6" w14:paraId="6887AEE1" w14:textId="77777777" w:rsidTr="003412FB">
        <w:trPr>
          <w:cantSplit/>
          <w:trHeight w:val="397"/>
          <w:jc w:val="center"/>
        </w:trPr>
        <w:tc>
          <w:tcPr>
            <w:tcW w:w="212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5157A9E" w14:textId="77777777" w:rsidR="00AF16A9" w:rsidRPr="00B11BA6" w:rsidRDefault="00AF16A9" w:rsidP="0068269A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</w:rPr>
            </w:pPr>
            <w:r w:rsidRPr="00B11BA6">
              <w:rPr>
                <w:rFonts w:ascii="Times New Roman" w:hAnsi="Times New Roman"/>
                <w:b/>
              </w:rPr>
              <w:lastRenderedPageBreak/>
              <w:t>WM</w:t>
            </w:r>
            <w:r w:rsidR="00D02D97" w:rsidRPr="00B11BA6">
              <w:rPr>
                <w:rFonts w:ascii="Times New Roman" w:hAnsi="Times New Roman"/>
                <w:b/>
              </w:rPr>
              <w:t>10</w:t>
            </w:r>
            <w:r w:rsidRPr="00B11BA6">
              <w:rPr>
                <w:rFonts w:ascii="Times New Roman" w:hAnsi="Times New Roman"/>
                <w:b/>
              </w:rPr>
              <w:t xml:space="preserve">. </w:t>
            </w:r>
            <w:proofErr w:type="spellStart"/>
            <w:r w:rsidR="003E31CF" w:rsidRPr="00B11BA6">
              <w:rPr>
                <w:rFonts w:ascii="Times New Roman" w:hAnsi="Times New Roman"/>
                <w:i/>
                <w:smallCaps w:val="0"/>
              </w:rPr>
              <w:t>Enregistrer</w:t>
            </w:r>
            <w:proofErr w:type="spellEnd"/>
            <w:r w:rsidR="00A05626" w:rsidRPr="00B11BA6">
              <w:rPr>
                <w:rFonts w:ascii="Times New Roman" w:hAnsi="Times New Roman"/>
                <w:i/>
                <w:smallCaps w:val="0"/>
              </w:rPr>
              <w:t xml:space="preserve"> </w:t>
            </w:r>
            <w:proofErr w:type="spellStart"/>
            <w:r w:rsidR="0087683E" w:rsidRPr="00B11BA6">
              <w:rPr>
                <w:rFonts w:ascii="Times New Roman" w:hAnsi="Times New Roman"/>
                <w:i/>
                <w:smallCaps w:val="0"/>
              </w:rPr>
              <w:t>l</w:t>
            </w:r>
            <w:r w:rsidR="0068269A" w:rsidRPr="00B11BA6">
              <w:rPr>
                <w:rFonts w:ascii="Times New Roman" w:hAnsi="Times New Roman"/>
                <w:i/>
                <w:smallCaps w:val="0"/>
              </w:rPr>
              <w:t>’heure</w:t>
            </w:r>
            <w:proofErr w:type="spellEnd"/>
            <w:r w:rsidRPr="00B11BA6">
              <w:rPr>
                <w:rFonts w:ascii="Times New Roman" w:hAnsi="Times New Roman"/>
                <w:i/>
                <w:smallCaps w:val="0"/>
              </w:rPr>
              <w:t>.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40DE2C1" w14:textId="77777777" w:rsidR="00AF16A9" w:rsidRPr="00B11BA6" w:rsidRDefault="00C0633A" w:rsidP="00C22466">
            <w:pPr>
              <w:pStyle w:val="Responsecategs"/>
              <w:tabs>
                <w:tab w:val="clear" w:pos="3942"/>
                <w:tab w:val="right" w:leader="dot" w:pos="41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</w:rPr>
            </w:pPr>
            <w:r w:rsidRPr="00B11BA6">
              <w:rPr>
                <w:rFonts w:ascii="Times New Roman" w:hAnsi="Times New Roman"/>
                <w:caps/>
              </w:rPr>
              <w:t>Heures</w:t>
            </w:r>
            <w:r w:rsidR="003E31CF" w:rsidRPr="00B11BA6">
              <w:rPr>
                <w:rFonts w:ascii="Times New Roman" w:hAnsi="Times New Roman"/>
                <w:caps/>
              </w:rPr>
              <w:t xml:space="preserve"> et </w:t>
            </w:r>
            <w:r w:rsidR="00AF16A9" w:rsidRPr="00B11BA6">
              <w:rPr>
                <w:rFonts w:ascii="Times New Roman" w:hAnsi="Times New Roman"/>
                <w:caps/>
              </w:rPr>
              <w:t>minutes</w:t>
            </w:r>
            <w:r w:rsidR="00AF16A9" w:rsidRPr="00B11BA6">
              <w:rPr>
                <w:rFonts w:ascii="Times New Roman" w:hAnsi="Times New Roman"/>
                <w:caps/>
              </w:rPr>
              <w:tab/>
              <w:t>__ __ : __ __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3C0DA69" w14:textId="77777777" w:rsidR="00AF16A9" w:rsidRPr="00B11BA6" w:rsidRDefault="00AF16A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</w:rPr>
            </w:pPr>
          </w:p>
        </w:tc>
      </w:tr>
      <w:tr w:rsidR="004A1FE5" w:rsidRPr="00B11BA6" w14:paraId="7F6255B3" w14:textId="77777777" w:rsidTr="003412FB">
        <w:trPr>
          <w:cantSplit/>
          <w:jc w:val="center"/>
        </w:trPr>
        <w:tc>
          <w:tcPr>
            <w:tcW w:w="2128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4CEB8B" w14:textId="77777777" w:rsidR="00AF16A9" w:rsidRPr="00B11BA6" w:rsidRDefault="00AF16A9" w:rsidP="00F9662E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  <w:r w:rsidRPr="00B11BA6">
              <w:rPr>
                <w:rFonts w:ascii="Times New Roman" w:hAnsi="Times New Roman"/>
                <w:b/>
                <w:lang w:val="fr-FR"/>
              </w:rPr>
              <w:t>WM</w:t>
            </w:r>
            <w:r w:rsidR="00D02D97" w:rsidRPr="00B11BA6">
              <w:rPr>
                <w:rFonts w:ascii="Times New Roman" w:hAnsi="Times New Roman"/>
                <w:b/>
                <w:lang w:val="fr-FR"/>
              </w:rPr>
              <w:t>11</w:t>
            </w:r>
            <w:r w:rsidRPr="00B11BA6">
              <w:rPr>
                <w:rFonts w:ascii="Times New Roman" w:hAnsi="Times New Roman"/>
                <w:lang w:val="fr-FR"/>
              </w:rPr>
              <w:t xml:space="preserve">. </w:t>
            </w:r>
            <w:r w:rsidR="0068269A" w:rsidRPr="00B11BA6">
              <w:rPr>
                <w:rFonts w:ascii="Times New Roman" w:hAnsi="Times New Roman"/>
                <w:i/>
                <w:smallCaps w:val="0"/>
                <w:lang w:val="fr-FR"/>
              </w:rPr>
              <w:t>Est-ce que l’</w:t>
            </w:r>
            <w:r w:rsidR="00F9662E" w:rsidRPr="00B11BA6">
              <w:rPr>
                <w:rFonts w:ascii="Times New Roman" w:hAnsi="Times New Roman"/>
                <w:i/>
                <w:smallCaps w:val="0"/>
                <w:lang w:val="fr-FR"/>
              </w:rPr>
              <w:t>interview entiè</w:t>
            </w:r>
            <w:r w:rsidR="0068269A" w:rsidRPr="00B11BA6">
              <w:rPr>
                <w:rFonts w:ascii="Times New Roman" w:hAnsi="Times New Roman"/>
                <w:i/>
                <w:smallCaps w:val="0"/>
                <w:lang w:val="fr-FR"/>
              </w:rPr>
              <w:t>r</w:t>
            </w:r>
            <w:r w:rsidR="00F9662E" w:rsidRPr="00B11BA6">
              <w:rPr>
                <w:rFonts w:ascii="Times New Roman" w:hAnsi="Times New Roman"/>
                <w:i/>
                <w:smallCaps w:val="0"/>
                <w:lang w:val="fr-FR"/>
              </w:rPr>
              <w:t>e</w:t>
            </w:r>
            <w:r w:rsidR="0068269A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s’est déroulé</w:t>
            </w:r>
            <w:r w:rsidR="00F9662E" w:rsidRPr="00B11BA6">
              <w:rPr>
                <w:rFonts w:ascii="Times New Roman" w:hAnsi="Times New Roman"/>
                <w:i/>
                <w:smallCaps w:val="0"/>
                <w:lang w:val="fr-FR"/>
              </w:rPr>
              <w:t>e</w:t>
            </w:r>
            <w:r w:rsidR="0068269A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en privé</w:t>
            </w:r>
            <w:r w:rsidR="001B20D4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="00BE1C57" w:rsidRPr="00B11BA6">
              <w:rPr>
                <w:rFonts w:ascii="Times New Roman" w:hAnsi="Times New Roman"/>
                <w:i/>
                <w:smallCaps w:val="0"/>
                <w:lang w:val="fr-FR"/>
              </w:rPr>
              <w:t>ou est-ce que quelqu’un était là durant tout</w:t>
            </w:r>
            <w:r w:rsidR="00F9662E" w:rsidRPr="00B11BA6">
              <w:rPr>
                <w:rFonts w:ascii="Times New Roman" w:hAnsi="Times New Roman"/>
                <w:i/>
                <w:smallCaps w:val="0"/>
                <w:lang w:val="fr-FR"/>
              </w:rPr>
              <w:t>e</w:t>
            </w:r>
            <w:r w:rsidR="00BE1C57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ou une partie de l’</w:t>
            </w:r>
            <w:r w:rsidR="00F9662E" w:rsidRPr="00B11BA6">
              <w:rPr>
                <w:rFonts w:ascii="Times New Roman" w:hAnsi="Times New Roman"/>
                <w:i/>
                <w:smallCaps w:val="0"/>
                <w:lang w:val="fr-FR"/>
              </w:rPr>
              <w:t>interview</w:t>
            </w:r>
            <w:r w:rsidR="00BE1C57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?</w:t>
            </w:r>
          </w:p>
        </w:tc>
        <w:tc>
          <w:tcPr>
            <w:tcW w:w="2435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9F50C5C" w14:textId="77777777" w:rsidR="00F9662E" w:rsidRPr="00B11BA6" w:rsidRDefault="003E31CF" w:rsidP="009F1866">
            <w:pPr>
              <w:pStyle w:val="Responsecategs"/>
              <w:tabs>
                <w:tab w:val="clear" w:pos="3942"/>
                <w:tab w:val="right" w:leader="dot" w:pos="43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Oui</w:t>
            </w:r>
            <w:r w:rsidR="00EA658B" w:rsidRPr="00B11BA6">
              <w:rPr>
                <w:rFonts w:ascii="Times New Roman" w:hAnsi="Times New Roman"/>
                <w:caps/>
                <w:lang w:val="fr-FR"/>
              </w:rPr>
              <w:t>, L’</w:t>
            </w:r>
            <w:r w:rsidR="00F9662E" w:rsidRPr="00B11BA6">
              <w:rPr>
                <w:rFonts w:ascii="Times New Roman" w:hAnsi="Times New Roman"/>
                <w:caps/>
                <w:lang w:val="fr-FR"/>
              </w:rPr>
              <w:t>interview</w:t>
            </w:r>
            <w:r w:rsidR="00BE1C57" w:rsidRPr="00B11BA6">
              <w:rPr>
                <w:rFonts w:ascii="Times New Roman" w:hAnsi="Times New Roman"/>
                <w:caps/>
                <w:lang w:val="fr-FR"/>
              </w:rPr>
              <w:t xml:space="preserve"> entier</w:t>
            </w:r>
            <w:r w:rsidR="00F9662E" w:rsidRPr="00B11BA6">
              <w:rPr>
                <w:rFonts w:ascii="Times New Roman" w:hAnsi="Times New Roman"/>
                <w:caps/>
                <w:lang w:val="fr-FR"/>
              </w:rPr>
              <w:t>e</w:t>
            </w:r>
            <w:r w:rsidR="00BE1C57" w:rsidRPr="00B11BA6">
              <w:rPr>
                <w:rFonts w:ascii="Times New Roman" w:hAnsi="Times New Roman"/>
                <w:caps/>
                <w:lang w:val="fr-FR"/>
              </w:rPr>
              <w:t xml:space="preserve"> s’est </w:t>
            </w:r>
          </w:p>
          <w:p w14:paraId="48E80F98" w14:textId="77777777" w:rsidR="00AF16A9" w:rsidRPr="00B11BA6" w:rsidRDefault="00F9662E" w:rsidP="009F1866">
            <w:pPr>
              <w:pStyle w:val="Responsecategs"/>
              <w:tabs>
                <w:tab w:val="clear" w:pos="3942"/>
                <w:tab w:val="right" w:leader="dot" w:pos="43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</w:t>
            </w:r>
            <w:r w:rsidR="00BE1C57" w:rsidRPr="00B11BA6">
              <w:rPr>
                <w:rFonts w:ascii="Times New Roman" w:hAnsi="Times New Roman"/>
                <w:caps/>
                <w:lang w:val="fr-FR"/>
              </w:rPr>
              <w:t>deroule</w:t>
            </w:r>
            <w:r w:rsidRPr="00B11BA6">
              <w:rPr>
                <w:rFonts w:ascii="Times New Roman" w:hAnsi="Times New Roman"/>
                <w:caps/>
                <w:lang w:val="fr-FR"/>
              </w:rPr>
              <w:t>e</w:t>
            </w:r>
            <w:r w:rsidR="00BE1C57" w:rsidRPr="00B11BA6">
              <w:rPr>
                <w:rFonts w:ascii="Times New Roman" w:hAnsi="Times New Roman"/>
                <w:caps/>
                <w:lang w:val="fr-FR"/>
              </w:rPr>
              <w:t xml:space="preserve"> en prive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caps/>
                <w:lang w:val="fr-FR"/>
              </w:rPr>
              <w:t>............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>1</w:t>
            </w:r>
          </w:p>
          <w:p w14:paraId="09AB22E6" w14:textId="77777777" w:rsidR="00AF16A9" w:rsidRPr="00B11BA6" w:rsidRDefault="00AF16A9" w:rsidP="00C22466">
            <w:pPr>
              <w:pStyle w:val="Responsecategs"/>
              <w:tabs>
                <w:tab w:val="clear" w:pos="3942"/>
                <w:tab w:val="right" w:leader="dot" w:pos="41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05667B85" w14:textId="77777777" w:rsidR="00F9662E" w:rsidRPr="00B11BA6" w:rsidRDefault="003E31CF" w:rsidP="00BB4CDB">
            <w:pPr>
              <w:pStyle w:val="Responsecategs"/>
              <w:tabs>
                <w:tab w:val="clear" w:pos="3942"/>
                <w:tab w:val="right" w:leader="dot" w:pos="41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BE1C57" w:rsidRPr="00B11BA6">
              <w:rPr>
                <w:rFonts w:ascii="Times New Roman" w:hAnsi="Times New Roman"/>
                <w:caps/>
                <w:lang w:val="fr-FR"/>
              </w:rPr>
              <w:t>d’au</w:t>
            </w:r>
            <w:r w:rsidR="00626DBD" w:rsidRPr="00B11BA6">
              <w:rPr>
                <w:rFonts w:ascii="Times New Roman" w:hAnsi="Times New Roman"/>
                <w:caps/>
                <w:lang w:val="fr-FR"/>
              </w:rPr>
              <w:t>tre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 xml:space="preserve">s </w:t>
            </w:r>
            <w:r w:rsidR="00BE1C57" w:rsidRPr="00B11BA6">
              <w:rPr>
                <w:rFonts w:ascii="Times New Roman" w:hAnsi="Times New Roman"/>
                <w:caps/>
                <w:lang w:val="fr-FR"/>
              </w:rPr>
              <w:t>etaient p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>rese</w:t>
            </w:r>
            <w:r w:rsidR="00BB4CDB" w:rsidRPr="00B11BA6">
              <w:rPr>
                <w:rFonts w:ascii="Times New Roman" w:hAnsi="Times New Roman"/>
                <w:caps/>
                <w:lang w:val="fr-FR"/>
              </w:rPr>
              <w:t>nt</w:t>
            </w:r>
            <w:r w:rsidR="00BE1C57" w:rsidRPr="00B11BA6">
              <w:rPr>
                <w:rFonts w:ascii="Times New Roman" w:hAnsi="Times New Roman"/>
                <w:caps/>
                <w:lang w:val="fr-FR"/>
              </w:rPr>
              <w:t>s</w:t>
            </w:r>
            <w:r w:rsidR="00BB4CDB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</w:p>
          <w:p w14:paraId="479D4601" w14:textId="77777777" w:rsidR="00BB4CDB" w:rsidRPr="00B11BA6" w:rsidRDefault="00F9662E" w:rsidP="00BB4CDB">
            <w:pPr>
              <w:pStyle w:val="Responsecategs"/>
              <w:tabs>
                <w:tab w:val="clear" w:pos="3942"/>
                <w:tab w:val="right" w:leader="dot" w:pos="41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</w:t>
            </w:r>
            <w:r w:rsidR="00BB4CDB" w:rsidRPr="00B11BA6">
              <w:rPr>
                <w:rFonts w:ascii="Times New Roman" w:hAnsi="Times New Roman"/>
                <w:caps/>
                <w:lang w:val="fr-FR"/>
              </w:rPr>
              <w:t>dur</w:t>
            </w:r>
            <w:r w:rsidR="00BE1C57" w:rsidRPr="00B11BA6">
              <w:rPr>
                <w:rFonts w:ascii="Times New Roman" w:hAnsi="Times New Roman"/>
                <w:caps/>
                <w:lang w:val="fr-FR"/>
              </w:rPr>
              <w:t>ant tout</w:t>
            </w:r>
            <w:r w:rsidRPr="00B11BA6">
              <w:rPr>
                <w:rFonts w:ascii="Times New Roman" w:hAnsi="Times New Roman"/>
                <w:caps/>
                <w:lang w:val="fr-FR"/>
              </w:rPr>
              <w:t>e</w:t>
            </w:r>
            <w:r w:rsidR="00BE1C57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  <w:r w:rsidRPr="00B11BA6">
              <w:rPr>
                <w:rFonts w:ascii="Times New Roman" w:hAnsi="Times New Roman"/>
                <w:caps/>
                <w:lang w:val="fr-FR"/>
              </w:rPr>
              <w:t>L’INTERVIEW</w:t>
            </w:r>
          </w:p>
          <w:p w14:paraId="7793600A" w14:textId="77777777" w:rsidR="00AF16A9" w:rsidRPr="00B11BA6" w:rsidRDefault="00BB4CDB" w:rsidP="009F1866">
            <w:pPr>
              <w:pStyle w:val="Responsecategs"/>
              <w:tabs>
                <w:tab w:val="clear" w:pos="3942"/>
                <w:tab w:val="right" w:leader="underscore" w:pos="436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>(</w:t>
            </w:r>
            <w:r w:rsidR="00210E08" w:rsidRPr="00B11BA6">
              <w:rPr>
                <w:rFonts w:ascii="Times New Roman" w:hAnsi="Times New Roman"/>
                <w:i/>
                <w:lang w:val="fr-FR"/>
              </w:rPr>
              <w:t>préciser)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caps/>
                <w:lang w:val="fr-FR"/>
              </w:rPr>
              <w:t>2</w:t>
            </w:r>
          </w:p>
          <w:p w14:paraId="6BD84B01" w14:textId="77777777" w:rsidR="00AF16A9" w:rsidRPr="00B11BA6" w:rsidRDefault="00AF16A9" w:rsidP="00C22466">
            <w:pPr>
              <w:pStyle w:val="Responsecategs"/>
              <w:tabs>
                <w:tab w:val="clear" w:pos="3942"/>
                <w:tab w:val="right" w:leader="dot" w:pos="41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  <w:p w14:paraId="63C24A71" w14:textId="77777777" w:rsidR="00F9662E" w:rsidRPr="00B11BA6" w:rsidRDefault="003E31CF" w:rsidP="00BB4CDB">
            <w:pPr>
              <w:pStyle w:val="Responsecategs"/>
              <w:tabs>
                <w:tab w:val="clear" w:pos="3942"/>
                <w:tab w:val="right" w:leader="dot" w:pos="41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>Non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 xml:space="preserve">, </w:t>
            </w:r>
            <w:r w:rsidR="00BE1C57" w:rsidRPr="00B11BA6">
              <w:rPr>
                <w:rFonts w:ascii="Times New Roman" w:hAnsi="Times New Roman"/>
                <w:caps/>
                <w:lang w:val="fr-FR"/>
              </w:rPr>
              <w:t>d’</w:t>
            </w:r>
            <w:r w:rsidR="00626DBD" w:rsidRPr="00B11BA6">
              <w:rPr>
                <w:rFonts w:ascii="Times New Roman" w:hAnsi="Times New Roman"/>
                <w:caps/>
                <w:lang w:val="fr-FR"/>
              </w:rPr>
              <w:t>Autre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 xml:space="preserve">s </w:t>
            </w:r>
            <w:r w:rsidR="00BE1C57" w:rsidRPr="00B11BA6">
              <w:rPr>
                <w:rFonts w:ascii="Times New Roman" w:hAnsi="Times New Roman"/>
                <w:caps/>
                <w:lang w:val="fr-FR"/>
              </w:rPr>
              <w:t>etaient presents</w:t>
            </w:r>
            <w:r w:rsidR="00F9662E" w:rsidRPr="00B11BA6">
              <w:rPr>
                <w:rFonts w:ascii="Times New Roman" w:hAnsi="Times New Roman"/>
                <w:caps/>
                <w:lang w:val="fr-FR"/>
              </w:rPr>
              <w:t xml:space="preserve"> </w:t>
            </w:r>
          </w:p>
          <w:p w14:paraId="2FAEAC3D" w14:textId="77777777" w:rsidR="00BB4CDB" w:rsidRPr="00B11BA6" w:rsidRDefault="00F9662E" w:rsidP="00BB4CDB">
            <w:pPr>
              <w:pStyle w:val="Responsecategs"/>
              <w:tabs>
                <w:tab w:val="clear" w:pos="3942"/>
                <w:tab w:val="right" w:leader="dot" w:pos="410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 xml:space="preserve">   </w:t>
            </w:r>
            <w:r w:rsidR="00BE1C57" w:rsidRPr="00B11BA6">
              <w:rPr>
                <w:rFonts w:ascii="Times New Roman" w:hAnsi="Times New Roman"/>
                <w:caps/>
                <w:lang w:val="fr-FR"/>
              </w:rPr>
              <w:t>une partie de l’</w:t>
            </w:r>
            <w:r w:rsidRPr="00B11BA6">
              <w:rPr>
                <w:rFonts w:ascii="Times New Roman" w:hAnsi="Times New Roman"/>
                <w:caps/>
                <w:lang w:val="fr-FR"/>
              </w:rPr>
              <w:t>interview</w:t>
            </w:r>
          </w:p>
          <w:p w14:paraId="5B127C2C" w14:textId="77777777" w:rsidR="00AF16A9" w:rsidRPr="00B11BA6" w:rsidRDefault="00BB4CDB" w:rsidP="009F1866">
            <w:pPr>
              <w:pStyle w:val="Responsecategs"/>
              <w:tabs>
                <w:tab w:val="clear" w:pos="3942"/>
                <w:tab w:val="right" w:leader="underscore" w:pos="43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>(</w:t>
            </w:r>
            <w:r w:rsidR="00210E08" w:rsidRPr="00B11BA6">
              <w:rPr>
                <w:rFonts w:ascii="Times New Roman" w:hAnsi="Times New Roman"/>
                <w:i/>
                <w:lang w:val="fr-FR"/>
              </w:rPr>
              <w:t>préciser)</w:t>
            </w:r>
            <w:r w:rsidR="00AF16A9" w:rsidRPr="00B11BA6">
              <w:rPr>
                <w:rFonts w:ascii="Times New Roman" w:hAnsi="Times New Roman"/>
                <w:caps/>
                <w:lang w:val="fr-FR"/>
              </w:rPr>
              <w:tab/>
            </w:r>
            <w:r w:rsidRPr="00B11BA6">
              <w:rPr>
                <w:rFonts w:ascii="Times New Roman" w:hAnsi="Times New Roman"/>
                <w:caps/>
                <w:lang w:val="fr-FR"/>
              </w:rPr>
              <w:t>3</w:t>
            </w: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327FEB" w14:textId="77777777" w:rsidR="00AF16A9" w:rsidRPr="00B11BA6" w:rsidRDefault="00AF16A9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4A1FE5" w:rsidRPr="00B11BA6" w14:paraId="05B52F03" w14:textId="77777777" w:rsidTr="00C913FA">
        <w:trPr>
          <w:cantSplit/>
          <w:trHeight w:val="397"/>
          <w:jc w:val="center"/>
        </w:trPr>
        <w:tc>
          <w:tcPr>
            <w:tcW w:w="212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7EB3A1" w14:textId="77777777" w:rsidR="00530DD3" w:rsidRPr="00B11BA6" w:rsidRDefault="00530DD3" w:rsidP="00BE1C5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fr-FR"/>
              </w:rPr>
            </w:pPr>
            <w:r w:rsidRPr="00B11BA6">
              <w:rPr>
                <w:rFonts w:ascii="Times New Roman" w:hAnsi="Times New Roman"/>
                <w:b/>
                <w:lang w:val="fr-FR"/>
              </w:rPr>
              <w:t>WM</w:t>
            </w:r>
            <w:r w:rsidR="00D02D97" w:rsidRPr="00B11BA6">
              <w:rPr>
                <w:rFonts w:ascii="Times New Roman" w:hAnsi="Times New Roman"/>
                <w:b/>
                <w:lang w:val="fr-FR"/>
              </w:rPr>
              <w:t>12</w:t>
            </w:r>
            <w:r w:rsidRPr="00B11BA6">
              <w:rPr>
                <w:rFonts w:ascii="Times New Roman" w:hAnsi="Times New Roman"/>
                <w:b/>
                <w:lang w:val="fr-FR"/>
              </w:rPr>
              <w:t xml:space="preserve">.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Lang</w:t>
            </w:r>
            <w:r w:rsidR="00BE1C57" w:rsidRPr="00B11BA6">
              <w:rPr>
                <w:rFonts w:ascii="Times New Roman" w:hAnsi="Times New Roman"/>
                <w:i/>
                <w:smallCaps w:val="0"/>
                <w:lang w:val="fr-FR"/>
              </w:rPr>
              <w:t xml:space="preserve">ue du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Questionnaire.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9BE0E36" w14:textId="77777777" w:rsidR="005851E7" w:rsidRPr="00B11BA6" w:rsidRDefault="005851E7" w:rsidP="005851E7">
            <w:pPr>
              <w:tabs>
                <w:tab w:val="right" w:leader="dot" w:pos="4457"/>
              </w:tabs>
              <w:spacing w:line="276" w:lineRule="auto"/>
              <w:ind w:left="144" w:hanging="144"/>
              <w:contextualSpacing/>
              <w:rPr>
                <w:caps/>
                <w:sz w:val="20"/>
              </w:rPr>
            </w:pPr>
            <w:r w:rsidRPr="00B11BA6">
              <w:rPr>
                <w:caps/>
                <w:sz w:val="20"/>
              </w:rPr>
              <w:t>FRANCAIS</w:t>
            </w:r>
            <w:r w:rsidRPr="00B11BA6">
              <w:rPr>
                <w:caps/>
                <w:sz w:val="20"/>
              </w:rPr>
              <w:tab/>
              <w:t>1</w:t>
            </w:r>
          </w:p>
          <w:p w14:paraId="3B342F05" w14:textId="77777777" w:rsidR="00010FE7" w:rsidRPr="00B11BA6" w:rsidRDefault="00010FE7" w:rsidP="00010FE7">
            <w:pPr>
              <w:pStyle w:val="Responsecategs"/>
              <w:tabs>
                <w:tab w:val="clear" w:pos="3942"/>
                <w:tab w:val="right" w:leader="dot" w:pos="4368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lang w:val="fr-FR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BFCA0E4" w14:textId="77777777" w:rsidR="00530DD3" w:rsidRPr="00B11BA6" w:rsidRDefault="00530DD3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4A1FE5" w:rsidRPr="007F4266" w14:paraId="42685ECC" w14:textId="77777777" w:rsidTr="0042688A">
        <w:trPr>
          <w:cantSplit/>
          <w:jc w:val="center"/>
        </w:trPr>
        <w:tc>
          <w:tcPr>
            <w:tcW w:w="212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2D933F3" w14:textId="77777777" w:rsidR="00F9662E" w:rsidRPr="00B11BA6" w:rsidRDefault="00F9662E" w:rsidP="00DB4E68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fr-FR"/>
              </w:rPr>
            </w:pPr>
            <w:r w:rsidRPr="00B11BA6">
              <w:rPr>
                <w:rFonts w:ascii="Times New Roman" w:hAnsi="Times New Roman"/>
                <w:b/>
                <w:lang w:val="fr-FR"/>
              </w:rPr>
              <w:t xml:space="preserve">WM13.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Langue de l’</w:t>
            </w:r>
            <w:r w:rsidR="00DB4E68" w:rsidRPr="00B11BA6">
              <w:rPr>
                <w:rFonts w:ascii="Times New Roman" w:hAnsi="Times New Roman"/>
                <w:i/>
                <w:smallCaps w:val="0"/>
                <w:lang w:val="fr-FR"/>
              </w:rPr>
              <w:t>interview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.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1AAAB0C" w14:textId="7F4A5EE2" w:rsidR="00F9662E" w:rsidRPr="00C913FA" w:rsidRDefault="00F9662E" w:rsidP="0013372F">
            <w:pPr>
              <w:tabs>
                <w:tab w:val="right" w:leader="dot" w:pos="4275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C913FA">
              <w:rPr>
                <w:caps/>
                <w:sz w:val="20"/>
                <w:lang w:val="fr-FR"/>
              </w:rPr>
              <w:t>français............................................</w:t>
            </w:r>
            <w:r w:rsidR="00C913FA">
              <w:rPr>
                <w:caps/>
                <w:sz w:val="20"/>
                <w:lang w:val="fr-FR"/>
              </w:rPr>
              <w:t>..............</w:t>
            </w:r>
            <w:r w:rsidRPr="00C913FA">
              <w:rPr>
                <w:caps/>
                <w:sz w:val="20"/>
                <w:lang w:val="fr-FR"/>
              </w:rPr>
              <w:t>01</w:t>
            </w:r>
          </w:p>
          <w:p w14:paraId="7B70C6EB" w14:textId="77777777" w:rsidR="00F9662E" w:rsidRPr="00C913FA" w:rsidRDefault="00F9662E" w:rsidP="0013372F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C913FA">
              <w:rPr>
                <w:caps/>
                <w:sz w:val="20"/>
                <w:lang w:val="fr-FR"/>
              </w:rPr>
              <w:t>EWE /MINA</w:t>
            </w:r>
            <w:r w:rsidRPr="00C913FA">
              <w:rPr>
                <w:caps/>
                <w:sz w:val="20"/>
                <w:lang w:val="fr-FR"/>
              </w:rPr>
              <w:tab/>
              <w:t>02</w:t>
            </w:r>
          </w:p>
          <w:p w14:paraId="308C243A" w14:textId="77777777" w:rsidR="00F9662E" w:rsidRPr="00C913FA" w:rsidRDefault="00F9662E" w:rsidP="0013372F">
            <w:pPr>
              <w:tabs>
                <w:tab w:val="right" w:leader="dot" w:pos="4068"/>
              </w:tabs>
              <w:spacing w:line="276" w:lineRule="auto"/>
              <w:contextualSpacing/>
              <w:rPr>
                <w:caps/>
                <w:sz w:val="20"/>
                <w:lang w:val="fr-FR"/>
              </w:rPr>
            </w:pPr>
            <w:r w:rsidRPr="00C913FA">
              <w:rPr>
                <w:caps/>
                <w:sz w:val="20"/>
                <w:lang w:val="fr-FR"/>
              </w:rPr>
              <w:t>KABYE</w:t>
            </w:r>
            <w:r w:rsidRPr="00C913FA">
              <w:rPr>
                <w:caps/>
                <w:sz w:val="20"/>
                <w:lang w:val="fr-FR"/>
              </w:rPr>
              <w:tab/>
              <w:t>03</w:t>
            </w:r>
          </w:p>
          <w:p w14:paraId="0B568C7B" w14:textId="77777777" w:rsidR="00F9662E" w:rsidRPr="00C913FA" w:rsidRDefault="00F9662E" w:rsidP="0013372F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C913FA">
              <w:rPr>
                <w:caps/>
                <w:sz w:val="20"/>
                <w:lang w:val="fr-FR"/>
              </w:rPr>
              <w:t>KOTOKOLI/TEM</w:t>
            </w:r>
            <w:r w:rsidRPr="00C913FA">
              <w:rPr>
                <w:caps/>
                <w:sz w:val="20"/>
                <w:lang w:val="fr-FR"/>
              </w:rPr>
              <w:tab/>
              <w:t>04</w:t>
            </w:r>
          </w:p>
          <w:p w14:paraId="12580222" w14:textId="77777777" w:rsidR="00F9662E" w:rsidRPr="00AA50AA" w:rsidRDefault="00F9662E" w:rsidP="0013372F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US"/>
              </w:rPr>
            </w:pPr>
            <w:r w:rsidRPr="00AA50AA">
              <w:rPr>
                <w:caps/>
                <w:sz w:val="20"/>
                <w:lang w:val="en-US"/>
              </w:rPr>
              <w:t>AKPOSSO/AKEBOU</w:t>
            </w:r>
            <w:r w:rsidRPr="00AA50AA">
              <w:rPr>
                <w:caps/>
                <w:sz w:val="20"/>
                <w:lang w:val="en-US"/>
              </w:rPr>
              <w:tab/>
              <w:t>05</w:t>
            </w:r>
          </w:p>
          <w:p w14:paraId="555695B6" w14:textId="7CC91BCF" w:rsidR="00F9662E" w:rsidRPr="00AA50AA" w:rsidRDefault="00F9662E" w:rsidP="0013372F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US"/>
              </w:rPr>
            </w:pPr>
            <w:r w:rsidRPr="00AA50AA">
              <w:rPr>
                <w:caps/>
                <w:sz w:val="20"/>
                <w:lang w:val="en-US"/>
              </w:rPr>
              <w:t>IFE/ANA ……………………..………</w:t>
            </w:r>
            <w:r w:rsidR="00C913FA" w:rsidRPr="00AA50AA">
              <w:rPr>
                <w:caps/>
                <w:sz w:val="20"/>
                <w:lang w:val="en-US"/>
              </w:rPr>
              <w:t>………..</w:t>
            </w:r>
            <w:r w:rsidRPr="00AA50AA">
              <w:rPr>
                <w:caps/>
                <w:sz w:val="20"/>
                <w:lang w:val="en-US"/>
              </w:rPr>
              <w:t>06</w:t>
            </w:r>
          </w:p>
          <w:p w14:paraId="75BA4C44" w14:textId="77777777" w:rsidR="00F9662E" w:rsidRPr="00AA50AA" w:rsidRDefault="00F9662E" w:rsidP="0013372F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US"/>
              </w:rPr>
            </w:pPr>
            <w:r w:rsidRPr="00AA50AA">
              <w:rPr>
                <w:caps/>
                <w:sz w:val="20"/>
                <w:lang w:val="en-US"/>
              </w:rPr>
              <w:t>MOBA-GOURMA</w:t>
            </w:r>
            <w:r w:rsidRPr="00AA50AA">
              <w:rPr>
                <w:caps/>
                <w:sz w:val="20"/>
                <w:lang w:val="en-US"/>
              </w:rPr>
              <w:tab/>
              <w:t>07</w:t>
            </w:r>
          </w:p>
          <w:p w14:paraId="070CD527" w14:textId="77777777" w:rsidR="00F9662E" w:rsidRPr="00C913FA" w:rsidRDefault="00F9662E" w:rsidP="0013372F">
            <w:pPr>
              <w:tabs>
                <w:tab w:val="right" w:leader="dot" w:pos="4068"/>
              </w:tabs>
              <w:spacing w:line="276" w:lineRule="auto"/>
              <w:contextualSpacing/>
              <w:rPr>
                <w:caps/>
                <w:sz w:val="20"/>
                <w:lang w:val="fr-FR"/>
              </w:rPr>
            </w:pPr>
            <w:r w:rsidRPr="00C913FA">
              <w:rPr>
                <w:caps/>
                <w:sz w:val="20"/>
                <w:lang w:val="fr-FR"/>
              </w:rPr>
              <w:t>TCHOKOSSI</w:t>
            </w:r>
            <w:r w:rsidRPr="00C913FA">
              <w:rPr>
                <w:caps/>
                <w:sz w:val="20"/>
                <w:lang w:val="fr-FR"/>
              </w:rPr>
              <w:tab/>
              <w:t>08</w:t>
            </w:r>
          </w:p>
          <w:p w14:paraId="1259E3CE" w14:textId="77777777" w:rsidR="00F9662E" w:rsidRPr="00C913FA" w:rsidRDefault="00F9662E" w:rsidP="0013372F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C913FA">
              <w:rPr>
                <w:caps/>
                <w:sz w:val="20"/>
                <w:lang w:val="fr-FR"/>
              </w:rPr>
              <w:t>BASSAR/KONKOMBA</w:t>
            </w:r>
            <w:r w:rsidRPr="00C913FA">
              <w:rPr>
                <w:caps/>
                <w:sz w:val="20"/>
                <w:lang w:val="fr-FR"/>
              </w:rPr>
              <w:tab/>
              <w:t>09</w:t>
            </w:r>
          </w:p>
          <w:p w14:paraId="1D8516E0" w14:textId="77777777" w:rsidR="00F9662E" w:rsidRPr="00C913FA" w:rsidRDefault="00F9662E" w:rsidP="0013372F">
            <w:pPr>
              <w:pStyle w:val="Otherspecify"/>
              <w:tabs>
                <w:tab w:val="left" w:pos="367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fr-FR"/>
              </w:rPr>
            </w:pPr>
            <w:r w:rsidRPr="00C913FA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>Autres langues nationales</w:t>
            </w:r>
          </w:p>
          <w:p w14:paraId="15CB5C54" w14:textId="70271C0A" w:rsidR="00F9662E" w:rsidRPr="00C913FA" w:rsidRDefault="00F9662E" w:rsidP="0013372F">
            <w:pPr>
              <w:pStyle w:val="Otherspecify"/>
              <w:tabs>
                <w:tab w:val="left" w:pos="367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fr-FR"/>
              </w:rPr>
            </w:pPr>
            <w:r w:rsidRPr="00C913FA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 xml:space="preserve"> (</w:t>
            </w:r>
            <w:r w:rsidRPr="00C913FA">
              <w:rPr>
                <w:rStyle w:val="Instructionsinparens"/>
                <w:b w:val="0"/>
                <w:lang w:val="fr-FR"/>
              </w:rPr>
              <w:t>préciser</w:t>
            </w:r>
            <w:r w:rsidRPr="00C913FA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>) _________________________</w:t>
            </w:r>
            <w:r w:rsidR="00C913FA" w:rsidRPr="00C913FA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>____</w:t>
            </w:r>
            <w:r w:rsidR="00C913FA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 xml:space="preserve"> </w:t>
            </w:r>
            <w:r w:rsidRPr="00C913FA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>96</w:t>
            </w:r>
          </w:p>
          <w:p w14:paraId="35A1CAE6" w14:textId="707DE818" w:rsidR="00F9662E" w:rsidRPr="00B11BA6" w:rsidRDefault="00F9662E" w:rsidP="00C913FA">
            <w:pPr>
              <w:tabs>
                <w:tab w:val="right" w:leader="dot" w:pos="4275"/>
              </w:tabs>
              <w:spacing w:line="276" w:lineRule="auto"/>
              <w:ind w:left="144" w:hanging="144"/>
              <w:contextualSpacing/>
              <w:rPr>
                <w:caps/>
                <w:lang w:val="fr-FR"/>
              </w:rPr>
            </w:pPr>
            <w:r w:rsidRPr="00C913FA">
              <w:rPr>
                <w:caps/>
                <w:sz w:val="20"/>
                <w:lang w:val="fr-FR"/>
              </w:rPr>
              <w:t>langues etrangeres................................97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F19EDE" w14:textId="77777777" w:rsidR="00F9662E" w:rsidRPr="00B11BA6" w:rsidRDefault="00F9662E" w:rsidP="00CE050A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4A1FE5" w:rsidRPr="00B11BA6" w14:paraId="640F9CC1" w14:textId="77777777" w:rsidTr="0042688A">
        <w:trPr>
          <w:cantSplit/>
          <w:jc w:val="center"/>
        </w:trPr>
        <w:tc>
          <w:tcPr>
            <w:tcW w:w="212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909A222" w14:textId="77777777" w:rsidR="00F9662E" w:rsidRPr="00B11BA6" w:rsidRDefault="00F9662E" w:rsidP="00BE1C5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fr-FR"/>
              </w:rPr>
            </w:pPr>
            <w:r w:rsidRPr="00B11BA6">
              <w:rPr>
                <w:rFonts w:ascii="Times New Roman" w:hAnsi="Times New Roman"/>
                <w:b/>
                <w:smallCaps w:val="0"/>
                <w:lang w:val="fr-FR"/>
              </w:rPr>
              <w:t>WM14</w:t>
            </w:r>
            <w:r w:rsidRPr="00B11BA6">
              <w:rPr>
                <w:rFonts w:ascii="Times New Roman" w:hAnsi="Times New Roman"/>
                <w:smallCaps w:val="0"/>
                <w:lang w:val="fr-FR"/>
              </w:rPr>
              <w:t xml:space="preserve">. 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Langue maternelle de la répondante.</w:t>
            </w:r>
          </w:p>
        </w:tc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8A3322A" w14:textId="79BD74EE" w:rsidR="003246DE" w:rsidRPr="00C913FA" w:rsidRDefault="003246DE" w:rsidP="003246DE">
            <w:pPr>
              <w:tabs>
                <w:tab w:val="right" w:leader="dot" w:pos="4275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C913FA">
              <w:rPr>
                <w:caps/>
                <w:sz w:val="20"/>
                <w:lang w:val="fr-FR"/>
              </w:rPr>
              <w:t>français............................................</w:t>
            </w:r>
            <w:r w:rsidR="00C913FA">
              <w:rPr>
                <w:caps/>
                <w:sz w:val="20"/>
                <w:lang w:val="fr-FR"/>
              </w:rPr>
              <w:t>..............</w:t>
            </w:r>
            <w:r w:rsidRPr="00C913FA">
              <w:rPr>
                <w:caps/>
                <w:sz w:val="20"/>
                <w:lang w:val="fr-FR"/>
              </w:rPr>
              <w:t>01</w:t>
            </w:r>
          </w:p>
          <w:p w14:paraId="57C85A56" w14:textId="77777777" w:rsidR="003246DE" w:rsidRPr="00C913FA" w:rsidRDefault="003246DE" w:rsidP="003246DE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C913FA">
              <w:rPr>
                <w:caps/>
                <w:sz w:val="20"/>
                <w:lang w:val="fr-FR"/>
              </w:rPr>
              <w:t>EWE /MINA</w:t>
            </w:r>
            <w:r w:rsidRPr="00C913FA">
              <w:rPr>
                <w:caps/>
                <w:sz w:val="20"/>
                <w:lang w:val="fr-FR"/>
              </w:rPr>
              <w:tab/>
              <w:t>02</w:t>
            </w:r>
          </w:p>
          <w:p w14:paraId="3C3E705B" w14:textId="77777777" w:rsidR="003246DE" w:rsidRPr="00C913FA" w:rsidRDefault="003246DE" w:rsidP="003246DE">
            <w:pPr>
              <w:tabs>
                <w:tab w:val="right" w:leader="dot" w:pos="4068"/>
              </w:tabs>
              <w:spacing w:line="276" w:lineRule="auto"/>
              <w:contextualSpacing/>
              <w:rPr>
                <w:caps/>
                <w:sz w:val="20"/>
                <w:lang w:val="fr-FR"/>
              </w:rPr>
            </w:pPr>
            <w:r w:rsidRPr="00C913FA">
              <w:rPr>
                <w:caps/>
                <w:sz w:val="20"/>
                <w:lang w:val="fr-FR"/>
              </w:rPr>
              <w:t>KABYE</w:t>
            </w:r>
            <w:r w:rsidRPr="00C913FA">
              <w:rPr>
                <w:caps/>
                <w:sz w:val="20"/>
                <w:lang w:val="fr-FR"/>
              </w:rPr>
              <w:tab/>
              <w:t>03</w:t>
            </w:r>
          </w:p>
          <w:p w14:paraId="4269281A" w14:textId="77777777" w:rsidR="003246DE" w:rsidRPr="00C913FA" w:rsidRDefault="003246DE" w:rsidP="003246DE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C913FA">
              <w:rPr>
                <w:caps/>
                <w:sz w:val="20"/>
                <w:lang w:val="fr-FR"/>
              </w:rPr>
              <w:t>KOTOKOLI/TEM</w:t>
            </w:r>
            <w:r w:rsidRPr="00C913FA">
              <w:rPr>
                <w:caps/>
                <w:sz w:val="20"/>
                <w:lang w:val="fr-FR"/>
              </w:rPr>
              <w:tab/>
              <w:t>04</w:t>
            </w:r>
          </w:p>
          <w:p w14:paraId="57344D81" w14:textId="77777777" w:rsidR="003246DE" w:rsidRPr="00AA50AA" w:rsidRDefault="003246DE" w:rsidP="003246DE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US"/>
              </w:rPr>
            </w:pPr>
            <w:r w:rsidRPr="00AA50AA">
              <w:rPr>
                <w:caps/>
                <w:sz w:val="20"/>
                <w:lang w:val="en-US"/>
              </w:rPr>
              <w:t>AKPOSSO/AKEBOU</w:t>
            </w:r>
            <w:r w:rsidRPr="00AA50AA">
              <w:rPr>
                <w:caps/>
                <w:sz w:val="20"/>
                <w:lang w:val="en-US"/>
              </w:rPr>
              <w:tab/>
              <w:t>05</w:t>
            </w:r>
          </w:p>
          <w:p w14:paraId="0C8E2276" w14:textId="3C37E4C2" w:rsidR="003246DE" w:rsidRPr="00AA50AA" w:rsidRDefault="003246DE" w:rsidP="003246DE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US"/>
              </w:rPr>
            </w:pPr>
            <w:r w:rsidRPr="00AA50AA">
              <w:rPr>
                <w:caps/>
                <w:sz w:val="20"/>
                <w:lang w:val="en-US"/>
              </w:rPr>
              <w:t>IFE/ANA ……………………..………</w:t>
            </w:r>
            <w:r w:rsidR="00C913FA" w:rsidRPr="00AA50AA">
              <w:rPr>
                <w:caps/>
                <w:sz w:val="20"/>
                <w:lang w:val="en-US"/>
              </w:rPr>
              <w:t>………..</w:t>
            </w:r>
            <w:r w:rsidRPr="00AA50AA">
              <w:rPr>
                <w:caps/>
                <w:sz w:val="20"/>
                <w:lang w:val="en-US"/>
              </w:rPr>
              <w:t>.06</w:t>
            </w:r>
          </w:p>
          <w:p w14:paraId="43CCBF1E" w14:textId="77777777" w:rsidR="003246DE" w:rsidRPr="00AA50AA" w:rsidRDefault="003246DE" w:rsidP="003246DE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en-US"/>
              </w:rPr>
            </w:pPr>
            <w:r w:rsidRPr="00AA50AA">
              <w:rPr>
                <w:caps/>
                <w:sz w:val="20"/>
                <w:lang w:val="en-US"/>
              </w:rPr>
              <w:t>MOBA-GOURMA</w:t>
            </w:r>
            <w:r w:rsidRPr="00AA50AA">
              <w:rPr>
                <w:caps/>
                <w:sz w:val="20"/>
                <w:lang w:val="en-US"/>
              </w:rPr>
              <w:tab/>
              <w:t>07</w:t>
            </w:r>
          </w:p>
          <w:p w14:paraId="20CCA8DC" w14:textId="77777777" w:rsidR="003246DE" w:rsidRPr="00C913FA" w:rsidRDefault="003246DE" w:rsidP="003246DE">
            <w:pPr>
              <w:tabs>
                <w:tab w:val="right" w:leader="dot" w:pos="4068"/>
              </w:tabs>
              <w:spacing w:line="276" w:lineRule="auto"/>
              <w:contextualSpacing/>
              <w:rPr>
                <w:caps/>
                <w:sz w:val="20"/>
                <w:lang w:val="fr-FR"/>
              </w:rPr>
            </w:pPr>
            <w:r w:rsidRPr="00C913FA">
              <w:rPr>
                <w:caps/>
                <w:sz w:val="20"/>
                <w:lang w:val="fr-FR"/>
              </w:rPr>
              <w:t>TCHOKOSSI</w:t>
            </w:r>
            <w:r w:rsidRPr="00C913FA">
              <w:rPr>
                <w:caps/>
                <w:sz w:val="20"/>
                <w:lang w:val="fr-FR"/>
              </w:rPr>
              <w:tab/>
              <w:t>08</w:t>
            </w:r>
          </w:p>
          <w:p w14:paraId="6676B3EC" w14:textId="77777777" w:rsidR="003246DE" w:rsidRPr="00C913FA" w:rsidRDefault="003246DE" w:rsidP="003246DE">
            <w:pPr>
              <w:tabs>
                <w:tab w:val="right" w:leader="dot" w:pos="4068"/>
              </w:tabs>
              <w:spacing w:line="276" w:lineRule="auto"/>
              <w:ind w:left="144" w:hanging="144"/>
              <w:contextualSpacing/>
              <w:rPr>
                <w:caps/>
                <w:sz w:val="20"/>
                <w:lang w:val="fr-FR"/>
              </w:rPr>
            </w:pPr>
            <w:r w:rsidRPr="00C913FA">
              <w:rPr>
                <w:caps/>
                <w:sz w:val="20"/>
                <w:lang w:val="fr-FR"/>
              </w:rPr>
              <w:t>BASSAR/KONKOMBA</w:t>
            </w:r>
            <w:r w:rsidRPr="00C913FA">
              <w:rPr>
                <w:caps/>
                <w:sz w:val="20"/>
                <w:lang w:val="fr-FR"/>
              </w:rPr>
              <w:tab/>
              <w:t>09</w:t>
            </w:r>
          </w:p>
          <w:p w14:paraId="72E140D2" w14:textId="77777777" w:rsidR="003246DE" w:rsidRPr="00C913FA" w:rsidRDefault="003246DE" w:rsidP="003246DE">
            <w:pPr>
              <w:pStyle w:val="Otherspecify"/>
              <w:tabs>
                <w:tab w:val="left" w:pos="367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fr-FR"/>
              </w:rPr>
            </w:pPr>
            <w:r w:rsidRPr="00C913FA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>Autres langues nationales</w:t>
            </w:r>
          </w:p>
          <w:p w14:paraId="46809B32" w14:textId="4F7E6333" w:rsidR="003246DE" w:rsidRPr="00C913FA" w:rsidRDefault="003246DE" w:rsidP="003246DE">
            <w:pPr>
              <w:pStyle w:val="Otherspecify"/>
              <w:tabs>
                <w:tab w:val="left" w:pos="3673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b w:val="0"/>
                <w:caps/>
                <w:sz w:val="20"/>
                <w:lang w:val="fr-FR"/>
              </w:rPr>
            </w:pPr>
            <w:r w:rsidRPr="00C913FA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 xml:space="preserve"> (</w:t>
            </w:r>
            <w:r w:rsidRPr="00C913FA">
              <w:rPr>
                <w:rStyle w:val="Instructionsinparens"/>
                <w:b w:val="0"/>
                <w:lang w:val="fr-FR"/>
              </w:rPr>
              <w:t>préciser</w:t>
            </w:r>
            <w:r w:rsidRPr="00C913FA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>) _________________________</w:t>
            </w:r>
            <w:r w:rsidRPr="00C913FA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ab/>
            </w:r>
            <w:r w:rsidR="00C913FA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 xml:space="preserve">    </w:t>
            </w:r>
            <w:r w:rsidRPr="00C913FA">
              <w:rPr>
                <w:rFonts w:ascii="Times New Roman" w:hAnsi="Times New Roman"/>
                <w:b w:val="0"/>
                <w:caps/>
                <w:sz w:val="20"/>
                <w:lang w:val="fr-FR"/>
              </w:rPr>
              <w:t>96</w:t>
            </w:r>
          </w:p>
          <w:p w14:paraId="524527EC" w14:textId="424C7690" w:rsidR="00F9662E" w:rsidRPr="00B11BA6" w:rsidRDefault="003246DE" w:rsidP="00C913FA">
            <w:pPr>
              <w:tabs>
                <w:tab w:val="right" w:leader="dot" w:pos="4068"/>
              </w:tabs>
              <w:spacing w:line="276" w:lineRule="auto"/>
              <w:contextualSpacing/>
            </w:pPr>
            <w:r w:rsidRPr="00C913FA">
              <w:rPr>
                <w:caps/>
                <w:sz w:val="20"/>
                <w:lang w:val="fr-FR"/>
              </w:rPr>
              <w:t>langues etrangeres................................97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2196A4B" w14:textId="77777777" w:rsidR="00F9662E" w:rsidRPr="00B11BA6" w:rsidRDefault="00F9662E" w:rsidP="00433855">
            <w:pPr>
              <w:pStyle w:val="skipcolumn"/>
              <w:spacing w:line="276" w:lineRule="auto"/>
              <w:ind w:left="144" w:hanging="144"/>
              <w:contextualSpacing/>
              <w:rPr>
                <w:rFonts w:ascii="Times New Roman" w:hAnsi="Times New Roman"/>
                <w:lang w:val="fr-FR"/>
              </w:rPr>
            </w:pPr>
          </w:p>
        </w:tc>
      </w:tr>
      <w:tr w:rsidR="004A1FE5" w:rsidRPr="00B11BA6" w14:paraId="3D21A2F7" w14:textId="77777777" w:rsidTr="003412FB">
        <w:trPr>
          <w:cantSplit/>
          <w:jc w:val="center"/>
        </w:trPr>
        <w:tc>
          <w:tcPr>
            <w:tcW w:w="2128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5FD8C54" w14:textId="77777777" w:rsidR="00F9662E" w:rsidRPr="00B11BA6" w:rsidRDefault="00F9662E" w:rsidP="00BE1C57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lang w:val="fr-FR"/>
              </w:rPr>
            </w:pPr>
            <w:r w:rsidRPr="00B11BA6">
              <w:rPr>
                <w:rFonts w:ascii="Times New Roman" w:hAnsi="Times New Roman"/>
                <w:b/>
                <w:lang w:val="fr-FR"/>
              </w:rPr>
              <w:t>WM15</w:t>
            </w:r>
            <w:r w:rsidRPr="00B11BA6">
              <w:rPr>
                <w:rFonts w:ascii="Times New Roman" w:hAnsi="Times New Roman"/>
                <w:i/>
                <w:smallCaps w:val="0"/>
                <w:lang w:val="fr-FR"/>
              </w:rPr>
              <w:t>. Est-ce qu’un traducteur a été utilisé pour n’importe quelle partie de ce questionnaire?</w:t>
            </w:r>
          </w:p>
        </w:tc>
        <w:tc>
          <w:tcPr>
            <w:tcW w:w="2435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</w:tcPr>
          <w:p w14:paraId="2AFD41CB" w14:textId="77777777" w:rsidR="00F9662E" w:rsidRPr="00B11BA6" w:rsidRDefault="00F9662E" w:rsidP="00433855">
            <w:pPr>
              <w:pStyle w:val="1Intvwqst"/>
              <w:tabs>
                <w:tab w:val="right" w:leader="dot" w:pos="43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Oui, QUESTIONNAIRE entier</w:t>
            </w: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ab/>
              <w:t>1</w:t>
            </w:r>
          </w:p>
          <w:p w14:paraId="50D1C2F7" w14:textId="77777777" w:rsidR="00F9662E" w:rsidRPr="00B11BA6" w:rsidRDefault="00F9662E" w:rsidP="00433855">
            <w:pPr>
              <w:pStyle w:val="1Intvwqst"/>
              <w:tabs>
                <w:tab w:val="right" w:leader="dot" w:pos="43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  <w:lang w:val="fr-FR"/>
              </w:rPr>
            </w:pP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>Oui, parties du questionnaire</w:t>
            </w:r>
            <w:r w:rsidRPr="00B11BA6">
              <w:rPr>
                <w:rFonts w:ascii="Times New Roman" w:hAnsi="Times New Roman"/>
                <w:caps/>
                <w:smallCaps w:val="0"/>
                <w:lang w:val="fr-FR"/>
              </w:rPr>
              <w:tab/>
              <w:t>2</w:t>
            </w:r>
          </w:p>
          <w:p w14:paraId="1A315CBE" w14:textId="77777777" w:rsidR="00F9662E" w:rsidRPr="00B11BA6" w:rsidRDefault="00F9662E" w:rsidP="00BE1C57">
            <w:pPr>
              <w:pStyle w:val="1Intvwqst"/>
              <w:tabs>
                <w:tab w:val="right" w:leader="dot" w:pos="4374"/>
              </w:tabs>
              <w:spacing w:line="276" w:lineRule="auto"/>
              <w:ind w:left="144" w:hanging="144"/>
              <w:contextualSpacing/>
              <w:rPr>
                <w:rFonts w:ascii="Times New Roman" w:hAnsi="Times New Roman"/>
                <w:caps/>
                <w:smallCaps w:val="0"/>
              </w:rPr>
            </w:pPr>
            <w:r w:rsidRPr="00B11BA6">
              <w:rPr>
                <w:rFonts w:ascii="Times New Roman" w:hAnsi="Times New Roman"/>
                <w:caps/>
                <w:smallCaps w:val="0"/>
              </w:rPr>
              <w:t>Non, Pas utilise</w:t>
            </w:r>
            <w:r w:rsidRPr="00B11BA6">
              <w:rPr>
                <w:rFonts w:ascii="Times New Roman" w:hAnsi="Times New Roman"/>
                <w:caps/>
                <w:smallCaps w:val="0"/>
              </w:rPr>
              <w:tab/>
              <w:t>3</w:t>
            </w: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/>
          </w:tcPr>
          <w:p w14:paraId="72BFA4C9" w14:textId="77777777" w:rsidR="00F9662E" w:rsidRPr="00B11BA6" w:rsidRDefault="00F9662E" w:rsidP="00433855">
            <w:pPr>
              <w:pStyle w:val="1Intvwqst"/>
              <w:spacing w:line="276" w:lineRule="auto"/>
              <w:ind w:left="144" w:hanging="144"/>
              <w:contextualSpacing/>
              <w:rPr>
                <w:rFonts w:ascii="Times New Roman" w:hAnsi="Times New Roman"/>
                <w:smallCaps w:val="0"/>
              </w:rPr>
            </w:pPr>
          </w:p>
        </w:tc>
      </w:tr>
      <w:tr w:rsidR="004A1FE5" w:rsidRPr="00AA50AA" w14:paraId="502FC2CD" w14:textId="77777777" w:rsidTr="00DA526B">
        <w:tblPrEx>
          <w:tblBorders>
            <w:insideH w:val="double" w:sz="4" w:space="0" w:color="auto"/>
            <w:insideV w:val="double" w:sz="4" w:space="0" w:color="auto"/>
          </w:tblBorders>
        </w:tblPrEx>
        <w:trPr>
          <w:cantSplit/>
          <w:trHeight w:val="4015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FFFFCC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E759F98" w14:textId="77777777" w:rsidR="00F9662E" w:rsidRPr="00B11BA6" w:rsidRDefault="00F9662E" w:rsidP="00433855">
            <w:pPr>
              <w:pStyle w:val="InstructionstointvwCharChar"/>
              <w:tabs>
                <w:tab w:val="left" w:pos="680"/>
                <w:tab w:val="left" w:pos="1580"/>
                <w:tab w:val="left" w:pos="2480"/>
              </w:tabs>
              <w:spacing w:line="276" w:lineRule="auto"/>
              <w:ind w:left="144" w:hanging="144"/>
              <w:contextualSpacing/>
              <w:rPr>
                <w:caps/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lastRenderedPageBreak/>
              <w:t>WM16</w:t>
            </w:r>
            <w:r w:rsidRPr="00B11BA6">
              <w:rPr>
                <w:rStyle w:val="1IntvwqstChar1"/>
                <w:rFonts w:ascii="Times New Roman" w:hAnsi="Times New Roman"/>
                <w:i w:val="0"/>
                <w:lang w:val="fr-FR"/>
              </w:rPr>
              <w:t>.</w:t>
            </w:r>
            <w:r w:rsidRPr="00B11BA6">
              <w:rPr>
                <w:lang w:val="fr-FR"/>
              </w:rPr>
              <w:t xml:space="preserve">Vérifier colonnes HL10 et HL20 dans la </w:t>
            </w:r>
            <w:r w:rsidRPr="00B11BA6">
              <w:rPr>
                <w:caps/>
                <w:lang w:val="fr-FR"/>
              </w:rPr>
              <w:t xml:space="preserve">Liste des membres du Ménage du Questionnaire menage : </w:t>
            </w:r>
          </w:p>
          <w:p w14:paraId="11785719" w14:textId="77777777" w:rsidR="00F9662E" w:rsidRPr="00B11BA6" w:rsidRDefault="00F9662E" w:rsidP="00433855">
            <w:pPr>
              <w:pStyle w:val="InstructionstointvwCharChar"/>
              <w:tabs>
                <w:tab w:val="left" w:pos="680"/>
                <w:tab w:val="left" w:pos="1580"/>
                <w:tab w:val="left" w:pos="2480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rStyle w:val="1IntvwqstChar1"/>
                <w:rFonts w:ascii="Times New Roman" w:hAnsi="Times New Roman"/>
                <w:b/>
                <w:i w:val="0"/>
                <w:lang w:val="fr-FR"/>
              </w:rPr>
              <w:tab/>
            </w:r>
            <w:r w:rsidRPr="00B11BA6">
              <w:rPr>
                <w:lang w:val="fr-FR"/>
              </w:rPr>
              <w:t>Est-ce que la répondante est la mère ou la gardienne principale d’un enfant de 0-4 ans qui vit dans ce ménage?</w:t>
            </w:r>
          </w:p>
          <w:p w14:paraId="50B21B7E" w14:textId="77777777" w:rsidR="00F9662E" w:rsidRPr="00B11BA6" w:rsidRDefault="00F9662E" w:rsidP="00433855">
            <w:pPr>
              <w:pStyle w:val="InstructionstointvwCharChar"/>
              <w:tabs>
                <w:tab w:val="left" w:pos="680"/>
                <w:tab w:val="left" w:pos="1580"/>
                <w:tab w:val="left" w:pos="2480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5BD5A091" w14:textId="77777777" w:rsidR="00F9662E" w:rsidRPr="00B11BA6" w:rsidRDefault="00F9662E" w:rsidP="00433855">
            <w:pPr>
              <w:pStyle w:val="InstructionstointvwCharChar"/>
              <w:tabs>
                <w:tab w:val="left" w:pos="1040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b/>
                <w:i w:val="0"/>
                <w:lang w:val="fr-FR"/>
              </w:rPr>
              <w:tab/>
            </w:r>
            <w:r w:rsidRPr="00B11BA6">
              <w:rPr>
                <w:b/>
                <w:i w:val="0"/>
              </w:rPr>
              <w:sym w:font="Wingdings" w:char="F0A8"/>
            </w:r>
            <w:r w:rsidRPr="00B11BA6">
              <w:rPr>
                <w:lang w:val="fr-FR"/>
              </w:rPr>
              <w:t>Oui</w:t>
            </w:r>
            <w:r w:rsidRPr="00B11BA6">
              <w:sym w:font="Wingdings" w:char="F0F0"/>
            </w:r>
            <w:r w:rsidRPr="00B11BA6">
              <w:rPr>
                <w:lang w:val="fr-FR"/>
              </w:rPr>
              <w:tab/>
              <w:t>Aller à WM17dans le PANNEAU D’</w:t>
            </w:r>
            <w:r w:rsidRPr="00B11BA6">
              <w:rPr>
                <w:caps/>
                <w:lang w:val="fr-FR"/>
              </w:rPr>
              <w:t>Information de la Femme</w:t>
            </w:r>
            <w:r w:rsidRPr="00B11BA6">
              <w:rPr>
                <w:lang w:val="fr-FR"/>
              </w:rPr>
              <w:t xml:space="preserve"> et </w:t>
            </w:r>
            <w:r w:rsidR="00363C7D" w:rsidRPr="00B11BA6">
              <w:rPr>
                <w:lang w:val="fr-FR"/>
              </w:rPr>
              <w:t>enregistr</w:t>
            </w:r>
            <w:r w:rsidRPr="00B11BA6">
              <w:rPr>
                <w:lang w:val="fr-FR"/>
              </w:rPr>
              <w:t>er‘01’. Puis aller au</w:t>
            </w:r>
          </w:p>
          <w:p w14:paraId="2D7DB4D1" w14:textId="77777777" w:rsidR="00F9662E" w:rsidRPr="00B11BA6" w:rsidRDefault="00F9662E" w:rsidP="00433855">
            <w:pPr>
              <w:pStyle w:val="InstructionstointvwCharChar"/>
              <w:tabs>
                <w:tab w:val="left" w:pos="1040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ab/>
            </w:r>
            <w:r w:rsidRPr="00B11BA6">
              <w:rPr>
                <w:caps/>
                <w:lang w:val="fr-FR"/>
              </w:rPr>
              <w:t xml:space="preserve">Questionnaire enfant de moins de 5 ans </w:t>
            </w:r>
            <w:r w:rsidRPr="00B11BA6">
              <w:rPr>
                <w:lang w:val="fr-FR"/>
              </w:rPr>
              <w:t xml:space="preserve">pour cet enfant et commencer l’Interview avec cette </w:t>
            </w:r>
          </w:p>
          <w:p w14:paraId="4A8E7D1B" w14:textId="77777777" w:rsidR="00F9662E" w:rsidRPr="00B11BA6" w:rsidRDefault="00F9662E" w:rsidP="00433855">
            <w:pPr>
              <w:pStyle w:val="InstructionstointvwCharChar"/>
              <w:tabs>
                <w:tab w:val="left" w:pos="1040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>répondante.</w:t>
            </w:r>
          </w:p>
          <w:p w14:paraId="57626413" w14:textId="77777777" w:rsidR="00F9662E" w:rsidRPr="00B11BA6" w:rsidRDefault="00F9662E" w:rsidP="00433855">
            <w:pPr>
              <w:pStyle w:val="InstructionstointvwCharChar"/>
              <w:tabs>
                <w:tab w:val="left" w:pos="1040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b/>
                <w:i w:val="0"/>
                <w:lang w:val="fr-FR"/>
              </w:rPr>
              <w:tab/>
            </w:r>
            <w:r w:rsidRPr="00B11BA6">
              <w:rPr>
                <w:b/>
                <w:i w:val="0"/>
              </w:rPr>
              <w:sym w:font="Wingdings" w:char="F0A8"/>
            </w:r>
            <w:r w:rsidRPr="00B11BA6">
              <w:rPr>
                <w:lang w:val="fr-FR"/>
              </w:rPr>
              <w:t>Non</w:t>
            </w:r>
            <w:r w:rsidRPr="00B11BA6">
              <w:sym w:font="Wingdings" w:char="F0F0"/>
            </w:r>
            <w:r w:rsidRPr="00B11BA6">
              <w:rPr>
                <w:lang w:val="fr-FR"/>
              </w:rPr>
              <w:tab/>
              <w:t xml:space="preserve">Vérifier HH26-HH27 dans le QUESTIONNAIRE MÉNAGE : Est-ce qu’il y a un enfant de 5-17 ans sélectionné </w:t>
            </w:r>
          </w:p>
          <w:p w14:paraId="74A622FD" w14:textId="77777777" w:rsidR="00F9662E" w:rsidRPr="00B11BA6" w:rsidRDefault="00F9662E" w:rsidP="00433855">
            <w:pPr>
              <w:pStyle w:val="InstructionstointvwCharChar"/>
              <w:tabs>
                <w:tab w:val="left" w:pos="1040"/>
              </w:tabs>
              <w:spacing w:line="276" w:lineRule="auto"/>
              <w:ind w:left="144" w:hanging="144"/>
              <w:contextualSpacing/>
              <w:rPr>
                <w:caps/>
                <w:lang w:val="fr-FR"/>
              </w:rPr>
            </w:pPr>
            <w:r w:rsidRPr="00B11BA6">
              <w:rPr>
                <w:lang w:val="fr-FR"/>
              </w:rPr>
              <w:t xml:space="preserve">pour le </w:t>
            </w:r>
            <w:r w:rsidRPr="00B11BA6">
              <w:rPr>
                <w:caps/>
                <w:lang w:val="fr-FR"/>
              </w:rPr>
              <w:t>Questionnaire enfant de 5-17 ans ?</w:t>
            </w:r>
          </w:p>
          <w:p w14:paraId="249927F1" w14:textId="77777777" w:rsidR="00F9662E" w:rsidRPr="00B11BA6" w:rsidRDefault="00F9662E" w:rsidP="00433855">
            <w:pPr>
              <w:pStyle w:val="InstructionstointvwCharChar"/>
              <w:tabs>
                <w:tab w:val="left" w:pos="1040"/>
              </w:tabs>
              <w:spacing w:line="276" w:lineRule="auto"/>
              <w:ind w:left="144" w:hanging="144"/>
              <w:contextualSpacing/>
              <w:rPr>
                <w:caps/>
                <w:lang w:val="fr-FR"/>
              </w:rPr>
            </w:pPr>
          </w:p>
          <w:p w14:paraId="229E0EE9" w14:textId="77777777" w:rsidR="00F9662E" w:rsidRPr="00B11BA6" w:rsidRDefault="00F9662E" w:rsidP="002455F3">
            <w:pPr>
              <w:pStyle w:val="InstructionstointvwCharChar"/>
              <w:tabs>
                <w:tab w:val="left" w:pos="1040"/>
              </w:tabs>
              <w:spacing w:line="276" w:lineRule="auto"/>
              <w:ind w:left="144" w:firstLine="536"/>
              <w:contextualSpacing/>
              <w:rPr>
                <w:caps/>
                <w:lang w:val="fr-FR"/>
              </w:rPr>
            </w:pPr>
            <w:r w:rsidRPr="00B11BA6">
              <w:rPr>
                <w:b/>
                <w:i w:val="0"/>
              </w:rPr>
              <w:sym w:font="Wingdings" w:char="F0A8"/>
            </w:r>
            <w:r w:rsidRPr="00B11BA6">
              <w:rPr>
                <w:lang w:val="fr-FR"/>
              </w:rPr>
              <w:t>Oui</w:t>
            </w:r>
            <w:r w:rsidRPr="00B11BA6">
              <w:sym w:font="Wingdings" w:char="F0F0"/>
            </w:r>
            <w:r w:rsidRPr="00B11BA6">
              <w:rPr>
                <w:lang w:val="fr-FR"/>
              </w:rPr>
              <w:t xml:space="preserve">Vérifier colonne HL20 </w:t>
            </w:r>
            <w:r w:rsidRPr="00B11BA6">
              <w:rPr>
                <w:caps/>
                <w:lang w:val="fr-FR"/>
              </w:rPr>
              <w:t xml:space="preserve">Liste des membres du Ménage du Questionnaire menage : </w:t>
            </w:r>
          </w:p>
          <w:p w14:paraId="24AEC9A0" w14:textId="77777777" w:rsidR="00F9662E" w:rsidRPr="00B11BA6" w:rsidRDefault="00F9662E" w:rsidP="00433855">
            <w:pPr>
              <w:pStyle w:val="InstructionstointvwCharChar"/>
              <w:tabs>
                <w:tab w:val="left" w:pos="1040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 xml:space="preserve">Est-ce que la répondante est la mère ou la gardienne principale de l’enfant sélectionné pour le </w:t>
            </w:r>
          </w:p>
          <w:p w14:paraId="6079D5D1" w14:textId="77777777" w:rsidR="00F9662E" w:rsidRPr="00B11BA6" w:rsidRDefault="00F9662E" w:rsidP="00433855">
            <w:pPr>
              <w:pStyle w:val="InstructionstointvwCharChar"/>
              <w:tabs>
                <w:tab w:val="left" w:pos="1040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caps/>
                <w:lang w:val="fr-FR"/>
              </w:rPr>
              <w:t xml:space="preserve">Questionnaire enfant de 5-17 ans </w:t>
            </w:r>
            <w:r w:rsidRPr="00B11BA6">
              <w:rPr>
                <w:lang w:val="fr-FR"/>
              </w:rPr>
              <w:t>dans ce ménage?</w:t>
            </w:r>
          </w:p>
          <w:p w14:paraId="3D0C92D6" w14:textId="77777777" w:rsidR="00F9662E" w:rsidRPr="00B11BA6" w:rsidRDefault="00F9662E" w:rsidP="00433855">
            <w:pPr>
              <w:pStyle w:val="InstructionstointvwCharChar"/>
              <w:tabs>
                <w:tab w:val="left" w:pos="1040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2669E267" w14:textId="77777777" w:rsidR="00F9662E" w:rsidRPr="00B11BA6" w:rsidRDefault="00F9662E" w:rsidP="00433855">
            <w:pPr>
              <w:pStyle w:val="InstructionstointvwCharChar"/>
              <w:tabs>
                <w:tab w:val="left" w:pos="1040"/>
                <w:tab w:val="left" w:pos="1940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b/>
                <w:i w:val="0"/>
                <w:lang w:val="fr-FR"/>
              </w:rPr>
              <w:tab/>
            </w:r>
            <w:r w:rsidRPr="00B11BA6">
              <w:rPr>
                <w:b/>
                <w:i w:val="0"/>
                <w:lang w:val="fr-FR"/>
              </w:rPr>
              <w:tab/>
            </w:r>
            <w:r w:rsidRPr="00B11BA6">
              <w:rPr>
                <w:b/>
                <w:i w:val="0"/>
                <w:lang w:val="fr-FR"/>
              </w:rPr>
              <w:tab/>
            </w:r>
            <w:r w:rsidRPr="00B11BA6">
              <w:rPr>
                <w:b/>
                <w:i w:val="0"/>
                <w:lang w:val="fr-FR"/>
              </w:rPr>
              <w:tab/>
            </w:r>
            <w:r w:rsidRPr="00B11BA6">
              <w:rPr>
                <w:b/>
                <w:i w:val="0"/>
              </w:rPr>
              <w:sym w:font="Wingdings" w:char="F0A8"/>
            </w:r>
            <w:r w:rsidRPr="00B11BA6">
              <w:rPr>
                <w:lang w:val="fr-FR"/>
              </w:rPr>
              <w:t>Oui</w:t>
            </w:r>
            <w:r w:rsidRPr="00B11BA6">
              <w:sym w:font="Wingdings" w:char="F0F0"/>
            </w:r>
            <w:r w:rsidRPr="00B11BA6">
              <w:rPr>
                <w:lang w:val="fr-FR"/>
              </w:rPr>
              <w:t>Aller à WM17 dans le PANNEAU D’</w:t>
            </w:r>
            <w:r w:rsidRPr="00B11BA6">
              <w:rPr>
                <w:caps/>
                <w:lang w:val="fr-FR"/>
              </w:rPr>
              <w:t xml:space="preserve">Information de la Femme </w:t>
            </w:r>
            <w:r w:rsidRPr="00B11BA6">
              <w:rPr>
                <w:lang w:val="fr-FR"/>
              </w:rPr>
              <w:t xml:space="preserve">et </w:t>
            </w:r>
          </w:p>
          <w:p w14:paraId="471F47E8" w14:textId="77777777" w:rsidR="00F9662E" w:rsidRPr="00B11BA6" w:rsidRDefault="00363C7D" w:rsidP="004815E6">
            <w:pPr>
              <w:pStyle w:val="InstructionstointvwCharChar"/>
              <w:tabs>
                <w:tab w:val="left" w:pos="1040"/>
                <w:tab w:val="left" w:pos="1940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 xml:space="preserve">enregistrer </w:t>
            </w:r>
            <w:r w:rsidR="00F9662E" w:rsidRPr="00B11BA6">
              <w:rPr>
                <w:lang w:val="fr-FR"/>
              </w:rPr>
              <w:t>‘01’. Puis aller au Q</w:t>
            </w:r>
            <w:r w:rsidR="00F9662E" w:rsidRPr="00B11BA6">
              <w:rPr>
                <w:caps/>
                <w:lang w:val="fr-FR"/>
              </w:rPr>
              <w:t xml:space="preserve">uestionnaire enfant de 5-17 ans </w:t>
            </w:r>
            <w:r w:rsidR="00F9662E" w:rsidRPr="00B11BA6">
              <w:rPr>
                <w:lang w:val="fr-FR"/>
              </w:rPr>
              <w:t xml:space="preserve">pour cet enfant et </w:t>
            </w:r>
          </w:p>
          <w:p w14:paraId="16167BDB" w14:textId="77777777" w:rsidR="00F9662E" w:rsidRPr="00B11BA6" w:rsidRDefault="00F9662E" w:rsidP="004815E6">
            <w:pPr>
              <w:pStyle w:val="InstructionstointvwCharChar"/>
              <w:tabs>
                <w:tab w:val="left" w:pos="1040"/>
                <w:tab w:val="left" w:pos="1940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>commencer l’interview avec cette répondante.</w:t>
            </w:r>
          </w:p>
          <w:p w14:paraId="779A3B99" w14:textId="77777777" w:rsidR="00F9662E" w:rsidRPr="00B11BA6" w:rsidRDefault="00F9662E" w:rsidP="00433855">
            <w:pPr>
              <w:pStyle w:val="InstructionstointvwCharChar"/>
              <w:tabs>
                <w:tab w:val="left" w:pos="1040"/>
                <w:tab w:val="left" w:pos="1940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72ED61E0" w14:textId="77777777" w:rsidR="00F9662E" w:rsidRPr="00B11BA6" w:rsidRDefault="00F9662E" w:rsidP="004815E6">
            <w:pPr>
              <w:pStyle w:val="InstructionstointvwCharChar"/>
              <w:tabs>
                <w:tab w:val="left" w:pos="1040"/>
                <w:tab w:val="left" w:pos="1940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b/>
                <w:i w:val="0"/>
                <w:lang w:val="fr-FR"/>
              </w:rPr>
              <w:tab/>
            </w:r>
            <w:r w:rsidRPr="00B11BA6">
              <w:rPr>
                <w:b/>
                <w:i w:val="0"/>
                <w:lang w:val="fr-FR"/>
              </w:rPr>
              <w:tab/>
            </w:r>
            <w:r w:rsidRPr="00B11BA6">
              <w:rPr>
                <w:b/>
                <w:i w:val="0"/>
                <w:lang w:val="fr-FR"/>
              </w:rPr>
              <w:tab/>
            </w:r>
            <w:r w:rsidRPr="00B11BA6">
              <w:rPr>
                <w:b/>
                <w:i w:val="0"/>
                <w:lang w:val="fr-FR"/>
              </w:rPr>
              <w:tab/>
            </w:r>
            <w:r w:rsidRPr="00B11BA6">
              <w:rPr>
                <w:b/>
                <w:i w:val="0"/>
              </w:rPr>
              <w:sym w:font="Wingdings" w:char="F0A8"/>
            </w:r>
            <w:r w:rsidRPr="00B11BA6">
              <w:rPr>
                <w:lang w:val="fr-FR"/>
              </w:rPr>
              <w:t>Non</w:t>
            </w:r>
            <w:r w:rsidRPr="00B11BA6">
              <w:sym w:font="Wingdings" w:char="F0F0"/>
            </w:r>
            <w:r w:rsidRPr="00B11BA6">
              <w:rPr>
                <w:lang w:val="fr-FR"/>
              </w:rPr>
              <w:t>Aller à WM17 dans le PANNEAU D’</w:t>
            </w:r>
            <w:r w:rsidRPr="00B11BA6">
              <w:rPr>
                <w:caps/>
                <w:lang w:val="fr-FR"/>
              </w:rPr>
              <w:t xml:space="preserve">Information de la Femme </w:t>
            </w:r>
            <w:r w:rsidRPr="00B11BA6">
              <w:rPr>
                <w:lang w:val="fr-FR"/>
              </w:rPr>
              <w:t xml:space="preserve">et </w:t>
            </w:r>
          </w:p>
          <w:p w14:paraId="17D0D3FA" w14:textId="77777777" w:rsidR="00F9662E" w:rsidRPr="00B11BA6" w:rsidRDefault="00363C7D" w:rsidP="00433855">
            <w:pPr>
              <w:pStyle w:val="InstructionstointvwCharChar"/>
              <w:tabs>
                <w:tab w:val="left" w:pos="1040"/>
                <w:tab w:val="left" w:pos="1940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 xml:space="preserve">enregistrer </w:t>
            </w:r>
            <w:r w:rsidR="00F9662E" w:rsidRPr="00B11BA6">
              <w:rPr>
                <w:lang w:val="fr-FR"/>
              </w:rPr>
              <w:t xml:space="preserve">‘01’. Puis terminer l’interview avec cette femme en la remerciant de sa </w:t>
            </w:r>
          </w:p>
          <w:p w14:paraId="4160CC33" w14:textId="77777777" w:rsidR="00F9662E" w:rsidRPr="00B11BA6" w:rsidRDefault="00F9662E" w:rsidP="00433855">
            <w:pPr>
              <w:pStyle w:val="InstructionstointvwCharChar"/>
              <w:tabs>
                <w:tab w:val="left" w:pos="1040"/>
                <w:tab w:val="left" w:pos="1940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>coopérat</w:t>
            </w:r>
            <w:r w:rsidR="00474014" w:rsidRPr="00B11BA6">
              <w:rPr>
                <w:lang w:val="fr-FR"/>
              </w:rPr>
              <w:t xml:space="preserve">ion. Vérifier s’il y a d’autres </w:t>
            </w:r>
            <w:r w:rsidRPr="00B11BA6">
              <w:rPr>
                <w:lang w:val="fr-FR"/>
              </w:rPr>
              <w:t>questionnaire</w:t>
            </w:r>
            <w:r w:rsidR="00474014" w:rsidRPr="00B11BA6">
              <w:rPr>
                <w:lang w:val="fr-FR"/>
              </w:rPr>
              <w:t>s</w:t>
            </w:r>
            <w:r w:rsidRPr="00B11BA6">
              <w:rPr>
                <w:lang w:val="fr-FR"/>
              </w:rPr>
              <w:t xml:space="preserve"> à administrer dans ce ménage.</w:t>
            </w:r>
          </w:p>
          <w:p w14:paraId="3986AB13" w14:textId="77777777" w:rsidR="00F9662E" w:rsidRPr="00B11BA6" w:rsidRDefault="00F9662E" w:rsidP="00433855">
            <w:pPr>
              <w:pStyle w:val="InstructionstointvwCharChar"/>
              <w:tabs>
                <w:tab w:val="left" w:pos="1040"/>
                <w:tab w:val="left" w:pos="1940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</w:p>
          <w:p w14:paraId="7E5DDCFA" w14:textId="77777777" w:rsidR="00F9662E" w:rsidRPr="00B11BA6" w:rsidRDefault="00F9662E" w:rsidP="002455F3">
            <w:pPr>
              <w:pStyle w:val="InstructionstointvwCharChar"/>
              <w:tabs>
                <w:tab w:val="left" w:pos="680"/>
                <w:tab w:val="left" w:pos="1940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b/>
                <w:i w:val="0"/>
                <w:lang w:val="fr-FR"/>
              </w:rPr>
              <w:tab/>
            </w:r>
            <w:r w:rsidRPr="00B11BA6">
              <w:rPr>
                <w:b/>
                <w:i w:val="0"/>
                <w:lang w:val="fr-FR"/>
              </w:rPr>
              <w:tab/>
            </w:r>
            <w:r w:rsidRPr="00B11BA6">
              <w:rPr>
                <w:b/>
                <w:i w:val="0"/>
              </w:rPr>
              <w:sym w:font="Wingdings" w:char="F0A8"/>
            </w:r>
            <w:r w:rsidRPr="00B11BA6">
              <w:rPr>
                <w:b/>
                <w:i w:val="0"/>
                <w:lang w:val="fr-FR"/>
              </w:rPr>
              <w:t xml:space="preserve"> </w:t>
            </w:r>
            <w:r w:rsidRPr="00B11BA6">
              <w:rPr>
                <w:lang w:val="fr-FR"/>
              </w:rPr>
              <w:t>Non</w:t>
            </w:r>
            <w:r w:rsidRPr="00B11BA6">
              <w:sym w:font="Wingdings" w:char="F0F0"/>
            </w:r>
            <w:r w:rsidRPr="00B11BA6">
              <w:rPr>
                <w:b/>
                <w:i w:val="0"/>
                <w:lang w:val="fr-FR"/>
              </w:rPr>
              <w:tab/>
            </w:r>
            <w:r w:rsidRPr="00B11BA6">
              <w:rPr>
                <w:lang w:val="fr-FR"/>
              </w:rPr>
              <w:t>Aller à WM17 dans le PANNEAU D’</w:t>
            </w:r>
            <w:r w:rsidRPr="00B11BA6">
              <w:rPr>
                <w:caps/>
                <w:lang w:val="fr-FR"/>
              </w:rPr>
              <w:t xml:space="preserve">Information de la Femme </w:t>
            </w:r>
            <w:r w:rsidRPr="00B11BA6">
              <w:rPr>
                <w:lang w:val="fr-FR"/>
              </w:rPr>
              <w:t xml:space="preserve">et </w:t>
            </w:r>
            <w:r w:rsidR="00363C7D" w:rsidRPr="00B11BA6">
              <w:rPr>
                <w:lang w:val="fr-FR"/>
              </w:rPr>
              <w:t xml:space="preserve">enregistrer </w:t>
            </w:r>
            <w:r w:rsidRPr="00B11BA6">
              <w:rPr>
                <w:lang w:val="fr-FR"/>
              </w:rPr>
              <w:t xml:space="preserve">‘01’. Puis </w:t>
            </w:r>
          </w:p>
          <w:p w14:paraId="71F3644B" w14:textId="77777777" w:rsidR="00F9662E" w:rsidRPr="00B11BA6" w:rsidRDefault="00F9662E" w:rsidP="00FE7F90">
            <w:pPr>
              <w:pStyle w:val="InstructionstointvwCharChar"/>
              <w:tabs>
                <w:tab w:val="left" w:pos="1040"/>
                <w:tab w:val="left" w:pos="1940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>terminer l’interview avec cette femme en la remerciant de sa coopéra</w:t>
            </w:r>
            <w:r w:rsidR="00474014" w:rsidRPr="00B11BA6">
              <w:rPr>
                <w:lang w:val="fr-FR"/>
              </w:rPr>
              <w:t>tion. Vérifier s’il y a d’autres</w:t>
            </w:r>
          </w:p>
          <w:p w14:paraId="215B8CA8" w14:textId="77777777" w:rsidR="00F9662E" w:rsidRPr="00B11BA6" w:rsidRDefault="00F9662E" w:rsidP="00363C7D">
            <w:pPr>
              <w:pStyle w:val="InstructionstointvwCharChar"/>
              <w:tabs>
                <w:tab w:val="left" w:pos="1040"/>
                <w:tab w:val="left" w:pos="1940"/>
                <w:tab w:val="left" w:pos="6330"/>
              </w:tabs>
              <w:spacing w:line="276" w:lineRule="auto"/>
              <w:ind w:left="144" w:hanging="144"/>
              <w:contextualSpacing/>
              <w:rPr>
                <w:lang w:val="fr-FR"/>
              </w:rPr>
            </w:pPr>
            <w:r w:rsidRPr="00B11BA6">
              <w:rPr>
                <w:lang w:val="fr-FR"/>
              </w:rPr>
              <w:t>questionnaire</w:t>
            </w:r>
            <w:r w:rsidR="00474014" w:rsidRPr="00B11BA6">
              <w:rPr>
                <w:lang w:val="fr-FR"/>
              </w:rPr>
              <w:t>s</w:t>
            </w:r>
            <w:r w:rsidRPr="00B11BA6">
              <w:rPr>
                <w:lang w:val="fr-FR"/>
              </w:rPr>
              <w:t xml:space="preserve"> à administrer dans ce ménage. </w:t>
            </w:r>
            <w:r w:rsidR="00363C7D" w:rsidRPr="00B11BA6">
              <w:rPr>
                <w:lang w:val="fr-FR"/>
              </w:rPr>
              <w:tab/>
            </w:r>
          </w:p>
        </w:tc>
      </w:tr>
    </w:tbl>
    <w:p w14:paraId="53510E09" w14:textId="77777777" w:rsidR="00AF16A9" w:rsidRPr="00B11BA6" w:rsidRDefault="00AF16A9" w:rsidP="00CE050A">
      <w:pPr>
        <w:pStyle w:val="1IntvwqstCharCharChar"/>
        <w:spacing w:line="276" w:lineRule="auto"/>
        <w:ind w:left="144" w:hanging="144"/>
        <w:contextualSpacing/>
        <w:jc w:val="both"/>
        <w:rPr>
          <w:rFonts w:ascii="Times New Roman" w:hAnsi="Times New Roman"/>
          <w:lang w:val="fr-FR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439"/>
      </w:tblGrid>
      <w:tr w:rsidR="00C22466" w:rsidRPr="00B11BA6" w14:paraId="3E91CB2C" w14:textId="77777777" w:rsidTr="00DA526B">
        <w:trPr>
          <w:trHeight w:val="19"/>
          <w:jc w:val="center"/>
        </w:trPr>
        <w:tc>
          <w:tcPr>
            <w:tcW w:w="5000" w:type="pct"/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79447C2" w14:textId="77777777" w:rsidR="00AF16A9" w:rsidRPr="00B11BA6" w:rsidRDefault="00AF16A9" w:rsidP="004815E6">
            <w:pPr>
              <w:pStyle w:val="1IntvwqstCharCharChar"/>
              <w:pageBreakBefore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</w:rPr>
            </w:pPr>
            <w:r w:rsidRPr="00B11BA6">
              <w:rPr>
                <w:rFonts w:ascii="Times New Roman" w:hAnsi="Times New Roman"/>
                <w:caps/>
                <w:lang w:val="fr-FR"/>
              </w:rPr>
              <w:lastRenderedPageBreak/>
              <w:br w:type="page"/>
            </w:r>
            <w:r w:rsidRPr="00B11BA6">
              <w:rPr>
                <w:rFonts w:ascii="Times New Roman" w:hAnsi="Times New Roman"/>
                <w:b/>
                <w:caps/>
                <w:smallCaps w:val="0"/>
              </w:rPr>
              <w:t>Observations</w:t>
            </w:r>
            <w:r w:rsidR="004815E6" w:rsidRPr="00B11BA6">
              <w:rPr>
                <w:rFonts w:ascii="Times New Roman" w:hAnsi="Times New Roman"/>
                <w:b/>
                <w:caps/>
                <w:smallCaps w:val="0"/>
              </w:rPr>
              <w:t xml:space="preserve"> de l’enquetrice</w:t>
            </w:r>
          </w:p>
        </w:tc>
      </w:tr>
      <w:tr w:rsidR="00AF16A9" w:rsidRPr="00B11BA6" w14:paraId="43432595" w14:textId="77777777" w:rsidTr="00DA526B">
        <w:trPr>
          <w:jc w:val="center"/>
        </w:trPr>
        <w:tc>
          <w:tcPr>
            <w:tcW w:w="500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2C2DD3" w14:textId="77777777" w:rsidR="00AF16A9" w:rsidRPr="00B11BA6" w:rsidRDefault="00AF16A9" w:rsidP="00CE050A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0BE6E580" w14:textId="77777777" w:rsidR="00AF16A9" w:rsidRPr="00B11BA6" w:rsidRDefault="00AF16A9" w:rsidP="00CE050A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33FF1E11" w14:textId="77777777" w:rsidR="00AF16A9" w:rsidRPr="00B11BA6" w:rsidRDefault="00AF16A9" w:rsidP="00CE050A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5D313F5A" w14:textId="77777777" w:rsidR="00AF16A9" w:rsidRPr="00B11BA6" w:rsidRDefault="00AF16A9" w:rsidP="00CE050A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45583CFB" w14:textId="77777777" w:rsidR="00AF16A9" w:rsidRPr="00B11BA6" w:rsidRDefault="00AF16A9" w:rsidP="00CE050A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6528487E" w14:textId="77777777" w:rsidR="00AF16A9" w:rsidRPr="00B11BA6" w:rsidRDefault="00AF16A9" w:rsidP="00CE050A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5571E569" w14:textId="77777777" w:rsidR="00AF16A9" w:rsidRPr="00B11BA6" w:rsidRDefault="00AF16A9" w:rsidP="00CE050A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0D7ACC9B" w14:textId="77777777" w:rsidR="00AF16A9" w:rsidRPr="00B11BA6" w:rsidRDefault="00AF16A9" w:rsidP="00CE050A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3B081985" w14:textId="77777777" w:rsidR="00AF16A9" w:rsidRPr="00B11BA6" w:rsidRDefault="00AF16A9" w:rsidP="00CE050A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40C7DA89" w14:textId="77777777" w:rsidR="00AF16A9" w:rsidRPr="00B11BA6" w:rsidRDefault="00AF16A9" w:rsidP="00CE050A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4E177DBB" w14:textId="77777777" w:rsidR="00AF16A9" w:rsidRPr="00B11BA6" w:rsidRDefault="00AF16A9" w:rsidP="00CE050A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763F3F1B" w14:textId="77777777" w:rsidR="00AF16A9" w:rsidRPr="00B11BA6" w:rsidRDefault="00AF16A9" w:rsidP="00CE050A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7364D648" w14:textId="77777777" w:rsidR="00AF16A9" w:rsidRPr="00B11BA6" w:rsidRDefault="00AF16A9" w:rsidP="00CE050A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7E7D8283" w14:textId="77777777" w:rsidR="00AF16A9" w:rsidRPr="00B11BA6" w:rsidRDefault="00AF16A9" w:rsidP="00CE050A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3004CD42" w14:textId="77777777" w:rsidR="00AF16A9" w:rsidRPr="00B11BA6" w:rsidRDefault="00AF16A9" w:rsidP="00CE050A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</w:tc>
      </w:tr>
    </w:tbl>
    <w:p w14:paraId="02059F59" w14:textId="77777777" w:rsidR="00AF16A9" w:rsidRPr="00B11BA6" w:rsidRDefault="00AF16A9" w:rsidP="00CE050A">
      <w:pPr>
        <w:pStyle w:val="1IntvwqstCharCharChar"/>
        <w:spacing w:line="276" w:lineRule="auto"/>
        <w:ind w:left="144" w:hanging="144"/>
        <w:contextualSpacing/>
        <w:jc w:val="both"/>
        <w:rPr>
          <w:rFonts w:ascii="Times New Roman" w:hAnsi="Times New Roman"/>
        </w:rPr>
      </w:pPr>
    </w:p>
    <w:p w14:paraId="2CBEC11F" w14:textId="77777777" w:rsidR="00AF16A9" w:rsidRPr="00B11BA6" w:rsidRDefault="00AF16A9" w:rsidP="00CE050A">
      <w:pPr>
        <w:pStyle w:val="1IntvwqstCharCharChar"/>
        <w:spacing w:line="276" w:lineRule="auto"/>
        <w:ind w:left="144" w:hanging="144"/>
        <w:contextualSpacing/>
        <w:jc w:val="both"/>
        <w:rPr>
          <w:rFonts w:ascii="Times New Roman" w:hAnsi="Times New Roman"/>
          <w:lang w:val="fr-FR"/>
        </w:rPr>
      </w:pP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439"/>
      </w:tblGrid>
      <w:tr w:rsidR="004815E6" w:rsidRPr="004A1FE5" w14:paraId="7B60BE75" w14:textId="77777777" w:rsidTr="00DA526B">
        <w:trPr>
          <w:trHeight w:val="19"/>
          <w:jc w:val="center"/>
        </w:trPr>
        <w:tc>
          <w:tcPr>
            <w:tcW w:w="5000" w:type="pct"/>
            <w:tcBorders>
              <w:top w:val="double" w:sz="4" w:space="0" w:color="auto"/>
              <w:bottom w:val="nil"/>
            </w:tcBorders>
            <w:shd w:val="clear" w:color="auto" w:fill="000000" w:themeFill="tex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D03870D" w14:textId="77777777" w:rsidR="00C22466" w:rsidRPr="00B11BA6" w:rsidRDefault="00C22466" w:rsidP="004815E6">
            <w:pPr>
              <w:pStyle w:val="1IntvwqstCharCharChar"/>
              <w:spacing w:line="276" w:lineRule="auto"/>
              <w:ind w:left="144" w:hanging="144"/>
              <w:contextualSpacing/>
              <w:rPr>
                <w:rFonts w:ascii="Times New Roman" w:hAnsi="Times New Roman"/>
                <w:b/>
                <w:caps/>
                <w:smallCaps w:val="0"/>
              </w:rPr>
            </w:pPr>
            <w:r w:rsidRPr="00B11BA6">
              <w:rPr>
                <w:rFonts w:ascii="Times New Roman" w:hAnsi="Times New Roman"/>
                <w:b/>
                <w:caps/>
                <w:smallCaps w:val="0"/>
              </w:rPr>
              <w:t>Observations</w:t>
            </w:r>
            <w:r w:rsidR="004815E6" w:rsidRPr="00B11BA6">
              <w:rPr>
                <w:rFonts w:ascii="Times New Roman" w:hAnsi="Times New Roman"/>
                <w:b/>
                <w:caps/>
                <w:smallCaps w:val="0"/>
              </w:rPr>
              <w:t xml:space="preserve"> du chef d’equipe</w:t>
            </w:r>
          </w:p>
        </w:tc>
      </w:tr>
      <w:tr w:rsidR="00C22466" w:rsidRPr="004A1FE5" w14:paraId="5E57A72A" w14:textId="77777777" w:rsidTr="00DA526B">
        <w:trPr>
          <w:jc w:val="center"/>
        </w:trPr>
        <w:tc>
          <w:tcPr>
            <w:tcW w:w="5000" w:type="pct"/>
            <w:tcBorders>
              <w:top w:val="nil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778C4F" w14:textId="77777777" w:rsidR="00C22466" w:rsidRPr="004A1FE5" w:rsidRDefault="00C22466" w:rsidP="00462C7D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0A4E8BA5" w14:textId="77777777" w:rsidR="00C22466" w:rsidRPr="004A1FE5" w:rsidRDefault="00C22466" w:rsidP="00462C7D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024FDD5C" w14:textId="77777777" w:rsidR="00C22466" w:rsidRPr="004A1FE5" w:rsidRDefault="00C22466" w:rsidP="00462C7D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4CEBD089" w14:textId="77777777" w:rsidR="00C22466" w:rsidRPr="004A1FE5" w:rsidRDefault="00C22466" w:rsidP="00462C7D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0DAC07DE" w14:textId="77777777" w:rsidR="00C22466" w:rsidRPr="004A1FE5" w:rsidRDefault="00C22466" w:rsidP="00462C7D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1BB68FF1" w14:textId="77777777" w:rsidR="00C22466" w:rsidRPr="004A1FE5" w:rsidRDefault="00C22466" w:rsidP="00462C7D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45BCBE2F" w14:textId="77777777" w:rsidR="00C22466" w:rsidRPr="004A1FE5" w:rsidRDefault="00C22466" w:rsidP="00462C7D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74D8DC4D" w14:textId="77777777" w:rsidR="00C22466" w:rsidRPr="004A1FE5" w:rsidRDefault="00C22466" w:rsidP="00462C7D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3E885DE6" w14:textId="77777777" w:rsidR="00C22466" w:rsidRPr="004A1FE5" w:rsidRDefault="00C22466" w:rsidP="00462C7D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10871800" w14:textId="77777777" w:rsidR="00C22466" w:rsidRPr="004A1FE5" w:rsidRDefault="00C22466" w:rsidP="00462C7D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29B06A81" w14:textId="77777777" w:rsidR="00C22466" w:rsidRPr="004A1FE5" w:rsidRDefault="00C22466" w:rsidP="00462C7D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6FF29AAC" w14:textId="77777777" w:rsidR="00C22466" w:rsidRPr="004A1FE5" w:rsidRDefault="00C22466" w:rsidP="00462C7D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4924A116" w14:textId="77777777" w:rsidR="00C22466" w:rsidRPr="004A1FE5" w:rsidRDefault="00C22466" w:rsidP="00462C7D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1D449259" w14:textId="77777777" w:rsidR="00C22466" w:rsidRPr="004A1FE5" w:rsidRDefault="00C22466" w:rsidP="00462C7D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  <w:p w14:paraId="6AAF3380" w14:textId="77777777" w:rsidR="00C22466" w:rsidRPr="004A1FE5" w:rsidRDefault="00C22466" w:rsidP="00462C7D">
            <w:pPr>
              <w:pStyle w:val="1IntvwqstCharCharChar"/>
              <w:spacing w:line="276" w:lineRule="auto"/>
              <w:ind w:left="144" w:hanging="144"/>
              <w:contextualSpacing/>
              <w:jc w:val="center"/>
              <w:rPr>
                <w:rFonts w:ascii="Times New Roman" w:hAnsi="Times New Roman"/>
                <w:b/>
                <w:smallCaps w:val="0"/>
              </w:rPr>
            </w:pPr>
          </w:p>
        </w:tc>
      </w:tr>
    </w:tbl>
    <w:p w14:paraId="63B4E526" w14:textId="77777777" w:rsidR="00543B56" w:rsidRPr="004A1FE5" w:rsidRDefault="00543B56" w:rsidP="00C22466">
      <w:pPr>
        <w:pStyle w:val="1IntvwqstCharCharChar"/>
        <w:spacing w:line="276" w:lineRule="auto"/>
        <w:ind w:left="0" w:firstLine="0"/>
        <w:contextualSpacing/>
        <w:jc w:val="both"/>
        <w:rPr>
          <w:rFonts w:ascii="Times New Roman" w:hAnsi="Times New Roman"/>
        </w:rPr>
      </w:pPr>
    </w:p>
    <w:sectPr w:rsidR="00543B56" w:rsidRPr="004A1FE5" w:rsidSect="00030EED">
      <w:pgSz w:w="11909" w:h="16834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24CD1" w14:textId="77777777" w:rsidR="00F92664" w:rsidRDefault="00F92664" w:rsidP="006E20C4">
      <w:pPr>
        <w:pStyle w:val="skipcolumn"/>
      </w:pPr>
      <w:r>
        <w:separator/>
      </w:r>
    </w:p>
  </w:endnote>
  <w:endnote w:type="continuationSeparator" w:id="0">
    <w:p w14:paraId="6F9C599E" w14:textId="77777777" w:rsidR="00F92664" w:rsidRDefault="00F92664" w:rsidP="006E20C4">
      <w:pPr>
        <w:pStyle w:val="skipcolumn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B3563" w14:textId="50C0E7F5" w:rsidR="00442FB5" w:rsidRPr="00F4440C" w:rsidRDefault="00442FB5" w:rsidP="00F539FD">
    <w:pPr>
      <w:pStyle w:val="Pieddepage"/>
      <w:tabs>
        <w:tab w:val="clear" w:pos="4320"/>
        <w:tab w:val="clear" w:pos="8640"/>
        <w:tab w:val="center" w:pos="4500"/>
      </w:tabs>
      <w:jc w:val="right"/>
      <w:rPr>
        <w:rFonts w:ascii="Arial" w:hAnsi="Arial" w:cs="Arial"/>
        <w:sz w:val="16"/>
        <w:szCs w:val="16"/>
      </w:rPr>
    </w:pPr>
    <w:r w:rsidRPr="00F4440C">
      <w:rPr>
        <w:rStyle w:val="Numrodepage"/>
        <w:rFonts w:ascii="Arial" w:hAnsi="Arial" w:cs="Arial"/>
        <w:sz w:val="16"/>
        <w:szCs w:val="16"/>
      </w:rPr>
      <w:t>MICS</w:t>
    </w:r>
    <w:r>
      <w:rPr>
        <w:rStyle w:val="Numrodepage"/>
        <w:rFonts w:ascii="Arial" w:hAnsi="Arial" w:cs="Arial"/>
        <w:sz w:val="16"/>
        <w:szCs w:val="16"/>
      </w:rPr>
      <w:t>6</w:t>
    </w:r>
    <w:r w:rsidRPr="00F4440C">
      <w:rPr>
        <w:rStyle w:val="Numrodepage"/>
        <w:rFonts w:ascii="Arial" w:hAnsi="Arial" w:cs="Arial"/>
        <w:sz w:val="16"/>
        <w:szCs w:val="16"/>
      </w:rPr>
      <w:t>.WM</w:t>
    </w:r>
    <w:proofErr w:type="gramStart"/>
    <w:r w:rsidRPr="00F4440C">
      <w:rPr>
        <w:rStyle w:val="Numrodepage"/>
        <w:rFonts w:ascii="Arial" w:hAnsi="Arial" w:cs="Arial"/>
        <w:sz w:val="16"/>
        <w:szCs w:val="16"/>
      </w:rPr>
      <w:t>.</w:t>
    </w:r>
    <w:proofErr w:type="gramEnd"/>
    <w:r w:rsidRPr="00F4440C">
      <w:rPr>
        <w:rStyle w:val="Numrodepage"/>
        <w:rFonts w:ascii="Arial" w:hAnsi="Arial" w:cs="Arial"/>
        <w:sz w:val="16"/>
        <w:szCs w:val="16"/>
      </w:rPr>
      <w:fldChar w:fldCharType="begin"/>
    </w:r>
    <w:r w:rsidRPr="00F4440C">
      <w:rPr>
        <w:rStyle w:val="Numrodepage"/>
        <w:rFonts w:ascii="Arial" w:hAnsi="Arial" w:cs="Arial"/>
        <w:sz w:val="16"/>
        <w:szCs w:val="16"/>
      </w:rPr>
      <w:instrText xml:space="preserve">PAGE  </w:instrText>
    </w:r>
    <w:r w:rsidRPr="00F4440C">
      <w:rPr>
        <w:rStyle w:val="Numrodepage"/>
        <w:rFonts w:ascii="Arial" w:hAnsi="Arial" w:cs="Arial"/>
        <w:sz w:val="16"/>
        <w:szCs w:val="16"/>
      </w:rPr>
      <w:fldChar w:fldCharType="separate"/>
    </w:r>
    <w:r w:rsidR="004135A8">
      <w:rPr>
        <w:rStyle w:val="Numrodepage"/>
        <w:rFonts w:ascii="Arial" w:hAnsi="Arial" w:cs="Arial"/>
        <w:noProof/>
        <w:sz w:val="16"/>
        <w:szCs w:val="16"/>
      </w:rPr>
      <w:t>30</w:t>
    </w:r>
    <w:r w:rsidRPr="00F4440C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7D572" w14:textId="77777777" w:rsidR="00F92664" w:rsidRDefault="00F92664" w:rsidP="006E20C4">
      <w:pPr>
        <w:pStyle w:val="skipcolumn"/>
      </w:pPr>
      <w:r>
        <w:separator/>
      </w:r>
    </w:p>
  </w:footnote>
  <w:footnote w:type="continuationSeparator" w:id="0">
    <w:p w14:paraId="372DE5CF" w14:textId="77777777" w:rsidR="00F92664" w:rsidRDefault="00F92664" w:rsidP="006E20C4">
      <w:pPr>
        <w:pStyle w:val="skipcolumn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7F09"/>
    <w:multiLevelType w:val="hybridMultilevel"/>
    <w:tmpl w:val="4E0A5F5C"/>
    <w:lvl w:ilvl="0" w:tplc="AF6A2C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3203D"/>
    <w:multiLevelType w:val="hybridMultilevel"/>
    <w:tmpl w:val="7CECCDE8"/>
    <w:lvl w:ilvl="0" w:tplc="FF4CD5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E2D1C"/>
    <w:multiLevelType w:val="hybridMultilevel"/>
    <w:tmpl w:val="590801C4"/>
    <w:lvl w:ilvl="0" w:tplc="7F14B9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34C57"/>
    <w:multiLevelType w:val="hybridMultilevel"/>
    <w:tmpl w:val="33324D88"/>
    <w:lvl w:ilvl="0" w:tplc="7AB014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82CAA"/>
    <w:multiLevelType w:val="hybridMultilevel"/>
    <w:tmpl w:val="BB6C91D4"/>
    <w:lvl w:ilvl="0" w:tplc="D94007E0"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  <w:b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10418E6"/>
    <w:multiLevelType w:val="hybridMultilevel"/>
    <w:tmpl w:val="5F1C318E"/>
    <w:lvl w:ilvl="0" w:tplc="2EFCE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SEED-MICS6">
    <w15:presenceInfo w15:providerId="None" w15:userId="INSEED-MICS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F1"/>
    <w:rsid w:val="000006C3"/>
    <w:rsid w:val="00002F8A"/>
    <w:rsid w:val="00003C8D"/>
    <w:rsid w:val="000040AF"/>
    <w:rsid w:val="00006290"/>
    <w:rsid w:val="000063CA"/>
    <w:rsid w:val="000069BA"/>
    <w:rsid w:val="00006C30"/>
    <w:rsid w:val="00006E51"/>
    <w:rsid w:val="0000791D"/>
    <w:rsid w:val="00010FE7"/>
    <w:rsid w:val="0001156E"/>
    <w:rsid w:val="0001293A"/>
    <w:rsid w:val="00012CA5"/>
    <w:rsid w:val="000141DD"/>
    <w:rsid w:val="00017C8E"/>
    <w:rsid w:val="00023A33"/>
    <w:rsid w:val="0002552B"/>
    <w:rsid w:val="0002651B"/>
    <w:rsid w:val="000267C5"/>
    <w:rsid w:val="00027206"/>
    <w:rsid w:val="000278CA"/>
    <w:rsid w:val="000302D5"/>
    <w:rsid w:val="00030EED"/>
    <w:rsid w:val="00031542"/>
    <w:rsid w:val="00031F42"/>
    <w:rsid w:val="00032454"/>
    <w:rsid w:val="000328A2"/>
    <w:rsid w:val="00033886"/>
    <w:rsid w:val="000364A5"/>
    <w:rsid w:val="000365B9"/>
    <w:rsid w:val="00040AAB"/>
    <w:rsid w:val="00041330"/>
    <w:rsid w:val="00041F5A"/>
    <w:rsid w:val="0004224D"/>
    <w:rsid w:val="000446A1"/>
    <w:rsid w:val="00045C06"/>
    <w:rsid w:val="0004695C"/>
    <w:rsid w:val="0004728F"/>
    <w:rsid w:val="000476F6"/>
    <w:rsid w:val="0005028F"/>
    <w:rsid w:val="00050850"/>
    <w:rsid w:val="000516BF"/>
    <w:rsid w:val="00052708"/>
    <w:rsid w:val="000539DC"/>
    <w:rsid w:val="00055424"/>
    <w:rsid w:val="0005649A"/>
    <w:rsid w:val="00057B4C"/>
    <w:rsid w:val="00057C87"/>
    <w:rsid w:val="000623B7"/>
    <w:rsid w:val="000653D5"/>
    <w:rsid w:val="00065DDC"/>
    <w:rsid w:val="00065E9C"/>
    <w:rsid w:val="0006602A"/>
    <w:rsid w:val="00067BE5"/>
    <w:rsid w:val="00070A93"/>
    <w:rsid w:val="000719E1"/>
    <w:rsid w:val="0007231E"/>
    <w:rsid w:val="00074818"/>
    <w:rsid w:val="0007492C"/>
    <w:rsid w:val="00074CCD"/>
    <w:rsid w:val="00075294"/>
    <w:rsid w:val="0007676F"/>
    <w:rsid w:val="00076F51"/>
    <w:rsid w:val="0008062C"/>
    <w:rsid w:val="0008110D"/>
    <w:rsid w:val="00082DA6"/>
    <w:rsid w:val="00082F26"/>
    <w:rsid w:val="00085408"/>
    <w:rsid w:val="00085FCF"/>
    <w:rsid w:val="00086118"/>
    <w:rsid w:val="000871AC"/>
    <w:rsid w:val="00087F0C"/>
    <w:rsid w:val="00095444"/>
    <w:rsid w:val="000958E7"/>
    <w:rsid w:val="00095F71"/>
    <w:rsid w:val="000967B5"/>
    <w:rsid w:val="00096F8F"/>
    <w:rsid w:val="000971BE"/>
    <w:rsid w:val="00097E61"/>
    <w:rsid w:val="00097EE6"/>
    <w:rsid w:val="000A0429"/>
    <w:rsid w:val="000A161A"/>
    <w:rsid w:val="000A1CA9"/>
    <w:rsid w:val="000A20CA"/>
    <w:rsid w:val="000A2AEE"/>
    <w:rsid w:val="000A35E6"/>
    <w:rsid w:val="000A45DA"/>
    <w:rsid w:val="000A4A37"/>
    <w:rsid w:val="000A4B29"/>
    <w:rsid w:val="000A4E22"/>
    <w:rsid w:val="000A6610"/>
    <w:rsid w:val="000A6B71"/>
    <w:rsid w:val="000B0222"/>
    <w:rsid w:val="000B0EEE"/>
    <w:rsid w:val="000B1D3A"/>
    <w:rsid w:val="000B24DF"/>
    <w:rsid w:val="000B59D5"/>
    <w:rsid w:val="000B76D5"/>
    <w:rsid w:val="000C02C7"/>
    <w:rsid w:val="000C083B"/>
    <w:rsid w:val="000C205E"/>
    <w:rsid w:val="000C3F21"/>
    <w:rsid w:val="000C4636"/>
    <w:rsid w:val="000C57C1"/>
    <w:rsid w:val="000C5D83"/>
    <w:rsid w:val="000C62D4"/>
    <w:rsid w:val="000C6348"/>
    <w:rsid w:val="000C7232"/>
    <w:rsid w:val="000D0BC0"/>
    <w:rsid w:val="000D14E5"/>
    <w:rsid w:val="000D212A"/>
    <w:rsid w:val="000D24F7"/>
    <w:rsid w:val="000D38C8"/>
    <w:rsid w:val="000D4826"/>
    <w:rsid w:val="000D629F"/>
    <w:rsid w:val="000D6BE4"/>
    <w:rsid w:val="000E1F9C"/>
    <w:rsid w:val="000E24C0"/>
    <w:rsid w:val="000E27AD"/>
    <w:rsid w:val="000E3282"/>
    <w:rsid w:val="000E3FB9"/>
    <w:rsid w:val="000E5396"/>
    <w:rsid w:val="000E55E2"/>
    <w:rsid w:val="000E7258"/>
    <w:rsid w:val="000F0E30"/>
    <w:rsid w:val="000F15AF"/>
    <w:rsid w:val="000F1C83"/>
    <w:rsid w:val="000F237F"/>
    <w:rsid w:val="000F2B4C"/>
    <w:rsid w:val="000F300F"/>
    <w:rsid w:val="000F32C0"/>
    <w:rsid w:val="000F4572"/>
    <w:rsid w:val="000F63B4"/>
    <w:rsid w:val="000F68C8"/>
    <w:rsid w:val="000F6D9F"/>
    <w:rsid w:val="000F701D"/>
    <w:rsid w:val="00102393"/>
    <w:rsid w:val="001023D8"/>
    <w:rsid w:val="00104F97"/>
    <w:rsid w:val="00105CB9"/>
    <w:rsid w:val="001068BE"/>
    <w:rsid w:val="001120E1"/>
    <w:rsid w:val="0011225B"/>
    <w:rsid w:val="00113528"/>
    <w:rsid w:val="001144B2"/>
    <w:rsid w:val="00114AA0"/>
    <w:rsid w:val="00114EDB"/>
    <w:rsid w:val="00116279"/>
    <w:rsid w:val="001167A6"/>
    <w:rsid w:val="00117214"/>
    <w:rsid w:val="00117A7B"/>
    <w:rsid w:val="001203D4"/>
    <w:rsid w:val="00121102"/>
    <w:rsid w:val="001214EB"/>
    <w:rsid w:val="0012779E"/>
    <w:rsid w:val="0012785C"/>
    <w:rsid w:val="00130620"/>
    <w:rsid w:val="001308A0"/>
    <w:rsid w:val="00131904"/>
    <w:rsid w:val="00131FFC"/>
    <w:rsid w:val="00132419"/>
    <w:rsid w:val="00132D45"/>
    <w:rsid w:val="0013343B"/>
    <w:rsid w:val="00133612"/>
    <w:rsid w:val="0013372F"/>
    <w:rsid w:val="00134414"/>
    <w:rsid w:val="00136127"/>
    <w:rsid w:val="00136C5B"/>
    <w:rsid w:val="0014084E"/>
    <w:rsid w:val="0014143B"/>
    <w:rsid w:val="00141484"/>
    <w:rsid w:val="00144CCA"/>
    <w:rsid w:val="00144F1E"/>
    <w:rsid w:val="00145A73"/>
    <w:rsid w:val="0014705B"/>
    <w:rsid w:val="00147061"/>
    <w:rsid w:val="00147A7A"/>
    <w:rsid w:val="00150596"/>
    <w:rsid w:val="00150930"/>
    <w:rsid w:val="00151D17"/>
    <w:rsid w:val="001527DB"/>
    <w:rsid w:val="0015363C"/>
    <w:rsid w:val="00154D55"/>
    <w:rsid w:val="00154EC3"/>
    <w:rsid w:val="0015512F"/>
    <w:rsid w:val="00155C0F"/>
    <w:rsid w:val="00155CCD"/>
    <w:rsid w:val="001573F0"/>
    <w:rsid w:val="00157424"/>
    <w:rsid w:val="00157D26"/>
    <w:rsid w:val="001609E1"/>
    <w:rsid w:val="00161165"/>
    <w:rsid w:val="001612C5"/>
    <w:rsid w:val="00161C88"/>
    <w:rsid w:val="001627CE"/>
    <w:rsid w:val="00163B9B"/>
    <w:rsid w:val="00164BC8"/>
    <w:rsid w:val="0016515A"/>
    <w:rsid w:val="00165480"/>
    <w:rsid w:val="00166A3A"/>
    <w:rsid w:val="00167BD7"/>
    <w:rsid w:val="00172E54"/>
    <w:rsid w:val="00172FED"/>
    <w:rsid w:val="00173449"/>
    <w:rsid w:val="001736AC"/>
    <w:rsid w:val="00175866"/>
    <w:rsid w:val="00175FCE"/>
    <w:rsid w:val="00176BAA"/>
    <w:rsid w:val="001802F0"/>
    <w:rsid w:val="001812AB"/>
    <w:rsid w:val="00182727"/>
    <w:rsid w:val="00182817"/>
    <w:rsid w:val="00183C02"/>
    <w:rsid w:val="00183CB5"/>
    <w:rsid w:val="00186462"/>
    <w:rsid w:val="001871D2"/>
    <w:rsid w:val="00187676"/>
    <w:rsid w:val="00190D52"/>
    <w:rsid w:val="00191852"/>
    <w:rsid w:val="00191E27"/>
    <w:rsid w:val="00192194"/>
    <w:rsid w:val="001929E5"/>
    <w:rsid w:val="00193126"/>
    <w:rsid w:val="001935E7"/>
    <w:rsid w:val="001944E1"/>
    <w:rsid w:val="00196428"/>
    <w:rsid w:val="001A01EB"/>
    <w:rsid w:val="001A13D7"/>
    <w:rsid w:val="001A253D"/>
    <w:rsid w:val="001A4574"/>
    <w:rsid w:val="001A573F"/>
    <w:rsid w:val="001A5848"/>
    <w:rsid w:val="001A5946"/>
    <w:rsid w:val="001A5F0C"/>
    <w:rsid w:val="001A7392"/>
    <w:rsid w:val="001A782A"/>
    <w:rsid w:val="001A78C0"/>
    <w:rsid w:val="001B20D4"/>
    <w:rsid w:val="001B267B"/>
    <w:rsid w:val="001B3183"/>
    <w:rsid w:val="001B32EB"/>
    <w:rsid w:val="001B36B4"/>
    <w:rsid w:val="001B4EAB"/>
    <w:rsid w:val="001B54C2"/>
    <w:rsid w:val="001B6FAF"/>
    <w:rsid w:val="001C0F64"/>
    <w:rsid w:val="001C1A57"/>
    <w:rsid w:val="001C2267"/>
    <w:rsid w:val="001C24B0"/>
    <w:rsid w:val="001C37FE"/>
    <w:rsid w:val="001C3B67"/>
    <w:rsid w:val="001C43A0"/>
    <w:rsid w:val="001C62AB"/>
    <w:rsid w:val="001C676E"/>
    <w:rsid w:val="001C7139"/>
    <w:rsid w:val="001D1799"/>
    <w:rsid w:val="001D1F4D"/>
    <w:rsid w:val="001D23B4"/>
    <w:rsid w:val="001D2AB7"/>
    <w:rsid w:val="001D4528"/>
    <w:rsid w:val="001D537D"/>
    <w:rsid w:val="001D5924"/>
    <w:rsid w:val="001D6469"/>
    <w:rsid w:val="001D75CD"/>
    <w:rsid w:val="001E154B"/>
    <w:rsid w:val="001E1930"/>
    <w:rsid w:val="001E1C66"/>
    <w:rsid w:val="001E1E8E"/>
    <w:rsid w:val="001E294F"/>
    <w:rsid w:val="001E3E6A"/>
    <w:rsid w:val="001E435D"/>
    <w:rsid w:val="001E4F84"/>
    <w:rsid w:val="001E7C3E"/>
    <w:rsid w:val="001F4789"/>
    <w:rsid w:val="001F4B7B"/>
    <w:rsid w:val="001F570B"/>
    <w:rsid w:val="001F5918"/>
    <w:rsid w:val="001F604D"/>
    <w:rsid w:val="001F6A92"/>
    <w:rsid w:val="002012E3"/>
    <w:rsid w:val="00202423"/>
    <w:rsid w:val="00204063"/>
    <w:rsid w:val="00204818"/>
    <w:rsid w:val="00204A6A"/>
    <w:rsid w:val="00204AEF"/>
    <w:rsid w:val="00206614"/>
    <w:rsid w:val="00206625"/>
    <w:rsid w:val="002076E9"/>
    <w:rsid w:val="00210E08"/>
    <w:rsid w:val="002113D0"/>
    <w:rsid w:val="00211DE4"/>
    <w:rsid w:val="00211DFE"/>
    <w:rsid w:val="00211F3B"/>
    <w:rsid w:val="00212D62"/>
    <w:rsid w:val="002139F3"/>
    <w:rsid w:val="00213B9A"/>
    <w:rsid w:val="00213D2C"/>
    <w:rsid w:val="002152A5"/>
    <w:rsid w:val="00215B1D"/>
    <w:rsid w:val="00215F88"/>
    <w:rsid w:val="00217016"/>
    <w:rsid w:val="00221EC3"/>
    <w:rsid w:val="002220FA"/>
    <w:rsid w:val="00223068"/>
    <w:rsid w:val="0022355B"/>
    <w:rsid w:val="00223808"/>
    <w:rsid w:val="0022391D"/>
    <w:rsid w:val="0022491C"/>
    <w:rsid w:val="00224EF7"/>
    <w:rsid w:val="00224F42"/>
    <w:rsid w:val="00225DAE"/>
    <w:rsid w:val="00226D38"/>
    <w:rsid w:val="00230E09"/>
    <w:rsid w:val="0023104A"/>
    <w:rsid w:val="00231FBB"/>
    <w:rsid w:val="00232099"/>
    <w:rsid w:val="00232B3F"/>
    <w:rsid w:val="00232DB0"/>
    <w:rsid w:val="0023441E"/>
    <w:rsid w:val="00234B24"/>
    <w:rsid w:val="002351DB"/>
    <w:rsid w:val="00235305"/>
    <w:rsid w:val="00235E96"/>
    <w:rsid w:val="0023606A"/>
    <w:rsid w:val="0023606D"/>
    <w:rsid w:val="00236723"/>
    <w:rsid w:val="00236A49"/>
    <w:rsid w:val="002404DB"/>
    <w:rsid w:val="00240584"/>
    <w:rsid w:val="0024096F"/>
    <w:rsid w:val="0024170C"/>
    <w:rsid w:val="00241D1B"/>
    <w:rsid w:val="0024203C"/>
    <w:rsid w:val="002423E1"/>
    <w:rsid w:val="002426AC"/>
    <w:rsid w:val="0024326E"/>
    <w:rsid w:val="00243C3D"/>
    <w:rsid w:val="00244314"/>
    <w:rsid w:val="002455F3"/>
    <w:rsid w:val="00246A44"/>
    <w:rsid w:val="0024706F"/>
    <w:rsid w:val="0024752B"/>
    <w:rsid w:val="002507D2"/>
    <w:rsid w:val="002516D2"/>
    <w:rsid w:val="002516D5"/>
    <w:rsid w:val="002520B3"/>
    <w:rsid w:val="002537F0"/>
    <w:rsid w:val="00253E6C"/>
    <w:rsid w:val="002564F3"/>
    <w:rsid w:val="0025708C"/>
    <w:rsid w:val="00260ECE"/>
    <w:rsid w:val="00262E5D"/>
    <w:rsid w:val="002645AF"/>
    <w:rsid w:val="0026558C"/>
    <w:rsid w:val="00266D08"/>
    <w:rsid w:val="00266EBD"/>
    <w:rsid w:val="00267C99"/>
    <w:rsid w:val="00271757"/>
    <w:rsid w:val="00272094"/>
    <w:rsid w:val="00272535"/>
    <w:rsid w:val="00272CBF"/>
    <w:rsid w:val="0027329A"/>
    <w:rsid w:val="00276205"/>
    <w:rsid w:val="00276553"/>
    <w:rsid w:val="00277CD5"/>
    <w:rsid w:val="0028025E"/>
    <w:rsid w:val="00280597"/>
    <w:rsid w:val="00280683"/>
    <w:rsid w:val="00280813"/>
    <w:rsid w:val="00280A01"/>
    <w:rsid w:val="00280CE6"/>
    <w:rsid w:val="002810EC"/>
    <w:rsid w:val="00282099"/>
    <w:rsid w:val="00282657"/>
    <w:rsid w:val="00284212"/>
    <w:rsid w:val="00284A03"/>
    <w:rsid w:val="0028540F"/>
    <w:rsid w:val="00290E38"/>
    <w:rsid w:val="002945E3"/>
    <w:rsid w:val="002950C7"/>
    <w:rsid w:val="00296CFA"/>
    <w:rsid w:val="00297B8C"/>
    <w:rsid w:val="002A0C26"/>
    <w:rsid w:val="002A1400"/>
    <w:rsid w:val="002A2E73"/>
    <w:rsid w:val="002A310E"/>
    <w:rsid w:val="002A4D4B"/>
    <w:rsid w:val="002A54FA"/>
    <w:rsid w:val="002A563B"/>
    <w:rsid w:val="002A56FF"/>
    <w:rsid w:val="002A605B"/>
    <w:rsid w:val="002A6A9C"/>
    <w:rsid w:val="002B00CE"/>
    <w:rsid w:val="002B27B4"/>
    <w:rsid w:val="002B2DBF"/>
    <w:rsid w:val="002B325B"/>
    <w:rsid w:val="002B35C9"/>
    <w:rsid w:val="002B4DAB"/>
    <w:rsid w:val="002B4E00"/>
    <w:rsid w:val="002B550D"/>
    <w:rsid w:val="002B5BE0"/>
    <w:rsid w:val="002B6060"/>
    <w:rsid w:val="002B648B"/>
    <w:rsid w:val="002B7734"/>
    <w:rsid w:val="002C00D1"/>
    <w:rsid w:val="002C25B2"/>
    <w:rsid w:val="002C2C03"/>
    <w:rsid w:val="002C2D92"/>
    <w:rsid w:val="002C2F29"/>
    <w:rsid w:val="002C4529"/>
    <w:rsid w:val="002C5982"/>
    <w:rsid w:val="002C6923"/>
    <w:rsid w:val="002C78DA"/>
    <w:rsid w:val="002C7B10"/>
    <w:rsid w:val="002C7B5D"/>
    <w:rsid w:val="002D10C9"/>
    <w:rsid w:val="002D1685"/>
    <w:rsid w:val="002D286F"/>
    <w:rsid w:val="002D2A3C"/>
    <w:rsid w:val="002D3804"/>
    <w:rsid w:val="002D56F6"/>
    <w:rsid w:val="002E02B4"/>
    <w:rsid w:val="002E0A76"/>
    <w:rsid w:val="002E0F71"/>
    <w:rsid w:val="002E1364"/>
    <w:rsid w:val="002E3360"/>
    <w:rsid w:val="002E482F"/>
    <w:rsid w:val="002E50BD"/>
    <w:rsid w:val="002E5B11"/>
    <w:rsid w:val="002E5F51"/>
    <w:rsid w:val="002E7B21"/>
    <w:rsid w:val="002F3405"/>
    <w:rsid w:val="002F4921"/>
    <w:rsid w:val="002F5A10"/>
    <w:rsid w:val="002F6047"/>
    <w:rsid w:val="002F70AD"/>
    <w:rsid w:val="00300511"/>
    <w:rsid w:val="0030057E"/>
    <w:rsid w:val="003005DE"/>
    <w:rsid w:val="0030148A"/>
    <w:rsid w:val="0030149C"/>
    <w:rsid w:val="00301647"/>
    <w:rsid w:val="00301812"/>
    <w:rsid w:val="003029D6"/>
    <w:rsid w:val="00305332"/>
    <w:rsid w:val="0030560A"/>
    <w:rsid w:val="00305939"/>
    <w:rsid w:val="00310777"/>
    <w:rsid w:val="00310916"/>
    <w:rsid w:val="00310B11"/>
    <w:rsid w:val="003126A6"/>
    <w:rsid w:val="003132B7"/>
    <w:rsid w:val="00313CC1"/>
    <w:rsid w:val="00313D9B"/>
    <w:rsid w:val="00313DCA"/>
    <w:rsid w:val="00315E45"/>
    <w:rsid w:val="00316279"/>
    <w:rsid w:val="0032006A"/>
    <w:rsid w:val="00320543"/>
    <w:rsid w:val="003210ED"/>
    <w:rsid w:val="00321DE0"/>
    <w:rsid w:val="003239C8"/>
    <w:rsid w:val="00324082"/>
    <w:rsid w:val="003246DE"/>
    <w:rsid w:val="00324E46"/>
    <w:rsid w:val="0032533E"/>
    <w:rsid w:val="0032610E"/>
    <w:rsid w:val="0032621C"/>
    <w:rsid w:val="0032694C"/>
    <w:rsid w:val="00326982"/>
    <w:rsid w:val="00327AE7"/>
    <w:rsid w:val="00330040"/>
    <w:rsid w:val="00330CA7"/>
    <w:rsid w:val="00332BC4"/>
    <w:rsid w:val="0033353B"/>
    <w:rsid w:val="0033448C"/>
    <w:rsid w:val="00335097"/>
    <w:rsid w:val="003366CA"/>
    <w:rsid w:val="00337D85"/>
    <w:rsid w:val="00340602"/>
    <w:rsid w:val="003412FB"/>
    <w:rsid w:val="0034228D"/>
    <w:rsid w:val="003423E4"/>
    <w:rsid w:val="00347EA7"/>
    <w:rsid w:val="00352BD2"/>
    <w:rsid w:val="00352F87"/>
    <w:rsid w:val="0035362A"/>
    <w:rsid w:val="00353EB4"/>
    <w:rsid w:val="00354909"/>
    <w:rsid w:val="00354E44"/>
    <w:rsid w:val="00355679"/>
    <w:rsid w:val="0035624C"/>
    <w:rsid w:val="0035652D"/>
    <w:rsid w:val="00357024"/>
    <w:rsid w:val="0035711F"/>
    <w:rsid w:val="00357CCB"/>
    <w:rsid w:val="00360C7D"/>
    <w:rsid w:val="00361D05"/>
    <w:rsid w:val="00363C7D"/>
    <w:rsid w:val="00365A47"/>
    <w:rsid w:val="003669CB"/>
    <w:rsid w:val="00367D05"/>
    <w:rsid w:val="00367DA9"/>
    <w:rsid w:val="0037096F"/>
    <w:rsid w:val="00373843"/>
    <w:rsid w:val="00374B18"/>
    <w:rsid w:val="00375A7F"/>
    <w:rsid w:val="00376066"/>
    <w:rsid w:val="00376326"/>
    <w:rsid w:val="00377C2D"/>
    <w:rsid w:val="0038021E"/>
    <w:rsid w:val="00380AF9"/>
    <w:rsid w:val="00382B3B"/>
    <w:rsid w:val="00382BC5"/>
    <w:rsid w:val="00382F97"/>
    <w:rsid w:val="0038328C"/>
    <w:rsid w:val="0038587D"/>
    <w:rsid w:val="00385EC2"/>
    <w:rsid w:val="00386103"/>
    <w:rsid w:val="00386352"/>
    <w:rsid w:val="00387C65"/>
    <w:rsid w:val="0039043C"/>
    <w:rsid w:val="00390621"/>
    <w:rsid w:val="003914A7"/>
    <w:rsid w:val="00391C19"/>
    <w:rsid w:val="0039344E"/>
    <w:rsid w:val="00393678"/>
    <w:rsid w:val="00396C15"/>
    <w:rsid w:val="00397F0C"/>
    <w:rsid w:val="003A0222"/>
    <w:rsid w:val="003A0316"/>
    <w:rsid w:val="003A04BA"/>
    <w:rsid w:val="003A1560"/>
    <w:rsid w:val="003A1B05"/>
    <w:rsid w:val="003A328C"/>
    <w:rsid w:val="003A521E"/>
    <w:rsid w:val="003A621D"/>
    <w:rsid w:val="003A7479"/>
    <w:rsid w:val="003A7FAD"/>
    <w:rsid w:val="003B1330"/>
    <w:rsid w:val="003B1C34"/>
    <w:rsid w:val="003B204B"/>
    <w:rsid w:val="003B24DE"/>
    <w:rsid w:val="003B3635"/>
    <w:rsid w:val="003B39A1"/>
    <w:rsid w:val="003B4C57"/>
    <w:rsid w:val="003B5425"/>
    <w:rsid w:val="003B5B1E"/>
    <w:rsid w:val="003B5EF4"/>
    <w:rsid w:val="003B5F1D"/>
    <w:rsid w:val="003B684B"/>
    <w:rsid w:val="003B73E0"/>
    <w:rsid w:val="003B797D"/>
    <w:rsid w:val="003B7EBA"/>
    <w:rsid w:val="003C1329"/>
    <w:rsid w:val="003C2C42"/>
    <w:rsid w:val="003C3423"/>
    <w:rsid w:val="003C3D25"/>
    <w:rsid w:val="003C4BD7"/>
    <w:rsid w:val="003C6867"/>
    <w:rsid w:val="003D3442"/>
    <w:rsid w:val="003D3694"/>
    <w:rsid w:val="003D482F"/>
    <w:rsid w:val="003D7502"/>
    <w:rsid w:val="003E2870"/>
    <w:rsid w:val="003E3088"/>
    <w:rsid w:val="003E31CF"/>
    <w:rsid w:val="003E4497"/>
    <w:rsid w:val="003E6DC6"/>
    <w:rsid w:val="003E7380"/>
    <w:rsid w:val="003E76E2"/>
    <w:rsid w:val="003E7AE1"/>
    <w:rsid w:val="003E7D74"/>
    <w:rsid w:val="003F0AFD"/>
    <w:rsid w:val="003F2151"/>
    <w:rsid w:val="003F35DE"/>
    <w:rsid w:val="003F3A23"/>
    <w:rsid w:val="003F597E"/>
    <w:rsid w:val="003F650D"/>
    <w:rsid w:val="003F6CE1"/>
    <w:rsid w:val="003F7022"/>
    <w:rsid w:val="0040118A"/>
    <w:rsid w:val="00401390"/>
    <w:rsid w:val="004023F1"/>
    <w:rsid w:val="004031F6"/>
    <w:rsid w:val="004042FA"/>
    <w:rsid w:val="00404D97"/>
    <w:rsid w:val="00406703"/>
    <w:rsid w:val="00410BD1"/>
    <w:rsid w:val="00412FC5"/>
    <w:rsid w:val="004135A8"/>
    <w:rsid w:val="004139A8"/>
    <w:rsid w:val="00415030"/>
    <w:rsid w:val="00415107"/>
    <w:rsid w:val="0041566B"/>
    <w:rsid w:val="004157B8"/>
    <w:rsid w:val="00415E96"/>
    <w:rsid w:val="0041771C"/>
    <w:rsid w:val="00421029"/>
    <w:rsid w:val="00421330"/>
    <w:rsid w:val="00422A18"/>
    <w:rsid w:val="00422BE2"/>
    <w:rsid w:val="00423D47"/>
    <w:rsid w:val="00423E58"/>
    <w:rsid w:val="00425503"/>
    <w:rsid w:val="00425713"/>
    <w:rsid w:val="00425F0B"/>
    <w:rsid w:val="0042688A"/>
    <w:rsid w:val="00427B30"/>
    <w:rsid w:val="0043093D"/>
    <w:rsid w:val="0043180B"/>
    <w:rsid w:val="00432B3C"/>
    <w:rsid w:val="00433855"/>
    <w:rsid w:val="00434223"/>
    <w:rsid w:val="0043500C"/>
    <w:rsid w:val="00436727"/>
    <w:rsid w:val="00436872"/>
    <w:rsid w:val="00441BE8"/>
    <w:rsid w:val="00441CBD"/>
    <w:rsid w:val="00442FB5"/>
    <w:rsid w:val="00443EEB"/>
    <w:rsid w:val="00444316"/>
    <w:rsid w:val="00444529"/>
    <w:rsid w:val="00445160"/>
    <w:rsid w:val="004453E1"/>
    <w:rsid w:val="00446C02"/>
    <w:rsid w:val="00446FD3"/>
    <w:rsid w:val="004478C8"/>
    <w:rsid w:val="00447A47"/>
    <w:rsid w:val="0045060A"/>
    <w:rsid w:val="00451537"/>
    <w:rsid w:val="0045222D"/>
    <w:rsid w:val="004527DA"/>
    <w:rsid w:val="00452BCC"/>
    <w:rsid w:val="00453972"/>
    <w:rsid w:val="00454533"/>
    <w:rsid w:val="00454749"/>
    <w:rsid w:val="0045505D"/>
    <w:rsid w:val="00455EA3"/>
    <w:rsid w:val="00456B6F"/>
    <w:rsid w:val="00457861"/>
    <w:rsid w:val="00460A35"/>
    <w:rsid w:val="00462C33"/>
    <w:rsid w:val="00462C7D"/>
    <w:rsid w:val="00462D7E"/>
    <w:rsid w:val="004630DF"/>
    <w:rsid w:val="00463DFB"/>
    <w:rsid w:val="00464D6D"/>
    <w:rsid w:val="004701BF"/>
    <w:rsid w:val="00472EE3"/>
    <w:rsid w:val="00474014"/>
    <w:rsid w:val="004741FA"/>
    <w:rsid w:val="0047424C"/>
    <w:rsid w:val="0047694E"/>
    <w:rsid w:val="0047742A"/>
    <w:rsid w:val="00480276"/>
    <w:rsid w:val="004815E6"/>
    <w:rsid w:val="00482FA2"/>
    <w:rsid w:val="00483551"/>
    <w:rsid w:val="004836B9"/>
    <w:rsid w:val="00483CE4"/>
    <w:rsid w:val="0048458D"/>
    <w:rsid w:val="00484A7E"/>
    <w:rsid w:val="00486959"/>
    <w:rsid w:val="00486BFE"/>
    <w:rsid w:val="00487F4D"/>
    <w:rsid w:val="00490694"/>
    <w:rsid w:val="004916A6"/>
    <w:rsid w:val="00491BCB"/>
    <w:rsid w:val="0049243A"/>
    <w:rsid w:val="004926EF"/>
    <w:rsid w:val="004930BE"/>
    <w:rsid w:val="004947C3"/>
    <w:rsid w:val="00494834"/>
    <w:rsid w:val="00496517"/>
    <w:rsid w:val="00496CF9"/>
    <w:rsid w:val="0049794B"/>
    <w:rsid w:val="004A16AA"/>
    <w:rsid w:val="004A1FE5"/>
    <w:rsid w:val="004A2727"/>
    <w:rsid w:val="004A5268"/>
    <w:rsid w:val="004A5D1E"/>
    <w:rsid w:val="004A668C"/>
    <w:rsid w:val="004A723B"/>
    <w:rsid w:val="004A7D41"/>
    <w:rsid w:val="004B086E"/>
    <w:rsid w:val="004B4FF2"/>
    <w:rsid w:val="004B689D"/>
    <w:rsid w:val="004B7612"/>
    <w:rsid w:val="004B7631"/>
    <w:rsid w:val="004C0E2E"/>
    <w:rsid w:val="004C3BD1"/>
    <w:rsid w:val="004C3F15"/>
    <w:rsid w:val="004C7858"/>
    <w:rsid w:val="004C7C86"/>
    <w:rsid w:val="004C7D67"/>
    <w:rsid w:val="004C7E5F"/>
    <w:rsid w:val="004D0657"/>
    <w:rsid w:val="004D1B12"/>
    <w:rsid w:val="004D4308"/>
    <w:rsid w:val="004D44DC"/>
    <w:rsid w:val="004D4716"/>
    <w:rsid w:val="004D7B23"/>
    <w:rsid w:val="004E0AF7"/>
    <w:rsid w:val="004E4EE4"/>
    <w:rsid w:val="004E5316"/>
    <w:rsid w:val="004E59FF"/>
    <w:rsid w:val="004E5DE1"/>
    <w:rsid w:val="004E776D"/>
    <w:rsid w:val="004E7AF7"/>
    <w:rsid w:val="004F1B95"/>
    <w:rsid w:val="004F2547"/>
    <w:rsid w:val="004F3A16"/>
    <w:rsid w:val="004F3B55"/>
    <w:rsid w:val="004F460F"/>
    <w:rsid w:val="004F5548"/>
    <w:rsid w:val="004F692B"/>
    <w:rsid w:val="00502D86"/>
    <w:rsid w:val="00503154"/>
    <w:rsid w:val="00505B4B"/>
    <w:rsid w:val="00505B59"/>
    <w:rsid w:val="00506C87"/>
    <w:rsid w:val="00511143"/>
    <w:rsid w:val="005113F9"/>
    <w:rsid w:val="00511988"/>
    <w:rsid w:val="005125C8"/>
    <w:rsid w:val="005131C0"/>
    <w:rsid w:val="00514152"/>
    <w:rsid w:val="005145AF"/>
    <w:rsid w:val="00514B42"/>
    <w:rsid w:val="00516E57"/>
    <w:rsid w:val="005170B1"/>
    <w:rsid w:val="00520D8B"/>
    <w:rsid w:val="005213F9"/>
    <w:rsid w:val="005215FF"/>
    <w:rsid w:val="00522B66"/>
    <w:rsid w:val="00522BD2"/>
    <w:rsid w:val="005230CE"/>
    <w:rsid w:val="00523322"/>
    <w:rsid w:val="00523F74"/>
    <w:rsid w:val="00525149"/>
    <w:rsid w:val="0052537A"/>
    <w:rsid w:val="00525AD2"/>
    <w:rsid w:val="005272F2"/>
    <w:rsid w:val="005301D3"/>
    <w:rsid w:val="00530902"/>
    <w:rsid w:val="00530DD3"/>
    <w:rsid w:val="00531CE4"/>
    <w:rsid w:val="00532850"/>
    <w:rsid w:val="005336A3"/>
    <w:rsid w:val="00533B82"/>
    <w:rsid w:val="0053458B"/>
    <w:rsid w:val="005350A0"/>
    <w:rsid w:val="005374D7"/>
    <w:rsid w:val="00540078"/>
    <w:rsid w:val="00540995"/>
    <w:rsid w:val="00541236"/>
    <w:rsid w:val="005417E4"/>
    <w:rsid w:val="00541B6C"/>
    <w:rsid w:val="005436B9"/>
    <w:rsid w:val="00543B56"/>
    <w:rsid w:val="00543D3E"/>
    <w:rsid w:val="0054492F"/>
    <w:rsid w:val="00544F26"/>
    <w:rsid w:val="005460CD"/>
    <w:rsid w:val="0054689A"/>
    <w:rsid w:val="0054691E"/>
    <w:rsid w:val="00547A19"/>
    <w:rsid w:val="005508AE"/>
    <w:rsid w:val="00550B15"/>
    <w:rsid w:val="00551C47"/>
    <w:rsid w:val="00551FE9"/>
    <w:rsid w:val="005521B2"/>
    <w:rsid w:val="005530B9"/>
    <w:rsid w:val="005558BE"/>
    <w:rsid w:val="00557067"/>
    <w:rsid w:val="00557356"/>
    <w:rsid w:val="0056033B"/>
    <w:rsid w:val="0056164F"/>
    <w:rsid w:val="00562CA3"/>
    <w:rsid w:val="00562DDA"/>
    <w:rsid w:val="00562FC3"/>
    <w:rsid w:val="005636D7"/>
    <w:rsid w:val="0056397F"/>
    <w:rsid w:val="005648EE"/>
    <w:rsid w:val="0056603A"/>
    <w:rsid w:val="00566B48"/>
    <w:rsid w:val="0056708D"/>
    <w:rsid w:val="00567A16"/>
    <w:rsid w:val="00571195"/>
    <w:rsid w:val="005716CE"/>
    <w:rsid w:val="0057195E"/>
    <w:rsid w:val="00571AA8"/>
    <w:rsid w:val="00572594"/>
    <w:rsid w:val="005729F5"/>
    <w:rsid w:val="00572B5D"/>
    <w:rsid w:val="00573F2F"/>
    <w:rsid w:val="00574BC9"/>
    <w:rsid w:val="00574E09"/>
    <w:rsid w:val="00575045"/>
    <w:rsid w:val="0057555E"/>
    <w:rsid w:val="00575598"/>
    <w:rsid w:val="00576BCA"/>
    <w:rsid w:val="00577172"/>
    <w:rsid w:val="005772D8"/>
    <w:rsid w:val="00577578"/>
    <w:rsid w:val="005777E4"/>
    <w:rsid w:val="00580D52"/>
    <w:rsid w:val="00581D4A"/>
    <w:rsid w:val="005821CD"/>
    <w:rsid w:val="00582687"/>
    <w:rsid w:val="005827A7"/>
    <w:rsid w:val="005827FB"/>
    <w:rsid w:val="005832BB"/>
    <w:rsid w:val="00583A4B"/>
    <w:rsid w:val="005851E7"/>
    <w:rsid w:val="00585257"/>
    <w:rsid w:val="0058634B"/>
    <w:rsid w:val="00587A3C"/>
    <w:rsid w:val="00591864"/>
    <w:rsid w:val="00591A4B"/>
    <w:rsid w:val="00591E11"/>
    <w:rsid w:val="00591F12"/>
    <w:rsid w:val="0059213E"/>
    <w:rsid w:val="00592701"/>
    <w:rsid w:val="00593CD2"/>
    <w:rsid w:val="005949B1"/>
    <w:rsid w:val="00594BBE"/>
    <w:rsid w:val="00595580"/>
    <w:rsid w:val="005956A1"/>
    <w:rsid w:val="00595D0A"/>
    <w:rsid w:val="005A04B8"/>
    <w:rsid w:val="005A50D0"/>
    <w:rsid w:val="005A54BF"/>
    <w:rsid w:val="005A56DB"/>
    <w:rsid w:val="005A5E58"/>
    <w:rsid w:val="005A6454"/>
    <w:rsid w:val="005A6806"/>
    <w:rsid w:val="005A7397"/>
    <w:rsid w:val="005B0107"/>
    <w:rsid w:val="005B06C9"/>
    <w:rsid w:val="005B2A2D"/>
    <w:rsid w:val="005B2AC4"/>
    <w:rsid w:val="005B49D9"/>
    <w:rsid w:val="005B4CF1"/>
    <w:rsid w:val="005B52AB"/>
    <w:rsid w:val="005B54E9"/>
    <w:rsid w:val="005B54F0"/>
    <w:rsid w:val="005B5E07"/>
    <w:rsid w:val="005B5E80"/>
    <w:rsid w:val="005B757D"/>
    <w:rsid w:val="005B7944"/>
    <w:rsid w:val="005C08AF"/>
    <w:rsid w:val="005C1166"/>
    <w:rsid w:val="005C11B0"/>
    <w:rsid w:val="005C30DF"/>
    <w:rsid w:val="005C517A"/>
    <w:rsid w:val="005D091D"/>
    <w:rsid w:val="005D17CF"/>
    <w:rsid w:val="005D1CE5"/>
    <w:rsid w:val="005D22ED"/>
    <w:rsid w:val="005D2992"/>
    <w:rsid w:val="005D3A6C"/>
    <w:rsid w:val="005D3F4D"/>
    <w:rsid w:val="005D51ED"/>
    <w:rsid w:val="005D52DC"/>
    <w:rsid w:val="005D6CFD"/>
    <w:rsid w:val="005D72CE"/>
    <w:rsid w:val="005D764C"/>
    <w:rsid w:val="005D7DA3"/>
    <w:rsid w:val="005D7FF6"/>
    <w:rsid w:val="005E02F6"/>
    <w:rsid w:val="005E1759"/>
    <w:rsid w:val="005E246B"/>
    <w:rsid w:val="005E279E"/>
    <w:rsid w:val="005E28E8"/>
    <w:rsid w:val="005E5558"/>
    <w:rsid w:val="005E7568"/>
    <w:rsid w:val="005E7B35"/>
    <w:rsid w:val="005F2978"/>
    <w:rsid w:val="005F2CB5"/>
    <w:rsid w:val="005F365F"/>
    <w:rsid w:val="005F3C60"/>
    <w:rsid w:val="005F4EAB"/>
    <w:rsid w:val="005F52D2"/>
    <w:rsid w:val="005F6B72"/>
    <w:rsid w:val="005F6D82"/>
    <w:rsid w:val="005F71CD"/>
    <w:rsid w:val="00600720"/>
    <w:rsid w:val="00601FEF"/>
    <w:rsid w:val="0060230A"/>
    <w:rsid w:val="00602486"/>
    <w:rsid w:val="006027DF"/>
    <w:rsid w:val="0060427B"/>
    <w:rsid w:val="00605539"/>
    <w:rsid w:val="0060571C"/>
    <w:rsid w:val="006060B2"/>
    <w:rsid w:val="006106A2"/>
    <w:rsid w:val="00610CBB"/>
    <w:rsid w:val="00610EEB"/>
    <w:rsid w:val="0061104F"/>
    <w:rsid w:val="006129A8"/>
    <w:rsid w:val="00612FB3"/>
    <w:rsid w:val="0061340F"/>
    <w:rsid w:val="006137FC"/>
    <w:rsid w:val="0061626F"/>
    <w:rsid w:val="00617172"/>
    <w:rsid w:val="006203BB"/>
    <w:rsid w:val="00621F52"/>
    <w:rsid w:val="006221C5"/>
    <w:rsid w:val="00623D61"/>
    <w:rsid w:val="00624272"/>
    <w:rsid w:val="00625BB5"/>
    <w:rsid w:val="00625CBD"/>
    <w:rsid w:val="00625DE0"/>
    <w:rsid w:val="00626D3A"/>
    <w:rsid w:val="00626DBD"/>
    <w:rsid w:val="00626FF5"/>
    <w:rsid w:val="006275FD"/>
    <w:rsid w:val="00627680"/>
    <w:rsid w:val="00630780"/>
    <w:rsid w:val="006321BD"/>
    <w:rsid w:val="006335E2"/>
    <w:rsid w:val="00636DC9"/>
    <w:rsid w:val="00637B64"/>
    <w:rsid w:val="00637BB1"/>
    <w:rsid w:val="006408D7"/>
    <w:rsid w:val="00640B33"/>
    <w:rsid w:val="00640E21"/>
    <w:rsid w:val="006422C4"/>
    <w:rsid w:val="0064231B"/>
    <w:rsid w:val="0064367E"/>
    <w:rsid w:val="006440BB"/>
    <w:rsid w:val="0064559D"/>
    <w:rsid w:val="00645764"/>
    <w:rsid w:val="00645D0B"/>
    <w:rsid w:val="00646D9D"/>
    <w:rsid w:val="00650B52"/>
    <w:rsid w:val="0065143D"/>
    <w:rsid w:val="00651CAC"/>
    <w:rsid w:val="0065428B"/>
    <w:rsid w:val="006567C3"/>
    <w:rsid w:val="00656A95"/>
    <w:rsid w:val="00661854"/>
    <w:rsid w:val="00661B06"/>
    <w:rsid w:val="006632E6"/>
    <w:rsid w:val="00664352"/>
    <w:rsid w:val="00664CA2"/>
    <w:rsid w:val="00667E8B"/>
    <w:rsid w:val="00670063"/>
    <w:rsid w:val="00670551"/>
    <w:rsid w:val="00671138"/>
    <w:rsid w:val="00672DD1"/>
    <w:rsid w:val="00673EA4"/>
    <w:rsid w:val="00674A7E"/>
    <w:rsid w:val="00674E0C"/>
    <w:rsid w:val="00675BF1"/>
    <w:rsid w:val="0067715E"/>
    <w:rsid w:val="00677B32"/>
    <w:rsid w:val="006806CF"/>
    <w:rsid w:val="00681E81"/>
    <w:rsid w:val="0068269A"/>
    <w:rsid w:val="0068382A"/>
    <w:rsid w:val="00683BAD"/>
    <w:rsid w:val="006841E8"/>
    <w:rsid w:val="006843FC"/>
    <w:rsid w:val="0068487B"/>
    <w:rsid w:val="00686D69"/>
    <w:rsid w:val="0069171F"/>
    <w:rsid w:val="00692355"/>
    <w:rsid w:val="0069331E"/>
    <w:rsid w:val="0069528D"/>
    <w:rsid w:val="0069796D"/>
    <w:rsid w:val="006A1362"/>
    <w:rsid w:val="006A148B"/>
    <w:rsid w:val="006A14E6"/>
    <w:rsid w:val="006A19EA"/>
    <w:rsid w:val="006A2428"/>
    <w:rsid w:val="006A3076"/>
    <w:rsid w:val="006A3A56"/>
    <w:rsid w:val="006A513D"/>
    <w:rsid w:val="006A5948"/>
    <w:rsid w:val="006A5D39"/>
    <w:rsid w:val="006A5D78"/>
    <w:rsid w:val="006A690E"/>
    <w:rsid w:val="006A71E8"/>
    <w:rsid w:val="006B02A3"/>
    <w:rsid w:val="006B0899"/>
    <w:rsid w:val="006B11FC"/>
    <w:rsid w:val="006B1658"/>
    <w:rsid w:val="006B420B"/>
    <w:rsid w:val="006B4686"/>
    <w:rsid w:val="006B57B7"/>
    <w:rsid w:val="006B5AC4"/>
    <w:rsid w:val="006B6206"/>
    <w:rsid w:val="006B6ACB"/>
    <w:rsid w:val="006C1647"/>
    <w:rsid w:val="006C1759"/>
    <w:rsid w:val="006C2F2B"/>
    <w:rsid w:val="006C4BC8"/>
    <w:rsid w:val="006C5184"/>
    <w:rsid w:val="006C544A"/>
    <w:rsid w:val="006C655C"/>
    <w:rsid w:val="006C7094"/>
    <w:rsid w:val="006D0CA5"/>
    <w:rsid w:val="006D1024"/>
    <w:rsid w:val="006D2692"/>
    <w:rsid w:val="006D26B3"/>
    <w:rsid w:val="006D415E"/>
    <w:rsid w:val="006D44B9"/>
    <w:rsid w:val="006D539C"/>
    <w:rsid w:val="006D5DE4"/>
    <w:rsid w:val="006E03A4"/>
    <w:rsid w:val="006E0BEA"/>
    <w:rsid w:val="006E1AF2"/>
    <w:rsid w:val="006E20C4"/>
    <w:rsid w:val="006E3136"/>
    <w:rsid w:val="006E57E5"/>
    <w:rsid w:val="006E5FA4"/>
    <w:rsid w:val="006E653A"/>
    <w:rsid w:val="006E72DD"/>
    <w:rsid w:val="006F00A0"/>
    <w:rsid w:val="006F0A0B"/>
    <w:rsid w:val="006F2936"/>
    <w:rsid w:val="006F319E"/>
    <w:rsid w:val="006F32E9"/>
    <w:rsid w:val="006F4D3B"/>
    <w:rsid w:val="006F567C"/>
    <w:rsid w:val="006F6C8D"/>
    <w:rsid w:val="006F6CC5"/>
    <w:rsid w:val="006F71C4"/>
    <w:rsid w:val="0070080E"/>
    <w:rsid w:val="007019DD"/>
    <w:rsid w:val="00704976"/>
    <w:rsid w:val="007058B4"/>
    <w:rsid w:val="00705940"/>
    <w:rsid w:val="00706992"/>
    <w:rsid w:val="00710958"/>
    <w:rsid w:val="00711136"/>
    <w:rsid w:val="00711E7A"/>
    <w:rsid w:val="0071545D"/>
    <w:rsid w:val="00721272"/>
    <w:rsid w:val="00722BA0"/>
    <w:rsid w:val="00722D14"/>
    <w:rsid w:val="007233EE"/>
    <w:rsid w:val="00723949"/>
    <w:rsid w:val="00723DD0"/>
    <w:rsid w:val="007259AC"/>
    <w:rsid w:val="007265C0"/>
    <w:rsid w:val="00726E07"/>
    <w:rsid w:val="007279DF"/>
    <w:rsid w:val="00730BA2"/>
    <w:rsid w:val="00731163"/>
    <w:rsid w:val="007314DB"/>
    <w:rsid w:val="00731668"/>
    <w:rsid w:val="007322F5"/>
    <w:rsid w:val="00732499"/>
    <w:rsid w:val="007342FF"/>
    <w:rsid w:val="0073482D"/>
    <w:rsid w:val="00736E05"/>
    <w:rsid w:val="007377C5"/>
    <w:rsid w:val="00737CAE"/>
    <w:rsid w:val="00740076"/>
    <w:rsid w:val="00741B98"/>
    <w:rsid w:val="00741BB6"/>
    <w:rsid w:val="00742C4B"/>
    <w:rsid w:val="007443C0"/>
    <w:rsid w:val="00744625"/>
    <w:rsid w:val="00744C10"/>
    <w:rsid w:val="00744C27"/>
    <w:rsid w:val="007505DE"/>
    <w:rsid w:val="00750672"/>
    <w:rsid w:val="00754330"/>
    <w:rsid w:val="0075481C"/>
    <w:rsid w:val="00754CE5"/>
    <w:rsid w:val="007576EC"/>
    <w:rsid w:val="00757AB8"/>
    <w:rsid w:val="00757B8E"/>
    <w:rsid w:val="00757C3F"/>
    <w:rsid w:val="007606DE"/>
    <w:rsid w:val="00761233"/>
    <w:rsid w:val="00762564"/>
    <w:rsid w:val="00762763"/>
    <w:rsid w:val="00762991"/>
    <w:rsid w:val="00762E99"/>
    <w:rsid w:val="00762F33"/>
    <w:rsid w:val="007635B6"/>
    <w:rsid w:val="00763C25"/>
    <w:rsid w:val="007643B2"/>
    <w:rsid w:val="007644CD"/>
    <w:rsid w:val="0076469A"/>
    <w:rsid w:val="00765F5A"/>
    <w:rsid w:val="007664D8"/>
    <w:rsid w:val="00766719"/>
    <w:rsid w:val="0077061E"/>
    <w:rsid w:val="007707C0"/>
    <w:rsid w:val="00770918"/>
    <w:rsid w:val="007719E9"/>
    <w:rsid w:val="0077244A"/>
    <w:rsid w:val="00773BAC"/>
    <w:rsid w:val="00774E9B"/>
    <w:rsid w:val="0077502C"/>
    <w:rsid w:val="00775A7D"/>
    <w:rsid w:val="00776F2E"/>
    <w:rsid w:val="00780091"/>
    <w:rsid w:val="00780760"/>
    <w:rsid w:val="007814E5"/>
    <w:rsid w:val="007832EA"/>
    <w:rsid w:val="00784041"/>
    <w:rsid w:val="00784419"/>
    <w:rsid w:val="00785D13"/>
    <w:rsid w:val="0078777E"/>
    <w:rsid w:val="00787BA8"/>
    <w:rsid w:val="00787C00"/>
    <w:rsid w:val="007919D6"/>
    <w:rsid w:val="00792CA5"/>
    <w:rsid w:val="00793C64"/>
    <w:rsid w:val="007940BD"/>
    <w:rsid w:val="007950E9"/>
    <w:rsid w:val="00796897"/>
    <w:rsid w:val="00796DBC"/>
    <w:rsid w:val="00796FF9"/>
    <w:rsid w:val="00797D21"/>
    <w:rsid w:val="007A0D2D"/>
    <w:rsid w:val="007A15A2"/>
    <w:rsid w:val="007A222B"/>
    <w:rsid w:val="007A4B89"/>
    <w:rsid w:val="007A4D5D"/>
    <w:rsid w:val="007A4EC2"/>
    <w:rsid w:val="007B19A7"/>
    <w:rsid w:val="007B2690"/>
    <w:rsid w:val="007B3830"/>
    <w:rsid w:val="007B47BD"/>
    <w:rsid w:val="007B4F09"/>
    <w:rsid w:val="007B7535"/>
    <w:rsid w:val="007B7B71"/>
    <w:rsid w:val="007C0411"/>
    <w:rsid w:val="007C2F37"/>
    <w:rsid w:val="007C30AB"/>
    <w:rsid w:val="007C3271"/>
    <w:rsid w:val="007C6D4D"/>
    <w:rsid w:val="007D0B79"/>
    <w:rsid w:val="007D1B54"/>
    <w:rsid w:val="007D5CE5"/>
    <w:rsid w:val="007D5D71"/>
    <w:rsid w:val="007D5FDA"/>
    <w:rsid w:val="007D6D8D"/>
    <w:rsid w:val="007D75AA"/>
    <w:rsid w:val="007D7BBF"/>
    <w:rsid w:val="007E158F"/>
    <w:rsid w:val="007E23BB"/>
    <w:rsid w:val="007E2991"/>
    <w:rsid w:val="007E2F5E"/>
    <w:rsid w:val="007E3351"/>
    <w:rsid w:val="007E4613"/>
    <w:rsid w:val="007E5CB1"/>
    <w:rsid w:val="007E67D1"/>
    <w:rsid w:val="007E73B6"/>
    <w:rsid w:val="007F0A91"/>
    <w:rsid w:val="007F1036"/>
    <w:rsid w:val="007F1171"/>
    <w:rsid w:val="007F3040"/>
    <w:rsid w:val="007F31E9"/>
    <w:rsid w:val="007F4266"/>
    <w:rsid w:val="007F45F4"/>
    <w:rsid w:val="007F5193"/>
    <w:rsid w:val="007F5586"/>
    <w:rsid w:val="007F7011"/>
    <w:rsid w:val="008003D4"/>
    <w:rsid w:val="0080205E"/>
    <w:rsid w:val="008045DE"/>
    <w:rsid w:val="00805257"/>
    <w:rsid w:val="00806062"/>
    <w:rsid w:val="00806829"/>
    <w:rsid w:val="0080771F"/>
    <w:rsid w:val="00807985"/>
    <w:rsid w:val="00810A89"/>
    <w:rsid w:val="00813CEB"/>
    <w:rsid w:val="00814970"/>
    <w:rsid w:val="00814B91"/>
    <w:rsid w:val="00815698"/>
    <w:rsid w:val="008157B6"/>
    <w:rsid w:val="00815FC1"/>
    <w:rsid w:val="00816468"/>
    <w:rsid w:val="00820337"/>
    <w:rsid w:val="0082071D"/>
    <w:rsid w:val="00820B3C"/>
    <w:rsid w:val="0082246D"/>
    <w:rsid w:val="00822B53"/>
    <w:rsid w:val="008237D1"/>
    <w:rsid w:val="0082392E"/>
    <w:rsid w:val="00823E27"/>
    <w:rsid w:val="008242A3"/>
    <w:rsid w:val="00824910"/>
    <w:rsid w:val="00824B12"/>
    <w:rsid w:val="00827C89"/>
    <w:rsid w:val="0083030D"/>
    <w:rsid w:val="008309F1"/>
    <w:rsid w:val="00833997"/>
    <w:rsid w:val="00834DA2"/>
    <w:rsid w:val="008350BC"/>
    <w:rsid w:val="008354DD"/>
    <w:rsid w:val="008359BE"/>
    <w:rsid w:val="0083616E"/>
    <w:rsid w:val="0083708C"/>
    <w:rsid w:val="00840426"/>
    <w:rsid w:val="008408B5"/>
    <w:rsid w:val="0084091C"/>
    <w:rsid w:val="00840FC6"/>
    <w:rsid w:val="00841F7F"/>
    <w:rsid w:val="00842450"/>
    <w:rsid w:val="00843042"/>
    <w:rsid w:val="00844E0E"/>
    <w:rsid w:val="00845723"/>
    <w:rsid w:val="008457EB"/>
    <w:rsid w:val="008504E8"/>
    <w:rsid w:val="00852D27"/>
    <w:rsid w:val="00852D49"/>
    <w:rsid w:val="008540C8"/>
    <w:rsid w:val="00854AC2"/>
    <w:rsid w:val="008567C6"/>
    <w:rsid w:val="00856808"/>
    <w:rsid w:val="00857320"/>
    <w:rsid w:val="00860788"/>
    <w:rsid w:val="00861493"/>
    <w:rsid w:val="00861701"/>
    <w:rsid w:val="008624D4"/>
    <w:rsid w:val="00863A93"/>
    <w:rsid w:val="00864A83"/>
    <w:rsid w:val="00865219"/>
    <w:rsid w:val="00865B3C"/>
    <w:rsid w:val="00866F8A"/>
    <w:rsid w:val="008709AD"/>
    <w:rsid w:val="00870B0C"/>
    <w:rsid w:val="0087109F"/>
    <w:rsid w:val="008729E1"/>
    <w:rsid w:val="00873199"/>
    <w:rsid w:val="00874D1C"/>
    <w:rsid w:val="0087564A"/>
    <w:rsid w:val="008756D9"/>
    <w:rsid w:val="00875F1E"/>
    <w:rsid w:val="0087683E"/>
    <w:rsid w:val="00877A2F"/>
    <w:rsid w:val="00877D7E"/>
    <w:rsid w:val="008801FC"/>
    <w:rsid w:val="00880C42"/>
    <w:rsid w:val="00881195"/>
    <w:rsid w:val="008814CD"/>
    <w:rsid w:val="00881D3B"/>
    <w:rsid w:val="0088255C"/>
    <w:rsid w:val="00882895"/>
    <w:rsid w:val="008830A8"/>
    <w:rsid w:val="008834D1"/>
    <w:rsid w:val="00883962"/>
    <w:rsid w:val="00884A64"/>
    <w:rsid w:val="00886210"/>
    <w:rsid w:val="0088625E"/>
    <w:rsid w:val="00886A6D"/>
    <w:rsid w:val="00887154"/>
    <w:rsid w:val="00887AA4"/>
    <w:rsid w:val="00887C37"/>
    <w:rsid w:val="0089069C"/>
    <w:rsid w:val="0089099C"/>
    <w:rsid w:val="00892B27"/>
    <w:rsid w:val="00892CA7"/>
    <w:rsid w:val="00894A48"/>
    <w:rsid w:val="00894FED"/>
    <w:rsid w:val="00895631"/>
    <w:rsid w:val="00895D04"/>
    <w:rsid w:val="0089667E"/>
    <w:rsid w:val="008A02FE"/>
    <w:rsid w:val="008A0DC9"/>
    <w:rsid w:val="008A1D40"/>
    <w:rsid w:val="008A1F87"/>
    <w:rsid w:val="008A2F83"/>
    <w:rsid w:val="008A52AF"/>
    <w:rsid w:val="008A6945"/>
    <w:rsid w:val="008A7732"/>
    <w:rsid w:val="008B00B8"/>
    <w:rsid w:val="008B05C2"/>
    <w:rsid w:val="008B0BB6"/>
    <w:rsid w:val="008B126A"/>
    <w:rsid w:val="008B3001"/>
    <w:rsid w:val="008B4589"/>
    <w:rsid w:val="008B4CA3"/>
    <w:rsid w:val="008B5007"/>
    <w:rsid w:val="008B5A5D"/>
    <w:rsid w:val="008B7E7E"/>
    <w:rsid w:val="008C0016"/>
    <w:rsid w:val="008C08FB"/>
    <w:rsid w:val="008C1023"/>
    <w:rsid w:val="008C1671"/>
    <w:rsid w:val="008C3C51"/>
    <w:rsid w:val="008C5746"/>
    <w:rsid w:val="008C5F1A"/>
    <w:rsid w:val="008C61F6"/>
    <w:rsid w:val="008C64DA"/>
    <w:rsid w:val="008C6A4F"/>
    <w:rsid w:val="008D08FE"/>
    <w:rsid w:val="008D0928"/>
    <w:rsid w:val="008D31F1"/>
    <w:rsid w:val="008D3B61"/>
    <w:rsid w:val="008D4B8F"/>
    <w:rsid w:val="008D5C1D"/>
    <w:rsid w:val="008D6124"/>
    <w:rsid w:val="008D6686"/>
    <w:rsid w:val="008D669D"/>
    <w:rsid w:val="008D69CE"/>
    <w:rsid w:val="008D735B"/>
    <w:rsid w:val="008D73C9"/>
    <w:rsid w:val="008D7A37"/>
    <w:rsid w:val="008E3F23"/>
    <w:rsid w:val="008E49F0"/>
    <w:rsid w:val="008E53EF"/>
    <w:rsid w:val="008E549F"/>
    <w:rsid w:val="008E5BC8"/>
    <w:rsid w:val="008E5C57"/>
    <w:rsid w:val="008E6391"/>
    <w:rsid w:val="008E6DD5"/>
    <w:rsid w:val="008F07C0"/>
    <w:rsid w:val="008F37FB"/>
    <w:rsid w:val="008F42DC"/>
    <w:rsid w:val="008F5BF0"/>
    <w:rsid w:val="008F5FBF"/>
    <w:rsid w:val="008F6201"/>
    <w:rsid w:val="008F624D"/>
    <w:rsid w:val="008F71A0"/>
    <w:rsid w:val="008F7324"/>
    <w:rsid w:val="008F79A3"/>
    <w:rsid w:val="009005A2"/>
    <w:rsid w:val="009013AB"/>
    <w:rsid w:val="009029A0"/>
    <w:rsid w:val="009034C7"/>
    <w:rsid w:val="00904EF7"/>
    <w:rsid w:val="00904F0D"/>
    <w:rsid w:val="00905E8C"/>
    <w:rsid w:val="00906971"/>
    <w:rsid w:val="009070C8"/>
    <w:rsid w:val="00907A7A"/>
    <w:rsid w:val="00907C08"/>
    <w:rsid w:val="009124D1"/>
    <w:rsid w:val="009135F4"/>
    <w:rsid w:val="0091411D"/>
    <w:rsid w:val="00916208"/>
    <w:rsid w:val="00916F8B"/>
    <w:rsid w:val="0092172F"/>
    <w:rsid w:val="0092265B"/>
    <w:rsid w:val="009227A4"/>
    <w:rsid w:val="00922BE7"/>
    <w:rsid w:val="00923C2C"/>
    <w:rsid w:val="009262E6"/>
    <w:rsid w:val="009273B1"/>
    <w:rsid w:val="00927A4C"/>
    <w:rsid w:val="00930612"/>
    <w:rsid w:val="0093124D"/>
    <w:rsid w:val="0093135C"/>
    <w:rsid w:val="00931BD5"/>
    <w:rsid w:val="00932144"/>
    <w:rsid w:val="00932235"/>
    <w:rsid w:val="009325EF"/>
    <w:rsid w:val="009331C9"/>
    <w:rsid w:val="009333D9"/>
    <w:rsid w:val="00934BC0"/>
    <w:rsid w:val="009358D8"/>
    <w:rsid w:val="0093690D"/>
    <w:rsid w:val="00940384"/>
    <w:rsid w:val="00940FF5"/>
    <w:rsid w:val="0094368C"/>
    <w:rsid w:val="009442D1"/>
    <w:rsid w:val="0094451C"/>
    <w:rsid w:val="009445FC"/>
    <w:rsid w:val="00944D9F"/>
    <w:rsid w:val="009455FA"/>
    <w:rsid w:val="00945673"/>
    <w:rsid w:val="009462ED"/>
    <w:rsid w:val="0094715E"/>
    <w:rsid w:val="00947F50"/>
    <w:rsid w:val="009519EB"/>
    <w:rsid w:val="0095246E"/>
    <w:rsid w:val="00952D89"/>
    <w:rsid w:val="0095310C"/>
    <w:rsid w:val="009535F0"/>
    <w:rsid w:val="00953D33"/>
    <w:rsid w:val="0095652B"/>
    <w:rsid w:val="009602E9"/>
    <w:rsid w:val="00960624"/>
    <w:rsid w:val="00964DED"/>
    <w:rsid w:val="00964E0E"/>
    <w:rsid w:val="00965217"/>
    <w:rsid w:val="00970D5B"/>
    <w:rsid w:val="0097260B"/>
    <w:rsid w:val="00972B17"/>
    <w:rsid w:val="00973E80"/>
    <w:rsid w:val="009751F1"/>
    <w:rsid w:val="009756A2"/>
    <w:rsid w:val="00975C52"/>
    <w:rsid w:val="00980B90"/>
    <w:rsid w:val="00982375"/>
    <w:rsid w:val="009823D4"/>
    <w:rsid w:val="009823D8"/>
    <w:rsid w:val="00982DA7"/>
    <w:rsid w:val="00983271"/>
    <w:rsid w:val="0098421B"/>
    <w:rsid w:val="009845EA"/>
    <w:rsid w:val="009852EC"/>
    <w:rsid w:val="00985E58"/>
    <w:rsid w:val="00985F88"/>
    <w:rsid w:val="00986F2C"/>
    <w:rsid w:val="0098767C"/>
    <w:rsid w:val="009917B2"/>
    <w:rsid w:val="009931C6"/>
    <w:rsid w:val="00993A98"/>
    <w:rsid w:val="0099452D"/>
    <w:rsid w:val="00994DB4"/>
    <w:rsid w:val="009951F0"/>
    <w:rsid w:val="009967CD"/>
    <w:rsid w:val="009A3201"/>
    <w:rsid w:val="009A3F7A"/>
    <w:rsid w:val="009A4782"/>
    <w:rsid w:val="009A4BF5"/>
    <w:rsid w:val="009A4E79"/>
    <w:rsid w:val="009A6858"/>
    <w:rsid w:val="009A7D8F"/>
    <w:rsid w:val="009B069A"/>
    <w:rsid w:val="009B0C74"/>
    <w:rsid w:val="009B139C"/>
    <w:rsid w:val="009B1E19"/>
    <w:rsid w:val="009B1F6A"/>
    <w:rsid w:val="009B1FCF"/>
    <w:rsid w:val="009B3CCA"/>
    <w:rsid w:val="009B48B4"/>
    <w:rsid w:val="009B5358"/>
    <w:rsid w:val="009B59C6"/>
    <w:rsid w:val="009B5B04"/>
    <w:rsid w:val="009B6E77"/>
    <w:rsid w:val="009C11E9"/>
    <w:rsid w:val="009C12AC"/>
    <w:rsid w:val="009C1A66"/>
    <w:rsid w:val="009C1D2F"/>
    <w:rsid w:val="009C2FE3"/>
    <w:rsid w:val="009C3D92"/>
    <w:rsid w:val="009C4C7D"/>
    <w:rsid w:val="009C6127"/>
    <w:rsid w:val="009C6B1E"/>
    <w:rsid w:val="009C72A4"/>
    <w:rsid w:val="009D1357"/>
    <w:rsid w:val="009D1B14"/>
    <w:rsid w:val="009D25D3"/>
    <w:rsid w:val="009D2C10"/>
    <w:rsid w:val="009D351D"/>
    <w:rsid w:val="009D3F95"/>
    <w:rsid w:val="009D5393"/>
    <w:rsid w:val="009D60A6"/>
    <w:rsid w:val="009D6A96"/>
    <w:rsid w:val="009D7CD3"/>
    <w:rsid w:val="009E031C"/>
    <w:rsid w:val="009E032C"/>
    <w:rsid w:val="009E0816"/>
    <w:rsid w:val="009E0D79"/>
    <w:rsid w:val="009E1D6E"/>
    <w:rsid w:val="009E2107"/>
    <w:rsid w:val="009E27D2"/>
    <w:rsid w:val="009E296D"/>
    <w:rsid w:val="009E413F"/>
    <w:rsid w:val="009E4C9B"/>
    <w:rsid w:val="009E5F62"/>
    <w:rsid w:val="009E6482"/>
    <w:rsid w:val="009E6568"/>
    <w:rsid w:val="009E6A8B"/>
    <w:rsid w:val="009E7CB4"/>
    <w:rsid w:val="009E7E9F"/>
    <w:rsid w:val="009F1866"/>
    <w:rsid w:val="009F20FB"/>
    <w:rsid w:val="009F6764"/>
    <w:rsid w:val="009F6B2E"/>
    <w:rsid w:val="009F6E34"/>
    <w:rsid w:val="009F7388"/>
    <w:rsid w:val="00A029C4"/>
    <w:rsid w:val="00A04508"/>
    <w:rsid w:val="00A04A38"/>
    <w:rsid w:val="00A05626"/>
    <w:rsid w:val="00A05BA2"/>
    <w:rsid w:val="00A05EEC"/>
    <w:rsid w:val="00A06CE5"/>
    <w:rsid w:val="00A07040"/>
    <w:rsid w:val="00A07534"/>
    <w:rsid w:val="00A078BD"/>
    <w:rsid w:val="00A07ABC"/>
    <w:rsid w:val="00A1058E"/>
    <w:rsid w:val="00A10BF7"/>
    <w:rsid w:val="00A11436"/>
    <w:rsid w:val="00A1148A"/>
    <w:rsid w:val="00A11F3A"/>
    <w:rsid w:val="00A12235"/>
    <w:rsid w:val="00A12BC4"/>
    <w:rsid w:val="00A130E5"/>
    <w:rsid w:val="00A131A7"/>
    <w:rsid w:val="00A13AB5"/>
    <w:rsid w:val="00A15412"/>
    <w:rsid w:val="00A15CCA"/>
    <w:rsid w:val="00A16C44"/>
    <w:rsid w:val="00A17503"/>
    <w:rsid w:val="00A17A21"/>
    <w:rsid w:val="00A20F54"/>
    <w:rsid w:val="00A212C9"/>
    <w:rsid w:val="00A21A3B"/>
    <w:rsid w:val="00A226D6"/>
    <w:rsid w:val="00A24B4E"/>
    <w:rsid w:val="00A24C3F"/>
    <w:rsid w:val="00A260FD"/>
    <w:rsid w:val="00A2749D"/>
    <w:rsid w:val="00A301FA"/>
    <w:rsid w:val="00A309C3"/>
    <w:rsid w:val="00A31AFC"/>
    <w:rsid w:val="00A31E34"/>
    <w:rsid w:val="00A322C3"/>
    <w:rsid w:val="00A3347B"/>
    <w:rsid w:val="00A33BCC"/>
    <w:rsid w:val="00A344DE"/>
    <w:rsid w:val="00A35909"/>
    <w:rsid w:val="00A36591"/>
    <w:rsid w:val="00A36BCF"/>
    <w:rsid w:val="00A40046"/>
    <w:rsid w:val="00A418B9"/>
    <w:rsid w:val="00A42159"/>
    <w:rsid w:val="00A43204"/>
    <w:rsid w:val="00A43CDE"/>
    <w:rsid w:val="00A44F8C"/>
    <w:rsid w:val="00A472F0"/>
    <w:rsid w:val="00A5172B"/>
    <w:rsid w:val="00A51A83"/>
    <w:rsid w:val="00A51D87"/>
    <w:rsid w:val="00A51E9B"/>
    <w:rsid w:val="00A51EDC"/>
    <w:rsid w:val="00A526F3"/>
    <w:rsid w:val="00A53AAA"/>
    <w:rsid w:val="00A53F17"/>
    <w:rsid w:val="00A5712E"/>
    <w:rsid w:val="00A5747D"/>
    <w:rsid w:val="00A6005D"/>
    <w:rsid w:val="00A609BF"/>
    <w:rsid w:val="00A60CE0"/>
    <w:rsid w:val="00A6163D"/>
    <w:rsid w:val="00A63669"/>
    <w:rsid w:val="00A63AD5"/>
    <w:rsid w:val="00A64FBE"/>
    <w:rsid w:val="00A65344"/>
    <w:rsid w:val="00A663E5"/>
    <w:rsid w:val="00A66AB1"/>
    <w:rsid w:val="00A66E5C"/>
    <w:rsid w:val="00A675B8"/>
    <w:rsid w:val="00A6764B"/>
    <w:rsid w:val="00A7045D"/>
    <w:rsid w:val="00A70480"/>
    <w:rsid w:val="00A70F31"/>
    <w:rsid w:val="00A71269"/>
    <w:rsid w:val="00A726F4"/>
    <w:rsid w:val="00A741BB"/>
    <w:rsid w:val="00A745AF"/>
    <w:rsid w:val="00A749A8"/>
    <w:rsid w:val="00A7514D"/>
    <w:rsid w:val="00A759F9"/>
    <w:rsid w:val="00A7607A"/>
    <w:rsid w:val="00A80142"/>
    <w:rsid w:val="00A80BA5"/>
    <w:rsid w:val="00A8190F"/>
    <w:rsid w:val="00A81EC6"/>
    <w:rsid w:val="00A83C7B"/>
    <w:rsid w:val="00A84E22"/>
    <w:rsid w:val="00A850B3"/>
    <w:rsid w:val="00A85528"/>
    <w:rsid w:val="00A859F5"/>
    <w:rsid w:val="00A867B5"/>
    <w:rsid w:val="00A90C2E"/>
    <w:rsid w:val="00A91ED2"/>
    <w:rsid w:val="00A932D6"/>
    <w:rsid w:val="00A95961"/>
    <w:rsid w:val="00A9657E"/>
    <w:rsid w:val="00A96FF0"/>
    <w:rsid w:val="00AA0F57"/>
    <w:rsid w:val="00AA2A85"/>
    <w:rsid w:val="00AA36E3"/>
    <w:rsid w:val="00AA50AA"/>
    <w:rsid w:val="00AA5B2A"/>
    <w:rsid w:val="00AA63B3"/>
    <w:rsid w:val="00AA6499"/>
    <w:rsid w:val="00AA6F1A"/>
    <w:rsid w:val="00AA7493"/>
    <w:rsid w:val="00AB0A92"/>
    <w:rsid w:val="00AB2E5F"/>
    <w:rsid w:val="00AB39B9"/>
    <w:rsid w:val="00AB3EBE"/>
    <w:rsid w:val="00AB465E"/>
    <w:rsid w:val="00AB6392"/>
    <w:rsid w:val="00AB66EA"/>
    <w:rsid w:val="00AB692A"/>
    <w:rsid w:val="00AB7049"/>
    <w:rsid w:val="00AB7FBD"/>
    <w:rsid w:val="00AC0366"/>
    <w:rsid w:val="00AC1190"/>
    <w:rsid w:val="00AC17F1"/>
    <w:rsid w:val="00AC193E"/>
    <w:rsid w:val="00AC3103"/>
    <w:rsid w:val="00AC4117"/>
    <w:rsid w:val="00AC4160"/>
    <w:rsid w:val="00AC4875"/>
    <w:rsid w:val="00AC5B8E"/>
    <w:rsid w:val="00AC5DE4"/>
    <w:rsid w:val="00AC5F3B"/>
    <w:rsid w:val="00AC626C"/>
    <w:rsid w:val="00AD004F"/>
    <w:rsid w:val="00AD1C41"/>
    <w:rsid w:val="00AD38D6"/>
    <w:rsid w:val="00AD4319"/>
    <w:rsid w:val="00AD45CD"/>
    <w:rsid w:val="00AD4CF6"/>
    <w:rsid w:val="00AD52E5"/>
    <w:rsid w:val="00AD5978"/>
    <w:rsid w:val="00AD6F38"/>
    <w:rsid w:val="00AD7CAD"/>
    <w:rsid w:val="00AD7DD9"/>
    <w:rsid w:val="00AE0603"/>
    <w:rsid w:val="00AE08A1"/>
    <w:rsid w:val="00AE0CB7"/>
    <w:rsid w:val="00AE16B5"/>
    <w:rsid w:val="00AE2D3B"/>
    <w:rsid w:val="00AE30DC"/>
    <w:rsid w:val="00AE403E"/>
    <w:rsid w:val="00AE41FB"/>
    <w:rsid w:val="00AE45E6"/>
    <w:rsid w:val="00AE46D1"/>
    <w:rsid w:val="00AE6735"/>
    <w:rsid w:val="00AE7651"/>
    <w:rsid w:val="00AE7803"/>
    <w:rsid w:val="00AF09B8"/>
    <w:rsid w:val="00AF0CAF"/>
    <w:rsid w:val="00AF16A9"/>
    <w:rsid w:val="00AF50F7"/>
    <w:rsid w:val="00AF5392"/>
    <w:rsid w:val="00AF5946"/>
    <w:rsid w:val="00AF69DA"/>
    <w:rsid w:val="00AF70C7"/>
    <w:rsid w:val="00B00297"/>
    <w:rsid w:val="00B00A22"/>
    <w:rsid w:val="00B01531"/>
    <w:rsid w:val="00B01D91"/>
    <w:rsid w:val="00B05311"/>
    <w:rsid w:val="00B1088A"/>
    <w:rsid w:val="00B117B7"/>
    <w:rsid w:val="00B11BA6"/>
    <w:rsid w:val="00B1219A"/>
    <w:rsid w:val="00B133B3"/>
    <w:rsid w:val="00B13DD2"/>
    <w:rsid w:val="00B1445E"/>
    <w:rsid w:val="00B16E51"/>
    <w:rsid w:val="00B17226"/>
    <w:rsid w:val="00B17DE4"/>
    <w:rsid w:val="00B2017F"/>
    <w:rsid w:val="00B201DF"/>
    <w:rsid w:val="00B20233"/>
    <w:rsid w:val="00B21B0C"/>
    <w:rsid w:val="00B2222D"/>
    <w:rsid w:val="00B24589"/>
    <w:rsid w:val="00B24F74"/>
    <w:rsid w:val="00B30C07"/>
    <w:rsid w:val="00B3223F"/>
    <w:rsid w:val="00B33190"/>
    <w:rsid w:val="00B33A80"/>
    <w:rsid w:val="00B351A6"/>
    <w:rsid w:val="00B37913"/>
    <w:rsid w:val="00B37991"/>
    <w:rsid w:val="00B37A94"/>
    <w:rsid w:val="00B40863"/>
    <w:rsid w:val="00B410F4"/>
    <w:rsid w:val="00B413B2"/>
    <w:rsid w:val="00B4172B"/>
    <w:rsid w:val="00B431D8"/>
    <w:rsid w:val="00B438C9"/>
    <w:rsid w:val="00B43E3E"/>
    <w:rsid w:val="00B43EDD"/>
    <w:rsid w:val="00B44600"/>
    <w:rsid w:val="00B450E0"/>
    <w:rsid w:val="00B51895"/>
    <w:rsid w:val="00B52751"/>
    <w:rsid w:val="00B5310B"/>
    <w:rsid w:val="00B55F6E"/>
    <w:rsid w:val="00B562C3"/>
    <w:rsid w:val="00B56E70"/>
    <w:rsid w:val="00B575C2"/>
    <w:rsid w:val="00B62672"/>
    <w:rsid w:val="00B63508"/>
    <w:rsid w:val="00B658A7"/>
    <w:rsid w:val="00B67341"/>
    <w:rsid w:val="00B673AD"/>
    <w:rsid w:val="00B70C55"/>
    <w:rsid w:val="00B70D66"/>
    <w:rsid w:val="00B71034"/>
    <w:rsid w:val="00B72831"/>
    <w:rsid w:val="00B758F1"/>
    <w:rsid w:val="00B75F97"/>
    <w:rsid w:val="00B7690E"/>
    <w:rsid w:val="00B8049D"/>
    <w:rsid w:val="00B809F0"/>
    <w:rsid w:val="00B81799"/>
    <w:rsid w:val="00B82509"/>
    <w:rsid w:val="00B82637"/>
    <w:rsid w:val="00B83599"/>
    <w:rsid w:val="00B8360C"/>
    <w:rsid w:val="00B847B3"/>
    <w:rsid w:val="00B85F85"/>
    <w:rsid w:val="00B8611B"/>
    <w:rsid w:val="00B867E7"/>
    <w:rsid w:val="00B86973"/>
    <w:rsid w:val="00B900FE"/>
    <w:rsid w:val="00B90B44"/>
    <w:rsid w:val="00B93BF3"/>
    <w:rsid w:val="00B940E8"/>
    <w:rsid w:val="00B94433"/>
    <w:rsid w:val="00B9615E"/>
    <w:rsid w:val="00B96253"/>
    <w:rsid w:val="00B97602"/>
    <w:rsid w:val="00B97DA9"/>
    <w:rsid w:val="00BA2C30"/>
    <w:rsid w:val="00BA678D"/>
    <w:rsid w:val="00BA6CD2"/>
    <w:rsid w:val="00BA7208"/>
    <w:rsid w:val="00BA7743"/>
    <w:rsid w:val="00BB04B6"/>
    <w:rsid w:val="00BB1C0F"/>
    <w:rsid w:val="00BB25A8"/>
    <w:rsid w:val="00BB315C"/>
    <w:rsid w:val="00BB32AD"/>
    <w:rsid w:val="00BB3734"/>
    <w:rsid w:val="00BB401E"/>
    <w:rsid w:val="00BB4121"/>
    <w:rsid w:val="00BB41EA"/>
    <w:rsid w:val="00BB451E"/>
    <w:rsid w:val="00BB462D"/>
    <w:rsid w:val="00BB4CDB"/>
    <w:rsid w:val="00BB6136"/>
    <w:rsid w:val="00BB63A4"/>
    <w:rsid w:val="00BC0948"/>
    <w:rsid w:val="00BC1E1E"/>
    <w:rsid w:val="00BC2326"/>
    <w:rsid w:val="00BC2991"/>
    <w:rsid w:val="00BC2DC7"/>
    <w:rsid w:val="00BC48B1"/>
    <w:rsid w:val="00BC535B"/>
    <w:rsid w:val="00BC5956"/>
    <w:rsid w:val="00BC5D7E"/>
    <w:rsid w:val="00BC6154"/>
    <w:rsid w:val="00BC6CEE"/>
    <w:rsid w:val="00BC7141"/>
    <w:rsid w:val="00BD00E5"/>
    <w:rsid w:val="00BD05FC"/>
    <w:rsid w:val="00BD0E4C"/>
    <w:rsid w:val="00BD354D"/>
    <w:rsid w:val="00BD358B"/>
    <w:rsid w:val="00BD3749"/>
    <w:rsid w:val="00BD5740"/>
    <w:rsid w:val="00BD6629"/>
    <w:rsid w:val="00BD7394"/>
    <w:rsid w:val="00BD7B46"/>
    <w:rsid w:val="00BE077F"/>
    <w:rsid w:val="00BE1C57"/>
    <w:rsid w:val="00BE231D"/>
    <w:rsid w:val="00BE6A92"/>
    <w:rsid w:val="00BE6BB1"/>
    <w:rsid w:val="00BE7EBE"/>
    <w:rsid w:val="00BF06EE"/>
    <w:rsid w:val="00BF1BEA"/>
    <w:rsid w:val="00BF1E5D"/>
    <w:rsid w:val="00BF2258"/>
    <w:rsid w:val="00BF2381"/>
    <w:rsid w:val="00BF2465"/>
    <w:rsid w:val="00BF2528"/>
    <w:rsid w:val="00BF3119"/>
    <w:rsid w:val="00BF554B"/>
    <w:rsid w:val="00BF5646"/>
    <w:rsid w:val="00BF6A72"/>
    <w:rsid w:val="00BF7FE7"/>
    <w:rsid w:val="00C02F3C"/>
    <w:rsid w:val="00C042A0"/>
    <w:rsid w:val="00C0447F"/>
    <w:rsid w:val="00C05134"/>
    <w:rsid w:val="00C0633A"/>
    <w:rsid w:val="00C06502"/>
    <w:rsid w:val="00C1177D"/>
    <w:rsid w:val="00C12BC9"/>
    <w:rsid w:val="00C14389"/>
    <w:rsid w:val="00C1511B"/>
    <w:rsid w:val="00C17962"/>
    <w:rsid w:val="00C21629"/>
    <w:rsid w:val="00C22466"/>
    <w:rsid w:val="00C233C1"/>
    <w:rsid w:val="00C2348E"/>
    <w:rsid w:val="00C24086"/>
    <w:rsid w:val="00C253F3"/>
    <w:rsid w:val="00C26127"/>
    <w:rsid w:val="00C2632F"/>
    <w:rsid w:val="00C304FF"/>
    <w:rsid w:val="00C30662"/>
    <w:rsid w:val="00C30F5E"/>
    <w:rsid w:val="00C33188"/>
    <w:rsid w:val="00C331A4"/>
    <w:rsid w:val="00C33CF0"/>
    <w:rsid w:val="00C33D73"/>
    <w:rsid w:val="00C33DB7"/>
    <w:rsid w:val="00C33EF7"/>
    <w:rsid w:val="00C34519"/>
    <w:rsid w:val="00C34CAC"/>
    <w:rsid w:val="00C35632"/>
    <w:rsid w:val="00C36187"/>
    <w:rsid w:val="00C3658D"/>
    <w:rsid w:val="00C37137"/>
    <w:rsid w:val="00C375C5"/>
    <w:rsid w:val="00C37B2F"/>
    <w:rsid w:val="00C405A9"/>
    <w:rsid w:val="00C407B1"/>
    <w:rsid w:val="00C4133E"/>
    <w:rsid w:val="00C413AF"/>
    <w:rsid w:val="00C449CD"/>
    <w:rsid w:val="00C45EAE"/>
    <w:rsid w:val="00C46A10"/>
    <w:rsid w:val="00C50A78"/>
    <w:rsid w:val="00C50F4E"/>
    <w:rsid w:val="00C525DF"/>
    <w:rsid w:val="00C533BF"/>
    <w:rsid w:val="00C54874"/>
    <w:rsid w:val="00C552C6"/>
    <w:rsid w:val="00C56070"/>
    <w:rsid w:val="00C601D9"/>
    <w:rsid w:val="00C60389"/>
    <w:rsid w:val="00C6050D"/>
    <w:rsid w:val="00C609E3"/>
    <w:rsid w:val="00C61DE6"/>
    <w:rsid w:val="00C61E39"/>
    <w:rsid w:val="00C6407A"/>
    <w:rsid w:val="00C646E5"/>
    <w:rsid w:val="00C64A30"/>
    <w:rsid w:val="00C64BE9"/>
    <w:rsid w:val="00C65B21"/>
    <w:rsid w:val="00C66121"/>
    <w:rsid w:val="00C67A00"/>
    <w:rsid w:val="00C67D88"/>
    <w:rsid w:val="00C67F5A"/>
    <w:rsid w:val="00C70E95"/>
    <w:rsid w:val="00C71CA3"/>
    <w:rsid w:val="00C73C04"/>
    <w:rsid w:val="00C75CEE"/>
    <w:rsid w:val="00C80E71"/>
    <w:rsid w:val="00C80F13"/>
    <w:rsid w:val="00C81486"/>
    <w:rsid w:val="00C81E31"/>
    <w:rsid w:val="00C82766"/>
    <w:rsid w:val="00C85D8F"/>
    <w:rsid w:val="00C860E8"/>
    <w:rsid w:val="00C86CEA"/>
    <w:rsid w:val="00C8784E"/>
    <w:rsid w:val="00C913FA"/>
    <w:rsid w:val="00C91B7B"/>
    <w:rsid w:val="00C92E0B"/>
    <w:rsid w:val="00C92F5B"/>
    <w:rsid w:val="00C932C6"/>
    <w:rsid w:val="00C938C9"/>
    <w:rsid w:val="00C93A64"/>
    <w:rsid w:val="00C94FA5"/>
    <w:rsid w:val="00C95145"/>
    <w:rsid w:val="00C952E2"/>
    <w:rsid w:val="00C9641A"/>
    <w:rsid w:val="00C97B3E"/>
    <w:rsid w:val="00CA02FC"/>
    <w:rsid w:val="00CA0311"/>
    <w:rsid w:val="00CA11D6"/>
    <w:rsid w:val="00CA13B5"/>
    <w:rsid w:val="00CA304A"/>
    <w:rsid w:val="00CA4072"/>
    <w:rsid w:val="00CA5A78"/>
    <w:rsid w:val="00CA68C0"/>
    <w:rsid w:val="00CA75F1"/>
    <w:rsid w:val="00CA7E06"/>
    <w:rsid w:val="00CA7EA2"/>
    <w:rsid w:val="00CB5345"/>
    <w:rsid w:val="00CB5ECF"/>
    <w:rsid w:val="00CC11DC"/>
    <w:rsid w:val="00CC2347"/>
    <w:rsid w:val="00CC2C6D"/>
    <w:rsid w:val="00CC44E7"/>
    <w:rsid w:val="00CC5FC1"/>
    <w:rsid w:val="00CC6286"/>
    <w:rsid w:val="00CC62CE"/>
    <w:rsid w:val="00CC669B"/>
    <w:rsid w:val="00CC7380"/>
    <w:rsid w:val="00CC76D1"/>
    <w:rsid w:val="00CC78AB"/>
    <w:rsid w:val="00CD1693"/>
    <w:rsid w:val="00CD2400"/>
    <w:rsid w:val="00CD29A9"/>
    <w:rsid w:val="00CD446E"/>
    <w:rsid w:val="00CD4A1D"/>
    <w:rsid w:val="00CD56DD"/>
    <w:rsid w:val="00CD585F"/>
    <w:rsid w:val="00CD6DBA"/>
    <w:rsid w:val="00CD78C3"/>
    <w:rsid w:val="00CD7CA3"/>
    <w:rsid w:val="00CE033F"/>
    <w:rsid w:val="00CE050A"/>
    <w:rsid w:val="00CE0E7A"/>
    <w:rsid w:val="00CE2882"/>
    <w:rsid w:val="00CE2AF9"/>
    <w:rsid w:val="00CE2B2F"/>
    <w:rsid w:val="00CE2CB0"/>
    <w:rsid w:val="00CE2FE0"/>
    <w:rsid w:val="00CE3478"/>
    <w:rsid w:val="00CE3E42"/>
    <w:rsid w:val="00CE4311"/>
    <w:rsid w:val="00CE48A3"/>
    <w:rsid w:val="00CE527C"/>
    <w:rsid w:val="00CE5C80"/>
    <w:rsid w:val="00CE64EA"/>
    <w:rsid w:val="00CF0512"/>
    <w:rsid w:val="00CF3F18"/>
    <w:rsid w:val="00CF5169"/>
    <w:rsid w:val="00CF5AC3"/>
    <w:rsid w:val="00CF60E2"/>
    <w:rsid w:val="00CF7D80"/>
    <w:rsid w:val="00D015EC"/>
    <w:rsid w:val="00D02105"/>
    <w:rsid w:val="00D02D97"/>
    <w:rsid w:val="00D03104"/>
    <w:rsid w:val="00D0357D"/>
    <w:rsid w:val="00D05588"/>
    <w:rsid w:val="00D05EC1"/>
    <w:rsid w:val="00D06246"/>
    <w:rsid w:val="00D06BD5"/>
    <w:rsid w:val="00D07683"/>
    <w:rsid w:val="00D10112"/>
    <w:rsid w:val="00D101AA"/>
    <w:rsid w:val="00D11290"/>
    <w:rsid w:val="00D1199A"/>
    <w:rsid w:val="00D12D48"/>
    <w:rsid w:val="00D1421A"/>
    <w:rsid w:val="00D16AE8"/>
    <w:rsid w:val="00D2036A"/>
    <w:rsid w:val="00D24BED"/>
    <w:rsid w:val="00D2662D"/>
    <w:rsid w:val="00D27107"/>
    <w:rsid w:val="00D3014E"/>
    <w:rsid w:val="00D33587"/>
    <w:rsid w:val="00D34B22"/>
    <w:rsid w:val="00D34CA6"/>
    <w:rsid w:val="00D355B7"/>
    <w:rsid w:val="00D3578B"/>
    <w:rsid w:val="00D3580F"/>
    <w:rsid w:val="00D35DAF"/>
    <w:rsid w:val="00D36029"/>
    <w:rsid w:val="00D366B1"/>
    <w:rsid w:val="00D37FF9"/>
    <w:rsid w:val="00D4042D"/>
    <w:rsid w:val="00D40BEA"/>
    <w:rsid w:val="00D4139C"/>
    <w:rsid w:val="00D42FB0"/>
    <w:rsid w:val="00D44CEA"/>
    <w:rsid w:val="00D4524F"/>
    <w:rsid w:val="00D45BA7"/>
    <w:rsid w:val="00D50C9C"/>
    <w:rsid w:val="00D50E9B"/>
    <w:rsid w:val="00D51711"/>
    <w:rsid w:val="00D53DA0"/>
    <w:rsid w:val="00D57174"/>
    <w:rsid w:val="00D579B2"/>
    <w:rsid w:val="00D57C73"/>
    <w:rsid w:val="00D60507"/>
    <w:rsid w:val="00D62DD8"/>
    <w:rsid w:val="00D63B6D"/>
    <w:rsid w:val="00D65073"/>
    <w:rsid w:val="00D65A3E"/>
    <w:rsid w:val="00D65E53"/>
    <w:rsid w:val="00D6638B"/>
    <w:rsid w:val="00D66BC0"/>
    <w:rsid w:val="00D66E57"/>
    <w:rsid w:val="00D6735D"/>
    <w:rsid w:val="00D67405"/>
    <w:rsid w:val="00D70C60"/>
    <w:rsid w:val="00D72FAE"/>
    <w:rsid w:val="00D7317A"/>
    <w:rsid w:val="00D73ABD"/>
    <w:rsid w:val="00D741BE"/>
    <w:rsid w:val="00D75BD8"/>
    <w:rsid w:val="00D77023"/>
    <w:rsid w:val="00D773D8"/>
    <w:rsid w:val="00D8140D"/>
    <w:rsid w:val="00D818B7"/>
    <w:rsid w:val="00D81ABD"/>
    <w:rsid w:val="00D81BE6"/>
    <w:rsid w:val="00D82451"/>
    <w:rsid w:val="00D82D57"/>
    <w:rsid w:val="00D8360C"/>
    <w:rsid w:val="00D8595F"/>
    <w:rsid w:val="00D86498"/>
    <w:rsid w:val="00D868C4"/>
    <w:rsid w:val="00D8691B"/>
    <w:rsid w:val="00D86CBF"/>
    <w:rsid w:val="00D86E51"/>
    <w:rsid w:val="00D872F2"/>
    <w:rsid w:val="00D90B92"/>
    <w:rsid w:val="00D90CA1"/>
    <w:rsid w:val="00D92265"/>
    <w:rsid w:val="00D94636"/>
    <w:rsid w:val="00D9473E"/>
    <w:rsid w:val="00D9560B"/>
    <w:rsid w:val="00D95C84"/>
    <w:rsid w:val="00D96CC6"/>
    <w:rsid w:val="00D971C4"/>
    <w:rsid w:val="00D973E7"/>
    <w:rsid w:val="00D9779C"/>
    <w:rsid w:val="00D97850"/>
    <w:rsid w:val="00D97971"/>
    <w:rsid w:val="00D97E74"/>
    <w:rsid w:val="00DA0983"/>
    <w:rsid w:val="00DA1485"/>
    <w:rsid w:val="00DA172F"/>
    <w:rsid w:val="00DA1746"/>
    <w:rsid w:val="00DA28AC"/>
    <w:rsid w:val="00DA29E0"/>
    <w:rsid w:val="00DA3441"/>
    <w:rsid w:val="00DA3A3A"/>
    <w:rsid w:val="00DA4BB2"/>
    <w:rsid w:val="00DA526B"/>
    <w:rsid w:val="00DA55E4"/>
    <w:rsid w:val="00DA56E3"/>
    <w:rsid w:val="00DA69C1"/>
    <w:rsid w:val="00DA7C57"/>
    <w:rsid w:val="00DB0B22"/>
    <w:rsid w:val="00DB14AD"/>
    <w:rsid w:val="00DB1F6A"/>
    <w:rsid w:val="00DB28A7"/>
    <w:rsid w:val="00DB3722"/>
    <w:rsid w:val="00DB3A9B"/>
    <w:rsid w:val="00DB4128"/>
    <w:rsid w:val="00DB49BB"/>
    <w:rsid w:val="00DB4C66"/>
    <w:rsid w:val="00DB4E68"/>
    <w:rsid w:val="00DB5444"/>
    <w:rsid w:val="00DB5ED1"/>
    <w:rsid w:val="00DB5F34"/>
    <w:rsid w:val="00DC0F82"/>
    <w:rsid w:val="00DC1295"/>
    <w:rsid w:val="00DC17A0"/>
    <w:rsid w:val="00DC1C06"/>
    <w:rsid w:val="00DC3820"/>
    <w:rsid w:val="00DC5CD6"/>
    <w:rsid w:val="00DD0158"/>
    <w:rsid w:val="00DD29DD"/>
    <w:rsid w:val="00DD4A23"/>
    <w:rsid w:val="00DD4F96"/>
    <w:rsid w:val="00DD7501"/>
    <w:rsid w:val="00DE0D30"/>
    <w:rsid w:val="00DE17FD"/>
    <w:rsid w:val="00DE20AC"/>
    <w:rsid w:val="00DE3500"/>
    <w:rsid w:val="00DE35C6"/>
    <w:rsid w:val="00DE4243"/>
    <w:rsid w:val="00DE6B77"/>
    <w:rsid w:val="00DE70D4"/>
    <w:rsid w:val="00DE78E6"/>
    <w:rsid w:val="00DF0F79"/>
    <w:rsid w:val="00DF14D2"/>
    <w:rsid w:val="00DF157F"/>
    <w:rsid w:val="00DF224C"/>
    <w:rsid w:val="00DF2971"/>
    <w:rsid w:val="00DF393B"/>
    <w:rsid w:val="00DF3F57"/>
    <w:rsid w:val="00DF6EE5"/>
    <w:rsid w:val="00E00509"/>
    <w:rsid w:val="00E00FFC"/>
    <w:rsid w:val="00E023CD"/>
    <w:rsid w:val="00E0339B"/>
    <w:rsid w:val="00E03ACC"/>
    <w:rsid w:val="00E05D4D"/>
    <w:rsid w:val="00E06170"/>
    <w:rsid w:val="00E0680B"/>
    <w:rsid w:val="00E106EF"/>
    <w:rsid w:val="00E1217F"/>
    <w:rsid w:val="00E12771"/>
    <w:rsid w:val="00E137BD"/>
    <w:rsid w:val="00E152C1"/>
    <w:rsid w:val="00E16087"/>
    <w:rsid w:val="00E17A6B"/>
    <w:rsid w:val="00E17FAC"/>
    <w:rsid w:val="00E2064A"/>
    <w:rsid w:val="00E207C2"/>
    <w:rsid w:val="00E21276"/>
    <w:rsid w:val="00E21D65"/>
    <w:rsid w:val="00E220B5"/>
    <w:rsid w:val="00E22C39"/>
    <w:rsid w:val="00E23144"/>
    <w:rsid w:val="00E23E9E"/>
    <w:rsid w:val="00E24F69"/>
    <w:rsid w:val="00E25DDB"/>
    <w:rsid w:val="00E26826"/>
    <w:rsid w:val="00E27108"/>
    <w:rsid w:val="00E308BE"/>
    <w:rsid w:val="00E341EE"/>
    <w:rsid w:val="00E34900"/>
    <w:rsid w:val="00E35A7E"/>
    <w:rsid w:val="00E367FD"/>
    <w:rsid w:val="00E37B02"/>
    <w:rsid w:val="00E37EFE"/>
    <w:rsid w:val="00E404D0"/>
    <w:rsid w:val="00E407B9"/>
    <w:rsid w:val="00E41127"/>
    <w:rsid w:val="00E41408"/>
    <w:rsid w:val="00E421C6"/>
    <w:rsid w:val="00E42363"/>
    <w:rsid w:val="00E42450"/>
    <w:rsid w:val="00E428E9"/>
    <w:rsid w:val="00E42A8E"/>
    <w:rsid w:val="00E42DAB"/>
    <w:rsid w:val="00E42E19"/>
    <w:rsid w:val="00E4318F"/>
    <w:rsid w:val="00E434E7"/>
    <w:rsid w:val="00E452D2"/>
    <w:rsid w:val="00E461C1"/>
    <w:rsid w:val="00E46302"/>
    <w:rsid w:val="00E474CE"/>
    <w:rsid w:val="00E47B59"/>
    <w:rsid w:val="00E504AE"/>
    <w:rsid w:val="00E50A76"/>
    <w:rsid w:val="00E51132"/>
    <w:rsid w:val="00E51530"/>
    <w:rsid w:val="00E51B4E"/>
    <w:rsid w:val="00E52AB7"/>
    <w:rsid w:val="00E530E9"/>
    <w:rsid w:val="00E54CAB"/>
    <w:rsid w:val="00E5576E"/>
    <w:rsid w:val="00E55833"/>
    <w:rsid w:val="00E56825"/>
    <w:rsid w:val="00E56A80"/>
    <w:rsid w:val="00E57D59"/>
    <w:rsid w:val="00E57DAC"/>
    <w:rsid w:val="00E61A72"/>
    <w:rsid w:val="00E61F24"/>
    <w:rsid w:val="00E620D7"/>
    <w:rsid w:val="00E6231A"/>
    <w:rsid w:val="00E6327A"/>
    <w:rsid w:val="00E633B7"/>
    <w:rsid w:val="00E64A17"/>
    <w:rsid w:val="00E6597A"/>
    <w:rsid w:val="00E65DF0"/>
    <w:rsid w:val="00E669E4"/>
    <w:rsid w:val="00E67312"/>
    <w:rsid w:val="00E67388"/>
    <w:rsid w:val="00E6785A"/>
    <w:rsid w:val="00E71281"/>
    <w:rsid w:val="00E72B4A"/>
    <w:rsid w:val="00E737A7"/>
    <w:rsid w:val="00E73918"/>
    <w:rsid w:val="00E741B9"/>
    <w:rsid w:val="00E742D2"/>
    <w:rsid w:val="00E74647"/>
    <w:rsid w:val="00E74851"/>
    <w:rsid w:val="00E758AC"/>
    <w:rsid w:val="00E761D6"/>
    <w:rsid w:val="00E764BB"/>
    <w:rsid w:val="00E77643"/>
    <w:rsid w:val="00E81BDD"/>
    <w:rsid w:val="00E81E78"/>
    <w:rsid w:val="00E81F7F"/>
    <w:rsid w:val="00E82AEC"/>
    <w:rsid w:val="00E82D95"/>
    <w:rsid w:val="00E82FB2"/>
    <w:rsid w:val="00E8331A"/>
    <w:rsid w:val="00E838CC"/>
    <w:rsid w:val="00E83993"/>
    <w:rsid w:val="00E84882"/>
    <w:rsid w:val="00E8605A"/>
    <w:rsid w:val="00E87F61"/>
    <w:rsid w:val="00E901E5"/>
    <w:rsid w:val="00E9095F"/>
    <w:rsid w:val="00E91E2B"/>
    <w:rsid w:val="00E9353C"/>
    <w:rsid w:val="00E93690"/>
    <w:rsid w:val="00E936B7"/>
    <w:rsid w:val="00E93C42"/>
    <w:rsid w:val="00E94627"/>
    <w:rsid w:val="00E95EEE"/>
    <w:rsid w:val="00E975A4"/>
    <w:rsid w:val="00EA281E"/>
    <w:rsid w:val="00EA2B96"/>
    <w:rsid w:val="00EA2C9B"/>
    <w:rsid w:val="00EA4337"/>
    <w:rsid w:val="00EA49A2"/>
    <w:rsid w:val="00EA5F69"/>
    <w:rsid w:val="00EA658B"/>
    <w:rsid w:val="00EA7A94"/>
    <w:rsid w:val="00EB05EB"/>
    <w:rsid w:val="00EB1151"/>
    <w:rsid w:val="00EB34FD"/>
    <w:rsid w:val="00EB364E"/>
    <w:rsid w:val="00EB36CD"/>
    <w:rsid w:val="00EB4557"/>
    <w:rsid w:val="00EB51FA"/>
    <w:rsid w:val="00EB54BF"/>
    <w:rsid w:val="00EB6928"/>
    <w:rsid w:val="00EB6F1A"/>
    <w:rsid w:val="00EB7EA7"/>
    <w:rsid w:val="00EC0685"/>
    <w:rsid w:val="00EC0CBD"/>
    <w:rsid w:val="00EC0D32"/>
    <w:rsid w:val="00EC0F89"/>
    <w:rsid w:val="00EC186A"/>
    <w:rsid w:val="00EC3457"/>
    <w:rsid w:val="00EC41F1"/>
    <w:rsid w:val="00EC465E"/>
    <w:rsid w:val="00EC5BF6"/>
    <w:rsid w:val="00EC60B2"/>
    <w:rsid w:val="00EC6834"/>
    <w:rsid w:val="00ED1835"/>
    <w:rsid w:val="00ED2514"/>
    <w:rsid w:val="00ED309E"/>
    <w:rsid w:val="00ED4009"/>
    <w:rsid w:val="00ED4BA8"/>
    <w:rsid w:val="00ED5AEE"/>
    <w:rsid w:val="00ED627B"/>
    <w:rsid w:val="00ED6DD5"/>
    <w:rsid w:val="00ED70C6"/>
    <w:rsid w:val="00EE01B4"/>
    <w:rsid w:val="00EE04BB"/>
    <w:rsid w:val="00EE080C"/>
    <w:rsid w:val="00EE0CA6"/>
    <w:rsid w:val="00EE117C"/>
    <w:rsid w:val="00EE1DA4"/>
    <w:rsid w:val="00EE4CEE"/>
    <w:rsid w:val="00EE5CCD"/>
    <w:rsid w:val="00EE606F"/>
    <w:rsid w:val="00EE6BCA"/>
    <w:rsid w:val="00EE6EFF"/>
    <w:rsid w:val="00EE7279"/>
    <w:rsid w:val="00EF2BF4"/>
    <w:rsid w:val="00EF36F4"/>
    <w:rsid w:val="00EF372E"/>
    <w:rsid w:val="00EF3A55"/>
    <w:rsid w:val="00EF4165"/>
    <w:rsid w:val="00EF490C"/>
    <w:rsid w:val="00EF4DEC"/>
    <w:rsid w:val="00EF5204"/>
    <w:rsid w:val="00EF5DB5"/>
    <w:rsid w:val="00EF5E4B"/>
    <w:rsid w:val="00EF6451"/>
    <w:rsid w:val="00EF656C"/>
    <w:rsid w:val="00EF6D1F"/>
    <w:rsid w:val="00EF6DC1"/>
    <w:rsid w:val="00EF6F4E"/>
    <w:rsid w:val="00EF7A7E"/>
    <w:rsid w:val="00F00E64"/>
    <w:rsid w:val="00F0117E"/>
    <w:rsid w:val="00F0290D"/>
    <w:rsid w:val="00F03251"/>
    <w:rsid w:val="00F0333A"/>
    <w:rsid w:val="00F05505"/>
    <w:rsid w:val="00F05ADC"/>
    <w:rsid w:val="00F07443"/>
    <w:rsid w:val="00F0765D"/>
    <w:rsid w:val="00F07BE5"/>
    <w:rsid w:val="00F07C5B"/>
    <w:rsid w:val="00F11419"/>
    <w:rsid w:val="00F11432"/>
    <w:rsid w:val="00F11C44"/>
    <w:rsid w:val="00F128E9"/>
    <w:rsid w:val="00F16ADA"/>
    <w:rsid w:val="00F170F5"/>
    <w:rsid w:val="00F20726"/>
    <w:rsid w:val="00F22813"/>
    <w:rsid w:val="00F24150"/>
    <w:rsid w:val="00F27761"/>
    <w:rsid w:val="00F335C6"/>
    <w:rsid w:val="00F3396D"/>
    <w:rsid w:val="00F35C19"/>
    <w:rsid w:val="00F42191"/>
    <w:rsid w:val="00F421C9"/>
    <w:rsid w:val="00F422D9"/>
    <w:rsid w:val="00F42B28"/>
    <w:rsid w:val="00F42D67"/>
    <w:rsid w:val="00F4440C"/>
    <w:rsid w:val="00F44C45"/>
    <w:rsid w:val="00F44D29"/>
    <w:rsid w:val="00F451CB"/>
    <w:rsid w:val="00F45218"/>
    <w:rsid w:val="00F45669"/>
    <w:rsid w:val="00F4618B"/>
    <w:rsid w:val="00F46813"/>
    <w:rsid w:val="00F47120"/>
    <w:rsid w:val="00F500FF"/>
    <w:rsid w:val="00F50B55"/>
    <w:rsid w:val="00F51538"/>
    <w:rsid w:val="00F524C7"/>
    <w:rsid w:val="00F52BCD"/>
    <w:rsid w:val="00F532BA"/>
    <w:rsid w:val="00F539FD"/>
    <w:rsid w:val="00F55614"/>
    <w:rsid w:val="00F55D6A"/>
    <w:rsid w:val="00F56294"/>
    <w:rsid w:val="00F56F8D"/>
    <w:rsid w:val="00F571A3"/>
    <w:rsid w:val="00F57BD3"/>
    <w:rsid w:val="00F6094E"/>
    <w:rsid w:val="00F60F30"/>
    <w:rsid w:val="00F6108C"/>
    <w:rsid w:val="00F61584"/>
    <w:rsid w:val="00F61B53"/>
    <w:rsid w:val="00F621BD"/>
    <w:rsid w:val="00F629DD"/>
    <w:rsid w:val="00F62BE0"/>
    <w:rsid w:val="00F63F2C"/>
    <w:rsid w:val="00F63F93"/>
    <w:rsid w:val="00F6479A"/>
    <w:rsid w:val="00F64AFC"/>
    <w:rsid w:val="00F65A88"/>
    <w:rsid w:val="00F65B96"/>
    <w:rsid w:val="00F66343"/>
    <w:rsid w:val="00F679A5"/>
    <w:rsid w:val="00F71456"/>
    <w:rsid w:val="00F72CE6"/>
    <w:rsid w:val="00F73710"/>
    <w:rsid w:val="00F74739"/>
    <w:rsid w:val="00F7569C"/>
    <w:rsid w:val="00F757FD"/>
    <w:rsid w:val="00F75E87"/>
    <w:rsid w:val="00F76DE1"/>
    <w:rsid w:val="00F81C85"/>
    <w:rsid w:val="00F8208F"/>
    <w:rsid w:val="00F83B54"/>
    <w:rsid w:val="00F846D2"/>
    <w:rsid w:val="00F84FDF"/>
    <w:rsid w:val="00F859B8"/>
    <w:rsid w:val="00F86D07"/>
    <w:rsid w:val="00F87976"/>
    <w:rsid w:val="00F87F04"/>
    <w:rsid w:val="00F908CC"/>
    <w:rsid w:val="00F90B5C"/>
    <w:rsid w:val="00F91F82"/>
    <w:rsid w:val="00F91F8B"/>
    <w:rsid w:val="00F92664"/>
    <w:rsid w:val="00F9309C"/>
    <w:rsid w:val="00F9313E"/>
    <w:rsid w:val="00F95C64"/>
    <w:rsid w:val="00F9662E"/>
    <w:rsid w:val="00F97670"/>
    <w:rsid w:val="00FA0097"/>
    <w:rsid w:val="00FA1146"/>
    <w:rsid w:val="00FA1250"/>
    <w:rsid w:val="00FA1505"/>
    <w:rsid w:val="00FA1E8D"/>
    <w:rsid w:val="00FA2B8A"/>
    <w:rsid w:val="00FA2F7D"/>
    <w:rsid w:val="00FA37E8"/>
    <w:rsid w:val="00FA4C9F"/>
    <w:rsid w:val="00FA4F74"/>
    <w:rsid w:val="00FA63CD"/>
    <w:rsid w:val="00FA6A92"/>
    <w:rsid w:val="00FA7C43"/>
    <w:rsid w:val="00FB022F"/>
    <w:rsid w:val="00FB0AC3"/>
    <w:rsid w:val="00FB10A5"/>
    <w:rsid w:val="00FB122A"/>
    <w:rsid w:val="00FB1C48"/>
    <w:rsid w:val="00FB2A69"/>
    <w:rsid w:val="00FB3224"/>
    <w:rsid w:val="00FB6799"/>
    <w:rsid w:val="00FB6848"/>
    <w:rsid w:val="00FB77FE"/>
    <w:rsid w:val="00FB7AA2"/>
    <w:rsid w:val="00FB7E49"/>
    <w:rsid w:val="00FC0D1B"/>
    <w:rsid w:val="00FC1456"/>
    <w:rsid w:val="00FC1C00"/>
    <w:rsid w:val="00FC1D4F"/>
    <w:rsid w:val="00FC2E9D"/>
    <w:rsid w:val="00FC3231"/>
    <w:rsid w:val="00FC55A4"/>
    <w:rsid w:val="00FC5958"/>
    <w:rsid w:val="00FC7680"/>
    <w:rsid w:val="00FC7A71"/>
    <w:rsid w:val="00FC7B36"/>
    <w:rsid w:val="00FC7F50"/>
    <w:rsid w:val="00FD1129"/>
    <w:rsid w:val="00FD11E9"/>
    <w:rsid w:val="00FD13B4"/>
    <w:rsid w:val="00FD1600"/>
    <w:rsid w:val="00FD19DB"/>
    <w:rsid w:val="00FD2148"/>
    <w:rsid w:val="00FD631A"/>
    <w:rsid w:val="00FD63F4"/>
    <w:rsid w:val="00FD7A49"/>
    <w:rsid w:val="00FD7B85"/>
    <w:rsid w:val="00FE21EB"/>
    <w:rsid w:val="00FE27DF"/>
    <w:rsid w:val="00FE3BED"/>
    <w:rsid w:val="00FE407D"/>
    <w:rsid w:val="00FE44FE"/>
    <w:rsid w:val="00FE4F57"/>
    <w:rsid w:val="00FE5610"/>
    <w:rsid w:val="00FE64C1"/>
    <w:rsid w:val="00FE7BC6"/>
    <w:rsid w:val="00FE7F90"/>
    <w:rsid w:val="00FF0D1F"/>
    <w:rsid w:val="00FF113D"/>
    <w:rsid w:val="00FF3510"/>
    <w:rsid w:val="00FF48EB"/>
    <w:rsid w:val="00FF4EC7"/>
    <w:rsid w:val="00FF7372"/>
    <w:rsid w:val="00FF75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52420A"/>
  <w15:docId w15:val="{DA6CCE59-ABBF-4508-A4B7-040274AA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95C"/>
    <w:rPr>
      <w:sz w:val="24"/>
      <w:lang w:val="en-GB"/>
    </w:rPr>
  </w:style>
  <w:style w:type="paragraph" w:styleId="Titre1">
    <w:name w:val="heading 1"/>
    <w:basedOn w:val="Normal"/>
    <w:next w:val="Normal"/>
    <w:link w:val="Titre1Car"/>
    <w:qFormat/>
    <w:rsid w:val="006A690E"/>
    <w:pPr>
      <w:keepNext/>
      <w:spacing w:before="240" w:after="60"/>
      <w:outlineLvl w:val="0"/>
    </w:pPr>
    <w:rPr>
      <w:b/>
      <w:caps/>
      <w:kern w:val="28"/>
      <w:u w:val="single"/>
    </w:rPr>
  </w:style>
  <w:style w:type="paragraph" w:styleId="Titre2">
    <w:name w:val="heading 2"/>
    <w:basedOn w:val="Titre1"/>
    <w:next w:val="Normal"/>
    <w:link w:val="Titre2Car"/>
    <w:qFormat/>
    <w:rsid w:val="006A690E"/>
    <w:pPr>
      <w:outlineLvl w:val="1"/>
    </w:pPr>
  </w:style>
  <w:style w:type="paragraph" w:styleId="Titre3">
    <w:name w:val="heading 3"/>
    <w:basedOn w:val="Titre2"/>
    <w:next w:val="Normal"/>
    <w:link w:val="Titre3Car"/>
    <w:qFormat/>
    <w:rsid w:val="006A690E"/>
    <w:pPr>
      <w:outlineLvl w:val="2"/>
    </w:pPr>
    <w:rPr>
      <w:caps w:val="0"/>
      <w:u w:val="none"/>
    </w:rPr>
  </w:style>
  <w:style w:type="paragraph" w:styleId="Titre4">
    <w:name w:val="heading 4"/>
    <w:basedOn w:val="Normal"/>
    <w:next w:val="Normal"/>
    <w:link w:val="Titre4Car"/>
    <w:qFormat/>
    <w:rsid w:val="006A690E"/>
    <w:pPr>
      <w:keepNext/>
      <w:jc w:val="center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qFormat/>
    <w:rsid w:val="006A690E"/>
    <w:pPr>
      <w:keepNext/>
      <w:outlineLvl w:val="4"/>
    </w:pPr>
    <w:rPr>
      <w:sz w:val="28"/>
    </w:rPr>
  </w:style>
  <w:style w:type="paragraph" w:styleId="Titre6">
    <w:name w:val="heading 6"/>
    <w:basedOn w:val="Normal"/>
    <w:next w:val="Normal"/>
    <w:link w:val="Titre6Car"/>
    <w:qFormat/>
    <w:rsid w:val="006A690E"/>
    <w:pPr>
      <w:keepNext/>
      <w:outlineLvl w:val="5"/>
    </w:pPr>
    <w:rPr>
      <w:sz w:val="28"/>
      <w:u w:val="single"/>
    </w:rPr>
  </w:style>
  <w:style w:type="paragraph" w:styleId="Titre7">
    <w:name w:val="heading 7"/>
    <w:basedOn w:val="Normal"/>
    <w:next w:val="Normal"/>
    <w:link w:val="Titre7Car"/>
    <w:qFormat/>
    <w:rsid w:val="006A690E"/>
    <w:pPr>
      <w:keepNext/>
      <w:jc w:val="center"/>
      <w:outlineLvl w:val="6"/>
    </w:pPr>
    <w:rPr>
      <w:b/>
      <w:smallCap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6A690E"/>
    <w:pPr>
      <w:tabs>
        <w:tab w:val="center" w:pos="4320"/>
        <w:tab w:val="right" w:pos="8640"/>
      </w:tabs>
    </w:pPr>
  </w:style>
  <w:style w:type="paragraph" w:customStyle="1" w:styleId="modulename">
    <w:name w:val="module name"/>
    <w:basedOn w:val="Normal"/>
    <w:link w:val="modulenameChar"/>
    <w:rsid w:val="006A690E"/>
    <w:rPr>
      <w:b/>
      <w:caps/>
    </w:rPr>
  </w:style>
  <w:style w:type="character" w:customStyle="1" w:styleId="modulenameChar">
    <w:name w:val="module name Char"/>
    <w:link w:val="modulename"/>
    <w:rsid w:val="008709AD"/>
    <w:rPr>
      <w:b/>
      <w:caps/>
      <w:sz w:val="24"/>
      <w:lang w:val="en-US" w:eastAsia="en-US" w:bidi="ar-SA"/>
    </w:rPr>
  </w:style>
  <w:style w:type="paragraph" w:customStyle="1" w:styleId="1IntvwqstCharCharChar">
    <w:name w:val="1. Intvw qst Char Char Char"/>
    <w:basedOn w:val="Normal"/>
    <w:link w:val="1IntvwqstCharCharCharChar"/>
    <w:rsid w:val="006A690E"/>
    <w:pPr>
      <w:ind w:left="360" w:hanging="360"/>
    </w:pPr>
    <w:rPr>
      <w:rFonts w:ascii="Arial" w:hAnsi="Arial"/>
      <w:smallCaps/>
      <w:sz w:val="20"/>
    </w:rPr>
  </w:style>
  <w:style w:type="character" w:customStyle="1" w:styleId="1IntvwqstCharCharCharChar">
    <w:name w:val="1. Intvw qst Char Char Char Char"/>
    <w:link w:val="1IntvwqstCharCharChar"/>
    <w:rsid w:val="00A43CDE"/>
    <w:rPr>
      <w:rFonts w:ascii="Arial" w:hAnsi="Arial"/>
      <w:smallCaps/>
      <w:lang w:val="en-US" w:eastAsia="en-US" w:bidi="ar-SA"/>
    </w:rPr>
  </w:style>
  <w:style w:type="paragraph" w:customStyle="1" w:styleId="Responsecategs">
    <w:name w:val="Response categs....."/>
    <w:basedOn w:val="Normal"/>
    <w:link w:val="ResponsecategsChar"/>
    <w:rsid w:val="006A690E"/>
    <w:pPr>
      <w:tabs>
        <w:tab w:val="right" w:leader="dot" w:pos="3942"/>
      </w:tabs>
      <w:ind w:left="216" w:hanging="216"/>
    </w:pPr>
    <w:rPr>
      <w:rFonts w:ascii="Arial" w:hAnsi="Arial"/>
      <w:sz w:val="20"/>
    </w:rPr>
  </w:style>
  <w:style w:type="character" w:customStyle="1" w:styleId="ResponsecategsChar">
    <w:name w:val="Response categs..... Char"/>
    <w:link w:val="Responsecategs"/>
    <w:rsid w:val="002945E3"/>
    <w:rPr>
      <w:rFonts w:ascii="Arial" w:hAnsi="Arial"/>
      <w:lang w:val="en-US" w:eastAsia="en-US" w:bidi="ar-SA"/>
    </w:rPr>
  </w:style>
  <w:style w:type="paragraph" w:customStyle="1" w:styleId="Clusterno">
    <w:name w:val="Cluster no."/>
    <w:basedOn w:val="Normal"/>
    <w:link w:val="ClusternoChar"/>
    <w:rsid w:val="006A690E"/>
    <w:pPr>
      <w:jc w:val="right"/>
    </w:pPr>
    <w:rPr>
      <w:b/>
    </w:rPr>
  </w:style>
  <w:style w:type="paragraph" w:customStyle="1" w:styleId="InstructionstointvwCharCharChar">
    <w:name w:val="Instructions to intvw Char Char Char"/>
    <w:basedOn w:val="modulename"/>
    <w:link w:val="InstructionstointvwCharCharCharChar"/>
    <w:rsid w:val="006A690E"/>
    <w:rPr>
      <w:i/>
    </w:rPr>
  </w:style>
  <w:style w:type="character" w:customStyle="1" w:styleId="InstructionstointvwCharCharCharChar">
    <w:name w:val="Instructions to intvw Char Char Char Char"/>
    <w:link w:val="InstructionstointvwCharCharChar"/>
    <w:rsid w:val="008709AD"/>
    <w:rPr>
      <w:b/>
      <w:i/>
      <w:caps/>
      <w:sz w:val="24"/>
      <w:lang w:val="en-US" w:eastAsia="en-US" w:bidi="ar-SA"/>
    </w:rPr>
  </w:style>
  <w:style w:type="paragraph" w:customStyle="1" w:styleId="GOTONEXTMODULE">
    <w:name w:val="GO TO NEXT MODULE"/>
    <w:basedOn w:val="1IntvwqstCharCharChar"/>
    <w:rsid w:val="006A690E"/>
    <w:rPr>
      <w:rFonts w:ascii="Times New Roman" w:hAnsi="Times New Roman"/>
      <w:b/>
      <w:caps/>
      <w:smallCaps w:val="0"/>
      <w:sz w:val="21"/>
    </w:rPr>
  </w:style>
  <w:style w:type="paragraph" w:customStyle="1" w:styleId="adaptationnote">
    <w:name w:val="adaptation note"/>
    <w:basedOn w:val="Normal"/>
    <w:link w:val="adaptationnoteChar"/>
    <w:rsid w:val="002945E3"/>
    <w:rPr>
      <w:rFonts w:ascii="Arial" w:hAnsi="Arial"/>
      <w:b/>
      <w:i/>
      <w:sz w:val="20"/>
    </w:rPr>
  </w:style>
  <w:style w:type="character" w:customStyle="1" w:styleId="adaptationnoteChar">
    <w:name w:val="adaptation note Char"/>
    <w:link w:val="adaptationnote"/>
    <w:rsid w:val="002945E3"/>
    <w:rPr>
      <w:rFonts w:ascii="Arial" w:hAnsi="Arial"/>
      <w:b/>
      <w:i/>
      <w:lang w:val="en-US" w:eastAsia="en-US" w:bidi="ar-SA"/>
    </w:rPr>
  </w:style>
  <w:style w:type="paragraph" w:customStyle="1" w:styleId="Otherspecify">
    <w:name w:val="Other(specify)______"/>
    <w:basedOn w:val="Clusterno"/>
    <w:link w:val="OtherspecifyChar"/>
    <w:rsid w:val="006A690E"/>
    <w:pPr>
      <w:tabs>
        <w:tab w:val="right" w:leader="underscore" w:pos="3946"/>
      </w:tabs>
      <w:ind w:left="216" w:hanging="216"/>
      <w:jc w:val="left"/>
    </w:pPr>
    <w:rPr>
      <w:rFonts w:ascii="Arial" w:hAnsi="Arial"/>
    </w:rPr>
  </w:style>
  <w:style w:type="paragraph" w:customStyle="1" w:styleId="skipcolumn">
    <w:name w:val="skip column"/>
    <w:basedOn w:val="Normal"/>
    <w:link w:val="skipcolumnChar"/>
    <w:rsid w:val="001E7C3E"/>
    <w:rPr>
      <w:rFonts w:ascii="Arial" w:hAnsi="Arial"/>
      <w:smallCaps/>
      <w:sz w:val="20"/>
    </w:rPr>
  </w:style>
  <w:style w:type="paragraph" w:customStyle="1" w:styleId="questionnairename">
    <w:name w:val="questionnaire name"/>
    <w:basedOn w:val="modulename"/>
    <w:rsid w:val="006A690E"/>
    <w:pPr>
      <w:jc w:val="center"/>
    </w:pPr>
    <w:rPr>
      <w:sz w:val="28"/>
    </w:rPr>
  </w:style>
  <w:style w:type="paragraph" w:styleId="Pieddepage">
    <w:name w:val="footer"/>
    <w:basedOn w:val="Normal"/>
    <w:link w:val="PieddepageCar"/>
    <w:rsid w:val="006A690E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6A690E"/>
  </w:style>
  <w:style w:type="character" w:customStyle="1" w:styleId="InstructionstointvwChar4Char">
    <w:name w:val="Instructions to intvw Char4 Char"/>
    <w:link w:val="InstructionstointvwChar4"/>
    <w:rsid w:val="002945E3"/>
    <w:rPr>
      <w:i/>
      <w:lang w:val="en-US" w:eastAsia="en-US" w:bidi="ar-SA"/>
    </w:rPr>
  </w:style>
  <w:style w:type="paragraph" w:customStyle="1" w:styleId="InstructionstointvwChar4">
    <w:name w:val="Instructions to intvw Char4"/>
    <w:basedOn w:val="Normal"/>
    <w:link w:val="InstructionstointvwChar4Char"/>
    <w:rsid w:val="00B62672"/>
    <w:rPr>
      <w:i/>
      <w:sz w:val="20"/>
    </w:rPr>
  </w:style>
  <w:style w:type="paragraph" w:styleId="Retraitcorpsdetexte">
    <w:name w:val="Body Text Indent"/>
    <w:basedOn w:val="Normal"/>
    <w:link w:val="RetraitcorpsdetexteCar"/>
    <w:rsid w:val="006A690E"/>
    <w:pPr>
      <w:tabs>
        <w:tab w:val="right" w:leader="dot" w:pos="3942"/>
      </w:tabs>
      <w:ind w:hanging="225"/>
    </w:pPr>
    <w:rPr>
      <w:rFonts w:ascii="Arial" w:hAnsi="Arial"/>
      <w:smallCaps/>
      <w:sz w:val="20"/>
    </w:rPr>
  </w:style>
  <w:style w:type="paragraph" w:styleId="Corpsdetexte3">
    <w:name w:val="Body Text 3"/>
    <w:basedOn w:val="Normal"/>
    <w:link w:val="Corpsdetexte3Car"/>
    <w:rsid w:val="006A690E"/>
    <w:pPr>
      <w:tabs>
        <w:tab w:val="left" w:pos="-700"/>
        <w:tab w:val="left" w:pos="1440"/>
      </w:tabs>
      <w:spacing w:after="58"/>
      <w:jc w:val="center"/>
    </w:pPr>
    <w:rPr>
      <w:rFonts w:ascii="Arial" w:hAnsi="Arial"/>
      <w:color w:val="000000"/>
      <w:sz w:val="14"/>
    </w:rPr>
  </w:style>
  <w:style w:type="character" w:customStyle="1" w:styleId="Instructionsinparens">
    <w:name w:val="Instructions in parens"/>
    <w:rsid w:val="002945E3"/>
    <w:rPr>
      <w:rFonts w:ascii="Times New Roman" w:hAnsi="Times New Roman"/>
      <w:i/>
      <w:sz w:val="20"/>
      <w:szCs w:val="20"/>
    </w:rPr>
  </w:style>
  <w:style w:type="character" w:styleId="Marquedecommentaire">
    <w:name w:val="annotation reference"/>
    <w:semiHidden/>
    <w:rsid w:val="006A690E"/>
    <w:rPr>
      <w:sz w:val="16"/>
    </w:rPr>
  </w:style>
  <w:style w:type="paragraph" w:styleId="Commentaire">
    <w:name w:val="annotation text"/>
    <w:basedOn w:val="Normal"/>
    <w:link w:val="CommentaireCar"/>
    <w:semiHidden/>
    <w:rsid w:val="006A690E"/>
    <w:rPr>
      <w:sz w:val="20"/>
    </w:rPr>
  </w:style>
  <w:style w:type="character" w:styleId="Appelnotedebasdep">
    <w:name w:val="footnote reference"/>
    <w:semiHidden/>
    <w:rsid w:val="006A690E"/>
  </w:style>
  <w:style w:type="paragraph" w:styleId="Objetducommentaire">
    <w:name w:val="annotation subject"/>
    <w:basedOn w:val="Commentaire"/>
    <w:next w:val="Commentaire"/>
    <w:link w:val="ObjetducommentaireCar"/>
    <w:semiHidden/>
    <w:rsid w:val="00BF1BEA"/>
    <w:rPr>
      <w:b/>
      <w:bCs/>
    </w:rPr>
  </w:style>
  <w:style w:type="paragraph" w:styleId="Textedebulles">
    <w:name w:val="Balloon Text"/>
    <w:basedOn w:val="Normal"/>
    <w:link w:val="TextedebullesCar"/>
    <w:semiHidden/>
    <w:rsid w:val="00BF1BEA"/>
    <w:rPr>
      <w:rFonts w:ascii="Tahoma" w:hAnsi="Tahoma" w:cs="Tahoma"/>
      <w:sz w:val="16"/>
      <w:szCs w:val="16"/>
    </w:rPr>
  </w:style>
  <w:style w:type="paragraph" w:customStyle="1" w:styleId="InstructionstointvwCharChar">
    <w:name w:val="Instructions to intvw Char Char"/>
    <w:basedOn w:val="Normal"/>
    <w:link w:val="InstructionstointvwCharCharChar1"/>
    <w:rsid w:val="007505DE"/>
    <w:rPr>
      <w:i/>
      <w:sz w:val="20"/>
    </w:rPr>
  </w:style>
  <w:style w:type="character" w:customStyle="1" w:styleId="InstructionstointvwCharCharChar1">
    <w:name w:val="Instructions to intvw Char Char Char1"/>
    <w:link w:val="InstructionstointvwCharChar"/>
    <w:rsid w:val="00502D86"/>
    <w:rPr>
      <w:i/>
      <w:lang w:val="en-US" w:eastAsia="en-US" w:bidi="ar-SA"/>
    </w:rPr>
  </w:style>
  <w:style w:type="character" w:customStyle="1" w:styleId="1IntvwqstCharCharCharChar1">
    <w:name w:val="1. Intvw qst Char Char Char Char1"/>
    <w:rsid w:val="00226D38"/>
    <w:rPr>
      <w:rFonts w:ascii="Arial" w:hAnsi="Arial"/>
      <w:smallCaps/>
      <w:lang w:val="en-US" w:eastAsia="en-US" w:bidi="ar-SA"/>
    </w:rPr>
  </w:style>
  <w:style w:type="character" w:customStyle="1" w:styleId="1IntvwqstCharCharChar3">
    <w:name w:val="1. Intvw qst Char Char Char3"/>
    <w:rsid w:val="00B62672"/>
    <w:rPr>
      <w:rFonts w:ascii="Arial" w:hAnsi="Arial"/>
      <w:smallCaps/>
      <w:lang w:val="en-US" w:eastAsia="en-US" w:bidi="ar-SA"/>
    </w:rPr>
  </w:style>
  <w:style w:type="paragraph" w:customStyle="1" w:styleId="1Intvwqst">
    <w:name w:val="1. Intvw qst"/>
    <w:basedOn w:val="Normal"/>
    <w:link w:val="1IntvwqstChar1"/>
    <w:rsid w:val="00B62672"/>
    <w:pPr>
      <w:ind w:left="360" w:hanging="360"/>
    </w:pPr>
    <w:rPr>
      <w:rFonts w:ascii="Arial" w:hAnsi="Arial"/>
      <w:smallCaps/>
      <w:sz w:val="20"/>
    </w:rPr>
  </w:style>
  <w:style w:type="character" w:customStyle="1" w:styleId="1IntvwqstChar1">
    <w:name w:val="1. Intvw qst Char1"/>
    <w:link w:val="1Intvwqst"/>
    <w:rsid w:val="009442D1"/>
    <w:rPr>
      <w:rFonts w:ascii="Arial" w:hAnsi="Arial"/>
      <w:smallCaps/>
      <w:lang w:val="en-US" w:eastAsia="en-US" w:bidi="ar-SA"/>
    </w:rPr>
  </w:style>
  <w:style w:type="paragraph" w:styleId="Notedebasdepage">
    <w:name w:val="footnote text"/>
    <w:basedOn w:val="Normal"/>
    <w:link w:val="NotedebasdepageCar"/>
    <w:rsid w:val="00B62672"/>
    <w:rPr>
      <w:sz w:val="20"/>
    </w:rPr>
  </w:style>
  <w:style w:type="character" w:styleId="Appeldenotedefin">
    <w:name w:val="endnote reference"/>
    <w:semiHidden/>
    <w:rsid w:val="00B62672"/>
    <w:rPr>
      <w:vertAlign w:val="superscript"/>
    </w:rPr>
  </w:style>
  <w:style w:type="character" w:customStyle="1" w:styleId="InstructionstointvwChar2">
    <w:name w:val="Instructions to intvw Char2"/>
    <w:rsid w:val="00B62672"/>
    <w:rPr>
      <w:i/>
      <w:lang w:val="en-US" w:eastAsia="en-US" w:bidi="ar-SA"/>
    </w:rPr>
  </w:style>
  <w:style w:type="paragraph" w:customStyle="1" w:styleId="1IntvwqstChar">
    <w:name w:val="1. Intvw qst Char"/>
    <w:basedOn w:val="Normal"/>
    <w:link w:val="1IntvwqstCharChar"/>
    <w:rsid w:val="00B62672"/>
    <w:pPr>
      <w:ind w:left="360" w:hanging="360"/>
    </w:pPr>
    <w:rPr>
      <w:rFonts w:ascii="Arial" w:hAnsi="Arial"/>
      <w:smallCaps/>
    </w:rPr>
  </w:style>
  <w:style w:type="character" w:customStyle="1" w:styleId="1IntvwqstCharChar">
    <w:name w:val="1. Intvw qst Char Char"/>
    <w:link w:val="1IntvwqstChar"/>
    <w:rsid w:val="00B62672"/>
    <w:rPr>
      <w:rFonts w:ascii="Arial" w:hAnsi="Arial"/>
      <w:smallCaps/>
      <w:sz w:val="24"/>
      <w:lang w:val="en-US" w:eastAsia="en-US" w:bidi="ar-SA"/>
    </w:rPr>
  </w:style>
  <w:style w:type="character" w:customStyle="1" w:styleId="InstructionstointvwCharChar1">
    <w:name w:val="Instructions to intvw Char Char1"/>
    <w:link w:val="InstructionstointvwChar3"/>
    <w:rsid w:val="00B62672"/>
    <w:rPr>
      <w:i/>
      <w:lang w:val="en-US" w:eastAsia="en-US" w:bidi="ar-SA"/>
    </w:rPr>
  </w:style>
  <w:style w:type="paragraph" w:customStyle="1" w:styleId="InstructionstointvwChar3">
    <w:name w:val="Instructions to intvw Char3"/>
    <w:basedOn w:val="Normal"/>
    <w:link w:val="InstructionstointvwCharChar1"/>
    <w:rsid w:val="00B62672"/>
    <w:rPr>
      <w:i/>
      <w:sz w:val="20"/>
    </w:rPr>
  </w:style>
  <w:style w:type="character" w:customStyle="1" w:styleId="1IntvwqstCharCharChar1">
    <w:name w:val="1. Intvw qst Char Char Char1"/>
    <w:rsid w:val="00B62672"/>
    <w:rPr>
      <w:rFonts w:ascii="Arial" w:hAnsi="Arial"/>
      <w:smallCaps/>
      <w:lang w:val="en-US" w:eastAsia="en-US" w:bidi="ar-SA"/>
    </w:rPr>
  </w:style>
  <w:style w:type="character" w:customStyle="1" w:styleId="1IntvwqstCharChar1">
    <w:name w:val="1. Intvw qst Char Char1"/>
    <w:rsid w:val="00B62672"/>
    <w:rPr>
      <w:rFonts w:ascii="Arial" w:hAnsi="Arial"/>
      <w:smallCaps/>
      <w:lang w:val="en-US" w:eastAsia="en-US" w:bidi="ar-SA"/>
    </w:rPr>
  </w:style>
  <w:style w:type="character" w:customStyle="1" w:styleId="InstructionstointvwChar1">
    <w:name w:val="Instructions to intvw Char1"/>
    <w:rsid w:val="00B62672"/>
    <w:rPr>
      <w:i/>
      <w:lang w:val="en-US" w:eastAsia="en-US" w:bidi="ar-SA"/>
    </w:rPr>
  </w:style>
  <w:style w:type="paragraph" w:customStyle="1" w:styleId="IntvwinstructionsChar">
    <w:name w:val="Intvw instructions Char"/>
    <w:basedOn w:val="Normal"/>
    <w:link w:val="IntvwinstructionsCharChar"/>
    <w:rsid w:val="00B62672"/>
    <w:rPr>
      <w:i/>
      <w:lang w:eastAsia="en-GB"/>
    </w:rPr>
  </w:style>
  <w:style w:type="character" w:customStyle="1" w:styleId="IntvwinstructionsCharChar">
    <w:name w:val="Intvw instructions Char Char"/>
    <w:link w:val="IntvwinstructionsChar"/>
    <w:rsid w:val="00B62672"/>
    <w:rPr>
      <w:i/>
      <w:sz w:val="24"/>
      <w:lang w:val="en-US" w:eastAsia="en-GB" w:bidi="ar-SA"/>
    </w:rPr>
  </w:style>
  <w:style w:type="paragraph" w:styleId="Corpsdetexte2">
    <w:name w:val="Body Text 2"/>
    <w:basedOn w:val="Normal"/>
    <w:link w:val="Corpsdetexte2Car"/>
    <w:rsid w:val="00B62672"/>
    <w:pPr>
      <w:spacing w:after="120" w:line="480" w:lineRule="auto"/>
    </w:pPr>
  </w:style>
  <w:style w:type="character" w:customStyle="1" w:styleId="II">
    <w:name w:val="II"/>
    <w:rsid w:val="00B62672"/>
    <w:rPr>
      <w:rFonts w:ascii="Times New Roman" w:hAnsi="Times New Roman"/>
      <w:i/>
      <w:sz w:val="21"/>
    </w:rPr>
  </w:style>
  <w:style w:type="paragraph" w:styleId="Corpsdetexte">
    <w:name w:val="Body Text"/>
    <w:basedOn w:val="Normal"/>
    <w:link w:val="CorpsdetexteCar"/>
    <w:rsid w:val="00B62672"/>
    <w:pPr>
      <w:spacing w:after="120"/>
    </w:pPr>
  </w:style>
  <w:style w:type="paragraph" w:customStyle="1" w:styleId="InstructionstointvwChar">
    <w:name w:val="Instructions to intvw Char"/>
    <w:basedOn w:val="Normal"/>
    <w:rsid w:val="00B62672"/>
    <w:rPr>
      <w:i/>
      <w:sz w:val="20"/>
    </w:rPr>
  </w:style>
  <w:style w:type="character" w:customStyle="1" w:styleId="1IntvwqstCharCharChar2">
    <w:name w:val="1. Intvw qst Char Char Char2"/>
    <w:rsid w:val="00B62672"/>
    <w:rPr>
      <w:rFonts w:ascii="Arial" w:hAnsi="Arial"/>
      <w:smallCaps/>
      <w:lang w:val="en-US" w:eastAsia="en-US" w:bidi="ar-SA"/>
    </w:rPr>
  </w:style>
  <w:style w:type="character" w:customStyle="1" w:styleId="ClusternoChar">
    <w:name w:val="Cluster no. Char"/>
    <w:link w:val="Clusterno"/>
    <w:rsid w:val="00134414"/>
    <w:rPr>
      <w:b/>
      <w:sz w:val="24"/>
      <w:lang w:val="en-US" w:eastAsia="en-US" w:bidi="ar-SA"/>
    </w:rPr>
  </w:style>
  <w:style w:type="character" w:customStyle="1" w:styleId="OtherspecifyChar">
    <w:name w:val="Other(specify)______ Char"/>
    <w:link w:val="Otherspecify"/>
    <w:rsid w:val="00134414"/>
    <w:rPr>
      <w:rFonts w:ascii="Arial" w:hAnsi="Arial"/>
      <w:b/>
      <w:sz w:val="24"/>
      <w:lang w:val="en-US" w:eastAsia="en-US" w:bidi="ar-SA"/>
    </w:rPr>
  </w:style>
  <w:style w:type="paragraph" w:customStyle="1" w:styleId="Instructionstointvw">
    <w:name w:val="Instructions to intvw"/>
    <w:basedOn w:val="Normal"/>
    <w:rsid w:val="00683BAD"/>
    <w:rPr>
      <w:i/>
      <w:sz w:val="20"/>
    </w:rPr>
  </w:style>
  <w:style w:type="character" w:customStyle="1" w:styleId="ResponsecategsCharChar">
    <w:name w:val="Response categs..... Char Char"/>
    <w:rsid w:val="00683BAD"/>
    <w:rPr>
      <w:rFonts w:ascii="Arial" w:hAnsi="Arial"/>
      <w:lang w:val="en-US" w:eastAsia="en-US" w:bidi="ar-SA"/>
    </w:rPr>
  </w:style>
  <w:style w:type="character" w:customStyle="1" w:styleId="1IntvwqstChar2">
    <w:name w:val="1. Intvw qst Char2"/>
    <w:rsid w:val="00683BAD"/>
    <w:rPr>
      <w:rFonts w:ascii="Arial" w:hAnsi="Arial"/>
      <w:smallCaps/>
      <w:lang w:val="en-US" w:eastAsia="en-US" w:bidi="ar-SA"/>
    </w:rPr>
  </w:style>
  <w:style w:type="character" w:customStyle="1" w:styleId="modulenameCharChar">
    <w:name w:val="module name Char Char"/>
    <w:rsid w:val="00683BAD"/>
    <w:rPr>
      <w:b/>
      <w:caps/>
      <w:sz w:val="24"/>
      <w:lang w:val="en-US" w:eastAsia="en-US" w:bidi="ar-SA"/>
    </w:rPr>
  </w:style>
  <w:style w:type="character" w:customStyle="1" w:styleId="InstructionstointvwCharCharChar1Char">
    <w:name w:val="Instructions to intvw Char Char Char1 Char"/>
    <w:rsid w:val="00683BAD"/>
    <w:rPr>
      <w:i/>
      <w:lang w:val="en-US" w:eastAsia="en-US" w:bidi="ar-SA"/>
    </w:rPr>
  </w:style>
  <w:style w:type="character" w:customStyle="1" w:styleId="OtherspecifyCharChar">
    <w:name w:val="Other(specify)______ Char Char"/>
    <w:rsid w:val="00683BAD"/>
    <w:rPr>
      <w:rFonts w:ascii="Arial" w:hAnsi="Arial"/>
      <w:b/>
      <w:sz w:val="24"/>
      <w:lang w:val="en-US" w:eastAsia="en-US" w:bidi="ar-SA"/>
    </w:rPr>
  </w:style>
  <w:style w:type="paragraph" w:customStyle="1" w:styleId="1IntvwqstChar1Char">
    <w:name w:val="1. Intvw qst Char1 Char"/>
    <w:basedOn w:val="Normal"/>
    <w:link w:val="1IntvwqstChar1CharChar"/>
    <w:rsid w:val="00446FD3"/>
    <w:pPr>
      <w:ind w:left="360" w:hanging="360"/>
    </w:pPr>
    <w:rPr>
      <w:rFonts w:ascii="Arial" w:hAnsi="Arial"/>
      <w:smallCaps/>
      <w:sz w:val="20"/>
    </w:rPr>
  </w:style>
  <w:style w:type="character" w:customStyle="1" w:styleId="1IntvwqstChar1CharChar">
    <w:name w:val="1. Intvw qst Char1 Char Char"/>
    <w:link w:val="1IntvwqstChar1Char"/>
    <w:rsid w:val="00446FD3"/>
    <w:rPr>
      <w:rFonts w:ascii="Arial" w:hAnsi="Arial"/>
      <w:smallCaps/>
      <w:lang w:val="en-US" w:eastAsia="en-US" w:bidi="ar-SA"/>
    </w:rPr>
  </w:style>
  <w:style w:type="table" w:styleId="Grilledutableau">
    <w:name w:val="Table Grid"/>
    <w:basedOn w:val="TableauNormal"/>
    <w:uiPriority w:val="59"/>
    <w:rsid w:val="00161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debasdepageCar">
    <w:name w:val="Note de bas de page Car"/>
    <w:link w:val="Notedebasdepage"/>
    <w:rsid w:val="008D73C9"/>
  </w:style>
  <w:style w:type="paragraph" w:styleId="Paragraphedeliste">
    <w:name w:val="List Paragraph"/>
    <w:basedOn w:val="Normal"/>
    <w:uiPriority w:val="34"/>
    <w:qFormat/>
    <w:rsid w:val="00EC0685"/>
    <w:pPr>
      <w:ind w:left="720"/>
      <w:contextualSpacing/>
    </w:pPr>
  </w:style>
  <w:style w:type="paragraph" w:styleId="Rvision">
    <w:name w:val="Revision"/>
    <w:hidden/>
    <w:uiPriority w:val="99"/>
    <w:semiHidden/>
    <w:rsid w:val="008D5C1D"/>
    <w:rPr>
      <w:sz w:val="24"/>
    </w:rPr>
  </w:style>
  <w:style w:type="character" w:customStyle="1" w:styleId="CommentaireCar">
    <w:name w:val="Commentaire Car"/>
    <w:basedOn w:val="Policepardfaut"/>
    <w:link w:val="Commentaire"/>
    <w:semiHidden/>
    <w:rsid w:val="009029A0"/>
  </w:style>
  <w:style w:type="character" w:customStyle="1" w:styleId="En-tteCar">
    <w:name w:val="En-tête Car"/>
    <w:basedOn w:val="Policepardfaut"/>
    <w:link w:val="En-tte"/>
    <w:uiPriority w:val="99"/>
    <w:rsid w:val="009029A0"/>
    <w:rPr>
      <w:sz w:val="24"/>
    </w:rPr>
  </w:style>
  <w:style w:type="paragraph" w:styleId="Textebrut">
    <w:name w:val="Plain Text"/>
    <w:basedOn w:val="Normal"/>
    <w:link w:val="TextebrutCar"/>
    <w:uiPriority w:val="99"/>
    <w:unhideWhenUsed/>
    <w:rsid w:val="0089069C"/>
    <w:rPr>
      <w:rFonts w:ascii="Calibri" w:eastAsiaTheme="minorHAnsi" w:hAnsi="Calibri" w:cstheme="minorBidi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89069C"/>
    <w:rPr>
      <w:rFonts w:ascii="Calibri" w:eastAsiaTheme="minorHAnsi" w:hAnsi="Calibri" w:cstheme="minorBidi"/>
      <w:sz w:val="22"/>
      <w:szCs w:val="21"/>
    </w:rPr>
  </w:style>
  <w:style w:type="character" w:customStyle="1" w:styleId="skipcolumnChar">
    <w:name w:val="skip column Char"/>
    <w:link w:val="skipcolumn"/>
    <w:rsid w:val="002A54FA"/>
    <w:rPr>
      <w:rFonts w:ascii="Arial" w:hAnsi="Arial"/>
      <w:smallCaps/>
    </w:rPr>
  </w:style>
  <w:style w:type="character" w:customStyle="1" w:styleId="Titre1Car">
    <w:name w:val="Titre 1 Car"/>
    <w:basedOn w:val="Policepardfaut"/>
    <w:link w:val="Titre1"/>
    <w:rsid w:val="00B438C9"/>
    <w:rPr>
      <w:b/>
      <w:caps/>
      <w:kern w:val="28"/>
      <w:sz w:val="24"/>
      <w:u w:val="single"/>
    </w:rPr>
  </w:style>
  <w:style w:type="character" w:customStyle="1" w:styleId="Titre2Car">
    <w:name w:val="Titre 2 Car"/>
    <w:basedOn w:val="Policepardfaut"/>
    <w:link w:val="Titre2"/>
    <w:rsid w:val="00B438C9"/>
    <w:rPr>
      <w:b/>
      <w:caps/>
      <w:kern w:val="28"/>
      <w:sz w:val="24"/>
      <w:u w:val="single"/>
    </w:rPr>
  </w:style>
  <w:style w:type="character" w:customStyle="1" w:styleId="Titre3Car">
    <w:name w:val="Titre 3 Car"/>
    <w:basedOn w:val="Policepardfaut"/>
    <w:link w:val="Titre3"/>
    <w:rsid w:val="00B438C9"/>
    <w:rPr>
      <w:b/>
      <w:kern w:val="28"/>
      <w:sz w:val="24"/>
    </w:rPr>
  </w:style>
  <w:style w:type="character" w:customStyle="1" w:styleId="Titre4Car">
    <w:name w:val="Titre 4 Car"/>
    <w:basedOn w:val="Policepardfaut"/>
    <w:link w:val="Titre4"/>
    <w:rsid w:val="00B438C9"/>
    <w:rPr>
      <w:b/>
      <w:sz w:val="24"/>
    </w:rPr>
  </w:style>
  <w:style w:type="character" w:customStyle="1" w:styleId="Titre5Car">
    <w:name w:val="Titre 5 Car"/>
    <w:basedOn w:val="Policepardfaut"/>
    <w:link w:val="Titre5"/>
    <w:rsid w:val="00B438C9"/>
    <w:rPr>
      <w:sz w:val="28"/>
    </w:rPr>
  </w:style>
  <w:style w:type="character" w:customStyle="1" w:styleId="Titre6Car">
    <w:name w:val="Titre 6 Car"/>
    <w:basedOn w:val="Policepardfaut"/>
    <w:link w:val="Titre6"/>
    <w:rsid w:val="00B438C9"/>
    <w:rPr>
      <w:sz w:val="28"/>
      <w:u w:val="single"/>
    </w:rPr>
  </w:style>
  <w:style w:type="character" w:customStyle="1" w:styleId="Titre7Car">
    <w:name w:val="Titre 7 Car"/>
    <w:basedOn w:val="Policepardfaut"/>
    <w:link w:val="Titre7"/>
    <w:rsid w:val="00B438C9"/>
    <w:rPr>
      <w:b/>
      <w:smallCaps/>
      <w:sz w:val="32"/>
    </w:rPr>
  </w:style>
  <w:style w:type="character" w:customStyle="1" w:styleId="PieddepageCar">
    <w:name w:val="Pied de page Car"/>
    <w:basedOn w:val="Policepardfaut"/>
    <w:link w:val="Pieddepage"/>
    <w:rsid w:val="00B438C9"/>
    <w:rPr>
      <w:sz w:val="24"/>
    </w:rPr>
  </w:style>
  <w:style w:type="character" w:customStyle="1" w:styleId="RetraitcorpsdetexteCar">
    <w:name w:val="Retrait corps de texte Car"/>
    <w:basedOn w:val="Policepardfaut"/>
    <w:link w:val="Retraitcorpsdetexte"/>
    <w:rsid w:val="00B438C9"/>
    <w:rPr>
      <w:rFonts w:ascii="Arial" w:hAnsi="Arial"/>
      <w:smallCaps/>
    </w:rPr>
  </w:style>
  <w:style w:type="character" w:customStyle="1" w:styleId="Corpsdetexte3Car">
    <w:name w:val="Corps de texte 3 Car"/>
    <w:basedOn w:val="Policepardfaut"/>
    <w:link w:val="Corpsdetexte3"/>
    <w:rsid w:val="00B438C9"/>
    <w:rPr>
      <w:rFonts w:ascii="Arial" w:hAnsi="Arial"/>
      <w:color w:val="000000"/>
      <w:sz w:val="14"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B438C9"/>
    <w:rPr>
      <w:b/>
      <w:bCs/>
    </w:rPr>
  </w:style>
  <w:style w:type="character" w:customStyle="1" w:styleId="TextedebullesCar">
    <w:name w:val="Texte de bulles Car"/>
    <w:basedOn w:val="Policepardfaut"/>
    <w:link w:val="Textedebulles"/>
    <w:semiHidden/>
    <w:rsid w:val="00B438C9"/>
    <w:rPr>
      <w:rFonts w:ascii="Tahoma" w:hAnsi="Tahoma" w:cs="Tahoma"/>
      <w:sz w:val="16"/>
      <w:szCs w:val="16"/>
    </w:rPr>
  </w:style>
  <w:style w:type="character" w:customStyle="1" w:styleId="Corpsdetexte2Car">
    <w:name w:val="Corps de texte 2 Car"/>
    <w:basedOn w:val="Policepardfaut"/>
    <w:link w:val="Corpsdetexte2"/>
    <w:rsid w:val="00B438C9"/>
    <w:rPr>
      <w:sz w:val="24"/>
    </w:rPr>
  </w:style>
  <w:style w:type="character" w:customStyle="1" w:styleId="CorpsdetexteCar">
    <w:name w:val="Corps de texte Car"/>
    <w:basedOn w:val="Policepardfaut"/>
    <w:link w:val="Corpsdetexte"/>
    <w:rsid w:val="00B438C9"/>
    <w:rPr>
      <w:sz w:val="24"/>
    </w:rPr>
  </w:style>
  <w:style w:type="character" w:styleId="Lienhypertexte">
    <w:name w:val="Hyperlink"/>
    <w:basedOn w:val="Policepardfaut"/>
    <w:unhideWhenUsed/>
    <w:rsid w:val="00266EBD"/>
    <w:rPr>
      <w:color w:val="0000FF" w:themeColor="hyperlink"/>
      <w:u w:val="single"/>
    </w:rPr>
  </w:style>
  <w:style w:type="character" w:customStyle="1" w:styleId="longtext">
    <w:name w:val="long_text"/>
    <w:rsid w:val="00CE64EA"/>
  </w:style>
  <w:style w:type="character" w:customStyle="1" w:styleId="hps">
    <w:name w:val="hps"/>
    <w:rsid w:val="00CE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98216-A92E-46F9-9AC4-F1E6AED49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45</Pages>
  <Words>10994</Words>
  <Characters>60473</Characters>
  <Application>Microsoft Office Word</Application>
  <DocSecurity>0</DocSecurity>
  <Lines>503</Lines>
  <Paragraphs>142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MICS Questionnaire for Individual Women</vt:lpstr>
      <vt:lpstr>MICS Questionnaire for Individual Women</vt:lpstr>
    </vt:vector>
  </TitlesOfParts>
  <Company>UNICEF</Company>
  <LinksUpToDate>false</LinksUpToDate>
  <CharactersWithSpaces>71325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MICS Questionnaire for Individual Women</dc:title>
  <dc:creator>UNICEF-MICS</dc:creator>
  <cp:lastModifiedBy>INSEED-MICS6</cp:lastModifiedBy>
  <cp:revision>5</cp:revision>
  <cp:lastPrinted>2016-09-30T11:25:00Z</cp:lastPrinted>
  <dcterms:created xsi:type="dcterms:W3CDTF">2017-06-29T13:37:00Z</dcterms:created>
  <dcterms:modified xsi:type="dcterms:W3CDTF">2017-06-29T14:54:00Z</dcterms:modified>
</cp:coreProperties>
</file>