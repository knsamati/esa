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
        <w:gridCol w:w="2789"/>
        <w:gridCol w:w="2416"/>
        <w:gridCol w:w="4153"/>
        <w:gridCol w:w="1052"/>
        <w:gridCol w:w="15"/>
      </w:tblGrid>
      <w:tr w:rsidR="00597158" w:rsidRPr="00B01716" w14:paraId="629735A8" w14:textId="77777777" w:rsidTr="00EA377F">
        <w:trPr>
          <w:cantSplit/>
          <w:trHeight w:val="488"/>
          <w:jc w:val="center"/>
        </w:trPr>
        <w:tc>
          <w:tcPr>
            <w:tcW w:w="1343" w:type="pct"/>
            <w:gridSpan w:val="2"/>
            <w:tcBorders>
              <w:top w:val="nil"/>
              <w:left w:val="nil"/>
              <w:bottom w:val="nil"/>
              <w:right w:val="nil"/>
            </w:tcBorders>
            <w:tcMar>
              <w:top w:w="43" w:type="dxa"/>
              <w:left w:w="115" w:type="dxa"/>
              <w:bottom w:w="43" w:type="dxa"/>
              <w:right w:w="115" w:type="dxa"/>
            </w:tcMar>
            <w:vAlign w:val="center"/>
          </w:tcPr>
          <w:p w14:paraId="30D032E4" w14:textId="77777777" w:rsidR="00597158" w:rsidRPr="00981A02" w:rsidRDefault="00597158" w:rsidP="00EA377F">
            <w:pPr>
              <w:pStyle w:val="questionnairename"/>
              <w:tabs>
                <w:tab w:val="right" w:pos="9522"/>
              </w:tabs>
              <w:spacing w:line="276" w:lineRule="auto"/>
              <w:ind w:left="144" w:hanging="144"/>
              <w:contextualSpacing/>
              <w:jc w:val="left"/>
              <w:rPr>
                <w:sz w:val="20"/>
              </w:rPr>
            </w:pPr>
            <w:r w:rsidRPr="00981A02">
              <w:rPr>
                <w:noProof/>
                <w:sz w:val="20"/>
                <w:lang w:val="fr-FR" w:eastAsia="fr-FR"/>
              </w:rPr>
              <w:drawing>
                <wp:inline distT="0" distB="0" distL="0" distR="0" wp14:anchorId="590E70A5" wp14:editId="1A04432F">
                  <wp:extent cx="1454150" cy="330200"/>
                  <wp:effectExtent l="0" t="0" r="0" b="0"/>
                  <wp:docPr id="6" name="Picture 6" descr="MICS logo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ICS logo AL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54150" cy="330200"/>
                          </a:xfrm>
                          <a:prstGeom prst="rect">
                            <a:avLst/>
                          </a:prstGeom>
                          <a:noFill/>
                          <a:ln>
                            <a:noFill/>
                          </a:ln>
                        </pic:spPr>
                      </pic:pic>
                    </a:graphicData>
                  </a:graphic>
                </wp:inline>
              </w:drawing>
            </w:r>
          </w:p>
        </w:tc>
        <w:tc>
          <w:tcPr>
            <w:tcW w:w="3146" w:type="pct"/>
            <w:gridSpan w:val="2"/>
            <w:tcBorders>
              <w:top w:val="nil"/>
              <w:left w:val="nil"/>
              <w:bottom w:val="nil"/>
              <w:right w:val="nil"/>
            </w:tcBorders>
            <w:vAlign w:val="center"/>
          </w:tcPr>
          <w:p w14:paraId="3E3D31E4" w14:textId="77777777" w:rsidR="00597158" w:rsidRPr="00981A02" w:rsidRDefault="00597158" w:rsidP="00EA377F">
            <w:pPr>
              <w:pStyle w:val="questionnairename"/>
              <w:spacing w:line="276" w:lineRule="auto"/>
              <w:ind w:left="144" w:hanging="144"/>
              <w:contextualSpacing/>
              <w:rPr>
                <w:sz w:val="20"/>
                <w:lang w:val="fr-FR"/>
              </w:rPr>
            </w:pPr>
            <w:r w:rsidRPr="00981A02">
              <w:rPr>
                <w:sz w:val="20"/>
                <w:lang w:val="fr-FR"/>
              </w:rPr>
              <w:t>questionnaire individuel Homme</w:t>
            </w:r>
          </w:p>
          <w:p w14:paraId="4CAFC23B" w14:textId="77777777" w:rsidR="00597158" w:rsidRPr="00981A02" w:rsidRDefault="00597158" w:rsidP="00EA377F">
            <w:pPr>
              <w:spacing w:line="276" w:lineRule="auto"/>
              <w:ind w:left="144" w:hanging="144"/>
              <w:contextualSpacing/>
              <w:jc w:val="center"/>
              <w:rPr>
                <w:sz w:val="20"/>
                <w:lang w:val="fr-FR"/>
              </w:rPr>
            </w:pPr>
            <w:r w:rsidRPr="00981A02">
              <w:rPr>
                <w:rStyle w:val="adaptationnoteChar"/>
                <w:rFonts w:ascii="Times New Roman" w:hAnsi="Times New Roman"/>
                <w:b w:val="0"/>
                <w:bCs/>
                <w:i w:val="0"/>
                <w:iCs/>
                <w:sz w:val="20"/>
                <w:lang w:val="fr-FR"/>
              </w:rPr>
              <w:t>Enquête par grappes à indicateurs multiples sixième série (MICS6) 2017</w:t>
            </w:r>
          </w:p>
        </w:tc>
        <w:tc>
          <w:tcPr>
            <w:tcW w:w="511" w:type="pct"/>
            <w:gridSpan w:val="2"/>
            <w:tcBorders>
              <w:top w:val="nil"/>
              <w:left w:val="nil"/>
              <w:bottom w:val="nil"/>
              <w:right w:val="nil"/>
            </w:tcBorders>
            <w:vAlign w:val="center"/>
          </w:tcPr>
          <w:p w14:paraId="0DBB3970" w14:textId="77777777" w:rsidR="00597158" w:rsidRPr="00981A02" w:rsidRDefault="00597158" w:rsidP="00EA377F">
            <w:pPr>
              <w:pStyle w:val="questionnairename"/>
              <w:tabs>
                <w:tab w:val="right" w:pos="9522"/>
              </w:tabs>
              <w:spacing w:line="276" w:lineRule="auto"/>
              <w:ind w:left="144" w:hanging="144"/>
              <w:contextualSpacing/>
              <w:jc w:val="right"/>
              <w:rPr>
                <w:sz w:val="20"/>
                <w:lang w:val="fr-FR"/>
              </w:rPr>
            </w:pPr>
            <w:r w:rsidRPr="00981A02">
              <w:rPr>
                <w:noProof/>
                <w:lang w:val="fr-FR" w:eastAsia="fr-FR"/>
              </w:rPr>
              <mc:AlternateContent>
                <mc:Choice Requires="wps">
                  <w:drawing>
                    <wp:anchor distT="0" distB="0" distL="114300" distR="114300" simplePos="0" relativeHeight="251659264" behindDoc="0" locked="0" layoutInCell="1" allowOverlap="1" wp14:anchorId="3092225D" wp14:editId="713D1DC7">
                      <wp:simplePos x="0" y="0"/>
                      <wp:positionH relativeFrom="margin">
                        <wp:posOffset>-325755</wp:posOffset>
                      </wp:positionH>
                      <wp:positionV relativeFrom="paragraph">
                        <wp:posOffset>-74295</wp:posOffset>
                      </wp:positionV>
                      <wp:extent cx="1133475" cy="356870"/>
                      <wp:effectExtent l="0" t="0" r="0" b="5080"/>
                      <wp:wrapNone/>
                      <wp:docPr id="4" name="Zone de texte 4"/>
                      <wp:cNvGraphicFramePr/>
                      <a:graphic xmlns:a="http://schemas.openxmlformats.org/drawingml/2006/main">
                        <a:graphicData uri="http://schemas.microsoft.com/office/word/2010/wordprocessingShape">
                          <wps:wsp>
                            <wps:cNvSpPr txBox="1"/>
                            <wps:spPr>
                              <a:xfrm>
                                <a:off x="0" y="0"/>
                                <a:ext cx="1133475" cy="356870"/>
                              </a:xfrm>
                              <a:prstGeom prst="rect">
                                <a:avLst/>
                              </a:prstGeom>
                              <a:noFill/>
                              <a:ln>
                                <a:noFill/>
                              </a:ln>
                              <a:effectLst/>
                            </wps:spPr>
                            <wps:txbx>
                              <w:txbxContent>
                                <w:p w14:paraId="53649156" w14:textId="77777777" w:rsidR="00927218" w:rsidRPr="00C10F27" w:rsidRDefault="00927218" w:rsidP="00597158">
                                  <w:pPr>
                                    <w:jc w:val="center"/>
                                    <w:rPr>
                                      <w:b/>
                                      <w:szCs w:val="24"/>
                                      <w:lang w:val="fr-FR"/>
                                    </w:rPr>
                                  </w:pPr>
                                  <w:r w:rsidRPr="00C10F27">
                                    <w:rPr>
                                      <w:b/>
                                      <w:szCs w:val="24"/>
                                      <w:lang w:val="fr-FR"/>
                                    </w:rPr>
                                    <w:t>INSEED.TG</w:t>
                                  </w:r>
                                </w:p>
                                <w:p w14:paraId="54288056" w14:textId="77777777" w:rsidR="00927218" w:rsidRPr="000B67A1" w:rsidRDefault="00927218" w:rsidP="00597158">
                                  <w:pPr>
                                    <w:tabs>
                                      <w:tab w:val="left" w:pos="3759"/>
                                    </w:tabs>
                                    <w:jc w:val="center"/>
                                    <w:rPr>
                                      <w:rFonts w:eastAsiaTheme="minorHAnsi"/>
                                      <w:b/>
                                      <w:color w:val="262626" w:themeColor="text1" w:themeTint="D9"/>
                                      <w:sz w:val="72"/>
                                      <w:szCs w:val="72"/>
                                      <w:lang w:val="fr-FR"/>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92225D" id="_x0000_t202" coordsize="21600,21600" o:spt="202" path="m,l,21600r21600,l21600,xe">
                      <v:stroke joinstyle="miter"/>
                      <v:path gradientshapeok="t" o:connecttype="rect"/>
                    </v:shapetype>
                    <v:shape id="Zone de texte 4" o:spid="_x0000_s1026" type="#_x0000_t202" style="position:absolute;left:0;text-align:left;margin-left:-25.65pt;margin-top:-5.85pt;width:89.25pt;height:28.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" filled="f" stroked="f">
                      <v:textbox>
                        <w:txbxContent>
                          <w:p w14:paraId="53649156" w14:textId="77777777" w:rsidR="00927218" w:rsidRPr="00C10F27" w:rsidRDefault="00927218" w:rsidP="00597158">
                            <w:pPr>
                              <w:jc w:val="center"/>
                              <w:rPr>
                                <w:b/>
                                <w:szCs w:val="24"/>
                                <w:lang w:val="fr-FR"/>
                              </w:rPr>
                            </w:pPr>
                            <w:r w:rsidRPr="00C10F27">
                              <w:rPr>
                                <w:b/>
                                <w:szCs w:val="24"/>
                                <w:lang w:val="fr-FR"/>
                              </w:rPr>
                              <w:t>INSEED.TG</w:t>
                            </w:r>
                          </w:p>
                          <w:p w14:paraId="54288056" w14:textId="77777777" w:rsidR="00927218" w:rsidRPr="000B67A1" w:rsidRDefault="00927218" w:rsidP="00597158">
                            <w:pPr>
                              <w:tabs>
                                <w:tab w:val="left" w:pos="3759"/>
                              </w:tabs>
                              <w:jc w:val="center"/>
                              <w:rPr>
                                <w:rFonts w:eastAsiaTheme="minorHAnsi"/>
                                <w:b/>
                                <w:color w:val="262626" w:themeColor="text1" w:themeTint="D9"/>
                                <w:sz w:val="72"/>
                                <w:szCs w:val="72"/>
                                <w:lang w:val="fr-FR"/>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txbxContent>
                      </v:textbox>
                      <w10:wrap anchorx="margin"/>
                    </v:shape>
                  </w:pict>
                </mc:Fallback>
              </mc:AlternateContent>
            </w:r>
          </w:p>
        </w:tc>
      </w:tr>
      <w:tr w:rsidR="00597158" w:rsidRPr="00B01716" w14:paraId="36ACFA4B" w14:textId="77777777" w:rsidTr="00EA377F">
        <w:tblPrEx>
          <w:tblBorders>
            <w:top w:val="double" w:sz="4" w:space="0" w:color="auto"/>
            <w:left w:val="double" w:sz="4" w:space="0" w:color="auto"/>
            <w:bottom w:val="double" w:sz="4" w:space="0" w:color="auto"/>
            <w:right w:val="double" w:sz="4" w:space="0" w:color="auto"/>
          </w:tblBorders>
        </w:tblPrEx>
        <w:trPr>
          <w:gridBefore w:val="1"/>
          <w:gridAfter w:val="1"/>
          <w:wBefore w:w="7" w:type="pct"/>
          <w:wAfter w:w="7" w:type="pct"/>
          <w:cantSplit/>
          <w:jc w:val="center"/>
        </w:trPr>
        <w:tc>
          <w:tcPr>
            <w:tcW w:w="4986" w:type="pct"/>
            <w:gridSpan w:val="4"/>
            <w:shd w:val="clear" w:color="auto" w:fill="000000"/>
            <w:tcMar>
              <w:top w:w="43" w:type="dxa"/>
              <w:left w:w="115" w:type="dxa"/>
              <w:bottom w:w="43" w:type="dxa"/>
              <w:right w:w="115" w:type="dxa"/>
            </w:tcMar>
          </w:tcPr>
          <w:p w14:paraId="5DF2622B" w14:textId="77777777" w:rsidR="00597158" w:rsidRPr="00981A02" w:rsidRDefault="00597158" w:rsidP="00EA377F">
            <w:pPr>
              <w:pStyle w:val="modulename"/>
              <w:tabs>
                <w:tab w:val="right" w:pos="10212"/>
              </w:tabs>
              <w:spacing w:line="276" w:lineRule="auto"/>
              <w:ind w:left="144" w:hanging="144"/>
              <w:contextualSpacing/>
              <w:rPr>
                <w:sz w:val="20"/>
                <w:lang w:val="fr-FR"/>
              </w:rPr>
            </w:pPr>
            <w:r w:rsidRPr="00981A02">
              <w:rPr>
                <w:sz w:val="20"/>
                <w:lang w:val="fr-FR"/>
              </w:rPr>
              <w:t>panneau d’information de l’homme</w:t>
            </w:r>
            <w:r w:rsidRPr="00981A02">
              <w:rPr>
                <w:sz w:val="20"/>
                <w:lang w:val="fr-FR"/>
              </w:rPr>
              <w:tab/>
              <w:t>mWM</w:t>
            </w:r>
          </w:p>
        </w:tc>
      </w:tr>
      <w:tr w:rsidR="00597158" w:rsidRPr="00981A02" w14:paraId="37F2FF46" w14:textId="77777777" w:rsidTr="00EA377F">
        <w:tblPrEx>
          <w:tblBorders>
            <w:top w:val="double" w:sz="4" w:space="0" w:color="auto"/>
            <w:left w:val="double" w:sz="4" w:space="0" w:color="auto"/>
            <w:bottom w:val="double" w:sz="4" w:space="0" w:color="auto"/>
            <w:right w:val="double" w:sz="4" w:space="0" w:color="auto"/>
          </w:tblBorders>
        </w:tblPrEx>
        <w:trPr>
          <w:gridBefore w:val="1"/>
          <w:gridAfter w:val="1"/>
          <w:wBefore w:w="7" w:type="pct"/>
          <w:wAfter w:w="7" w:type="pct"/>
          <w:cantSplit/>
          <w:trHeight w:val="397"/>
          <w:jc w:val="center"/>
        </w:trPr>
        <w:tc>
          <w:tcPr>
            <w:tcW w:w="2493" w:type="pct"/>
            <w:gridSpan w:val="2"/>
            <w:shd w:val="clear" w:color="auto" w:fill="FFFFCC"/>
            <w:tcMar>
              <w:top w:w="43" w:type="dxa"/>
              <w:left w:w="115" w:type="dxa"/>
              <w:bottom w:w="43" w:type="dxa"/>
              <w:right w:w="115" w:type="dxa"/>
            </w:tcMar>
            <w:vAlign w:val="center"/>
          </w:tcPr>
          <w:p w14:paraId="250ACD97" w14:textId="77777777" w:rsidR="00597158" w:rsidRPr="00981A02" w:rsidRDefault="00597158" w:rsidP="00EA377F">
            <w:pPr>
              <w:pStyle w:val="Responsecategs"/>
              <w:tabs>
                <w:tab w:val="clear" w:pos="3942"/>
                <w:tab w:val="right" w:pos="4986"/>
              </w:tabs>
              <w:spacing w:line="276" w:lineRule="auto"/>
              <w:ind w:left="144" w:hanging="144"/>
              <w:contextualSpacing/>
              <w:rPr>
                <w:rFonts w:ascii="Times New Roman" w:hAnsi="Times New Roman"/>
              </w:rPr>
            </w:pPr>
            <w:r w:rsidRPr="00981A02">
              <w:rPr>
                <w:rFonts w:ascii="Times New Roman" w:hAnsi="Times New Roman"/>
                <w:b/>
              </w:rPr>
              <w:t>MWM1</w:t>
            </w:r>
            <w:r w:rsidRPr="00981A02">
              <w:rPr>
                <w:rFonts w:ascii="Times New Roman" w:hAnsi="Times New Roman"/>
              </w:rPr>
              <w:t xml:space="preserve">. </w:t>
            </w:r>
            <w:proofErr w:type="spellStart"/>
            <w:r w:rsidRPr="00981A02">
              <w:rPr>
                <w:rFonts w:ascii="Times New Roman" w:hAnsi="Times New Roman"/>
                <w:i/>
              </w:rPr>
              <w:t>Numéro</w:t>
            </w:r>
            <w:proofErr w:type="spellEnd"/>
            <w:r w:rsidRPr="00981A02">
              <w:rPr>
                <w:rFonts w:ascii="Times New Roman" w:hAnsi="Times New Roman"/>
                <w:i/>
              </w:rPr>
              <w:t xml:space="preserve"> de </w:t>
            </w:r>
            <w:proofErr w:type="spellStart"/>
            <w:r w:rsidRPr="00981A02">
              <w:rPr>
                <w:rFonts w:ascii="Times New Roman" w:hAnsi="Times New Roman"/>
                <w:i/>
              </w:rPr>
              <w:t>grappe</w:t>
            </w:r>
            <w:proofErr w:type="spellEnd"/>
            <w:r w:rsidRPr="00981A02">
              <w:rPr>
                <w:rFonts w:ascii="Times New Roman" w:hAnsi="Times New Roman"/>
                <w:i/>
              </w:rPr>
              <w:t xml:space="preserve"> :</w:t>
            </w:r>
            <w:r w:rsidRPr="00981A02">
              <w:rPr>
                <w:rFonts w:ascii="Times New Roman" w:hAnsi="Times New Roman"/>
              </w:rPr>
              <w:tab/>
              <w:t>___ ___ ___</w:t>
            </w:r>
          </w:p>
        </w:tc>
        <w:tc>
          <w:tcPr>
            <w:tcW w:w="2493" w:type="pct"/>
            <w:gridSpan w:val="2"/>
            <w:shd w:val="clear" w:color="auto" w:fill="FFFFCC"/>
            <w:tcMar>
              <w:top w:w="43" w:type="dxa"/>
              <w:left w:w="115" w:type="dxa"/>
              <w:bottom w:w="43" w:type="dxa"/>
              <w:right w:w="115" w:type="dxa"/>
            </w:tcMar>
            <w:vAlign w:val="center"/>
          </w:tcPr>
          <w:p w14:paraId="2A7DD221" w14:textId="77777777" w:rsidR="00597158" w:rsidRPr="00981A02" w:rsidRDefault="00597158" w:rsidP="00EA377F">
            <w:pPr>
              <w:pStyle w:val="Responsecategs"/>
              <w:tabs>
                <w:tab w:val="clear" w:pos="3942"/>
                <w:tab w:val="right" w:pos="4986"/>
              </w:tabs>
              <w:spacing w:line="276" w:lineRule="auto"/>
              <w:ind w:left="144" w:hanging="144"/>
              <w:contextualSpacing/>
              <w:rPr>
                <w:rFonts w:ascii="Times New Roman" w:hAnsi="Times New Roman"/>
              </w:rPr>
            </w:pPr>
            <w:r w:rsidRPr="00981A02">
              <w:rPr>
                <w:rFonts w:ascii="Times New Roman" w:hAnsi="Times New Roman"/>
                <w:b/>
              </w:rPr>
              <w:t>MWM2</w:t>
            </w:r>
            <w:r w:rsidRPr="00981A02">
              <w:rPr>
                <w:rFonts w:ascii="Times New Roman" w:hAnsi="Times New Roman"/>
              </w:rPr>
              <w:t xml:space="preserve">. </w:t>
            </w:r>
            <w:proofErr w:type="spellStart"/>
            <w:r w:rsidRPr="00981A02">
              <w:rPr>
                <w:rFonts w:ascii="Times New Roman" w:hAnsi="Times New Roman"/>
              </w:rPr>
              <w:t>N</w:t>
            </w:r>
            <w:r w:rsidRPr="00981A02">
              <w:rPr>
                <w:rFonts w:ascii="Times New Roman" w:hAnsi="Times New Roman"/>
                <w:i/>
              </w:rPr>
              <w:t>uméro</w:t>
            </w:r>
            <w:proofErr w:type="spellEnd"/>
            <w:r w:rsidRPr="00981A02">
              <w:rPr>
                <w:rFonts w:ascii="Times New Roman" w:hAnsi="Times New Roman"/>
                <w:i/>
              </w:rPr>
              <w:t xml:space="preserve"> du ménage :</w:t>
            </w:r>
            <w:r w:rsidRPr="00981A02">
              <w:rPr>
                <w:rFonts w:ascii="Times New Roman" w:hAnsi="Times New Roman"/>
              </w:rPr>
              <w:tab/>
              <w:t>___ ___</w:t>
            </w:r>
          </w:p>
        </w:tc>
      </w:tr>
      <w:tr w:rsidR="00597158" w:rsidRPr="00981A02" w14:paraId="0DB78914" w14:textId="77777777" w:rsidTr="00EA377F">
        <w:tblPrEx>
          <w:tblBorders>
            <w:top w:val="double" w:sz="4" w:space="0" w:color="auto"/>
            <w:left w:val="double" w:sz="4" w:space="0" w:color="auto"/>
            <w:bottom w:val="double" w:sz="4" w:space="0" w:color="auto"/>
            <w:right w:val="double" w:sz="4" w:space="0" w:color="auto"/>
          </w:tblBorders>
        </w:tblPrEx>
        <w:trPr>
          <w:gridBefore w:val="1"/>
          <w:gridAfter w:val="1"/>
          <w:wBefore w:w="7" w:type="pct"/>
          <w:wAfter w:w="7" w:type="pct"/>
          <w:cantSplit/>
          <w:trHeight w:val="712"/>
          <w:jc w:val="center"/>
        </w:trPr>
        <w:tc>
          <w:tcPr>
            <w:tcW w:w="2493" w:type="pct"/>
            <w:gridSpan w:val="2"/>
            <w:shd w:val="clear" w:color="auto" w:fill="FFFFCC"/>
            <w:tcMar>
              <w:top w:w="43" w:type="dxa"/>
              <w:left w:w="115" w:type="dxa"/>
              <w:bottom w:w="43" w:type="dxa"/>
              <w:right w:w="115" w:type="dxa"/>
            </w:tcMar>
            <w:vAlign w:val="center"/>
          </w:tcPr>
          <w:p w14:paraId="0037FE9E" w14:textId="77777777" w:rsidR="00597158" w:rsidRPr="00981A02" w:rsidRDefault="00597158" w:rsidP="00EA377F">
            <w:pPr>
              <w:pStyle w:val="Responsecategs"/>
              <w:tabs>
                <w:tab w:val="clear" w:pos="3942"/>
                <w:tab w:val="right" w:leader="dot" w:pos="4320"/>
              </w:tabs>
              <w:spacing w:line="276" w:lineRule="auto"/>
              <w:ind w:left="144" w:hanging="144"/>
              <w:contextualSpacing/>
              <w:rPr>
                <w:rFonts w:ascii="Times New Roman" w:hAnsi="Times New Roman"/>
                <w:lang w:val="fr-FR"/>
              </w:rPr>
            </w:pPr>
            <w:r w:rsidRPr="00981A02">
              <w:rPr>
                <w:rFonts w:ascii="Times New Roman" w:hAnsi="Times New Roman"/>
                <w:b/>
                <w:lang w:val="fr-FR"/>
              </w:rPr>
              <w:t>MWM3</w:t>
            </w:r>
            <w:r w:rsidRPr="00981A02">
              <w:rPr>
                <w:rFonts w:ascii="Times New Roman" w:hAnsi="Times New Roman"/>
                <w:lang w:val="fr-FR"/>
              </w:rPr>
              <w:t xml:space="preserve">. </w:t>
            </w:r>
            <w:r w:rsidRPr="00981A02">
              <w:rPr>
                <w:rFonts w:ascii="Times New Roman" w:hAnsi="Times New Roman"/>
                <w:i/>
                <w:lang w:val="fr-FR"/>
              </w:rPr>
              <w:t xml:space="preserve">Nom et numéro de ligne de l’homme : </w:t>
            </w:r>
          </w:p>
          <w:p w14:paraId="7F2FB33C" w14:textId="77777777" w:rsidR="00597158" w:rsidRPr="00981A02" w:rsidRDefault="00597158" w:rsidP="00EA377F">
            <w:pPr>
              <w:pStyle w:val="Responsecategs"/>
              <w:tabs>
                <w:tab w:val="clear" w:pos="3942"/>
                <w:tab w:val="right" w:leader="dot" w:pos="4320"/>
              </w:tabs>
              <w:spacing w:line="276" w:lineRule="auto"/>
              <w:ind w:left="144" w:hanging="144"/>
              <w:contextualSpacing/>
              <w:rPr>
                <w:rFonts w:ascii="Times New Roman" w:hAnsi="Times New Roman"/>
                <w:lang w:val="fr-FR"/>
              </w:rPr>
            </w:pPr>
          </w:p>
          <w:p w14:paraId="63FBFBB5" w14:textId="77777777" w:rsidR="00597158" w:rsidRPr="00981A02" w:rsidRDefault="00597158" w:rsidP="00EA377F">
            <w:pPr>
              <w:pStyle w:val="Responsecategs"/>
              <w:tabs>
                <w:tab w:val="clear" w:pos="3942"/>
                <w:tab w:val="right" w:leader="underscore" w:pos="4986"/>
              </w:tabs>
              <w:spacing w:line="276" w:lineRule="auto"/>
              <w:ind w:left="144" w:hanging="144"/>
              <w:contextualSpacing/>
              <w:rPr>
                <w:rFonts w:ascii="Times New Roman" w:hAnsi="Times New Roman"/>
                <w:caps/>
              </w:rPr>
            </w:pPr>
            <w:r w:rsidRPr="00981A02">
              <w:rPr>
                <w:rFonts w:ascii="Times New Roman" w:hAnsi="Times New Roman"/>
                <w:caps/>
                <w:lang w:val="fr-FR"/>
              </w:rPr>
              <w:t>NOM</w:t>
            </w:r>
            <w:r w:rsidRPr="00981A02">
              <w:rPr>
                <w:rFonts w:ascii="Times New Roman" w:hAnsi="Times New Roman"/>
                <w:caps/>
                <w:lang w:val="fr-FR"/>
              </w:rPr>
              <w:tab/>
              <w:t xml:space="preserve"> ___ ___</w:t>
            </w:r>
          </w:p>
        </w:tc>
        <w:tc>
          <w:tcPr>
            <w:tcW w:w="2493" w:type="pct"/>
            <w:gridSpan w:val="2"/>
            <w:shd w:val="clear" w:color="auto" w:fill="FFFFCC"/>
            <w:tcMar>
              <w:top w:w="43" w:type="dxa"/>
              <w:left w:w="115" w:type="dxa"/>
              <w:bottom w:w="43" w:type="dxa"/>
              <w:right w:w="115" w:type="dxa"/>
            </w:tcMar>
            <w:vAlign w:val="center"/>
          </w:tcPr>
          <w:p w14:paraId="54F4412B" w14:textId="77777777" w:rsidR="00597158" w:rsidRPr="00981A02" w:rsidRDefault="00597158" w:rsidP="00EA377F">
            <w:pPr>
              <w:tabs>
                <w:tab w:val="right" w:leader="dot" w:pos="4230"/>
              </w:tabs>
              <w:spacing w:line="276" w:lineRule="auto"/>
              <w:ind w:left="144" w:hanging="144"/>
              <w:contextualSpacing/>
              <w:rPr>
                <w:sz w:val="20"/>
                <w:lang w:val="fr-FR"/>
              </w:rPr>
            </w:pPr>
            <w:r w:rsidRPr="00981A02">
              <w:rPr>
                <w:b/>
                <w:sz w:val="20"/>
                <w:lang w:val="fr-FR"/>
              </w:rPr>
              <w:t>MWM4</w:t>
            </w:r>
            <w:r w:rsidRPr="00981A02">
              <w:rPr>
                <w:sz w:val="20"/>
                <w:lang w:val="fr-FR"/>
              </w:rPr>
              <w:t xml:space="preserve">. </w:t>
            </w:r>
            <w:r w:rsidRPr="00981A02">
              <w:rPr>
                <w:i/>
                <w:sz w:val="20"/>
                <w:lang w:val="fr-FR"/>
              </w:rPr>
              <w:t>Nom et numéro du Chef d’équipe :</w:t>
            </w:r>
          </w:p>
          <w:p w14:paraId="3974F679" w14:textId="77777777" w:rsidR="00597158" w:rsidRPr="00981A02" w:rsidRDefault="00597158" w:rsidP="00EA377F">
            <w:pPr>
              <w:tabs>
                <w:tab w:val="right" w:leader="dot" w:pos="4230"/>
              </w:tabs>
              <w:spacing w:line="276" w:lineRule="auto"/>
              <w:ind w:left="144" w:hanging="144"/>
              <w:contextualSpacing/>
              <w:rPr>
                <w:sz w:val="20"/>
                <w:lang w:val="fr-FR"/>
              </w:rPr>
            </w:pPr>
          </w:p>
          <w:p w14:paraId="5720505B" w14:textId="77777777" w:rsidR="00597158" w:rsidRPr="00981A02" w:rsidRDefault="00597158" w:rsidP="00EA377F">
            <w:pPr>
              <w:pStyle w:val="Responsecategs"/>
              <w:tabs>
                <w:tab w:val="clear" w:pos="3942"/>
                <w:tab w:val="right" w:leader="underscore" w:pos="4986"/>
              </w:tabs>
              <w:spacing w:line="276" w:lineRule="auto"/>
              <w:ind w:left="144" w:hanging="144"/>
              <w:contextualSpacing/>
              <w:rPr>
                <w:rFonts w:ascii="Times New Roman" w:hAnsi="Times New Roman"/>
                <w:caps/>
              </w:rPr>
            </w:pPr>
            <w:r w:rsidRPr="00981A02">
              <w:rPr>
                <w:rFonts w:ascii="Times New Roman" w:hAnsi="Times New Roman"/>
                <w:caps/>
                <w:lang w:val="fr-FR"/>
              </w:rPr>
              <w:t>NOM</w:t>
            </w:r>
            <w:r w:rsidRPr="00981A02">
              <w:rPr>
                <w:rFonts w:ascii="Times New Roman" w:hAnsi="Times New Roman"/>
                <w:caps/>
                <w:lang w:val="fr-FR"/>
              </w:rPr>
              <w:tab/>
              <w:t xml:space="preserve"> ___ ___  </w:t>
            </w:r>
          </w:p>
        </w:tc>
      </w:tr>
      <w:tr w:rsidR="00597158" w:rsidRPr="00981A02" w14:paraId="735D2310" w14:textId="77777777" w:rsidTr="00EA377F">
        <w:tblPrEx>
          <w:tblBorders>
            <w:top w:val="double" w:sz="4" w:space="0" w:color="auto"/>
            <w:left w:val="double" w:sz="4" w:space="0" w:color="auto"/>
            <w:bottom w:val="double" w:sz="4" w:space="0" w:color="auto"/>
            <w:right w:val="double" w:sz="4" w:space="0" w:color="auto"/>
          </w:tblBorders>
        </w:tblPrEx>
        <w:trPr>
          <w:gridBefore w:val="1"/>
          <w:gridAfter w:val="1"/>
          <w:wBefore w:w="7" w:type="pct"/>
          <w:wAfter w:w="7" w:type="pct"/>
          <w:cantSplit/>
          <w:trHeight w:val="811"/>
          <w:jc w:val="center"/>
        </w:trPr>
        <w:tc>
          <w:tcPr>
            <w:tcW w:w="2493" w:type="pct"/>
            <w:gridSpan w:val="2"/>
            <w:shd w:val="clear" w:color="auto" w:fill="FFFFCC"/>
            <w:tcMar>
              <w:top w:w="43" w:type="dxa"/>
              <w:left w:w="115" w:type="dxa"/>
              <w:bottom w:w="43" w:type="dxa"/>
              <w:right w:w="115" w:type="dxa"/>
            </w:tcMar>
            <w:vAlign w:val="center"/>
          </w:tcPr>
          <w:p w14:paraId="55128BD2" w14:textId="77777777" w:rsidR="00597158" w:rsidRPr="00981A02" w:rsidRDefault="00597158" w:rsidP="00EA377F">
            <w:pPr>
              <w:pStyle w:val="Responsecategs"/>
              <w:tabs>
                <w:tab w:val="right" w:leader="dot" w:pos="4320"/>
              </w:tabs>
              <w:spacing w:line="276" w:lineRule="auto"/>
              <w:ind w:left="144" w:hanging="144"/>
              <w:contextualSpacing/>
              <w:rPr>
                <w:rFonts w:ascii="Times New Roman" w:hAnsi="Times New Roman"/>
                <w:lang w:val="fr-FR"/>
              </w:rPr>
            </w:pPr>
            <w:r w:rsidRPr="00981A02">
              <w:rPr>
                <w:rFonts w:ascii="Times New Roman" w:hAnsi="Times New Roman"/>
                <w:b/>
                <w:lang w:val="fr-FR"/>
              </w:rPr>
              <w:t>MWM5</w:t>
            </w:r>
            <w:r w:rsidRPr="00981A02">
              <w:rPr>
                <w:rFonts w:ascii="Times New Roman" w:hAnsi="Times New Roman"/>
                <w:lang w:val="fr-FR"/>
              </w:rPr>
              <w:t xml:space="preserve">. </w:t>
            </w:r>
            <w:r w:rsidRPr="00981A02">
              <w:rPr>
                <w:rFonts w:ascii="Times New Roman" w:hAnsi="Times New Roman"/>
                <w:i/>
                <w:lang w:val="fr-FR"/>
              </w:rPr>
              <w:t>Nom et numéro de l’enquêteur :</w:t>
            </w:r>
          </w:p>
          <w:p w14:paraId="438AE309" w14:textId="77777777" w:rsidR="00597158" w:rsidRPr="00981A02" w:rsidRDefault="00597158" w:rsidP="00EA377F">
            <w:pPr>
              <w:pStyle w:val="Responsecategs"/>
              <w:tabs>
                <w:tab w:val="clear" w:pos="3942"/>
                <w:tab w:val="right" w:leader="dot" w:pos="4632"/>
              </w:tabs>
              <w:spacing w:line="276" w:lineRule="auto"/>
              <w:ind w:left="144" w:hanging="144"/>
              <w:contextualSpacing/>
              <w:rPr>
                <w:rFonts w:ascii="Times New Roman" w:hAnsi="Times New Roman"/>
                <w:lang w:val="fr-FR"/>
              </w:rPr>
            </w:pPr>
          </w:p>
          <w:p w14:paraId="4234B1C0" w14:textId="77777777" w:rsidR="00597158" w:rsidRPr="00981A02" w:rsidRDefault="00597158" w:rsidP="00EA377F">
            <w:pPr>
              <w:pStyle w:val="Responsecategs"/>
              <w:tabs>
                <w:tab w:val="clear" w:pos="3942"/>
                <w:tab w:val="right" w:leader="underscore" w:pos="4986"/>
              </w:tabs>
              <w:spacing w:line="276" w:lineRule="auto"/>
              <w:ind w:left="144" w:hanging="144"/>
              <w:contextualSpacing/>
              <w:rPr>
                <w:rFonts w:ascii="Times New Roman" w:hAnsi="Times New Roman"/>
                <w:caps/>
              </w:rPr>
            </w:pPr>
            <w:r w:rsidRPr="00981A02">
              <w:rPr>
                <w:rFonts w:ascii="Times New Roman" w:hAnsi="Times New Roman"/>
                <w:caps/>
                <w:lang w:val="fr-FR"/>
              </w:rPr>
              <w:t>NOm</w:t>
            </w:r>
            <w:r w:rsidRPr="00981A02">
              <w:rPr>
                <w:rFonts w:ascii="Times New Roman" w:hAnsi="Times New Roman"/>
                <w:caps/>
                <w:lang w:val="fr-FR"/>
              </w:rPr>
              <w:tab/>
              <w:t xml:space="preserve"> ___ ___</w:t>
            </w:r>
          </w:p>
        </w:tc>
        <w:tc>
          <w:tcPr>
            <w:tcW w:w="2493" w:type="pct"/>
            <w:gridSpan w:val="2"/>
            <w:shd w:val="clear" w:color="auto" w:fill="FFFFCC"/>
            <w:tcMar>
              <w:top w:w="43" w:type="dxa"/>
              <w:left w:w="115" w:type="dxa"/>
              <w:bottom w:w="43" w:type="dxa"/>
              <w:right w:w="115" w:type="dxa"/>
            </w:tcMar>
            <w:vAlign w:val="center"/>
          </w:tcPr>
          <w:p w14:paraId="7A93F8A6" w14:textId="77777777" w:rsidR="00597158" w:rsidRPr="00981A02" w:rsidRDefault="00597158" w:rsidP="00EA377F">
            <w:pPr>
              <w:pStyle w:val="Responsecategs"/>
              <w:tabs>
                <w:tab w:val="clear" w:pos="3942"/>
                <w:tab w:val="right" w:leader="dot" w:pos="5004"/>
              </w:tabs>
              <w:spacing w:line="276" w:lineRule="auto"/>
              <w:ind w:left="144" w:hanging="144"/>
              <w:contextualSpacing/>
              <w:rPr>
                <w:rFonts w:ascii="Times New Roman" w:hAnsi="Times New Roman"/>
                <w:lang w:val="fr-FR"/>
              </w:rPr>
            </w:pPr>
            <w:r w:rsidRPr="00981A02">
              <w:rPr>
                <w:rFonts w:ascii="Times New Roman" w:hAnsi="Times New Roman"/>
                <w:b/>
                <w:lang w:val="fr-FR"/>
              </w:rPr>
              <w:t>MWM6</w:t>
            </w:r>
            <w:r w:rsidRPr="00981A02">
              <w:rPr>
                <w:rFonts w:ascii="Times New Roman" w:hAnsi="Times New Roman"/>
                <w:lang w:val="fr-FR"/>
              </w:rPr>
              <w:t xml:space="preserve">. </w:t>
            </w:r>
            <w:r w:rsidRPr="00981A02">
              <w:rPr>
                <w:rFonts w:ascii="Times New Roman" w:hAnsi="Times New Roman"/>
                <w:i/>
                <w:lang w:val="fr-FR"/>
              </w:rPr>
              <w:t>Jour / Mois / Année de interview:</w:t>
            </w:r>
          </w:p>
          <w:p w14:paraId="19B6F9B5" w14:textId="77777777" w:rsidR="00597158" w:rsidRPr="00981A02" w:rsidRDefault="00597158" w:rsidP="00EA377F">
            <w:pPr>
              <w:pStyle w:val="Responsecategs"/>
              <w:tabs>
                <w:tab w:val="clear" w:pos="3942"/>
                <w:tab w:val="right" w:leader="dot" w:pos="5004"/>
              </w:tabs>
              <w:spacing w:line="276" w:lineRule="auto"/>
              <w:ind w:left="144" w:hanging="144"/>
              <w:contextualSpacing/>
              <w:rPr>
                <w:rFonts w:ascii="Times New Roman" w:hAnsi="Times New Roman"/>
                <w:lang w:val="fr-FR"/>
              </w:rPr>
            </w:pPr>
          </w:p>
          <w:p w14:paraId="1B9662E8" w14:textId="77777777" w:rsidR="00597158" w:rsidRPr="00981A02" w:rsidRDefault="00597158" w:rsidP="00EA377F">
            <w:pPr>
              <w:pStyle w:val="Responsecategs"/>
              <w:tabs>
                <w:tab w:val="clear" w:pos="3942"/>
                <w:tab w:val="right" w:pos="4986"/>
              </w:tabs>
              <w:spacing w:line="276" w:lineRule="auto"/>
              <w:ind w:left="144" w:hanging="144"/>
              <w:contextualSpacing/>
              <w:rPr>
                <w:rFonts w:ascii="Times New Roman" w:hAnsi="Times New Roman"/>
                <w:smallCaps/>
              </w:rPr>
            </w:pPr>
            <w:r w:rsidRPr="00981A02">
              <w:rPr>
                <w:rFonts w:ascii="Times New Roman" w:hAnsi="Times New Roman"/>
                <w:lang w:val="fr-FR"/>
              </w:rPr>
              <w:tab/>
            </w:r>
            <w:r w:rsidRPr="00981A02">
              <w:rPr>
                <w:rFonts w:ascii="Times New Roman" w:hAnsi="Times New Roman"/>
                <w:lang w:val="fr-FR"/>
              </w:rPr>
              <w:tab/>
            </w:r>
            <w:r w:rsidRPr="00981A02">
              <w:rPr>
                <w:rFonts w:ascii="Times New Roman" w:hAnsi="Times New Roman"/>
                <w:smallCaps/>
                <w:lang w:val="fr-FR"/>
              </w:rPr>
              <w:t>___ ___ /___ ___ / _</w:t>
            </w:r>
            <w:r w:rsidRPr="00981A02">
              <w:rPr>
                <w:rFonts w:ascii="Times New Roman" w:hAnsi="Times New Roman"/>
                <w:smallCaps/>
                <w:u w:val="single"/>
                <w:lang w:val="fr-FR"/>
              </w:rPr>
              <w:t>2_</w:t>
            </w:r>
            <w:r w:rsidRPr="00981A02">
              <w:rPr>
                <w:rFonts w:ascii="Times New Roman" w:hAnsi="Times New Roman"/>
                <w:smallCaps/>
                <w:lang w:val="fr-FR"/>
              </w:rPr>
              <w:t xml:space="preserve"> _</w:t>
            </w:r>
            <w:r w:rsidRPr="00981A02">
              <w:rPr>
                <w:rFonts w:ascii="Times New Roman" w:hAnsi="Times New Roman"/>
                <w:smallCaps/>
                <w:u w:val="single"/>
                <w:lang w:val="fr-FR"/>
              </w:rPr>
              <w:t>0_</w:t>
            </w:r>
            <w:r w:rsidRPr="00981A02">
              <w:rPr>
                <w:rFonts w:ascii="Times New Roman" w:hAnsi="Times New Roman"/>
                <w:smallCaps/>
                <w:lang w:val="fr-FR"/>
              </w:rPr>
              <w:t xml:space="preserve"> _</w:t>
            </w:r>
            <w:r w:rsidRPr="00981A02">
              <w:rPr>
                <w:rFonts w:ascii="Times New Roman" w:hAnsi="Times New Roman"/>
                <w:smallCaps/>
                <w:u w:val="single"/>
                <w:lang w:val="fr-FR"/>
              </w:rPr>
              <w:t>1_</w:t>
            </w:r>
            <w:r w:rsidRPr="00981A02">
              <w:rPr>
                <w:rFonts w:ascii="Times New Roman" w:hAnsi="Times New Roman"/>
                <w:smallCaps/>
                <w:lang w:val="fr-FR"/>
              </w:rPr>
              <w:t xml:space="preserve"> 7</w:t>
            </w:r>
          </w:p>
        </w:tc>
      </w:tr>
    </w:tbl>
    <w:p w14:paraId="57171346" w14:textId="77777777" w:rsidR="00597158" w:rsidRPr="00981A02" w:rsidRDefault="00597158" w:rsidP="00597158">
      <w:pPr>
        <w:spacing w:line="276" w:lineRule="auto"/>
        <w:ind w:left="144" w:hanging="144"/>
        <w:contextualSpacing/>
        <w:rPr>
          <w:sz w:val="20"/>
        </w:rPr>
      </w:pP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CC"/>
        <w:tblCellMar>
          <w:left w:w="115" w:type="dxa"/>
          <w:right w:w="115" w:type="dxa"/>
        </w:tblCellMar>
        <w:tblLook w:val="0000" w:firstRow="0" w:lastRow="0" w:firstColumn="0" w:lastColumn="0" w:noHBand="0" w:noVBand="0"/>
      </w:tblPr>
      <w:tblGrid>
        <w:gridCol w:w="5842"/>
        <w:gridCol w:w="1908"/>
        <w:gridCol w:w="1165"/>
        <w:gridCol w:w="1524"/>
      </w:tblGrid>
      <w:tr w:rsidR="00597158" w:rsidRPr="00981A02" w14:paraId="741D9C35" w14:textId="77777777" w:rsidTr="00EA377F">
        <w:trPr>
          <w:cantSplit/>
          <w:trHeight w:val="134"/>
          <w:jc w:val="center"/>
        </w:trPr>
        <w:tc>
          <w:tcPr>
            <w:tcW w:w="3712" w:type="pct"/>
            <w:gridSpan w:val="2"/>
            <w:vMerge w:val="restart"/>
            <w:shd w:val="clear" w:color="auto" w:fill="92CDDC" w:themeFill="accent5" w:themeFillTint="99"/>
            <w:tcMar>
              <w:top w:w="43" w:type="dxa"/>
              <w:left w:w="115" w:type="dxa"/>
              <w:bottom w:w="43" w:type="dxa"/>
              <w:right w:w="115" w:type="dxa"/>
            </w:tcMar>
          </w:tcPr>
          <w:p w14:paraId="2B4B4504" w14:textId="1374FAE3" w:rsidR="00597158" w:rsidRPr="00981A02" w:rsidRDefault="00597158" w:rsidP="00EA377F">
            <w:pPr>
              <w:pStyle w:val="1Intvwqst"/>
              <w:spacing w:line="276" w:lineRule="auto"/>
              <w:ind w:left="144" w:hanging="144"/>
              <w:contextualSpacing/>
              <w:rPr>
                <w:rFonts w:ascii="Times New Roman" w:hAnsi="Times New Roman"/>
                <w:lang w:val="fr-FR"/>
              </w:rPr>
            </w:pPr>
            <w:r w:rsidRPr="00981A02">
              <w:rPr>
                <w:rFonts w:ascii="Times New Roman" w:hAnsi="Times New Roman"/>
                <w:i/>
                <w:smallCaps w:val="0"/>
                <w:lang w:val="fr-FR"/>
              </w:rPr>
              <w:t xml:space="preserve">Vérifier l’âge de l’homme en HL6 dans la </w:t>
            </w:r>
            <w:r w:rsidRPr="00981A02">
              <w:rPr>
                <w:rFonts w:ascii="Times New Roman" w:hAnsi="Times New Roman"/>
                <w:i/>
                <w:caps/>
                <w:smallCaps w:val="0"/>
                <w:lang w:val="fr-FR"/>
              </w:rPr>
              <w:t xml:space="preserve">LISTE DES MEMBRES DU MENAGE DU Questionnaire MENAGE </w:t>
            </w:r>
            <w:r w:rsidRPr="00981A02">
              <w:rPr>
                <w:rFonts w:ascii="Times New Roman" w:hAnsi="Times New Roman"/>
                <w:i/>
                <w:smallCaps w:val="0"/>
                <w:lang w:val="fr-FR"/>
              </w:rPr>
              <w:t>: Si âge = 15-17, vérifier en HH3</w:t>
            </w:r>
            <w:r w:rsidR="00EA377F" w:rsidRPr="00981A02">
              <w:rPr>
                <w:rFonts w:ascii="Times New Roman" w:hAnsi="Times New Roman"/>
                <w:i/>
                <w:smallCaps w:val="0"/>
                <w:lang w:val="fr-FR"/>
              </w:rPr>
              <w:t>9</w:t>
            </w:r>
            <w:r w:rsidRPr="00981A02">
              <w:rPr>
                <w:rFonts w:ascii="Times New Roman" w:hAnsi="Times New Roman"/>
                <w:i/>
                <w:smallCaps w:val="0"/>
                <w:lang w:val="fr-FR"/>
              </w:rPr>
              <w:t xml:space="preserve"> que le consentement d’un adulte pour l’interview a été donné ou n’est pas nécessaire (HL20=90). Si le consentement est nécessaire, mais pas obtenu, l’interview ne peut pas commencer ; enregistrer alors ‘06’ à MWM17.</w:t>
            </w:r>
          </w:p>
        </w:tc>
        <w:tc>
          <w:tcPr>
            <w:tcW w:w="1288" w:type="pct"/>
            <w:gridSpan w:val="2"/>
            <w:tcBorders>
              <w:bottom w:val="single" w:sz="4" w:space="0" w:color="auto"/>
            </w:tcBorders>
            <w:shd w:val="clear" w:color="auto" w:fill="FFFFCC"/>
            <w:tcMar>
              <w:top w:w="43" w:type="dxa"/>
              <w:left w:w="115" w:type="dxa"/>
              <w:bottom w:w="43" w:type="dxa"/>
              <w:right w:w="115" w:type="dxa"/>
            </w:tcMar>
          </w:tcPr>
          <w:p w14:paraId="01A3631A" w14:textId="77777777" w:rsidR="00597158" w:rsidRPr="00981A02" w:rsidRDefault="00597158" w:rsidP="00EA377F">
            <w:pPr>
              <w:pStyle w:val="Responsecategs"/>
              <w:tabs>
                <w:tab w:val="clear" w:pos="3942"/>
                <w:tab w:val="right" w:leader="dot" w:pos="4992"/>
              </w:tabs>
              <w:spacing w:line="276" w:lineRule="auto"/>
              <w:ind w:left="144" w:hanging="144"/>
              <w:contextualSpacing/>
              <w:rPr>
                <w:rFonts w:ascii="Times New Roman" w:hAnsi="Times New Roman"/>
              </w:rPr>
            </w:pPr>
            <w:r w:rsidRPr="00981A02">
              <w:rPr>
                <w:rFonts w:ascii="Times New Roman" w:hAnsi="Times New Roman"/>
                <w:b/>
                <w:smallCaps/>
              </w:rPr>
              <w:t>MWM7</w:t>
            </w:r>
            <w:r w:rsidRPr="00981A02">
              <w:rPr>
                <w:rFonts w:ascii="Times New Roman" w:hAnsi="Times New Roman"/>
                <w:smallCaps/>
              </w:rPr>
              <w:t xml:space="preserve">. </w:t>
            </w:r>
            <w:proofErr w:type="spellStart"/>
            <w:r w:rsidRPr="00981A02">
              <w:rPr>
                <w:rFonts w:ascii="Times New Roman" w:hAnsi="Times New Roman"/>
                <w:i/>
              </w:rPr>
              <w:t>Enregistrer</w:t>
            </w:r>
            <w:proofErr w:type="spellEnd"/>
            <w:r w:rsidRPr="00981A02">
              <w:rPr>
                <w:rFonts w:ascii="Times New Roman" w:hAnsi="Times New Roman"/>
                <w:i/>
              </w:rPr>
              <w:t xml:space="preserve"> </w:t>
            </w:r>
            <w:proofErr w:type="spellStart"/>
            <w:r w:rsidRPr="00981A02">
              <w:rPr>
                <w:rFonts w:ascii="Times New Roman" w:hAnsi="Times New Roman"/>
                <w:i/>
              </w:rPr>
              <w:t>l’heure</w:t>
            </w:r>
            <w:proofErr w:type="spellEnd"/>
            <w:r w:rsidRPr="00981A02">
              <w:rPr>
                <w:rFonts w:ascii="Times New Roman" w:hAnsi="Times New Roman"/>
                <w:i/>
              </w:rPr>
              <w:t>:</w:t>
            </w:r>
          </w:p>
        </w:tc>
      </w:tr>
      <w:tr w:rsidR="00597158" w:rsidRPr="00981A02" w14:paraId="7A446E32" w14:textId="77777777" w:rsidTr="00EA377F">
        <w:trPr>
          <w:cantSplit/>
          <w:trHeight w:val="388"/>
          <w:jc w:val="center"/>
        </w:trPr>
        <w:tc>
          <w:tcPr>
            <w:tcW w:w="3712" w:type="pct"/>
            <w:gridSpan w:val="2"/>
            <w:vMerge/>
            <w:shd w:val="clear" w:color="auto" w:fill="92CDDC" w:themeFill="accent5" w:themeFillTint="99"/>
            <w:tcMar>
              <w:top w:w="43" w:type="dxa"/>
              <w:left w:w="115" w:type="dxa"/>
              <w:bottom w:w="43" w:type="dxa"/>
              <w:right w:w="115" w:type="dxa"/>
            </w:tcMar>
            <w:vAlign w:val="center"/>
          </w:tcPr>
          <w:p w14:paraId="2EFE8D33" w14:textId="77777777" w:rsidR="00597158" w:rsidRPr="00981A02" w:rsidRDefault="00597158" w:rsidP="00EA377F">
            <w:pPr>
              <w:pStyle w:val="1Intvwqst"/>
              <w:spacing w:line="276" w:lineRule="auto"/>
              <w:ind w:left="144" w:hanging="144"/>
              <w:contextualSpacing/>
              <w:rPr>
                <w:rFonts w:ascii="Times New Roman" w:hAnsi="Times New Roman"/>
                <w:i/>
                <w:smallCaps w:val="0"/>
              </w:rPr>
            </w:pPr>
          </w:p>
        </w:tc>
        <w:tc>
          <w:tcPr>
            <w:tcW w:w="558" w:type="pct"/>
            <w:tcBorders>
              <w:top w:val="single" w:sz="4" w:space="0" w:color="auto"/>
              <w:bottom w:val="nil"/>
              <w:right w:val="nil"/>
            </w:tcBorders>
            <w:shd w:val="clear" w:color="auto" w:fill="FFFFCC"/>
            <w:tcMar>
              <w:top w:w="43" w:type="dxa"/>
              <w:left w:w="115" w:type="dxa"/>
              <w:bottom w:w="43" w:type="dxa"/>
              <w:right w:w="115" w:type="dxa"/>
            </w:tcMar>
            <w:vAlign w:val="bottom"/>
          </w:tcPr>
          <w:p w14:paraId="767BAAC7" w14:textId="77777777" w:rsidR="00597158" w:rsidRPr="00981A02" w:rsidRDefault="00597158" w:rsidP="00EA377F">
            <w:pPr>
              <w:pStyle w:val="Instructionstointvw"/>
              <w:spacing w:line="276" w:lineRule="auto"/>
              <w:ind w:left="144" w:hanging="144"/>
              <w:contextualSpacing/>
              <w:jc w:val="right"/>
              <w:rPr>
                <w:b/>
                <w:i w:val="0"/>
                <w:caps/>
              </w:rPr>
            </w:pPr>
            <w:r w:rsidRPr="00981A02">
              <w:rPr>
                <w:i w:val="0"/>
                <w:caps/>
              </w:rPr>
              <w:t>Heures</w:t>
            </w:r>
          </w:p>
        </w:tc>
        <w:tc>
          <w:tcPr>
            <w:tcW w:w="730" w:type="pct"/>
            <w:tcBorders>
              <w:top w:val="single" w:sz="4" w:space="0" w:color="auto"/>
              <w:left w:val="nil"/>
              <w:bottom w:val="nil"/>
            </w:tcBorders>
            <w:shd w:val="clear" w:color="auto" w:fill="FFFFCC"/>
            <w:vAlign w:val="bottom"/>
          </w:tcPr>
          <w:p w14:paraId="0153788D" w14:textId="77777777" w:rsidR="00597158" w:rsidRPr="00981A02" w:rsidRDefault="00597158" w:rsidP="00EA377F">
            <w:pPr>
              <w:pStyle w:val="Responsecategs"/>
              <w:tabs>
                <w:tab w:val="clear" w:pos="3942"/>
                <w:tab w:val="left" w:pos="246"/>
              </w:tabs>
              <w:spacing w:line="276" w:lineRule="auto"/>
              <w:ind w:left="144" w:hanging="144"/>
              <w:contextualSpacing/>
              <w:rPr>
                <w:rFonts w:ascii="Times New Roman" w:hAnsi="Times New Roman"/>
                <w:caps/>
              </w:rPr>
            </w:pPr>
            <w:r w:rsidRPr="00981A02">
              <w:rPr>
                <w:rFonts w:ascii="Times New Roman" w:hAnsi="Times New Roman"/>
                <w:caps/>
              </w:rPr>
              <w:t>:</w:t>
            </w:r>
            <w:r w:rsidRPr="00981A02">
              <w:rPr>
                <w:rFonts w:ascii="Times New Roman" w:hAnsi="Times New Roman"/>
                <w:caps/>
              </w:rPr>
              <w:tab/>
              <w:t>Minutes</w:t>
            </w:r>
          </w:p>
        </w:tc>
      </w:tr>
      <w:tr w:rsidR="00597158" w:rsidRPr="00981A02" w14:paraId="0CB99861" w14:textId="77777777" w:rsidTr="00EA377F">
        <w:trPr>
          <w:cantSplit/>
          <w:trHeight w:val="172"/>
          <w:jc w:val="center"/>
        </w:trPr>
        <w:tc>
          <w:tcPr>
            <w:tcW w:w="3712" w:type="pct"/>
            <w:gridSpan w:val="2"/>
            <w:vMerge/>
            <w:shd w:val="clear" w:color="auto" w:fill="92CDDC" w:themeFill="accent5" w:themeFillTint="99"/>
            <w:tcMar>
              <w:top w:w="43" w:type="dxa"/>
              <w:left w:w="115" w:type="dxa"/>
              <w:bottom w:w="43" w:type="dxa"/>
              <w:right w:w="115" w:type="dxa"/>
            </w:tcMar>
            <w:vAlign w:val="center"/>
          </w:tcPr>
          <w:p w14:paraId="2E445E1E" w14:textId="77777777" w:rsidR="00597158" w:rsidRPr="00981A02" w:rsidRDefault="00597158" w:rsidP="00EA377F">
            <w:pPr>
              <w:pStyle w:val="1Intvwqst"/>
              <w:spacing w:line="276" w:lineRule="auto"/>
              <w:ind w:left="144" w:hanging="144"/>
              <w:contextualSpacing/>
              <w:rPr>
                <w:rFonts w:ascii="Times New Roman" w:hAnsi="Times New Roman"/>
                <w:i/>
                <w:smallCaps w:val="0"/>
              </w:rPr>
            </w:pPr>
          </w:p>
        </w:tc>
        <w:tc>
          <w:tcPr>
            <w:tcW w:w="558" w:type="pct"/>
            <w:tcBorders>
              <w:top w:val="nil"/>
              <w:bottom w:val="single" w:sz="4" w:space="0" w:color="auto"/>
              <w:right w:val="nil"/>
            </w:tcBorders>
            <w:shd w:val="clear" w:color="auto" w:fill="FFFFCC"/>
            <w:tcMar>
              <w:top w:w="43" w:type="dxa"/>
              <w:left w:w="115" w:type="dxa"/>
              <w:bottom w:w="43" w:type="dxa"/>
              <w:right w:w="115" w:type="dxa"/>
            </w:tcMar>
            <w:vAlign w:val="bottom"/>
          </w:tcPr>
          <w:p w14:paraId="0FDB5DC6" w14:textId="77777777" w:rsidR="00597158" w:rsidRPr="00981A02" w:rsidRDefault="00597158" w:rsidP="00EA377F">
            <w:pPr>
              <w:pStyle w:val="Instructionstointvw"/>
              <w:spacing w:line="276" w:lineRule="auto"/>
              <w:ind w:left="144" w:hanging="144"/>
              <w:contextualSpacing/>
              <w:jc w:val="right"/>
              <w:rPr>
                <w:b/>
                <w:i w:val="0"/>
                <w:smallCaps/>
              </w:rPr>
            </w:pPr>
            <w:r w:rsidRPr="00981A02">
              <w:rPr>
                <w:i w:val="0"/>
                <w:smallCaps/>
              </w:rPr>
              <w:t>__ __</w:t>
            </w:r>
          </w:p>
        </w:tc>
        <w:tc>
          <w:tcPr>
            <w:tcW w:w="730" w:type="pct"/>
            <w:tcBorders>
              <w:top w:val="nil"/>
              <w:left w:val="nil"/>
              <w:bottom w:val="single" w:sz="4" w:space="0" w:color="auto"/>
            </w:tcBorders>
            <w:shd w:val="clear" w:color="auto" w:fill="FFFFCC"/>
            <w:vAlign w:val="bottom"/>
          </w:tcPr>
          <w:p w14:paraId="6DA9233C" w14:textId="77777777" w:rsidR="00597158" w:rsidRPr="00981A02" w:rsidRDefault="00597158" w:rsidP="00EA377F">
            <w:pPr>
              <w:pStyle w:val="Responsecategs"/>
              <w:tabs>
                <w:tab w:val="clear" w:pos="3942"/>
                <w:tab w:val="left" w:pos="246"/>
              </w:tabs>
              <w:spacing w:line="276" w:lineRule="auto"/>
              <w:ind w:left="144" w:hanging="144"/>
              <w:contextualSpacing/>
              <w:rPr>
                <w:rFonts w:ascii="Times New Roman" w:hAnsi="Times New Roman"/>
                <w:smallCaps/>
              </w:rPr>
            </w:pPr>
            <w:r w:rsidRPr="00981A02">
              <w:rPr>
                <w:rFonts w:ascii="Times New Roman" w:hAnsi="Times New Roman"/>
                <w:smallCaps/>
              </w:rPr>
              <w:t>:</w:t>
            </w:r>
            <w:r w:rsidRPr="00981A02">
              <w:rPr>
                <w:rFonts w:ascii="Times New Roman" w:hAnsi="Times New Roman"/>
                <w:smallCaps/>
              </w:rPr>
              <w:tab/>
              <w:t>__ __</w:t>
            </w:r>
          </w:p>
        </w:tc>
      </w:tr>
      <w:tr w:rsidR="00597158" w:rsidRPr="00981A02" w14:paraId="63BBA730" w14:textId="77777777" w:rsidTr="00EA377F">
        <w:tblPrEx>
          <w:shd w:val="clear" w:color="auto" w:fill="auto"/>
        </w:tblPrEx>
        <w:trPr>
          <w:cantSplit/>
          <w:jc w:val="center"/>
        </w:trPr>
        <w:tc>
          <w:tcPr>
            <w:tcW w:w="2798" w:type="pct"/>
            <w:shd w:val="clear" w:color="auto" w:fill="92CDDC" w:themeFill="accent5" w:themeFillTint="99"/>
            <w:tcMar>
              <w:top w:w="43" w:type="dxa"/>
              <w:bottom w:w="43" w:type="dxa"/>
            </w:tcMar>
          </w:tcPr>
          <w:p w14:paraId="47178426" w14:textId="77777777" w:rsidR="00597158" w:rsidRPr="00C70B69" w:rsidRDefault="00597158" w:rsidP="00EA377F">
            <w:pPr>
              <w:pStyle w:val="Instructionstointvw"/>
              <w:spacing w:line="276" w:lineRule="auto"/>
              <w:ind w:left="144" w:hanging="144"/>
              <w:contextualSpacing/>
              <w:rPr>
                <w:rStyle w:val="1IntvwqstChar1"/>
                <w:rFonts w:ascii="Times New Roman" w:hAnsi="Times New Roman"/>
                <w:b/>
                <w:smallCaps w:val="0"/>
                <w:lang w:val="fr-FR"/>
              </w:rPr>
            </w:pPr>
            <w:r w:rsidRPr="00C70B69">
              <w:rPr>
                <w:rStyle w:val="1IntvwqstChar1"/>
                <w:rFonts w:ascii="Times New Roman" w:hAnsi="Times New Roman"/>
                <w:b/>
                <w:i w:val="0"/>
                <w:smallCaps w:val="0"/>
                <w:lang w:val="fr-FR"/>
              </w:rPr>
              <w:t>MWM8</w:t>
            </w:r>
            <w:r w:rsidRPr="00C70B69">
              <w:rPr>
                <w:rStyle w:val="1IntvwqstChar1"/>
                <w:rFonts w:ascii="Times New Roman" w:hAnsi="Times New Roman"/>
                <w:i w:val="0"/>
                <w:smallCaps w:val="0"/>
                <w:lang w:val="fr-FR"/>
              </w:rPr>
              <w:t>.</w:t>
            </w:r>
            <w:r w:rsidRPr="00C70B69">
              <w:rPr>
                <w:i w:val="0"/>
                <w:smallCaps/>
                <w:lang w:val="fr-FR"/>
              </w:rPr>
              <w:t xml:space="preserve"> </w:t>
            </w:r>
            <w:r w:rsidRPr="00C70B69">
              <w:rPr>
                <w:lang w:val="fr-FR"/>
              </w:rPr>
              <w:t>Vérifier les questionnaires complétés dans ce ménage : Avez-vous ou un autre membre de votre équipe déjà interviewé ce répondant sur un autre questionnaire ?</w:t>
            </w:r>
          </w:p>
        </w:tc>
        <w:tc>
          <w:tcPr>
            <w:tcW w:w="1472" w:type="pct"/>
            <w:gridSpan w:val="2"/>
            <w:shd w:val="clear" w:color="auto" w:fill="92CDDC" w:themeFill="accent5" w:themeFillTint="99"/>
          </w:tcPr>
          <w:p w14:paraId="6C358782" w14:textId="5B6BDDCD" w:rsidR="00597158" w:rsidRPr="00C70B69" w:rsidRDefault="002C5503" w:rsidP="00EA377F">
            <w:pPr>
              <w:pStyle w:val="Responsecategs"/>
              <w:spacing w:line="276" w:lineRule="auto"/>
              <w:ind w:left="144" w:hanging="144"/>
              <w:contextualSpacing/>
              <w:rPr>
                <w:rFonts w:ascii="Times New Roman" w:hAnsi="Times New Roman"/>
                <w:caps/>
                <w:lang w:val="fr-FR"/>
              </w:rPr>
            </w:pPr>
            <w:r w:rsidRPr="00C70B69">
              <w:rPr>
                <w:rFonts w:ascii="Times New Roman" w:hAnsi="Times New Roman"/>
                <w:caps/>
                <w:lang w:val="fr-FR"/>
              </w:rPr>
              <w:t xml:space="preserve">oui, déjà </w:t>
            </w:r>
            <w:r w:rsidR="00597158" w:rsidRPr="00C70B69">
              <w:rPr>
                <w:rFonts w:ascii="Times New Roman" w:hAnsi="Times New Roman"/>
                <w:caps/>
                <w:lang w:val="fr-FR"/>
              </w:rPr>
              <w:t>in</w:t>
            </w:r>
            <w:r w:rsidRPr="00C70B69">
              <w:rPr>
                <w:rFonts w:ascii="Times New Roman" w:hAnsi="Times New Roman"/>
                <w:caps/>
                <w:lang w:val="fr-FR"/>
              </w:rPr>
              <w:t>terviewe....</w:t>
            </w:r>
            <w:r w:rsidR="00597158" w:rsidRPr="00C70B69">
              <w:rPr>
                <w:rFonts w:ascii="Times New Roman" w:hAnsi="Times New Roman"/>
                <w:caps/>
                <w:lang w:val="fr-FR"/>
              </w:rPr>
              <w:t>......1</w:t>
            </w:r>
          </w:p>
          <w:p w14:paraId="5C9C8108" w14:textId="7184FEE3" w:rsidR="00597158" w:rsidRPr="00C70B69" w:rsidRDefault="00597158" w:rsidP="002C5503">
            <w:pPr>
              <w:pStyle w:val="Responsecategs"/>
              <w:spacing w:line="276" w:lineRule="auto"/>
              <w:ind w:left="144" w:hanging="144"/>
              <w:contextualSpacing/>
              <w:rPr>
                <w:rStyle w:val="1IntvwqstChar1"/>
                <w:rFonts w:ascii="Times New Roman" w:hAnsi="Times New Roman"/>
                <w:b/>
                <w:smallCaps w:val="0"/>
                <w:lang w:val="fr-FR"/>
              </w:rPr>
            </w:pPr>
            <w:r w:rsidRPr="00C70B69">
              <w:rPr>
                <w:rFonts w:ascii="Times New Roman" w:hAnsi="Times New Roman"/>
                <w:caps/>
                <w:lang w:val="fr-FR"/>
              </w:rPr>
              <w:t>NOn, premiere</w:t>
            </w:r>
            <w:r w:rsidR="002C5503" w:rsidRPr="00C70B69">
              <w:rPr>
                <w:rFonts w:ascii="Times New Roman" w:hAnsi="Times New Roman"/>
                <w:caps/>
                <w:lang w:val="fr-FR"/>
              </w:rPr>
              <w:t xml:space="preserve"> interview</w:t>
            </w:r>
            <w:r w:rsidRPr="00C70B69">
              <w:rPr>
                <w:rFonts w:ascii="Times New Roman" w:hAnsi="Times New Roman"/>
                <w:caps/>
                <w:lang w:val="fr-FR"/>
              </w:rPr>
              <w:t>.</w:t>
            </w:r>
            <w:r w:rsidRPr="00C70B69">
              <w:rPr>
                <w:rFonts w:ascii="Times New Roman" w:hAnsi="Times New Roman"/>
                <w:smallCaps/>
                <w:lang w:val="fr-FR"/>
              </w:rPr>
              <w:t>2</w:t>
            </w:r>
          </w:p>
        </w:tc>
        <w:tc>
          <w:tcPr>
            <w:tcW w:w="730" w:type="pct"/>
            <w:shd w:val="clear" w:color="auto" w:fill="92CDDC" w:themeFill="accent5" w:themeFillTint="99"/>
          </w:tcPr>
          <w:p w14:paraId="7B0F0504" w14:textId="77777777" w:rsidR="00597158" w:rsidRPr="00981A02" w:rsidRDefault="00597158" w:rsidP="00EA377F">
            <w:pPr>
              <w:pStyle w:val="skipcolumn"/>
              <w:spacing w:line="276" w:lineRule="auto"/>
              <w:ind w:left="144" w:hanging="144"/>
              <w:contextualSpacing/>
              <w:rPr>
                <w:rFonts w:ascii="Times New Roman" w:hAnsi="Times New Roman"/>
                <w:i/>
                <w:smallCaps w:val="0"/>
                <w:lang w:val="fr-FR"/>
              </w:rPr>
            </w:pPr>
            <w:r w:rsidRPr="00981A02">
              <w:rPr>
                <w:rFonts w:ascii="Times New Roman" w:hAnsi="Times New Roman"/>
                <w:lang w:val="fr-FR"/>
              </w:rPr>
              <w:t>1</w:t>
            </w:r>
            <w:r w:rsidRPr="00981A02">
              <w:rPr>
                <w:rFonts w:ascii="Times New Roman" w:hAnsi="Times New Roman"/>
                <w:i/>
              </w:rPr>
              <w:sym w:font="Wingdings" w:char="F0F0"/>
            </w:r>
            <w:r w:rsidRPr="00981A02">
              <w:rPr>
                <w:rFonts w:ascii="Times New Roman" w:hAnsi="Times New Roman"/>
                <w:i/>
                <w:lang w:val="fr-FR"/>
              </w:rPr>
              <w:t>M</w:t>
            </w:r>
            <w:r w:rsidRPr="00981A02">
              <w:rPr>
                <w:rFonts w:ascii="Times New Roman" w:hAnsi="Times New Roman"/>
                <w:i/>
                <w:smallCaps w:val="0"/>
                <w:lang w:val="fr-FR"/>
              </w:rPr>
              <w:t>WM9B</w:t>
            </w:r>
          </w:p>
          <w:p w14:paraId="0A4066FD" w14:textId="77777777" w:rsidR="00597158" w:rsidRPr="00981A02" w:rsidRDefault="00597158" w:rsidP="00EA377F">
            <w:pPr>
              <w:pStyle w:val="skipcolumn"/>
              <w:spacing w:line="276" w:lineRule="auto"/>
              <w:ind w:left="144" w:hanging="144"/>
              <w:contextualSpacing/>
              <w:rPr>
                <w:rStyle w:val="1IntvwqstChar1"/>
                <w:rFonts w:ascii="Times New Roman" w:hAnsi="Times New Roman"/>
                <w:i/>
                <w:lang w:val="fr-FR"/>
              </w:rPr>
            </w:pPr>
            <w:r w:rsidRPr="00981A02">
              <w:rPr>
                <w:rStyle w:val="1IntvwqstChar1"/>
                <w:rFonts w:ascii="Times New Roman" w:hAnsi="Times New Roman"/>
                <w:lang w:val="fr-FR"/>
              </w:rPr>
              <w:t>2</w:t>
            </w:r>
            <w:r w:rsidRPr="00981A02">
              <w:rPr>
                <w:rFonts w:ascii="Times New Roman" w:hAnsi="Times New Roman"/>
                <w:i/>
              </w:rPr>
              <w:sym w:font="Wingdings" w:char="F0F0"/>
            </w:r>
            <w:r w:rsidRPr="00981A02">
              <w:rPr>
                <w:rStyle w:val="1IntvwqstChar1"/>
                <w:rFonts w:ascii="Times New Roman" w:hAnsi="Times New Roman"/>
                <w:i/>
                <w:lang w:val="fr-FR"/>
              </w:rPr>
              <w:t>MWM9A</w:t>
            </w:r>
          </w:p>
        </w:tc>
      </w:tr>
      <w:tr w:rsidR="00597158" w:rsidRPr="00981A02" w14:paraId="14A4612F" w14:textId="77777777" w:rsidTr="00EA377F">
        <w:tblPrEx>
          <w:shd w:val="clear" w:color="auto" w:fill="auto"/>
        </w:tblPrEx>
        <w:trPr>
          <w:cantSplit/>
          <w:trHeight w:val="1515"/>
          <w:jc w:val="center"/>
        </w:trPr>
        <w:tc>
          <w:tcPr>
            <w:tcW w:w="2798" w:type="pct"/>
            <w:tcMar>
              <w:top w:w="43" w:type="dxa"/>
              <w:left w:w="115" w:type="dxa"/>
              <w:bottom w:w="43" w:type="dxa"/>
              <w:right w:w="115" w:type="dxa"/>
            </w:tcMar>
          </w:tcPr>
          <w:p w14:paraId="3109CDE1" w14:textId="77777777" w:rsidR="00597158" w:rsidRPr="00981A02" w:rsidRDefault="00597158" w:rsidP="00EA377F">
            <w:pPr>
              <w:pStyle w:val="1Intvwqst"/>
              <w:spacing w:line="276" w:lineRule="auto"/>
              <w:ind w:left="144" w:hanging="144"/>
              <w:contextualSpacing/>
              <w:rPr>
                <w:rFonts w:ascii="Times New Roman" w:hAnsi="Times New Roman"/>
                <w:i/>
                <w:smallCaps w:val="0"/>
                <w:lang w:val="fr-FR"/>
              </w:rPr>
            </w:pPr>
            <w:r w:rsidRPr="00981A02">
              <w:rPr>
                <w:rFonts w:ascii="Times New Roman" w:hAnsi="Times New Roman"/>
                <w:b/>
                <w:smallCaps w:val="0"/>
                <w:lang w:val="fr-FR"/>
              </w:rPr>
              <w:t>MWM9A</w:t>
            </w:r>
            <w:r w:rsidRPr="00981A02">
              <w:rPr>
                <w:rFonts w:ascii="Times New Roman" w:hAnsi="Times New Roman"/>
                <w:smallCaps w:val="0"/>
                <w:lang w:val="fr-FR"/>
              </w:rPr>
              <w:t>. Bonjour, je m’appelle (</w:t>
            </w:r>
            <w:r w:rsidRPr="00981A02">
              <w:rPr>
                <w:rFonts w:ascii="Times New Roman" w:hAnsi="Times New Roman"/>
                <w:b/>
                <w:i/>
                <w:smallCaps w:val="0"/>
                <w:lang w:val="fr-FR"/>
              </w:rPr>
              <w:t>votre Nom</w:t>
            </w:r>
            <w:r w:rsidRPr="00981A02">
              <w:rPr>
                <w:rFonts w:ascii="Times New Roman" w:hAnsi="Times New Roman"/>
                <w:smallCaps w:val="0"/>
                <w:lang w:val="fr-FR"/>
              </w:rPr>
              <w:t>). Nous sommes de l’</w:t>
            </w:r>
            <w:r w:rsidRPr="00981A02">
              <w:rPr>
                <w:rStyle w:val="adaptationnoteChar"/>
                <w:rFonts w:ascii="Times New Roman" w:hAnsi="Times New Roman"/>
                <w:b w:val="0"/>
                <w:bCs/>
                <w:i w:val="0"/>
                <w:iCs/>
                <w:smallCaps w:val="0"/>
                <w:lang w:val="fr-FR"/>
              </w:rPr>
              <w:t>Institut National de la Statistique et des Etudes Economiques et Démographiques (INSEED)</w:t>
            </w:r>
            <w:r w:rsidRPr="00981A02">
              <w:rPr>
                <w:rFonts w:ascii="Times New Roman" w:hAnsi="Times New Roman"/>
                <w:smallCaps w:val="0"/>
                <w:lang w:val="fr-FR"/>
              </w:rPr>
              <w:t xml:space="preserve">. Nous menons une enquête sur la situation des enfants, des familles et des ménages. Je voudrais parler </w:t>
            </w:r>
            <w:proofErr w:type="spellStart"/>
            <w:r w:rsidRPr="00981A02">
              <w:rPr>
                <w:rFonts w:ascii="Times New Roman" w:hAnsi="Times New Roman"/>
                <w:smallCaps w:val="0"/>
                <w:lang w:val="fr-FR"/>
              </w:rPr>
              <w:t>avec vous</w:t>
            </w:r>
            <w:proofErr w:type="spellEnd"/>
            <w:r w:rsidRPr="00981A02">
              <w:rPr>
                <w:rFonts w:ascii="Times New Roman" w:hAnsi="Times New Roman"/>
                <w:smallCaps w:val="0"/>
                <w:lang w:val="fr-FR"/>
              </w:rPr>
              <w:t xml:space="preserve"> de votre santé et d’autres sujets. Cette interview prend habituellement (</w:t>
            </w:r>
            <w:r w:rsidRPr="00981A02">
              <w:rPr>
                <w:rStyle w:val="adaptationnoteChar"/>
                <w:rFonts w:ascii="Times New Roman" w:hAnsi="Times New Roman"/>
                <w:b w:val="0"/>
                <w:bCs/>
                <w:i w:val="0"/>
                <w:iCs/>
                <w:smallCaps w:val="0"/>
                <w:lang w:val="fr-FR"/>
              </w:rPr>
              <w:t xml:space="preserve">30 </w:t>
            </w:r>
            <w:r w:rsidRPr="00981A02">
              <w:rPr>
                <w:rFonts w:ascii="Times New Roman" w:hAnsi="Times New Roman"/>
                <w:smallCaps w:val="0"/>
                <w:lang w:val="fr-FR"/>
              </w:rPr>
              <w:t xml:space="preserve"> </w:t>
            </w:r>
            <w:r w:rsidRPr="00981A02">
              <w:rPr>
                <w:rFonts w:ascii="Times New Roman" w:hAnsi="Times New Roman"/>
                <w:b/>
                <w:smallCaps w:val="0"/>
                <w:lang w:val="fr-FR"/>
              </w:rPr>
              <w:t xml:space="preserve"> </w:t>
            </w:r>
            <w:r w:rsidRPr="00981A02">
              <w:rPr>
                <w:rFonts w:ascii="Times New Roman" w:hAnsi="Times New Roman"/>
                <w:smallCaps w:val="0"/>
                <w:lang w:val="fr-FR"/>
              </w:rPr>
              <w:t>minutes environ). Nous enquêtons également les mères au sujet de leurs enfants. Toutes les informations que nous obtiendrons resteront strictement confidentielles et anonymes. Si vous ne voulez pas répondre à une question ou voulez arrêter l’enquête, merci de me le faire savoir. Puis-je commencer maintenant ?</w:t>
            </w:r>
          </w:p>
        </w:tc>
        <w:tc>
          <w:tcPr>
            <w:tcW w:w="2202" w:type="pct"/>
            <w:gridSpan w:val="3"/>
          </w:tcPr>
          <w:p w14:paraId="602C0ABA" w14:textId="6E4BC3DF" w:rsidR="00597158" w:rsidRPr="00981A02" w:rsidRDefault="00597158">
            <w:pPr>
              <w:pStyle w:val="1Intvwqst"/>
              <w:spacing w:line="276" w:lineRule="auto"/>
              <w:ind w:left="144" w:hanging="144"/>
              <w:contextualSpacing/>
              <w:rPr>
                <w:rFonts w:ascii="Times New Roman" w:hAnsi="Times New Roman"/>
                <w:smallCaps w:val="0"/>
                <w:lang w:val="fr-FR"/>
              </w:rPr>
            </w:pPr>
            <w:r w:rsidRPr="00981A02">
              <w:rPr>
                <w:rFonts w:ascii="Times New Roman" w:hAnsi="Times New Roman"/>
                <w:b/>
                <w:smallCaps w:val="0"/>
                <w:lang w:val="fr-FR"/>
              </w:rPr>
              <w:t>MWM9B</w:t>
            </w:r>
            <w:r w:rsidRPr="00981A02">
              <w:rPr>
                <w:rFonts w:ascii="Times New Roman" w:hAnsi="Times New Roman"/>
                <w:smallCaps w:val="0"/>
                <w:lang w:val="fr-FR"/>
              </w:rPr>
              <w:t xml:space="preserve">. </w:t>
            </w:r>
            <w:r w:rsidRPr="00C70B69">
              <w:rPr>
                <w:rFonts w:ascii="Times New Roman" w:hAnsi="Times New Roman"/>
                <w:smallCaps w:val="0"/>
                <w:lang w:val="fr-FR"/>
              </w:rPr>
              <w:t>Maintenant</w:t>
            </w:r>
            <w:r w:rsidR="00B01716" w:rsidRPr="00C70B69">
              <w:rPr>
                <w:rFonts w:ascii="Times New Roman" w:hAnsi="Times New Roman"/>
                <w:smallCaps w:val="0"/>
                <w:lang w:val="fr-FR"/>
              </w:rPr>
              <w:t>, je</w:t>
            </w:r>
            <w:r w:rsidRPr="00C70B69">
              <w:rPr>
                <w:rFonts w:ascii="Times New Roman" w:hAnsi="Times New Roman"/>
                <w:smallCaps w:val="0"/>
                <w:lang w:val="fr-FR"/>
              </w:rPr>
              <w:t xml:space="preserve"> voudrais</w:t>
            </w:r>
            <w:r w:rsidRPr="00981A02">
              <w:rPr>
                <w:rFonts w:ascii="Times New Roman" w:hAnsi="Times New Roman"/>
                <w:smallCaps w:val="0"/>
                <w:lang w:val="fr-FR"/>
              </w:rPr>
              <w:t xml:space="preserve"> parler </w:t>
            </w:r>
            <w:proofErr w:type="spellStart"/>
            <w:r w:rsidRPr="00981A02">
              <w:rPr>
                <w:rFonts w:ascii="Times New Roman" w:hAnsi="Times New Roman"/>
                <w:smallCaps w:val="0"/>
                <w:lang w:val="fr-FR"/>
              </w:rPr>
              <w:t>avec vous</w:t>
            </w:r>
            <w:proofErr w:type="spellEnd"/>
            <w:r w:rsidRPr="00981A02">
              <w:rPr>
                <w:rFonts w:ascii="Times New Roman" w:hAnsi="Times New Roman"/>
                <w:smallCaps w:val="0"/>
                <w:lang w:val="fr-FR"/>
              </w:rPr>
              <w:t xml:space="preserve"> de votre santé et d’autres sujets. Cette interview prend habituellement (</w:t>
            </w:r>
            <w:r w:rsidRPr="00981A02">
              <w:rPr>
                <w:rStyle w:val="adaptationnoteChar"/>
                <w:rFonts w:ascii="Times New Roman" w:hAnsi="Times New Roman"/>
                <w:b w:val="0"/>
                <w:bCs/>
                <w:i w:val="0"/>
                <w:iCs/>
                <w:smallCaps w:val="0"/>
                <w:lang w:val="fr-FR"/>
              </w:rPr>
              <w:t>30</w:t>
            </w:r>
            <w:r w:rsidRPr="00981A02">
              <w:rPr>
                <w:rFonts w:ascii="Times New Roman" w:hAnsi="Times New Roman"/>
                <w:b/>
                <w:smallCaps w:val="0"/>
                <w:lang w:val="fr-FR"/>
              </w:rPr>
              <w:t xml:space="preserve"> </w:t>
            </w:r>
            <w:r w:rsidRPr="00981A02">
              <w:rPr>
                <w:rFonts w:ascii="Times New Roman" w:hAnsi="Times New Roman"/>
                <w:smallCaps w:val="0"/>
                <w:lang w:val="fr-FR"/>
              </w:rPr>
              <w:t>minutes environ). Nous enquêtons également les mères au sujet de leurs enfants. Toutes les informations que Nous obtiendrons resteront strictement confidentielles et anonymes. Si vous ne voulez pas répondre à une question ou voulez arrêter l’enquête, merci de me le faire savoir. Puis-je commencer maintenant ?</w:t>
            </w:r>
          </w:p>
        </w:tc>
      </w:tr>
      <w:tr w:rsidR="00597158" w:rsidRPr="00B01716" w14:paraId="3F7D9D39" w14:textId="77777777" w:rsidTr="00EA377F">
        <w:tblPrEx>
          <w:shd w:val="clear" w:color="auto" w:fill="auto"/>
        </w:tblPrEx>
        <w:trPr>
          <w:cantSplit/>
          <w:trHeight w:val="379"/>
          <w:jc w:val="center"/>
        </w:trPr>
        <w:tc>
          <w:tcPr>
            <w:tcW w:w="2798" w:type="pct"/>
            <w:tcMar>
              <w:top w:w="43" w:type="dxa"/>
              <w:left w:w="115" w:type="dxa"/>
              <w:bottom w:w="43" w:type="dxa"/>
              <w:right w:w="115" w:type="dxa"/>
            </w:tcMar>
          </w:tcPr>
          <w:p w14:paraId="0130F2DD" w14:textId="18CD30DC" w:rsidR="00597158" w:rsidRPr="00981A02" w:rsidRDefault="00597158" w:rsidP="00EA377F">
            <w:pPr>
              <w:pStyle w:val="1IntvwqstChar1Char"/>
              <w:tabs>
                <w:tab w:val="right" w:leader="dot" w:pos="6234"/>
              </w:tabs>
              <w:spacing w:line="276" w:lineRule="auto"/>
              <w:ind w:left="144" w:hanging="144"/>
              <w:contextualSpacing/>
              <w:rPr>
                <w:rStyle w:val="Instructionsinparens"/>
                <w:i w:val="0"/>
                <w:iCs/>
                <w:caps/>
                <w:smallCaps w:val="0"/>
                <w:lang w:val="fr-FR"/>
              </w:rPr>
            </w:pPr>
            <w:r w:rsidRPr="00981A02">
              <w:rPr>
                <w:rStyle w:val="Instructionsinparens"/>
                <w:i w:val="0"/>
                <w:iCs/>
                <w:caps/>
                <w:smallCaps w:val="0"/>
                <w:lang w:val="fr-FR"/>
              </w:rPr>
              <w:t xml:space="preserve">Oui, permission est </w:t>
            </w:r>
            <w:r w:rsidR="00FC6B9E">
              <w:rPr>
                <w:rStyle w:val="Instructionsinparens"/>
                <w:i w:val="0"/>
                <w:iCs/>
                <w:caps/>
                <w:smallCaps w:val="0"/>
                <w:lang w:val="fr-FR"/>
              </w:rPr>
              <w:t>D</w:t>
            </w:r>
            <w:r w:rsidRPr="00981A02">
              <w:rPr>
                <w:rStyle w:val="Instructionsinparens"/>
                <w:i w:val="0"/>
                <w:iCs/>
                <w:caps/>
                <w:smallCaps w:val="0"/>
                <w:lang w:val="fr-FR"/>
              </w:rPr>
              <w:t>onnee...................................................1</w:t>
            </w:r>
          </w:p>
          <w:p w14:paraId="4DE1B0E5" w14:textId="1DFA1ECF" w:rsidR="00597158" w:rsidRPr="00981A02" w:rsidRDefault="00597158" w:rsidP="00FC6B9E">
            <w:pPr>
              <w:pStyle w:val="1IntvwqstChar1Char"/>
              <w:tabs>
                <w:tab w:val="right" w:leader="dot" w:pos="6234"/>
              </w:tabs>
              <w:spacing w:line="276" w:lineRule="auto"/>
              <w:ind w:left="144" w:hanging="144"/>
              <w:contextualSpacing/>
              <w:rPr>
                <w:rStyle w:val="Instructionsinparens"/>
                <w:i w:val="0"/>
                <w:iCs/>
                <w:caps/>
                <w:smallCaps w:val="0"/>
                <w:lang w:val="fr-FR"/>
              </w:rPr>
            </w:pPr>
            <w:r w:rsidRPr="00981A02">
              <w:rPr>
                <w:rStyle w:val="Instructionsinparens"/>
                <w:i w:val="0"/>
                <w:iCs/>
                <w:caps/>
                <w:smallCaps w:val="0"/>
                <w:lang w:val="fr-FR"/>
              </w:rPr>
              <w:t xml:space="preserve">NON, permission n’est pas donnee </w:t>
            </w:r>
            <w:r w:rsidR="00FC6B9E">
              <w:rPr>
                <w:rStyle w:val="Instructionsinparens"/>
                <w:i w:val="0"/>
                <w:iCs/>
                <w:caps/>
                <w:smallCaps w:val="0"/>
                <w:lang w:val="fr-FR"/>
              </w:rPr>
              <w:t>.</w:t>
            </w:r>
            <w:r w:rsidRPr="00981A02">
              <w:rPr>
                <w:rStyle w:val="Instructionsinparens"/>
                <w:i w:val="0"/>
                <w:iCs/>
                <w:caps/>
                <w:smallCaps w:val="0"/>
                <w:lang w:val="fr-FR"/>
              </w:rPr>
              <w:t>...................................2</w:t>
            </w:r>
          </w:p>
        </w:tc>
        <w:tc>
          <w:tcPr>
            <w:tcW w:w="2202" w:type="pct"/>
            <w:gridSpan w:val="3"/>
          </w:tcPr>
          <w:p w14:paraId="664C2C43" w14:textId="77777777" w:rsidR="00597158" w:rsidRPr="00981A02" w:rsidRDefault="00597158" w:rsidP="00EA377F">
            <w:pPr>
              <w:pStyle w:val="1Intvwqst"/>
              <w:spacing w:line="276" w:lineRule="auto"/>
              <w:ind w:left="144" w:hanging="144"/>
              <w:contextualSpacing/>
              <w:rPr>
                <w:rFonts w:ascii="Times New Roman" w:hAnsi="Times New Roman"/>
                <w:i/>
                <w:caps/>
                <w:smallCaps w:val="0"/>
                <w:lang w:val="fr-FR"/>
              </w:rPr>
            </w:pPr>
            <w:r w:rsidRPr="00981A02">
              <w:rPr>
                <w:rFonts w:ascii="Times New Roman" w:hAnsi="Times New Roman"/>
                <w:lang w:val="fr-FR"/>
              </w:rPr>
              <w:t>1</w:t>
            </w:r>
            <w:r w:rsidRPr="00981A02">
              <w:rPr>
                <w:rFonts w:ascii="Times New Roman" w:hAnsi="Times New Roman"/>
                <w:i/>
              </w:rPr>
              <w:sym w:font="Wingdings" w:char="F0F0"/>
            </w:r>
            <w:r w:rsidRPr="00981A02">
              <w:rPr>
                <w:rFonts w:ascii="Times New Roman" w:hAnsi="Times New Roman"/>
                <w:i/>
                <w:lang w:val="fr-FR"/>
              </w:rPr>
              <w:t xml:space="preserve"> M</w:t>
            </w:r>
            <w:r w:rsidRPr="00981A02">
              <w:rPr>
                <w:rFonts w:ascii="Times New Roman" w:hAnsi="Times New Roman"/>
                <w:i/>
                <w:smallCaps w:val="0"/>
                <w:lang w:val="fr-FR"/>
              </w:rPr>
              <w:t>odule</w:t>
            </w:r>
            <w:r w:rsidRPr="00981A02">
              <w:rPr>
                <w:rFonts w:ascii="Times New Roman" w:hAnsi="Times New Roman"/>
                <w:i/>
                <w:lang w:val="fr-FR"/>
              </w:rPr>
              <w:t xml:space="preserve"> </w:t>
            </w:r>
            <w:r w:rsidRPr="00981A02">
              <w:rPr>
                <w:rFonts w:ascii="Times New Roman" w:hAnsi="Times New Roman"/>
                <w:i/>
                <w:caps/>
                <w:smallCaps w:val="0"/>
                <w:lang w:val="fr-FR"/>
              </w:rPr>
              <w:t>caracteristiques de L’homme</w:t>
            </w:r>
          </w:p>
          <w:p w14:paraId="134B014D" w14:textId="77777777" w:rsidR="00597158" w:rsidRPr="00981A02" w:rsidRDefault="00597158" w:rsidP="00EA377F">
            <w:pPr>
              <w:pStyle w:val="1Intvwqst"/>
              <w:spacing w:line="276" w:lineRule="auto"/>
              <w:ind w:left="144" w:hanging="144"/>
              <w:contextualSpacing/>
              <w:rPr>
                <w:rFonts w:ascii="Times New Roman" w:hAnsi="Times New Roman"/>
                <w:i/>
                <w:lang w:val="fr-FR"/>
              </w:rPr>
            </w:pPr>
            <w:r w:rsidRPr="00981A02">
              <w:rPr>
                <w:rFonts w:ascii="Times New Roman" w:hAnsi="Times New Roman"/>
                <w:lang w:val="fr-FR"/>
              </w:rPr>
              <w:t>2</w:t>
            </w:r>
            <w:r w:rsidRPr="00981A02">
              <w:rPr>
                <w:rFonts w:ascii="Times New Roman" w:hAnsi="Times New Roman"/>
                <w:i/>
              </w:rPr>
              <w:sym w:font="Wingdings" w:char="F0F0"/>
            </w:r>
            <w:r w:rsidRPr="00981A02">
              <w:rPr>
                <w:rStyle w:val="Instructionsinparens"/>
                <w:iCs/>
                <w:lang w:val="fr-FR"/>
              </w:rPr>
              <w:t>MWM17</w:t>
            </w:r>
          </w:p>
        </w:tc>
      </w:tr>
    </w:tbl>
    <w:p w14:paraId="51055AAA" w14:textId="77777777" w:rsidR="00597158" w:rsidRPr="00981A02" w:rsidRDefault="00597158" w:rsidP="00597158">
      <w:pPr>
        <w:spacing w:line="276" w:lineRule="auto"/>
        <w:ind w:left="144" w:hanging="144"/>
        <w:contextualSpacing/>
        <w:rPr>
          <w:sz w:val="20"/>
          <w:lang w:val="fr-FR"/>
        </w:rPr>
      </w:pP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92CDDC" w:themeFill="accent5" w:themeFillTint="99"/>
        <w:tblLook w:val="0000" w:firstRow="0" w:lastRow="0" w:firstColumn="0" w:lastColumn="0" w:noHBand="0" w:noVBand="0"/>
      </w:tblPr>
      <w:tblGrid>
        <w:gridCol w:w="5203"/>
        <w:gridCol w:w="5236"/>
      </w:tblGrid>
      <w:tr w:rsidR="00597158" w:rsidRPr="00981A02" w14:paraId="322E04FF" w14:textId="77777777" w:rsidTr="00EA377F">
        <w:trPr>
          <w:cantSplit/>
          <w:trHeight w:val="2350"/>
          <w:jc w:val="center"/>
        </w:trPr>
        <w:tc>
          <w:tcPr>
            <w:tcW w:w="2492" w:type="pct"/>
            <w:shd w:val="clear" w:color="auto" w:fill="92CDDC" w:themeFill="accent5" w:themeFillTint="99"/>
            <w:tcMar>
              <w:top w:w="43" w:type="dxa"/>
              <w:left w:w="115" w:type="dxa"/>
              <w:bottom w:w="43" w:type="dxa"/>
              <w:right w:w="115" w:type="dxa"/>
            </w:tcMar>
          </w:tcPr>
          <w:p w14:paraId="5574061F" w14:textId="77777777" w:rsidR="00597158" w:rsidRPr="00981A02" w:rsidRDefault="00597158" w:rsidP="00EA377F">
            <w:pPr>
              <w:pStyle w:val="Responsecategs"/>
              <w:spacing w:line="276" w:lineRule="auto"/>
              <w:ind w:left="144" w:hanging="144"/>
              <w:contextualSpacing/>
              <w:rPr>
                <w:rFonts w:ascii="Times New Roman" w:hAnsi="Times New Roman"/>
                <w:i/>
                <w:lang w:val="fr-FR"/>
              </w:rPr>
            </w:pPr>
            <w:r w:rsidRPr="00981A02">
              <w:rPr>
                <w:rFonts w:ascii="Times New Roman" w:hAnsi="Times New Roman"/>
                <w:b/>
                <w:lang w:val="fr-FR"/>
              </w:rPr>
              <w:t>MWM17</w:t>
            </w:r>
            <w:r w:rsidRPr="00981A02">
              <w:rPr>
                <w:rFonts w:ascii="Times New Roman" w:hAnsi="Times New Roman"/>
                <w:lang w:val="fr-FR"/>
              </w:rPr>
              <w:t xml:space="preserve">. </w:t>
            </w:r>
            <w:r w:rsidRPr="00981A02">
              <w:rPr>
                <w:rFonts w:ascii="Times New Roman" w:hAnsi="Times New Roman"/>
                <w:i/>
                <w:lang w:val="fr-FR"/>
              </w:rPr>
              <w:t>Résultat de l’enquête  Homme.</w:t>
            </w:r>
          </w:p>
          <w:p w14:paraId="5F1BAF59" w14:textId="77777777" w:rsidR="00597158" w:rsidRPr="00981A02" w:rsidRDefault="00597158" w:rsidP="00EA377F">
            <w:pPr>
              <w:pStyle w:val="Responsecategs"/>
              <w:spacing w:line="276" w:lineRule="auto"/>
              <w:ind w:left="144" w:hanging="144"/>
              <w:contextualSpacing/>
              <w:rPr>
                <w:rFonts w:ascii="Times New Roman" w:hAnsi="Times New Roman"/>
                <w:i/>
                <w:lang w:val="fr-FR"/>
              </w:rPr>
            </w:pPr>
          </w:p>
          <w:p w14:paraId="4422CC3D" w14:textId="77777777" w:rsidR="00597158" w:rsidRPr="00981A02" w:rsidRDefault="00597158" w:rsidP="00EA377F">
            <w:pPr>
              <w:pStyle w:val="Responsecategs"/>
              <w:spacing w:line="276" w:lineRule="auto"/>
              <w:ind w:left="144" w:hanging="144"/>
              <w:contextualSpacing/>
              <w:rPr>
                <w:rFonts w:ascii="Times New Roman" w:hAnsi="Times New Roman"/>
                <w:i/>
                <w:smallCaps/>
                <w:lang w:val="fr-FR"/>
              </w:rPr>
            </w:pPr>
            <w:r w:rsidRPr="00981A02">
              <w:rPr>
                <w:rFonts w:ascii="Times New Roman" w:hAnsi="Times New Roman"/>
                <w:i/>
                <w:lang w:val="fr-FR"/>
              </w:rPr>
              <w:t>Discuter tous les résultats non complets avec votre chef d’équipe.</w:t>
            </w:r>
          </w:p>
        </w:tc>
        <w:tc>
          <w:tcPr>
            <w:tcW w:w="2508" w:type="pct"/>
            <w:shd w:val="clear" w:color="auto" w:fill="92CDDC" w:themeFill="accent5" w:themeFillTint="99"/>
            <w:tcMar>
              <w:top w:w="43" w:type="dxa"/>
              <w:left w:w="115" w:type="dxa"/>
              <w:bottom w:w="43" w:type="dxa"/>
              <w:right w:w="115" w:type="dxa"/>
            </w:tcMar>
          </w:tcPr>
          <w:p w14:paraId="06021103" w14:textId="77777777" w:rsidR="00597158" w:rsidRPr="00981A02" w:rsidRDefault="00597158" w:rsidP="00EA377F">
            <w:pPr>
              <w:pStyle w:val="Responsecategs"/>
              <w:tabs>
                <w:tab w:val="clear" w:pos="3942"/>
                <w:tab w:val="right" w:leader="dot" w:pos="5058"/>
              </w:tabs>
              <w:spacing w:line="276" w:lineRule="auto"/>
              <w:ind w:left="144" w:hanging="144"/>
              <w:contextualSpacing/>
              <w:rPr>
                <w:rFonts w:ascii="Times New Roman" w:hAnsi="Times New Roman"/>
                <w:caps/>
                <w:lang w:val="fr-FR"/>
              </w:rPr>
            </w:pPr>
            <w:r w:rsidRPr="00981A02">
              <w:rPr>
                <w:rFonts w:ascii="Times New Roman" w:hAnsi="Times New Roman"/>
                <w:caps/>
                <w:lang w:val="fr-FR"/>
              </w:rPr>
              <w:t>Complete</w:t>
            </w:r>
            <w:r w:rsidRPr="00981A02">
              <w:rPr>
                <w:rFonts w:ascii="Times New Roman" w:hAnsi="Times New Roman"/>
                <w:caps/>
                <w:lang w:val="fr-FR"/>
              </w:rPr>
              <w:tab/>
              <w:t>01</w:t>
            </w:r>
          </w:p>
          <w:p w14:paraId="18535332" w14:textId="77777777" w:rsidR="00597158" w:rsidRPr="00981A02" w:rsidRDefault="00597158" w:rsidP="00EA377F">
            <w:pPr>
              <w:pStyle w:val="Responsecategs"/>
              <w:tabs>
                <w:tab w:val="clear" w:pos="3942"/>
                <w:tab w:val="right" w:leader="dot" w:pos="5058"/>
              </w:tabs>
              <w:spacing w:line="276" w:lineRule="auto"/>
              <w:ind w:left="144" w:hanging="144"/>
              <w:contextualSpacing/>
              <w:rPr>
                <w:rFonts w:ascii="Times New Roman" w:hAnsi="Times New Roman"/>
                <w:caps/>
                <w:lang w:val="fr-FR"/>
              </w:rPr>
            </w:pPr>
            <w:r w:rsidRPr="00981A02">
              <w:rPr>
                <w:rFonts w:ascii="Times New Roman" w:hAnsi="Times New Roman"/>
                <w:caps/>
                <w:lang w:val="fr-FR"/>
              </w:rPr>
              <w:t>pas à la maison</w:t>
            </w:r>
            <w:r w:rsidRPr="00981A02">
              <w:rPr>
                <w:rFonts w:ascii="Times New Roman" w:hAnsi="Times New Roman"/>
                <w:caps/>
                <w:lang w:val="fr-FR"/>
              </w:rPr>
              <w:tab/>
              <w:t>02</w:t>
            </w:r>
          </w:p>
          <w:p w14:paraId="4FAB53FE" w14:textId="77777777" w:rsidR="00597158" w:rsidRPr="00981A02" w:rsidRDefault="00597158" w:rsidP="00EA377F">
            <w:pPr>
              <w:pStyle w:val="Responsecategs"/>
              <w:tabs>
                <w:tab w:val="clear" w:pos="3942"/>
                <w:tab w:val="right" w:leader="dot" w:pos="5058"/>
              </w:tabs>
              <w:spacing w:line="276" w:lineRule="auto"/>
              <w:ind w:left="144" w:hanging="144"/>
              <w:contextualSpacing/>
              <w:rPr>
                <w:rFonts w:ascii="Times New Roman" w:hAnsi="Times New Roman"/>
                <w:caps/>
                <w:lang w:val="fr-FR"/>
              </w:rPr>
            </w:pPr>
            <w:r w:rsidRPr="00981A02">
              <w:rPr>
                <w:rFonts w:ascii="Times New Roman" w:hAnsi="Times New Roman"/>
                <w:caps/>
                <w:lang w:val="fr-FR"/>
              </w:rPr>
              <w:t>Refuse</w:t>
            </w:r>
            <w:r w:rsidRPr="00981A02">
              <w:rPr>
                <w:rFonts w:ascii="Times New Roman" w:hAnsi="Times New Roman"/>
                <w:caps/>
                <w:lang w:val="fr-FR"/>
              </w:rPr>
              <w:tab/>
              <w:t>03</w:t>
            </w:r>
          </w:p>
          <w:p w14:paraId="7AC22544" w14:textId="77777777" w:rsidR="00597158" w:rsidRPr="00981A02" w:rsidRDefault="00597158" w:rsidP="00EA377F">
            <w:pPr>
              <w:pStyle w:val="Responsecategs"/>
              <w:tabs>
                <w:tab w:val="clear" w:pos="3942"/>
                <w:tab w:val="right" w:leader="dot" w:pos="5058"/>
              </w:tabs>
              <w:spacing w:line="276" w:lineRule="auto"/>
              <w:ind w:left="144" w:hanging="144"/>
              <w:contextualSpacing/>
              <w:rPr>
                <w:rFonts w:ascii="Times New Roman" w:hAnsi="Times New Roman"/>
                <w:caps/>
                <w:lang w:val="fr-FR"/>
              </w:rPr>
            </w:pPr>
            <w:r w:rsidRPr="00981A02">
              <w:rPr>
                <w:rFonts w:ascii="Times New Roman" w:hAnsi="Times New Roman"/>
                <w:caps/>
                <w:lang w:val="fr-FR"/>
              </w:rPr>
              <w:t>Partiellement complete</w:t>
            </w:r>
            <w:r w:rsidRPr="00981A02">
              <w:rPr>
                <w:rFonts w:ascii="Times New Roman" w:hAnsi="Times New Roman"/>
                <w:caps/>
                <w:lang w:val="fr-FR"/>
              </w:rPr>
              <w:tab/>
              <w:t>04</w:t>
            </w:r>
          </w:p>
          <w:p w14:paraId="051C946C" w14:textId="77777777" w:rsidR="00597158" w:rsidRPr="00981A02" w:rsidRDefault="00597158" w:rsidP="00EA377F">
            <w:pPr>
              <w:pStyle w:val="Responsecategs"/>
              <w:tabs>
                <w:tab w:val="clear" w:pos="3942"/>
                <w:tab w:val="right" w:leader="dot" w:pos="5058"/>
              </w:tabs>
              <w:spacing w:line="276" w:lineRule="auto"/>
              <w:ind w:left="144" w:hanging="144"/>
              <w:contextualSpacing/>
              <w:rPr>
                <w:rFonts w:ascii="Times New Roman" w:hAnsi="Times New Roman"/>
                <w:caps/>
                <w:lang w:val="fr-FR"/>
              </w:rPr>
            </w:pPr>
          </w:p>
          <w:p w14:paraId="3476AA4F" w14:textId="77777777" w:rsidR="00597158" w:rsidRPr="00981A02" w:rsidRDefault="00597158" w:rsidP="00EA377F">
            <w:pPr>
              <w:pStyle w:val="Responsecategs"/>
              <w:tabs>
                <w:tab w:val="clear" w:pos="3942"/>
                <w:tab w:val="right" w:leader="underscore" w:pos="5058"/>
              </w:tabs>
              <w:spacing w:line="276" w:lineRule="auto"/>
              <w:ind w:left="144" w:hanging="144"/>
              <w:contextualSpacing/>
              <w:rPr>
                <w:rFonts w:ascii="Times New Roman" w:hAnsi="Times New Roman"/>
                <w:caps/>
                <w:lang w:val="fr-FR"/>
              </w:rPr>
            </w:pPr>
            <w:r w:rsidRPr="00981A02">
              <w:rPr>
                <w:rFonts w:ascii="Times New Roman" w:hAnsi="Times New Roman"/>
                <w:caps/>
                <w:lang w:val="fr-FR"/>
              </w:rPr>
              <w:t>en Incapacite (</w:t>
            </w:r>
            <w:r w:rsidRPr="00981A02">
              <w:rPr>
                <w:rFonts w:ascii="Times New Roman" w:hAnsi="Times New Roman"/>
                <w:i/>
                <w:lang w:val="fr-FR"/>
              </w:rPr>
              <w:t>préciser)</w:t>
            </w:r>
            <w:r w:rsidRPr="00981A02">
              <w:rPr>
                <w:rFonts w:ascii="Times New Roman" w:hAnsi="Times New Roman"/>
                <w:caps/>
                <w:lang w:val="fr-FR"/>
              </w:rPr>
              <w:tab/>
              <w:t>05</w:t>
            </w:r>
          </w:p>
          <w:p w14:paraId="47705F95" w14:textId="77777777" w:rsidR="00597158" w:rsidRPr="00981A02" w:rsidRDefault="00597158" w:rsidP="00EA377F">
            <w:pPr>
              <w:pStyle w:val="Responsecategs"/>
              <w:tabs>
                <w:tab w:val="clear" w:pos="3942"/>
                <w:tab w:val="right" w:leader="dot" w:pos="5058"/>
              </w:tabs>
              <w:spacing w:line="276" w:lineRule="auto"/>
              <w:ind w:left="144" w:hanging="144"/>
              <w:contextualSpacing/>
              <w:rPr>
                <w:rFonts w:ascii="Times New Roman" w:hAnsi="Times New Roman"/>
                <w:caps/>
                <w:lang w:val="fr-FR"/>
              </w:rPr>
            </w:pPr>
            <w:r w:rsidRPr="00981A02">
              <w:rPr>
                <w:rFonts w:ascii="Times New Roman" w:hAnsi="Times New Roman"/>
                <w:caps/>
                <w:lang w:val="fr-FR"/>
              </w:rPr>
              <w:t>pas de consentement d’un adulte pour ce repondant de 15-17 ans</w:t>
            </w:r>
            <w:r w:rsidRPr="00981A02">
              <w:rPr>
                <w:rFonts w:ascii="Times New Roman" w:hAnsi="Times New Roman"/>
                <w:caps/>
                <w:lang w:val="fr-FR"/>
              </w:rPr>
              <w:tab/>
              <w:t>06</w:t>
            </w:r>
          </w:p>
          <w:p w14:paraId="3D0FAA86" w14:textId="77777777" w:rsidR="00597158" w:rsidRPr="00981A02" w:rsidRDefault="00597158" w:rsidP="00EA377F">
            <w:pPr>
              <w:pStyle w:val="Responsecategs"/>
              <w:tabs>
                <w:tab w:val="right" w:leader="dot" w:pos="5058"/>
              </w:tabs>
              <w:spacing w:line="276" w:lineRule="auto"/>
              <w:ind w:left="144" w:hanging="144"/>
              <w:contextualSpacing/>
              <w:rPr>
                <w:rFonts w:ascii="Times New Roman" w:hAnsi="Times New Roman"/>
                <w:caps/>
                <w:lang w:val="fr-FR"/>
              </w:rPr>
            </w:pPr>
          </w:p>
          <w:p w14:paraId="1D0DB6E4" w14:textId="77777777" w:rsidR="00597158" w:rsidRPr="00981A02" w:rsidRDefault="00597158" w:rsidP="00EA377F">
            <w:pPr>
              <w:pStyle w:val="Otherspecify"/>
              <w:tabs>
                <w:tab w:val="clear" w:pos="3946"/>
                <w:tab w:val="right" w:leader="underscore" w:pos="5058"/>
              </w:tabs>
              <w:spacing w:line="276" w:lineRule="auto"/>
              <w:ind w:left="144" w:hanging="144"/>
              <w:contextualSpacing/>
              <w:rPr>
                <w:rFonts w:ascii="Times New Roman" w:hAnsi="Times New Roman"/>
                <w:b w:val="0"/>
                <w:caps/>
                <w:sz w:val="20"/>
              </w:rPr>
            </w:pPr>
            <w:r w:rsidRPr="00981A02">
              <w:rPr>
                <w:rFonts w:ascii="Times New Roman" w:hAnsi="Times New Roman"/>
                <w:b w:val="0"/>
                <w:caps/>
                <w:sz w:val="20"/>
                <w:lang w:val="fr-FR"/>
              </w:rPr>
              <w:t>Autre (</w:t>
            </w:r>
            <w:r w:rsidRPr="00981A02">
              <w:rPr>
                <w:rStyle w:val="Instructionsinparens"/>
                <w:b w:val="0"/>
                <w:lang w:val="fr-FR"/>
              </w:rPr>
              <w:t>préciser)</w:t>
            </w:r>
            <w:r w:rsidRPr="00981A02">
              <w:rPr>
                <w:rFonts w:ascii="Times New Roman" w:hAnsi="Times New Roman"/>
                <w:b w:val="0"/>
                <w:caps/>
                <w:sz w:val="20"/>
                <w:lang w:val="fr-FR"/>
              </w:rPr>
              <w:tab/>
              <w:t>96</w:t>
            </w:r>
          </w:p>
        </w:tc>
      </w:tr>
    </w:tbl>
    <w:p w14:paraId="2A827F02" w14:textId="77777777" w:rsidR="00597158" w:rsidRPr="00981A02" w:rsidRDefault="00597158" w:rsidP="00597158">
      <w:pPr>
        <w:spacing w:line="276" w:lineRule="auto"/>
        <w:ind w:left="144" w:hanging="144"/>
        <w:contextualSpacing/>
        <w:rPr>
          <w:sz w:val="20"/>
        </w:rPr>
      </w:pPr>
    </w:p>
    <w:p w14:paraId="6B4F376E" w14:textId="77777777" w:rsidR="00597158" w:rsidRPr="00981A02" w:rsidRDefault="00597158" w:rsidP="00597158">
      <w:pPr>
        <w:spacing w:line="276" w:lineRule="auto"/>
        <w:ind w:left="144" w:hanging="144"/>
        <w:contextualSpacing/>
        <w:rPr>
          <w:sz w:val="20"/>
        </w:rPr>
      </w:pPr>
      <w:r w:rsidRPr="00981A02">
        <w:rPr>
          <w:sz w:val="20"/>
        </w:rPr>
        <w:br w:type="page"/>
      </w:r>
    </w:p>
    <w:p w14:paraId="7A41EC9A" w14:textId="5D7E5A8C" w:rsidR="003B684B" w:rsidRPr="00981A02" w:rsidRDefault="003B684B" w:rsidP="00CE050A">
      <w:pPr>
        <w:spacing w:line="276" w:lineRule="auto"/>
        <w:ind w:left="144" w:hanging="144"/>
        <w:contextualSpacing/>
        <w:rPr>
          <w:sz w:val="20"/>
        </w:rPr>
      </w:pPr>
    </w:p>
    <w:tbl>
      <w:tblPr>
        <w:tblW w:w="523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630"/>
        <w:gridCol w:w="4939"/>
        <w:gridCol w:w="1359"/>
      </w:tblGrid>
      <w:tr w:rsidR="00D02D97" w:rsidRPr="00981A02" w14:paraId="5384964E" w14:textId="77777777" w:rsidTr="009371A5">
        <w:trPr>
          <w:cantSplit/>
          <w:trHeight w:val="243"/>
          <w:jc w:val="center"/>
        </w:trPr>
        <w:tc>
          <w:tcPr>
            <w:tcW w:w="5000" w:type="pct"/>
            <w:gridSpan w:val="3"/>
            <w:tcBorders>
              <w:top w:val="double" w:sz="4" w:space="0" w:color="auto"/>
              <w:left w:val="double" w:sz="4" w:space="0" w:color="auto"/>
              <w:bottom w:val="nil"/>
              <w:right w:val="double" w:sz="4" w:space="0" w:color="auto"/>
            </w:tcBorders>
            <w:shd w:val="clear" w:color="auto" w:fill="000000" w:themeFill="text1"/>
            <w:tcMar>
              <w:top w:w="43" w:type="dxa"/>
              <w:left w:w="115" w:type="dxa"/>
              <w:bottom w:w="43" w:type="dxa"/>
              <w:right w:w="115" w:type="dxa"/>
            </w:tcMar>
          </w:tcPr>
          <w:p w14:paraId="0DCED9C2" w14:textId="2501271B" w:rsidR="00D02D97" w:rsidRPr="00981A02" w:rsidRDefault="006C2EEC" w:rsidP="00FC6B9E">
            <w:pPr>
              <w:pStyle w:val="modulename"/>
              <w:tabs>
                <w:tab w:val="right" w:pos="10212"/>
              </w:tabs>
              <w:spacing w:line="276" w:lineRule="auto"/>
              <w:ind w:left="144" w:hanging="144"/>
              <w:contextualSpacing/>
              <w:rPr>
                <w:sz w:val="20"/>
              </w:rPr>
            </w:pPr>
            <w:r w:rsidRPr="00981A02">
              <w:rPr>
                <w:sz w:val="20"/>
                <w:lang w:val="fr-FR"/>
              </w:rPr>
              <w:t xml:space="preserve">caracteristiques de l’homme                                                                                               </w:t>
            </w:r>
            <w:r w:rsidR="0014407F" w:rsidRPr="00981A02">
              <w:rPr>
                <w:sz w:val="20"/>
                <w:lang w:val="fr-FR"/>
              </w:rPr>
              <w:t xml:space="preserve">                                    </w:t>
            </w:r>
            <w:r w:rsidR="000A6431" w:rsidRPr="00981A02">
              <w:rPr>
                <w:sz w:val="20"/>
              </w:rPr>
              <w:t>M</w:t>
            </w:r>
            <w:r w:rsidR="00D02D97" w:rsidRPr="00981A02">
              <w:rPr>
                <w:sz w:val="20"/>
              </w:rPr>
              <w:t>WB</w:t>
            </w:r>
          </w:p>
        </w:tc>
      </w:tr>
      <w:tr w:rsidR="00151D17" w:rsidRPr="00981A02" w14:paraId="4B540417" w14:textId="77777777" w:rsidTr="009371A5">
        <w:trPr>
          <w:cantSplit/>
          <w:jc w:val="center"/>
        </w:trPr>
        <w:tc>
          <w:tcPr>
            <w:tcW w:w="2118" w:type="pct"/>
            <w:tcBorders>
              <w:left w:val="double" w:sz="4" w:space="0" w:color="auto"/>
              <w:bottom w:val="single" w:sz="4" w:space="0" w:color="auto"/>
              <w:right w:val="single" w:sz="4" w:space="0" w:color="auto"/>
            </w:tcBorders>
            <w:shd w:val="clear" w:color="auto" w:fill="FFFFCC"/>
            <w:tcMar>
              <w:top w:w="43" w:type="dxa"/>
              <w:bottom w:w="43" w:type="dxa"/>
            </w:tcMar>
          </w:tcPr>
          <w:p w14:paraId="0F2678AD" w14:textId="22D6C37C" w:rsidR="00151D17" w:rsidRPr="00981A02" w:rsidRDefault="000A6431" w:rsidP="0014052A">
            <w:pPr>
              <w:pStyle w:val="Instructionstointvw"/>
              <w:spacing w:line="276" w:lineRule="auto"/>
              <w:ind w:left="144" w:hanging="144"/>
              <w:contextualSpacing/>
              <w:rPr>
                <w:rStyle w:val="1IntvwqstChar1"/>
                <w:rFonts w:ascii="Times New Roman" w:hAnsi="Times New Roman"/>
                <w:b/>
                <w:smallCaps w:val="0"/>
                <w:lang w:val="fr-FR"/>
              </w:rPr>
            </w:pPr>
            <w:r w:rsidRPr="00981A02">
              <w:rPr>
                <w:rStyle w:val="1IntvwqstChar1"/>
                <w:rFonts w:ascii="Times New Roman" w:hAnsi="Times New Roman"/>
                <w:b/>
                <w:i w:val="0"/>
                <w:smallCaps w:val="0"/>
                <w:lang w:val="fr-FR"/>
              </w:rPr>
              <w:t>MWB</w:t>
            </w:r>
            <w:r w:rsidR="00151D17" w:rsidRPr="00981A02">
              <w:rPr>
                <w:rStyle w:val="1IntvwqstChar1"/>
                <w:rFonts w:ascii="Times New Roman" w:hAnsi="Times New Roman"/>
                <w:b/>
                <w:i w:val="0"/>
                <w:smallCaps w:val="0"/>
                <w:lang w:val="fr-FR"/>
              </w:rPr>
              <w:t>1</w:t>
            </w:r>
            <w:r w:rsidR="00151D17" w:rsidRPr="00981A02">
              <w:rPr>
                <w:rStyle w:val="1IntvwqstChar1"/>
                <w:rFonts w:ascii="Times New Roman" w:hAnsi="Times New Roman"/>
                <w:i w:val="0"/>
                <w:smallCaps w:val="0"/>
                <w:lang w:val="fr-FR"/>
              </w:rPr>
              <w:t>.</w:t>
            </w:r>
            <w:r w:rsidR="00151D17" w:rsidRPr="00981A02">
              <w:rPr>
                <w:i w:val="0"/>
                <w:smallCaps/>
                <w:lang w:val="fr-FR"/>
              </w:rPr>
              <w:t xml:space="preserve"> </w:t>
            </w:r>
            <w:r w:rsidR="006C2EEC" w:rsidRPr="00981A02">
              <w:rPr>
                <w:lang w:val="fr-FR"/>
              </w:rPr>
              <w:t>Vérifier</w:t>
            </w:r>
            <w:r w:rsidR="00172DF6" w:rsidRPr="00981A02">
              <w:rPr>
                <w:lang w:val="fr-FR"/>
              </w:rPr>
              <w:t xml:space="preserve"> le</w:t>
            </w:r>
            <w:r w:rsidR="006C2EEC" w:rsidRPr="00981A02">
              <w:rPr>
                <w:lang w:val="fr-FR"/>
              </w:rPr>
              <w:t xml:space="preserve"> numéro de ligne (MWM3) </w:t>
            </w:r>
            <w:r w:rsidR="0014052A" w:rsidRPr="00981A02">
              <w:rPr>
                <w:lang w:val="fr-FR"/>
              </w:rPr>
              <w:t xml:space="preserve">du répondant </w:t>
            </w:r>
            <w:r w:rsidR="001E20DF" w:rsidRPr="00981A02">
              <w:rPr>
                <w:lang w:val="fr-FR"/>
              </w:rPr>
              <w:t>dans le PANNEAU D’INFORMATION DE L’HOMME et celui du</w:t>
            </w:r>
            <w:r w:rsidR="006C2EEC" w:rsidRPr="00981A02">
              <w:rPr>
                <w:lang w:val="fr-FR"/>
              </w:rPr>
              <w:t xml:space="preserve"> répondant au </w:t>
            </w:r>
            <w:r w:rsidR="006C2EEC" w:rsidRPr="00981A02">
              <w:rPr>
                <w:caps/>
                <w:lang w:val="fr-FR"/>
              </w:rPr>
              <w:t xml:space="preserve">Questionnaire Ménage </w:t>
            </w:r>
            <w:r w:rsidR="006C2EEC" w:rsidRPr="00981A02">
              <w:rPr>
                <w:lang w:val="fr-FR"/>
              </w:rPr>
              <w:t>(HH47)</w:t>
            </w:r>
            <w:r w:rsidR="0014407F" w:rsidRPr="00981A02">
              <w:rPr>
                <w:lang w:val="fr-FR"/>
              </w:rPr>
              <w:t xml:space="preserve"> </w:t>
            </w:r>
            <w:r w:rsidR="006C2EEC" w:rsidRPr="00981A02">
              <w:rPr>
                <w:lang w:val="fr-FR"/>
              </w:rPr>
              <w:t>:</w:t>
            </w:r>
          </w:p>
        </w:tc>
        <w:tc>
          <w:tcPr>
            <w:tcW w:w="2260" w:type="pct"/>
            <w:tcBorders>
              <w:left w:val="single" w:sz="4" w:space="0" w:color="auto"/>
              <w:bottom w:val="single" w:sz="4" w:space="0" w:color="auto"/>
              <w:right w:val="single" w:sz="4" w:space="0" w:color="auto"/>
            </w:tcBorders>
            <w:shd w:val="clear" w:color="auto" w:fill="FFFFCC"/>
          </w:tcPr>
          <w:p w14:paraId="51F03E04" w14:textId="016C2DC3" w:rsidR="00151D17" w:rsidRPr="00981A02" w:rsidRDefault="00C831AE" w:rsidP="007E67D1">
            <w:pPr>
              <w:pStyle w:val="Responsecategs"/>
              <w:tabs>
                <w:tab w:val="clear" w:pos="3942"/>
                <w:tab w:val="right" w:leader="dot" w:pos="4218"/>
              </w:tabs>
              <w:spacing w:line="276" w:lineRule="auto"/>
              <w:ind w:left="144" w:hanging="144"/>
              <w:contextualSpacing/>
              <w:rPr>
                <w:rFonts w:ascii="Times New Roman" w:hAnsi="Times New Roman"/>
                <w:caps/>
              </w:rPr>
            </w:pPr>
            <w:r w:rsidRPr="00981A02">
              <w:rPr>
                <w:rFonts w:ascii="Times New Roman" w:hAnsi="Times New Roman"/>
                <w:caps/>
              </w:rPr>
              <w:t>MWM</w:t>
            </w:r>
            <w:r w:rsidR="00151D17" w:rsidRPr="00981A02">
              <w:rPr>
                <w:rFonts w:ascii="Times New Roman" w:hAnsi="Times New Roman"/>
                <w:caps/>
              </w:rPr>
              <w:t>3=HH</w:t>
            </w:r>
            <w:r w:rsidR="00A03B51" w:rsidRPr="00981A02">
              <w:rPr>
                <w:rFonts w:ascii="Times New Roman" w:hAnsi="Times New Roman"/>
                <w:caps/>
              </w:rPr>
              <w:t>47</w:t>
            </w:r>
            <w:r w:rsidR="00151D17" w:rsidRPr="00981A02">
              <w:rPr>
                <w:rFonts w:ascii="Times New Roman" w:hAnsi="Times New Roman"/>
                <w:caps/>
              </w:rPr>
              <w:tab/>
              <w:t>1</w:t>
            </w:r>
          </w:p>
          <w:p w14:paraId="66DA7CBB" w14:textId="247D9862" w:rsidR="00151D17" w:rsidRPr="00981A02" w:rsidRDefault="00C831AE" w:rsidP="007E67D1">
            <w:pPr>
              <w:pStyle w:val="Responsecategs"/>
              <w:tabs>
                <w:tab w:val="clear" w:pos="3942"/>
                <w:tab w:val="right" w:leader="dot" w:pos="4218"/>
              </w:tabs>
              <w:spacing w:line="276" w:lineRule="auto"/>
              <w:ind w:left="144" w:hanging="144"/>
              <w:contextualSpacing/>
              <w:rPr>
                <w:rStyle w:val="1IntvwqstChar1"/>
                <w:rFonts w:ascii="Times New Roman" w:hAnsi="Times New Roman"/>
                <w:b/>
                <w:caps/>
                <w:lang w:val="en-GB"/>
              </w:rPr>
            </w:pPr>
            <w:r w:rsidRPr="00981A02">
              <w:rPr>
                <w:rFonts w:ascii="Times New Roman" w:hAnsi="Times New Roman"/>
                <w:caps/>
              </w:rPr>
              <w:t>MWM</w:t>
            </w:r>
            <w:r w:rsidR="00151D17" w:rsidRPr="00981A02">
              <w:rPr>
                <w:rFonts w:ascii="Times New Roman" w:hAnsi="Times New Roman"/>
                <w:caps/>
              </w:rPr>
              <w:t>3≠HH</w:t>
            </w:r>
            <w:r w:rsidR="00A03B51" w:rsidRPr="00981A02">
              <w:rPr>
                <w:rFonts w:ascii="Times New Roman" w:hAnsi="Times New Roman"/>
                <w:caps/>
              </w:rPr>
              <w:t>47</w:t>
            </w:r>
            <w:r w:rsidR="00151D17" w:rsidRPr="00981A02">
              <w:rPr>
                <w:rFonts w:ascii="Times New Roman" w:hAnsi="Times New Roman"/>
                <w:caps/>
              </w:rPr>
              <w:tab/>
              <w:t>2</w:t>
            </w:r>
          </w:p>
        </w:tc>
        <w:tc>
          <w:tcPr>
            <w:tcW w:w="621" w:type="pct"/>
            <w:tcBorders>
              <w:left w:val="single" w:sz="4" w:space="0" w:color="auto"/>
              <w:bottom w:val="single" w:sz="4" w:space="0" w:color="auto"/>
              <w:right w:val="double" w:sz="4" w:space="0" w:color="auto"/>
            </w:tcBorders>
            <w:shd w:val="clear" w:color="auto" w:fill="FFFFCC"/>
          </w:tcPr>
          <w:p w14:paraId="66EFFCA1" w14:textId="09E15971" w:rsidR="00151D17" w:rsidRPr="00981A02" w:rsidRDefault="00151D17" w:rsidP="00CE050A">
            <w:pPr>
              <w:pStyle w:val="skipcolumn"/>
              <w:spacing w:line="276" w:lineRule="auto"/>
              <w:ind w:left="144" w:hanging="144"/>
              <w:contextualSpacing/>
              <w:rPr>
                <w:rFonts w:ascii="Times New Roman" w:hAnsi="Times New Roman"/>
                <w:smallCaps w:val="0"/>
              </w:rPr>
            </w:pPr>
          </w:p>
          <w:p w14:paraId="7BE2EABB" w14:textId="2E46878E" w:rsidR="00151D17" w:rsidRPr="00981A02" w:rsidRDefault="00151D17" w:rsidP="00CE050A">
            <w:pPr>
              <w:pStyle w:val="skipcolumn"/>
              <w:spacing w:line="276" w:lineRule="auto"/>
              <w:ind w:left="144" w:hanging="144"/>
              <w:contextualSpacing/>
              <w:rPr>
                <w:rStyle w:val="1IntvwqstChar1"/>
                <w:rFonts w:ascii="Times New Roman" w:hAnsi="Times New Roman"/>
                <w:i/>
                <w:lang w:val="en-GB"/>
              </w:rPr>
            </w:pPr>
            <w:r w:rsidRPr="00981A02">
              <w:rPr>
                <w:rStyle w:val="1IntvwqstChar1"/>
                <w:rFonts w:ascii="Times New Roman" w:hAnsi="Times New Roman"/>
                <w:lang w:val="en-GB"/>
              </w:rPr>
              <w:t>2</w:t>
            </w:r>
            <w:r w:rsidRPr="00981A02">
              <w:rPr>
                <w:rFonts w:ascii="Times New Roman" w:hAnsi="Times New Roman"/>
                <w:i/>
              </w:rPr>
              <w:sym w:font="Wingdings" w:char="F0F0"/>
            </w:r>
            <w:r w:rsidR="000A6431" w:rsidRPr="00981A02">
              <w:rPr>
                <w:rStyle w:val="1IntvwqstChar1"/>
                <w:rFonts w:ascii="Times New Roman" w:hAnsi="Times New Roman"/>
                <w:i/>
                <w:lang w:val="en-GB"/>
              </w:rPr>
              <w:t>MWB</w:t>
            </w:r>
            <w:r w:rsidR="000A4B29" w:rsidRPr="00981A02">
              <w:rPr>
                <w:rStyle w:val="1IntvwqstChar1"/>
                <w:rFonts w:ascii="Times New Roman" w:hAnsi="Times New Roman"/>
                <w:i/>
                <w:lang w:val="en-GB"/>
              </w:rPr>
              <w:t>3</w:t>
            </w:r>
          </w:p>
        </w:tc>
      </w:tr>
      <w:tr w:rsidR="00151D17" w:rsidRPr="00981A02" w14:paraId="3672DCCC" w14:textId="77777777" w:rsidTr="009371A5">
        <w:trPr>
          <w:cantSplit/>
          <w:jc w:val="center"/>
        </w:trPr>
        <w:tc>
          <w:tcPr>
            <w:tcW w:w="2118" w:type="pct"/>
            <w:tcBorders>
              <w:left w:val="double" w:sz="4" w:space="0" w:color="auto"/>
              <w:bottom w:val="single" w:sz="4" w:space="0" w:color="auto"/>
              <w:right w:val="single" w:sz="4" w:space="0" w:color="auto"/>
            </w:tcBorders>
            <w:shd w:val="clear" w:color="auto" w:fill="FFFFCC"/>
            <w:tcMar>
              <w:top w:w="43" w:type="dxa"/>
              <w:bottom w:w="43" w:type="dxa"/>
            </w:tcMar>
          </w:tcPr>
          <w:p w14:paraId="192B58DB" w14:textId="7CD15988" w:rsidR="00151D17" w:rsidRPr="00981A02" w:rsidRDefault="000A6431" w:rsidP="00572037">
            <w:pPr>
              <w:pStyle w:val="Instructionstointvw"/>
              <w:spacing w:line="276" w:lineRule="auto"/>
              <w:ind w:left="144" w:hanging="144"/>
              <w:contextualSpacing/>
              <w:rPr>
                <w:rStyle w:val="1IntvwqstChar1"/>
                <w:rFonts w:ascii="Times New Roman" w:hAnsi="Times New Roman"/>
                <w:b/>
                <w:smallCaps w:val="0"/>
                <w:lang w:val="fr-FR"/>
              </w:rPr>
            </w:pPr>
            <w:r w:rsidRPr="00981A02">
              <w:rPr>
                <w:rStyle w:val="1IntvwqstChar1"/>
                <w:rFonts w:ascii="Times New Roman" w:hAnsi="Times New Roman"/>
                <w:b/>
                <w:i w:val="0"/>
                <w:smallCaps w:val="0"/>
                <w:lang w:val="fr-FR"/>
              </w:rPr>
              <w:t>MWB</w:t>
            </w:r>
            <w:r w:rsidR="00151D17" w:rsidRPr="00981A02">
              <w:rPr>
                <w:rStyle w:val="1IntvwqstChar1"/>
                <w:rFonts w:ascii="Times New Roman" w:hAnsi="Times New Roman"/>
                <w:b/>
                <w:i w:val="0"/>
                <w:smallCaps w:val="0"/>
                <w:lang w:val="fr-FR"/>
              </w:rPr>
              <w:t>2</w:t>
            </w:r>
            <w:r w:rsidR="00151D17" w:rsidRPr="00981A02">
              <w:rPr>
                <w:rStyle w:val="1IntvwqstChar1"/>
                <w:rFonts w:ascii="Times New Roman" w:hAnsi="Times New Roman"/>
                <w:i w:val="0"/>
                <w:smallCaps w:val="0"/>
                <w:lang w:val="fr-FR"/>
              </w:rPr>
              <w:t>.</w:t>
            </w:r>
            <w:r w:rsidR="00151D17" w:rsidRPr="00981A02">
              <w:rPr>
                <w:i w:val="0"/>
                <w:smallCaps/>
                <w:lang w:val="fr-FR"/>
              </w:rPr>
              <w:t xml:space="preserve"> </w:t>
            </w:r>
            <w:r w:rsidR="00EC2E61" w:rsidRPr="00981A02">
              <w:rPr>
                <w:lang w:val="fr-FR"/>
              </w:rPr>
              <w:t xml:space="preserve">Vérifier ED5 dans le </w:t>
            </w:r>
            <w:r w:rsidR="006C2EEC" w:rsidRPr="00981A02">
              <w:rPr>
                <w:lang w:val="fr-FR"/>
              </w:rPr>
              <w:t>Module</w:t>
            </w:r>
            <w:r w:rsidR="006C2EEC" w:rsidRPr="00981A02">
              <w:rPr>
                <w:caps/>
                <w:lang w:val="fr-FR"/>
              </w:rPr>
              <w:t xml:space="preserve"> Education</w:t>
            </w:r>
            <w:r w:rsidR="006C2EEC" w:rsidRPr="00981A02">
              <w:rPr>
                <w:lang w:val="fr-FR"/>
              </w:rPr>
              <w:t xml:space="preserve"> dans le </w:t>
            </w:r>
            <w:r w:rsidR="006C2EEC" w:rsidRPr="00981A02">
              <w:rPr>
                <w:caps/>
                <w:lang w:val="fr-FR"/>
              </w:rPr>
              <w:t>Questionnaire Ménage</w:t>
            </w:r>
            <w:r w:rsidR="006C2EEC" w:rsidRPr="00981A02">
              <w:rPr>
                <w:lang w:val="fr-FR"/>
              </w:rPr>
              <w:t xml:space="preserve"> pour ce répondant : Plus haut niveau d’école fréquenté :</w:t>
            </w:r>
          </w:p>
        </w:tc>
        <w:tc>
          <w:tcPr>
            <w:tcW w:w="2260" w:type="pct"/>
            <w:tcBorders>
              <w:left w:val="single" w:sz="4" w:space="0" w:color="auto"/>
              <w:bottom w:val="single" w:sz="4" w:space="0" w:color="auto"/>
              <w:right w:val="single" w:sz="4" w:space="0" w:color="auto"/>
            </w:tcBorders>
            <w:shd w:val="clear" w:color="auto" w:fill="FFFFCC"/>
          </w:tcPr>
          <w:p w14:paraId="2EFC8427" w14:textId="6D15049F" w:rsidR="00151D17" w:rsidRPr="00981A02" w:rsidRDefault="003940E0" w:rsidP="007E67D1">
            <w:pPr>
              <w:pStyle w:val="Responsecategs"/>
              <w:tabs>
                <w:tab w:val="clear" w:pos="3942"/>
                <w:tab w:val="right" w:leader="dot" w:pos="4218"/>
              </w:tabs>
              <w:spacing w:line="276" w:lineRule="auto"/>
              <w:ind w:left="144" w:hanging="144"/>
              <w:contextualSpacing/>
              <w:rPr>
                <w:rFonts w:ascii="Times New Roman" w:hAnsi="Times New Roman"/>
                <w:caps/>
              </w:rPr>
            </w:pPr>
            <w:r w:rsidRPr="00981A02">
              <w:rPr>
                <w:rFonts w:ascii="Times New Roman" w:hAnsi="Times New Roman"/>
                <w:caps/>
              </w:rPr>
              <w:t>ED5</w:t>
            </w:r>
            <w:r w:rsidR="007E67D1" w:rsidRPr="00981A02">
              <w:rPr>
                <w:rFonts w:ascii="Times New Roman" w:hAnsi="Times New Roman"/>
                <w:caps/>
              </w:rPr>
              <w:t>=2,</w:t>
            </w:r>
            <w:r w:rsidR="000A4B29" w:rsidRPr="00981A02">
              <w:rPr>
                <w:rFonts w:ascii="Times New Roman" w:hAnsi="Times New Roman"/>
                <w:caps/>
              </w:rPr>
              <w:t xml:space="preserve"> 3</w:t>
            </w:r>
            <w:r w:rsidR="007E67D1" w:rsidRPr="00981A02">
              <w:rPr>
                <w:rFonts w:ascii="Times New Roman" w:hAnsi="Times New Roman"/>
                <w:caps/>
              </w:rPr>
              <w:t xml:space="preserve"> o</w:t>
            </w:r>
            <w:r w:rsidR="001D3FA4" w:rsidRPr="00981A02">
              <w:rPr>
                <w:rFonts w:ascii="Times New Roman" w:hAnsi="Times New Roman"/>
                <w:caps/>
              </w:rPr>
              <w:t>u</w:t>
            </w:r>
            <w:r w:rsidR="007E67D1" w:rsidRPr="00981A02">
              <w:rPr>
                <w:rFonts w:ascii="Times New Roman" w:hAnsi="Times New Roman"/>
                <w:caps/>
              </w:rPr>
              <w:t xml:space="preserve"> 4</w:t>
            </w:r>
            <w:r w:rsidR="00151D17" w:rsidRPr="00981A02">
              <w:rPr>
                <w:rFonts w:ascii="Times New Roman" w:hAnsi="Times New Roman"/>
                <w:caps/>
              </w:rPr>
              <w:tab/>
              <w:t>1</w:t>
            </w:r>
          </w:p>
          <w:p w14:paraId="053AA98F" w14:textId="45D7C0E2" w:rsidR="00151D17" w:rsidRPr="00981A02" w:rsidRDefault="003940E0" w:rsidP="001D3FA4">
            <w:pPr>
              <w:pStyle w:val="Responsecategs"/>
              <w:tabs>
                <w:tab w:val="clear" w:pos="3942"/>
                <w:tab w:val="right" w:leader="dot" w:pos="4218"/>
              </w:tabs>
              <w:spacing w:line="276" w:lineRule="auto"/>
              <w:ind w:left="144" w:hanging="144"/>
              <w:contextualSpacing/>
              <w:rPr>
                <w:rStyle w:val="1IntvwqstChar1"/>
                <w:rFonts w:ascii="Times New Roman" w:hAnsi="Times New Roman"/>
                <w:b/>
                <w:caps/>
                <w:lang w:val="en-GB"/>
              </w:rPr>
            </w:pPr>
            <w:r w:rsidRPr="00981A02">
              <w:rPr>
                <w:rFonts w:ascii="Times New Roman" w:hAnsi="Times New Roman"/>
                <w:caps/>
              </w:rPr>
              <w:t>ED5</w:t>
            </w:r>
            <w:r w:rsidR="000A4B29" w:rsidRPr="00981A02">
              <w:rPr>
                <w:rFonts w:ascii="Times New Roman" w:hAnsi="Times New Roman"/>
                <w:caps/>
              </w:rPr>
              <w:t xml:space="preserve">=0, 1 </w:t>
            </w:r>
            <w:r w:rsidR="000A4B29" w:rsidRPr="002F34B8">
              <w:rPr>
                <w:rFonts w:ascii="Times New Roman" w:hAnsi="Times New Roman"/>
                <w:caps/>
              </w:rPr>
              <w:t>o</w:t>
            </w:r>
            <w:r w:rsidR="001D3FA4" w:rsidRPr="002F34B8">
              <w:rPr>
                <w:rFonts w:ascii="Times New Roman" w:hAnsi="Times New Roman"/>
                <w:caps/>
              </w:rPr>
              <w:t>u</w:t>
            </w:r>
            <w:r w:rsidR="000A4B29" w:rsidRPr="002F34B8">
              <w:rPr>
                <w:rFonts w:ascii="Times New Roman" w:hAnsi="Times New Roman"/>
                <w:caps/>
              </w:rPr>
              <w:t xml:space="preserve"> 8</w:t>
            </w:r>
            <w:r w:rsidR="0061306A" w:rsidRPr="002F34B8">
              <w:rPr>
                <w:rFonts w:ascii="Times New Roman" w:hAnsi="Times New Roman"/>
                <w:caps/>
              </w:rPr>
              <w:t xml:space="preserve"> ou blanc</w:t>
            </w:r>
            <w:r w:rsidR="00151D17" w:rsidRPr="00981A02">
              <w:rPr>
                <w:rFonts w:ascii="Times New Roman" w:hAnsi="Times New Roman"/>
                <w:caps/>
              </w:rPr>
              <w:tab/>
              <w:t>2</w:t>
            </w:r>
          </w:p>
        </w:tc>
        <w:tc>
          <w:tcPr>
            <w:tcW w:w="621" w:type="pct"/>
            <w:tcBorders>
              <w:left w:val="single" w:sz="4" w:space="0" w:color="auto"/>
              <w:bottom w:val="single" w:sz="4" w:space="0" w:color="auto"/>
              <w:right w:val="double" w:sz="4" w:space="0" w:color="auto"/>
            </w:tcBorders>
            <w:shd w:val="clear" w:color="auto" w:fill="FFFFCC"/>
          </w:tcPr>
          <w:p w14:paraId="3687780A" w14:textId="4DE01378" w:rsidR="00151D17" w:rsidRPr="00981A02" w:rsidRDefault="00151D17" w:rsidP="00CE050A">
            <w:pPr>
              <w:pStyle w:val="skipcolumn"/>
              <w:spacing w:line="276" w:lineRule="auto"/>
              <w:ind w:left="144" w:hanging="144"/>
              <w:contextualSpacing/>
              <w:rPr>
                <w:rFonts w:ascii="Times New Roman" w:hAnsi="Times New Roman"/>
                <w:i/>
                <w:smallCaps w:val="0"/>
              </w:rPr>
            </w:pPr>
            <w:r w:rsidRPr="00981A02">
              <w:rPr>
                <w:rFonts w:ascii="Times New Roman" w:hAnsi="Times New Roman"/>
              </w:rPr>
              <w:t>1</w:t>
            </w:r>
            <w:r w:rsidRPr="00981A02">
              <w:rPr>
                <w:rFonts w:ascii="Times New Roman" w:hAnsi="Times New Roman"/>
                <w:i/>
              </w:rPr>
              <w:sym w:font="Wingdings" w:char="F0F0"/>
            </w:r>
            <w:r w:rsidR="000A6431" w:rsidRPr="00981A02">
              <w:rPr>
                <w:rFonts w:ascii="Times New Roman" w:hAnsi="Times New Roman"/>
                <w:i/>
                <w:smallCaps w:val="0"/>
              </w:rPr>
              <w:t>MWB</w:t>
            </w:r>
            <w:r w:rsidR="000A4B29" w:rsidRPr="00981A02">
              <w:rPr>
                <w:rFonts w:ascii="Times New Roman" w:hAnsi="Times New Roman"/>
                <w:i/>
                <w:smallCaps w:val="0"/>
              </w:rPr>
              <w:t>15</w:t>
            </w:r>
          </w:p>
          <w:p w14:paraId="6BFF2672" w14:textId="4A9D53F3" w:rsidR="00151D17" w:rsidRPr="00981A02" w:rsidRDefault="00151D17" w:rsidP="00CE050A">
            <w:pPr>
              <w:pStyle w:val="skipcolumn"/>
              <w:spacing w:line="276" w:lineRule="auto"/>
              <w:ind w:left="144" w:hanging="144"/>
              <w:contextualSpacing/>
              <w:rPr>
                <w:rStyle w:val="1IntvwqstChar1"/>
                <w:rFonts w:ascii="Times New Roman" w:hAnsi="Times New Roman"/>
                <w:i/>
                <w:lang w:val="en-GB"/>
              </w:rPr>
            </w:pPr>
            <w:r w:rsidRPr="00981A02">
              <w:rPr>
                <w:rStyle w:val="1IntvwqstChar1"/>
                <w:rFonts w:ascii="Times New Roman" w:hAnsi="Times New Roman"/>
                <w:lang w:val="en-GB"/>
              </w:rPr>
              <w:t>2</w:t>
            </w:r>
            <w:r w:rsidRPr="00981A02">
              <w:rPr>
                <w:rFonts w:ascii="Times New Roman" w:hAnsi="Times New Roman"/>
                <w:i/>
              </w:rPr>
              <w:sym w:font="Wingdings" w:char="F0F0"/>
            </w:r>
            <w:r w:rsidR="000A6431" w:rsidRPr="00981A02">
              <w:rPr>
                <w:rStyle w:val="1IntvwqstChar1"/>
                <w:rFonts w:ascii="Times New Roman" w:hAnsi="Times New Roman"/>
                <w:i/>
                <w:lang w:val="en-GB"/>
              </w:rPr>
              <w:t>MWB</w:t>
            </w:r>
            <w:r w:rsidR="000A4B29" w:rsidRPr="00981A02">
              <w:rPr>
                <w:rStyle w:val="1IntvwqstChar1"/>
                <w:rFonts w:ascii="Times New Roman" w:hAnsi="Times New Roman"/>
                <w:i/>
                <w:lang w:val="en-GB"/>
              </w:rPr>
              <w:t>14</w:t>
            </w:r>
          </w:p>
        </w:tc>
      </w:tr>
      <w:tr w:rsidR="00041F5A" w:rsidRPr="00981A02" w14:paraId="24742393" w14:textId="77777777" w:rsidTr="009371A5">
        <w:trPr>
          <w:cantSplit/>
          <w:trHeight w:val="1148"/>
          <w:jc w:val="center"/>
        </w:trPr>
        <w:tc>
          <w:tcPr>
            <w:tcW w:w="2118" w:type="pct"/>
            <w:tcBorders>
              <w:top w:val="nil"/>
              <w:left w:val="double" w:sz="4" w:space="0" w:color="auto"/>
            </w:tcBorders>
            <w:tcMar>
              <w:top w:w="43" w:type="dxa"/>
              <w:left w:w="115" w:type="dxa"/>
              <w:bottom w:w="43" w:type="dxa"/>
              <w:right w:w="115" w:type="dxa"/>
            </w:tcMar>
          </w:tcPr>
          <w:p w14:paraId="5D6FABD3" w14:textId="71829B3D" w:rsidR="00041F5A" w:rsidRPr="00981A02" w:rsidRDefault="000A6431" w:rsidP="006C2EEC">
            <w:pPr>
              <w:pStyle w:val="1Intvwqst"/>
              <w:widowControl w:val="0"/>
              <w:spacing w:line="276" w:lineRule="auto"/>
              <w:ind w:left="144" w:hanging="144"/>
              <w:contextualSpacing/>
              <w:rPr>
                <w:rFonts w:ascii="Times New Roman" w:hAnsi="Times New Roman"/>
                <w:smallCaps w:val="0"/>
                <w:lang w:val="fr-FR"/>
              </w:rPr>
            </w:pPr>
            <w:r w:rsidRPr="00981A02">
              <w:rPr>
                <w:rFonts w:ascii="Times New Roman" w:hAnsi="Times New Roman"/>
                <w:b/>
                <w:smallCaps w:val="0"/>
                <w:lang w:val="fr-FR"/>
              </w:rPr>
              <w:t>MWB</w:t>
            </w:r>
            <w:r w:rsidR="000A4B29" w:rsidRPr="00981A02">
              <w:rPr>
                <w:rFonts w:ascii="Times New Roman" w:hAnsi="Times New Roman"/>
                <w:b/>
                <w:smallCaps w:val="0"/>
                <w:lang w:val="fr-FR"/>
              </w:rPr>
              <w:t>3</w:t>
            </w:r>
            <w:r w:rsidR="00041F5A" w:rsidRPr="00981A02">
              <w:rPr>
                <w:rFonts w:ascii="Times New Roman" w:hAnsi="Times New Roman"/>
                <w:smallCaps w:val="0"/>
                <w:lang w:val="fr-FR"/>
              </w:rPr>
              <w:t xml:space="preserve">. </w:t>
            </w:r>
            <w:r w:rsidR="006C2EEC" w:rsidRPr="00981A02">
              <w:rPr>
                <w:rFonts w:ascii="Times New Roman" w:hAnsi="Times New Roman"/>
                <w:smallCaps w:val="0"/>
                <w:lang w:val="fr-FR"/>
              </w:rPr>
              <w:t>En quel mois et quelle année êtes-vous né ?</w:t>
            </w:r>
          </w:p>
        </w:tc>
        <w:tc>
          <w:tcPr>
            <w:tcW w:w="2260" w:type="pct"/>
            <w:tcBorders>
              <w:top w:val="nil"/>
            </w:tcBorders>
            <w:shd w:val="clear" w:color="auto" w:fill="auto"/>
            <w:tcMar>
              <w:top w:w="43" w:type="dxa"/>
              <w:left w:w="115" w:type="dxa"/>
              <w:bottom w:w="43" w:type="dxa"/>
              <w:right w:w="115" w:type="dxa"/>
            </w:tcMar>
          </w:tcPr>
          <w:p w14:paraId="1632F90E" w14:textId="77777777" w:rsidR="006C2EEC" w:rsidRPr="00981A02" w:rsidRDefault="006C2EEC" w:rsidP="006C2EEC">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r w:rsidRPr="00981A02">
              <w:rPr>
                <w:rFonts w:ascii="Times New Roman" w:hAnsi="Times New Roman"/>
                <w:caps/>
                <w:lang w:val="fr-FR"/>
              </w:rPr>
              <w:t>Date de naissance</w:t>
            </w:r>
            <w:r w:rsidRPr="00981A02">
              <w:rPr>
                <w:rFonts w:ascii="Times New Roman" w:hAnsi="Times New Roman"/>
                <w:caps/>
                <w:lang w:val="fr-FR"/>
              </w:rPr>
              <w:br/>
              <w:t>Mois</w:t>
            </w:r>
            <w:r w:rsidRPr="00981A02">
              <w:rPr>
                <w:rFonts w:ascii="Times New Roman" w:hAnsi="Times New Roman"/>
                <w:caps/>
                <w:lang w:val="fr-FR"/>
              </w:rPr>
              <w:tab/>
              <w:t>__ __</w:t>
            </w:r>
          </w:p>
          <w:p w14:paraId="3C894635" w14:textId="77777777" w:rsidR="006C2EEC" w:rsidRPr="00981A02" w:rsidRDefault="006C2EEC" w:rsidP="006C2EEC">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r w:rsidRPr="00981A02">
              <w:rPr>
                <w:rFonts w:ascii="Times New Roman" w:hAnsi="Times New Roman"/>
                <w:caps/>
                <w:lang w:val="fr-FR"/>
              </w:rPr>
              <w:tab/>
              <w:t>NSP Mois</w:t>
            </w:r>
            <w:r w:rsidRPr="00981A02">
              <w:rPr>
                <w:rFonts w:ascii="Times New Roman" w:hAnsi="Times New Roman"/>
                <w:caps/>
                <w:lang w:val="fr-FR"/>
              </w:rPr>
              <w:tab/>
              <w:t>98</w:t>
            </w:r>
          </w:p>
          <w:p w14:paraId="79573AF7" w14:textId="77777777" w:rsidR="006C2EEC" w:rsidRPr="00981A02" w:rsidRDefault="006C2EEC" w:rsidP="006C2EEC">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p>
          <w:p w14:paraId="227DFC29" w14:textId="77777777" w:rsidR="006C2EEC" w:rsidRPr="00981A02" w:rsidRDefault="006C2EEC" w:rsidP="006C2EEC">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981A02">
              <w:rPr>
                <w:rFonts w:ascii="Times New Roman" w:hAnsi="Times New Roman"/>
                <w:caps/>
                <w:lang w:val="fr-FR"/>
              </w:rPr>
              <w:tab/>
            </w:r>
            <w:r w:rsidRPr="00981A02">
              <w:rPr>
                <w:rFonts w:ascii="Times New Roman" w:hAnsi="Times New Roman"/>
                <w:caps/>
              </w:rPr>
              <w:t>Année</w:t>
            </w:r>
            <w:r w:rsidRPr="00981A02">
              <w:rPr>
                <w:rFonts w:ascii="Times New Roman" w:hAnsi="Times New Roman"/>
                <w:caps/>
              </w:rPr>
              <w:tab/>
              <w:t>__ __ __ __</w:t>
            </w:r>
          </w:p>
          <w:p w14:paraId="6442DC72" w14:textId="563F700F" w:rsidR="00041F5A" w:rsidRPr="00981A02" w:rsidRDefault="006C2EEC" w:rsidP="006C2EEC">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981A02">
              <w:rPr>
                <w:rFonts w:ascii="Times New Roman" w:hAnsi="Times New Roman"/>
                <w:caps/>
              </w:rPr>
              <w:tab/>
              <w:t>NSP Année</w:t>
            </w:r>
            <w:r w:rsidRPr="00981A02">
              <w:rPr>
                <w:rFonts w:ascii="Times New Roman" w:hAnsi="Times New Roman"/>
                <w:caps/>
              </w:rPr>
              <w:tab/>
              <w:t>9998</w:t>
            </w:r>
          </w:p>
        </w:tc>
        <w:tc>
          <w:tcPr>
            <w:tcW w:w="621" w:type="pct"/>
            <w:tcBorders>
              <w:top w:val="nil"/>
              <w:right w:val="double" w:sz="4" w:space="0" w:color="auto"/>
            </w:tcBorders>
            <w:shd w:val="clear" w:color="auto" w:fill="auto"/>
            <w:tcMar>
              <w:top w:w="43" w:type="dxa"/>
              <w:left w:w="115" w:type="dxa"/>
              <w:bottom w:w="43" w:type="dxa"/>
              <w:right w:w="115" w:type="dxa"/>
            </w:tcMar>
          </w:tcPr>
          <w:p w14:paraId="740FFD45" w14:textId="77777777" w:rsidR="00041F5A" w:rsidRPr="00981A02" w:rsidRDefault="00041F5A" w:rsidP="00CE050A">
            <w:pPr>
              <w:pStyle w:val="skipcolumn"/>
              <w:widowControl w:val="0"/>
              <w:spacing w:line="276" w:lineRule="auto"/>
              <w:ind w:left="144" w:hanging="144"/>
              <w:contextualSpacing/>
              <w:rPr>
                <w:rFonts w:ascii="Times New Roman" w:hAnsi="Times New Roman"/>
              </w:rPr>
            </w:pPr>
          </w:p>
        </w:tc>
      </w:tr>
      <w:tr w:rsidR="00041F5A" w:rsidRPr="00981A02" w14:paraId="2EEDA428" w14:textId="77777777" w:rsidTr="009371A5">
        <w:trPr>
          <w:cantSplit/>
          <w:trHeight w:val="512"/>
          <w:jc w:val="center"/>
        </w:trPr>
        <w:tc>
          <w:tcPr>
            <w:tcW w:w="2118" w:type="pct"/>
            <w:tcBorders>
              <w:left w:val="double" w:sz="4" w:space="0" w:color="auto"/>
            </w:tcBorders>
            <w:tcMar>
              <w:top w:w="43" w:type="dxa"/>
              <w:left w:w="115" w:type="dxa"/>
              <w:bottom w:w="43" w:type="dxa"/>
              <w:right w:w="115" w:type="dxa"/>
            </w:tcMar>
          </w:tcPr>
          <w:p w14:paraId="2BBE1EAF" w14:textId="77777777" w:rsidR="006C2EEC" w:rsidRPr="00981A02" w:rsidRDefault="000A6431" w:rsidP="006C2EEC">
            <w:pPr>
              <w:pStyle w:val="1Intvwqst"/>
              <w:widowControl w:val="0"/>
              <w:spacing w:line="276" w:lineRule="auto"/>
              <w:ind w:left="144" w:hanging="144"/>
              <w:contextualSpacing/>
              <w:rPr>
                <w:rFonts w:ascii="Times New Roman" w:hAnsi="Times New Roman"/>
                <w:smallCaps w:val="0"/>
                <w:lang w:val="fr-FR"/>
              </w:rPr>
            </w:pPr>
            <w:r w:rsidRPr="00981A02">
              <w:rPr>
                <w:rFonts w:ascii="Times New Roman" w:hAnsi="Times New Roman"/>
                <w:b/>
                <w:smallCaps w:val="0"/>
                <w:lang w:val="fr-FR"/>
              </w:rPr>
              <w:t>MWB</w:t>
            </w:r>
            <w:r w:rsidR="000A4B29" w:rsidRPr="00981A02">
              <w:rPr>
                <w:rFonts w:ascii="Times New Roman" w:hAnsi="Times New Roman"/>
                <w:b/>
                <w:smallCaps w:val="0"/>
                <w:lang w:val="fr-FR"/>
              </w:rPr>
              <w:t>4</w:t>
            </w:r>
            <w:r w:rsidR="00041F5A" w:rsidRPr="00981A02">
              <w:rPr>
                <w:rFonts w:ascii="Times New Roman" w:hAnsi="Times New Roman"/>
                <w:smallCaps w:val="0"/>
                <w:lang w:val="fr-FR"/>
              </w:rPr>
              <w:t xml:space="preserve">. </w:t>
            </w:r>
            <w:r w:rsidR="006C2EEC" w:rsidRPr="00981A02">
              <w:rPr>
                <w:rFonts w:ascii="Times New Roman" w:hAnsi="Times New Roman"/>
                <w:smallCaps w:val="0"/>
                <w:lang w:val="fr-FR"/>
              </w:rPr>
              <w:t xml:space="preserve">Quel âge avez-vous ? </w:t>
            </w:r>
          </w:p>
          <w:p w14:paraId="37ABF119" w14:textId="77777777" w:rsidR="006C2EEC" w:rsidRPr="00981A02" w:rsidRDefault="006C2EEC" w:rsidP="006C2EEC">
            <w:pPr>
              <w:pStyle w:val="1Intvwqst"/>
              <w:widowControl w:val="0"/>
              <w:spacing w:line="276" w:lineRule="auto"/>
              <w:ind w:left="144" w:hanging="144"/>
              <w:contextualSpacing/>
              <w:rPr>
                <w:rFonts w:ascii="Times New Roman" w:hAnsi="Times New Roman"/>
                <w:smallCaps w:val="0"/>
                <w:lang w:val="fr-FR"/>
              </w:rPr>
            </w:pPr>
          </w:p>
          <w:p w14:paraId="5A4D1789" w14:textId="77777777" w:rsidR="006C2EEC" w:rsidRPr="00981A02" w:rsidRDefault="006C2EEC" w:rsidP="006C2EEC">
            <w:pPr>
              <w:pStyle w:val="1Intvwqst"/>
              <w:widowControl w:val="0"/>
              <w:spacing w:line="276" w:lineRule="auto"/>
              <w:ind w:left="144" w:hanging="144"/>
              <w:contextualSpacing/>
              <w:rPr>
                <w:rFonts w:ascii="Times New Roman" w:hAnsi="Times New Roman"/>
                <w:smallCaps w:val="0"/>
                <w:lang w:val="fr-FR"/>
              </w:rPr>
            </w:pPr>
            <w:r w:rsidRPr="00981A02">
              <w:rPr>
                <w:rFonts w:ascii="Times New Roman" w:hAnsi="Times New Roman"/>
                <w:smallCaps w:val="0"/>
                <w:lang w:val="fr-FR"/>
              </w:rPr>
              <w:tab/>
            </w:r>
            <w:r w:rsidRPr="00981A02">
              <w:rPr>
                <w:rFonts w:ascii="Times New Roman" w:hAnsi="Times New Roman"/>
                <w:i/>
                <w:smallCaps w:val="0"/>
                <w:lang w:val="fr-FR"/>
              </w:rPr>
              <w:t xml:space="preserve">Insister: </w:t>
            </w:r>
            <w:r w:rsidRPr="00981A02">
              <w:rPr>
                <w:rFonts w:ascii="Times New Roman" w:hAnsi="Times New Roman"/>
                <w:smallCaps w:val="0"/>
                <w:lang w:val="fr-FR"/>
              </w:rPr>
              <w:t>Quel âge avez-vous eu à votre dernier anniversaire</w:t>
            </w:r>
            <w:r w:rsidRPr="00981A02">
              <w:rPr>
                <w:rFonts w:ascii="Times New Roman" w:hAnsi="Times New Roman"/>
                <w:i/>
                <w:smallCaps w:val="0"/>
                <w:lang w:val="fr-FR"/>
              </w:rPr>
              <w:t xml:space="preserve"> </w:t>
            </w:r>
            <w:r w:rsidRPr="00981A02">
              <w:rPr>
                <w:rFonts w:ascii="Times New Roman" w:hAnsi="Times New Roman"/>
                <w:smallCaps w:val="0"/>
                <w:lang w:val="fr-FR"/>
              </w:rPr>
              <w:t>?</w:t>
            </w:r>
          </w:p>
          <w:p w14:paraId="5A8CB93C" w14:textId="77777777" w:rsidR="006C2EEC" w:rsidRPr="00981A02" w:rsidRDefault="006C2EEC" w:rsidP="006C2EEC">
            <w:pPr>
              <w:pStyle w:val="1Intvwqst"/>
              <w:widowControl w:val="0"/>
              <w:spacing w:line="276" w:lineRule="auto"/>
              <w:ind w:left="144" w:hanging="144"/>
              <w:contextualSpacing/>
              <w:rPr>
                <w:rFonts w:ascii="Times New Roman" w:hAnsi="Times New Roman"/>
                <w:i/>
                <w:smallCaps w:val="0"/>
                <w:lang w:val="fr-FR"/>
              </w:rPr>
            </w:pPr>
          </w:p>
          <w:p w14:paraId="5F1607B7" w14:textId="3E70B186" w:rsidR="00041F5A" w:rsidRPr="00981A02" w:rsidRDefault="006C2EEC" w:rsidP="006C2EEC">
            <w:pPr>
              <w:pStyle w:val="1Intvwqst"/>
              <w:widowControl w:val="0"/>
              <w:spacing w:line="276" w:lineRule="auto"/>
              <w:ind w:left="144" w:hanging="144"/>
              <w:contextualSpacing/>
              <w:rPr>
                <w:rFonts w:ascii="Times New Roman" w:hAnsi="Times New Roman"/>
                <w:i/>
                <w:smallCaps w:val="0"/>
                <w:lang w:val="fr-FR"/>
              </w:rPr>
            </w:pPr>
            <w:r w:rsidRPr="00981A02">
              <w:rPr>
                <w:rFonts w:ascii="Times New Roman" w:hAnsi="Times New Roman"/>
                <w:i/>
                <w:smallCaps w:val="0"/>
                <w:lang w:val="fr-FR"/>
              </w:rPr>
              <w:tab/>
              <w:t>Si les réponses à MWB3 et MWB4 sont incohérentes, insister encore et corriger. Un âge doit être enregistré.</w:t>
            </w:r>
          </w:p>
        </w:tc>
        <w:tc>
          <w:tcPr>
            <w:tcW w:w="2260" w:type="pct"/>
            <w:shd w:val="clear" w:color="auto" w:fill="auto"/>
            <w:tcMar>
              <w:top w:w="43" w:type="dxa"/>
              <w:left w:w="115" w:type="dxa"/>
              <w:bottom w:w="43" w:type="dxa"/>
              <w:right w:w="115" w:type="dxa"/>
            </w:tcMar>
          </w:tcPr>
          <w:p w14:paraId="212A1A35" w14:textId="77777777" w:rsidR="006C2EEC" w:rsidRPr="00981A02" w:rsidRDefault="006C2EEC" w:rsidP="006C2EEC">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p>
          <w:p w14:paraId="1A5B0885" w14:textId="18D08C09" w:rsidR="00041F5A" w:rsidRPr="00981A02" w:rsidRDefault="006C2EEC" w:rsidP="006C2EEC">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981A02">
              <w:rPr>
                <w:rFonts w:ascii="Times New Roman" w:hAnsi="Times New Roman"/>
                <w:caps/>
              </w:rPr>
              <w:t>Age (en Années revolues)</w:t>
            </w:r>
            <w:r w:rsidRPr="00981A02">
              <w:rPr>
                <w:rFonts w:ascii="Times New Roman" w:hAnsi="Times New Roman"/>
                <w:caps/>
              </w:rPr>
              <w:tab/>
              <w:t>__ __</w:t>
            </w:r>
          </w:p>
        </w:tc>
        <w:tc>
          <w:tcPr>
            <w:tcW w:w="621" w:type="pct"/>
            <w:tcBorders>
              <w:right w:val="double" w:sz="4" w:space="0" w:color="auto"/>
            </w:tcBorders>
            <w:shd w:val="clear" w:color="auto" w:fill="auto"/>
            <w:tcMar>
              <w:top w:w="43" w:type="dxa"/>
              <w:left w:w="115" w:type="dxa"/>
              <w:bottom w:w="43" w:type="dxa"/>
              <w:right w:w="115" w:type="dxa"/>
            </w:tcMar>
          </w:tcPr>
          <w:p w14:paraId="31629B54" w14:textId="77777777" w:rsidR="00041F5A" w:rsidRPr="00981A02" w:rsidRDefault="00041F5A" w:rsidP="00CE050A">
            <w:pPr>
              <w:pStyle w:val="skipcolumn"/>
              <w:widowControl w:val="0"/>
              <w:spacing w:line="276" w:lineRule="auto"/>
              <w:ind w:left="144" w:hanging="144"/>
              <w:contextualSpacing/>
              <w:rPr>
                <w:rFonts w:ascii="Times New Roman" w:hAnsi="Times New Roman"/>
              </w:rPr>
            </w:pPr>
          </w:p>
        </w:tc>
      </w:tr>
      <w:tr w:rsidR="00041F5A" w:rsidRPr="00981A02" w14:paraId="70057085" w14:textId="77777777" w:rsidTr="009371A5">
        <w:trPr>
          <w:cantSplit/>
          <w:jc w:val="center"/>
        </w:trPr>
        <w:tc>
          <w:tcPr>
            <w:tcW w:w="2118" w:type="pct"/>
            <w:tcBorders>
              <w:left w:val="double" w:sz="4" w:space="0" w:color="auto"/>
            </w:tcBorders>
            <w:tcMar>
              <w:top w:w="43" w:type="dxa"/>
              <w:left w:w="115" w:type="dxa"/>
              <w:bottom w:w="43" w:type="dxa"/>
              <w:right w:w="115" w:type="dxa"/>
            </w:tcMar>
          </w:tcPr>
          <w:p w14:paraId="62D2D403" w14:textId="1E274183" w:rsidR="00041F5A" w:rsidRPr="00981A02" w:rsidRDefault="000A6431" w:rsidP="00F02DA0">
            <w:pPr>
              <w:pStyle w:val="1Intvwqst"/>
              <w:widowControl w:val="0"/>
              <w:spacing w:line="276" w:lineRule="auto"/>
              <w:ind w:left="144" w:hanging="144"/>
              <w:contextualSpacing/>
              <w:rPr>
                <w:rFonts w:ascii="Times New Roman" w:hAnsi="Times New Roman"/>
                <w:smallCaps w:val="0"/>
                <w:lang w:val="fr-FR"/>
              </w:rPr>
            </w:pPr>
            <w:r w:rsidRPr="00981A02">
              <w:rPr>
                <w:rFonts w:ascii="Times New Roman" w:hAnsi="Times New Roman"/>
                <w:b/>
                <w:smallCaps w:val="0"/>
                <w:lang w:val="fr-FR"/>
              </w:rPr>
              <w:t>MWB</w:t>
            </w:r>
            <w:r w:rsidR="000A4B29" w:rsidRPr="00981A02">
              <w:rPr>
                <w:rFonts w:ascii="Times New Roman" w:hAnsi="Times New Roman"/>
                <w:b/>
                <w:smallCaps w:val="0"/>
                <w:lang w:val="fr-FR"/>
              </w:rPr>
              <w:t>5</w:t>
            </w:r>
            <w:r w:rsidR="00041F5A" w:rsidRPr="00981A02">
              <w:rPr>
                <w:rFonts w:ascii="Times New Roman" w:hAnsi="Times New Roman"/>
                <w:smallCaps w:val="0"/>
                <w:lang w:val="fr-FR"/>
              </w:rPr>
              <w:t xml:space="preserve">. </w:t>
            </w:r>
            <w:r w:rsidR="00572037" w:rsidRPr="00981A02">
              <w:rPr>
                <w:rFonts w:ascii="Times New Roman" w:hAnsi="Times New Roman"/>
                <w:smallCaps w:val="0"/>
                <w:lang w:val="fr-FR"/>
              </w:rPr>
              <w:t xml:space="preserve">Avez-vous déjà fréquenté l’école ou un programme d’éducation </w:t>
            </w:r>
            <w:r w:rsidR="00EC2E61" w:rsidRPr="00981A02">
              <w:rPr>
                <w:rFonts w:ascii="Times New Roman" w:hAnsi="Times New Roman"/>
                <w:smallCaps w:val="0"/>
                <w:lang w:val="fr-FR"/>
              </w:rPr>
              <w:t>pré-primaire</w:t>
            </w:r>
          </w:p>
        </w:tc>
        <w:tc>
          <w:tcPr>
            <w:tcW w:w="2260" w:type="pct"/>
            <w:tcMar>
              <w:top w:w="43" w:type="dxa"/>
              <w:left w:w="115" w:type="dxa"/>
              <w:bottom w:w="43" w:type="dxa"/>
              <w:right w:w="115" w:type="dxa"/>
            </w:tcMar>
          </w:tcPr>
          <w:p w14:paraId="4D1C56EC" w14:textId="358D5E9F" w:rsidR="00041F5A" w:rsidRPr="00981A02" w:rsidRDefault="00572037"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981A02">
              <w:rPr>
                <w:rFonts w:ascii="Times New Roman" w:hAnsi="Times New Roman"/>
                <w:caps/>
              </w:rPr>
              <w:t>OUI</w:t>
            </w:r>
            <w:r w:rsidR="00041F5A" w:rsidRPr="00981A02">
              <w:rPr>
                <w:rFonts w:ascii="Times New Roman" w:hAnsi="Times New Roman"/>
                <w:caps/>
              </w:rPr>
              <w:tab/>
              <w:t>1</w:t>
            </w:r>
          </w:p>
          <w:p w14:paraId="533F81C9" w14:textId="350AF88F" w:rsidR="00041F5A" w:rsidRPr="00981A02" w:rsidRDefault="00572037"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981A02">
              <w:rPr>
                <w:rFonts w:ascii="Times New Roman" w:hAnsi="Times New Roman"/>
                <w:caps/>
              </w:rPr>
              <w:t>NON</w:t>
            </w:r>
            <w:r w:rsidR="00041F5A" w:rsidRPr="00981A02">
              <w:rPr>
                <w:rFonts w:ascii="Times New Roman" w:hAnsi="Times New Roman"/>
                <w:caps/>
              </w:rPr>
              <w:tab/>
              <w:t>2</w:t>
            </w:r>
          </w:p>
        </w:tc>
        <w:tc>
          <w:tcPr>
            <w:tcW w:w="621" w:type="pct"/>
            <w:tcBorders>
              <w:right w:val="double" w:sz="4" w:space="0" w:color="auto"/>
            </w:tcBorders>
            <w:tcMar>
              <w:top w:w="43" w:type="dxa"/>
              <w:left w:w="101" w:type="dxa"/>
              <w:bottom w:w="43" w:type="dxa"/>
              <w:right w:w="101" w:type="dxa"/>
            </w:tcMar>
          </w:tcPr>
          <w:p w14:paraId="4662E4FE" w14:textId="77777777" w:rsidR="00041F5A" w:rsidRPr="00981A02" w:rsidRDefault="00041F5A" w:rsidP="00CE050A">
            <w:pPr>
              <w:pStyle w:val="skipcolumn"/>
              <w:widowControl w:val="0"/>
              <w:spacing w:line="276" w:lineRule="auto"/>
              <w:ind w:left="144" w:hanging="144"/>
              <w:contextualSpacing/>
              <w:rPr>
                <w:rFonts w:ascii="Times New Roman" w:hAnsi="Times New Roman"/>
              </w:rPr>
            </w:pPr>
          </w:p>
          <w:p w14:paraId="5AF7D078" w14:textId="4EF35B51" w:rsidR="00041F5A" w:rsidRPr="00981A02" w:rsidRDefault="00041F5A" w:rsidP="00CE050A">
            <w:pPr>
              <w:pStyle w:val="skipcolumn"/>
              <w:widowControl w:val="0"/>
              <w:spacing w:line="276" w:lineRule="auto"/>
              <w:ind w:left="144" w:hanging="144"/>
              <w:contextualSpacing/>
              <w:rPr>
                <w:rFonts w:ascii="Times New Roman" w:hAnsi="Times New Roman"/>
              </w:rPr>
            </w:pPr>
            <w:r w:rsidRPr="00981A02">
              <w:rPr>
                <w:rFonts w:ascii="Times New Roman" w:hAnsi="Times New Roman"/>
              </w:rPr>
              <w:t>2</w:t>
            </w:r>
            <w:r w:rsidRPr="00981A02">
              <w:rPr>
                <w:rFonts w:ascii="Times New Roman" w:hAnsi="Times New Roman"/>
                <w:i/>
              </w:rPr>
              <w:sym w:font="Wingdings" w:char="F0F0"/>
            </w:r>
            <w:r w:rsidR="000A6431" w:rsidRPr="00981A02">
              <w:rPr>
                <w:rFonts w:ascii="Times New Roman" w:hAnsi="Times New Roman"/>
                <w:i/>
              </w:rPr>
              <w:t>MWB</w:t>
            </w:r>
            <w:r w:rsidR="000A4B29" w:rsidRPr="00981A02">
              <w:rPr>
                <w:rFonts w:ascii="Times New Roman" w:hAnsi="Times New Roman"/>
                <w:i/>
              </w:rPr>
              <w:t>14</w:t>
            </w:r>
          </w:p>
        </w:tc>
      </w:tr>
      <w:tr w:rsidR="007E67D1" w:rsidRPr="00981A02" w14:paraId="23D9C5C7" w14:textId="77777777" w:rsidTr="009371A5">
        <w:trPr>
          <w:cantSplit/>
          <w:jc w:val="center"/>
        </w:trPr>
        <w:tc>
          <w:tcPr>
            <w:tcW w:w="2118" w:type="pct"/>
            <w:tcBorders>
              <w:left w:val="double" w:sz="4" w:space="0" w:color="auto"/>
            </w:tcBorders>
            <w:tcMar>
              <w:top w:w="43" w:type="dxa"/>
              <w:left w:w="115" w:type="dxa"/>
              <w:bottom w:w="43" w:type="dxa"/>
              <w:right w:w="115" w:type="dxa"/>
            </w:tcMar>
          </w:tcPr>
          <w:p w14:paraId="1BBA91DC" w14:textId="1C3EF6BC" w:rsidR="007E67D1" w:rsidRPr="00981A02" w:rsidRDefault="000A6431" w:rsidP="007E67D1">
            <w:pPr>
              <w:pStyle w:val="1Intvwqst"/>
              <w:widowControl w:val="0"/>
              <w:spacing w:line="276" w:lineRule="auto"/>
              <w:ind w:left="144" w:hanging="144"/>
              <w:contextualSpacing/>
              <w:rPr>
                <w:rFonts w:ascii="Times New Roman" w:hAnsi="Times New Roman"/>
                <w:smallCaps w:val="0"/>
                <w:lang w:val="fr-FR"/>
              </w:rPr>
            </w:pPr>
            <w:r w:rsidRPr="00981A02">
              <w:rPr>
                <w:rFonts w:ascii="Times New Roman" w:hAnsi="Times New Roman"/>
                <w:b/>
                <w:smallCaps w:val="0"/>
                <w:lang w:val="fr-FR"/>
              </w:rPr>
              <w:t>MWB</w:t>
            </w:r>
            <w:r w:rsidR="007E67D1" w:rsidRPr="00981A02">
              <w:rPr>
                <w:rFonts w:ascii="Times New Roman" w:hAnsi="Times New Roman"/>
                <w:b/>
                <w:smallCaps w:val="0"/>
                <w:lang w:val="fr-FR"/>
              </w:rPr>
              <w:t>6</w:t>
            </w:r>
            <w:r w:rsidR="007E67D1" w:rsidRPr="00981A02">
              <w:rPr>
                <w:rFonts w:ascii="Times New Roman" w:hAnsi="Times New Roman"/>
                <w:smallCaps w:val="0"/>
                <w:lang w:val="fr-FR"/>
              </w:rPr>
              <w:t xml:space="preserve">. </w:t>
            </w:r>
            <w:r w:rsidR="00572037" w:rsidRPr="00981A02">
              <w:rPr>
                <w:rFonts w:ascii="Times New Roman" w:hAnsi="Times New Roman"/>
                <w:smallCaps w:val="0"/>
                <w:lang w:val="fr-FR"/>
              </w:rPr>
              <w:t xml:space="preserve">Quels sont le plus haut niveau et </w:t>
            </w:r>
            <w:r w:rsidR="00B83C1E" w:rsidRPr="00981A02">
              <w:rPr>
                <w:rFonts w:ascii="Times New Roman" w:hAnsi="Times New Roman"/>
                <w:smallCaps w:val="0"/>
                <w:lang w:val="fr-FR"/>
              </w:rPr>
              <w:t xml:space="preserve">la </w:t>
            </w:r>
            <w:r w:rsidR="00572037" w:rsidRPr="00981A02">
              <w:rPr>
                <w:rFonts w:ascii="Times New Roman" w:hAnsi="Times New Roman"/>
                <w:smallCaps w:val="0"/>
                <w:lang w:val="fr-FR"/>
              </w:rPr>
              <w:t>classe que vous avez atteint</w:t>
            </w:r>
            <w:r w:rsidR="00B83C1E" w:rsidRPr="00981A02">
              <w:rPr>
                <w:rFonts w:ascii="Times New Roman" w:hAnsi="Times New Roman"/>
                <w:smallCaps w:val="0"/>
                <w:lang w:val="fr-FR"/>
              </w:rPr>
              <w:t>s</w:t>
            </w:r>
            <w:r w:rsidR="00572037" w:rsidRPr="00981A02">
              <w:rPr>
                <w:rFonts w:ascii="Times New Roman" w:hAnsi="Times New Roman"/>
                <w:smallCaps w:val="0"/>
                <w:lang w:val="fr-FR"/>
              </w:rPr>
              <w:t xml:space="preserve"> ?</w:t>
            </w:r>
          </w:p>
        </w:tc>
        <w:tc>
          <w:tcPr>
            <w:tcW w:w="2260" w:type="pct"/>
            <w:tcMar>
              <w:top w:w="43" w:type="dxa"/>
              <w:left w:w="115" w:type="dxa"/>
              <w:bottom w:w="43" w:type="dxa"/>
              <w:right w:w="115" w:type="dxa"/>
            </w:tcMar>
          </w:tcPr>
          <w:p w14:paraId="54BD7EB7" w14:textId="7215F232" w:rsidR="00572037" w:rsidRPr="00981A02" w:rsidRDefault="00EC2E61" w:rsidP="00572037">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r w:rsidRPr="00981A02">
              <w:rPr>
                <w:rFonts w:ascii="Times New Roman" w:hAnsi="Times New Roman"/>
                <w:caps/>
                <w:lang w:val="fr-FR"/>
              </w:rPr>
              <w:t>PRE-PRIMAIRE</w:t>
            </w:r>
            <w:r w:rsidR="00572037" w:rsidRPr="00981A02">
              <w:rPr>
                <w:rFonts w:ascii="Times New Roman" w:hAnsi="Times New Roman"/>
                <w:caps/>
                <w:lang w:val="fr-FR"/>
              </w:rPr>
              <w:tab/>
              <w:t>000</w:t>
            </w:r>
          </w:p>
          <w:p w14:paraId="04B3219A" w14:textId="77777777" w:rsidR="00572037" w:rsidRPr="00981A02" w:rsidRDefault="00572037" w:rsidP="00572037">
            <w:pPr>
              <w:pStyle w:val="Responsecategs"/>
              <w:widowControl w:val="0"/>
              <w:tabs>
                <w:tab w:val="clear" w:pos="3942"/>
                <w:tab w:val="right" w:leader="dot" w:pos="3516"/>
                <w:tab w:val="right" w:pos="4218"/>
              </w:tabs>
              <w:spacing w:line="276" w:lineRule="auto"/>
              <w:ind w:left="144" w:hanging="144"/>
              <w:contextualSpacing/>
              <w:rPr>
                <w:rFonts w:ascii="Times New Roman" w:hAnsi="Times New Roman"/>
                <w:caps/>
                <w:lang w:val="fr-FR"/>
              </w:rPr>
            </w:pPr>
            <w:r w:rsidRPr="00981A02">
              <w:rPr>
                <w:rFonts w:ascii="Times New Roman" w:hAnsi="Times New Roman"/>
                <w:caps/>
                <w:lang w:val="fr-FR"/>
              </w:rPr>
              <w:t>Primaire</w:t>
            </w:r>
            <w:r w:rsidRPr="00981A02">
              <w:rPr>
                <w:rFonts w:ascii="Times New Roman" w:hAnsi="Times New Roman"/>
                <w:caps/>
                <w:lang w:val="fr-FR"/>
              </w:rPr>
              <w:tab/>
            </w:r>
            <w:r w:rsidRPr="00981A02">
              <w:rPr>
                <w:rFonts w:ascii="Times New Roman" w:hAnsi="Times New Roman"/>
                <w:b/>
                <w:caps/>
                <w:lang w:val="fr-FR"/>
              </w:rPr>
              <w:t>1</w:t>
            </w:r>
            <w:r w:rsidRPr="00981A02">
              <w:rPr>
                <w:rFonts w:ascii="Times New Roman" w:hAnsi="Times New Roman"/>
                <w:caps/>
                <w:lang w:val="fr-FR"/>
              </w:rPr>
              <w:tab/>
              <w:t>__ __</w:t>
            </w:r>
          </w:p>
          <w:p w14:paraId="671CD2BB" w14:textId="2C4A437F" w:rsidR="00572037" w:rsidRPr="00981A02" w:rsidRDefault="00572037" w:rsidP="00572037">
            <w:pPr>
              <w:pStyle w:val="Responsecategs"/>
              <w:widowControl w:val="0"/>
              <w:tabs>
                <w:tab w:val="clear" w:pos="3942"/>
                <w:tab w:val="right" w:leader="dot" w:pos="3516"/>
                <w:tab w:val="right" w:pos="4218"/>
              </w:tabs>
              <w:spacing w:line="276" w:lineRule="auto"/>
              <w:ind w:left="144" w:hanging="144"/>
              <w:contextualSpacing/>
              <w:rPr>
                <w:rFonts w:ascii="Times New Roman" w:hAnsi="Times New Roman"/>
                <w:caps/>
                <w:lang w:val="fr-FR"/>
              </w:rPr>
            </w:pPr>
            <w:r w:rsidRPr="00981A02">
              <w:rPr>
                <w:rFonts w:ascii="Times New Roman" w:hAnsi="Times New Roman"/>
                <w:caps/>
                <w:lang w:val="fr-FR"/>
              </w:rPr>
              <w:t>secondaire 1</w:t>
            </w:r>
            <w:r w:rsidR="002355BE" w:rsidRPr="00981A02">
              <w:rPr>
                <w:rFonts w:ascii="Times New Roman" w:hAnsi="Times New Roman"/>
                <w:caps/>
                <w:lang w:val="fr-FR"/>
              </w:rPr>
              <w:t>/ceg</w:t>
            </w:r>
            <w:r w:rsidRPr="00981A02">
              <w:rPr>
                <w:rFonts w:ascii="Times New Roman" w:hAnsi="Times New Roman"/>
                <w:caps/>
                <w:lang w:val="fr-FR"/>
              </w:rPr>
              <w:tab/>
            </w:r>
            <w:r w:rsidRPr="00981A02">
              <w:rPr>
                <w:rFonts w:ascii="Times New Roman" w:hAnsi="Times New Roman"/>
                <w:b/>
                <w:caps/>
                <w:lang w:val="fr-FR"/>
              </w:rPr>
              <w:t>2</w:t>
            </w:r>
            <w:r w:rsidRPr="00981A02">
              <w:rPr>
                <w:rFonts w:ascii="Times New Roman" w:hAnsi="Times New Roman"/>
                <w:caps/>
                <w:lang w:val="fr-FR"/>
              </w:rPr>
              <w:tab/>
              <w:t>__ __</w:t>
            </w:r>
          </w:p>
          <w:p w14:paraId="57CD3C34" w14:textId="380C36CE" w:rsidR="00572037" w:rsidRPr="00981A02" w:rsidRDefault="00572037" w:rsidP="00572037">
            <w:pPr>
              <w:pStyle w:val="Responsecategs"/>
              <w:widowControl w:val="0"/>
              <w:tabs>
                <w:tab w:val="clear" w:pos="3942"/>
                <w:tab w:val="right" w:leader="dot" w:pos="3516"/>
                <w:tab w:val="right" w:pos="4218"/>
              </w:tabs>
              <w:spacing w:line="276" w:lineRule="auto"/>
              <w:ind w:left="144" w:hanging="144"/>
              <w:contextualSpacing/>
              <w:rPr>
                <w:rFonts w:ascii="Times New Roman" w:hAnsi="Times New Roman"/>
                <w:caps/>
                <w:lang w:val="fr-FR"/>
              </w:rPr>
            </w:pPr>
            <w:r w:rsidRPr="00981A02">
              <w:rPr>
                <w:rFonts w:ascii="Times New Roman" w:hAnsi="Times New Roman"/>
                <w:caps/>
                <w:lang w:val="fr-FR"/>
              </w:rPr>
              <w:t>Secondaire 2</w:t>
            </w:r>
            <w:r w:rsidR="002355BE" w:rsidRPr="00981A02">
              <w:rPr>
                <w:rFonts w:ascii="Times New Roman" w:hAnsi="Times New Roman"/>
                <w:caps/>
                <w:lang w:val="fr-FR"/>
              </w:rPr>
              <w:t>/lycee</w:t>
            </w:r>
            <w:r w:rsidRPr="00981A02">
              <w:rPr>
                <w:rFonts w:ascii="Times New Roman" w:hAnsi="Times New Roman"/>
                <w:caps/>
                <w:lang w:val="fr-FR"/>
              </w:rPr>
              <w:tab/>
            </w:r>
            <w:r w:rsidRPr="00981A02">
              <w:rPr>
                <w:rFonts w:ascii="Times New Roman" w:hAnsi="Times New Roman"/>
                <w:b/>
                <w:caps/>
                <w:lang w:val="fr-FR"/>
              </w:rPr>
              <w:t>3</w:t>
            </w:r>
            <w:r w:rsidRPr="00981A02">
              <w:rPr>
                <w:rFonts w:ascii="Times New Roman" w:hAnsi="Times New Roman"/>
                <w:caps/>
                <w:lang w:val="fr-FR"/>
              </w:rPr>
              <w:tab/>
              <w:t>__ __</w:t>
            </w:r>
          </w:p>
          <w:p w14:paraId="0B01AF67" w14:textId="7C17BE2E" w:rsidR="007E67D1" w:rsidRPr="00981A02" w:rsidRDefault="00572037" w:rsidP="00572037">
            <w:pPr>
              <w:pStyle w:val="Responsecategs"/>
              <w:widowControl w:val="0"/>
              <w:tabs>
                <w:tab w:val="clear" w:pos="3942"/>
                <w:tab w:val="right" w:leader="dot" w:pos="3516"/>
                <w:tab w:val="right" w:pos="4218"/>
              </w:tabs>
              <w:spacing w:line="276" w:lineRule="auto"/>
              <w:ind w:left="144" w:hanging="144"/>
              <w:contextualSpacing/>
              <w:rPr>
                <w:rFonts w:ascii="Times New Roman" w:hAnsi="Times New Roman"/>
                <w:caps/>
                <w:lang w:val="fr-FR"/>
              </w:rPr>
            </w:pPr>
            <w:r w:rsidRPr="00981A02">
              <w:rPr>
                <w:rFonts w:ascii="Times New Roman" w:hAnsi="Times New Roman"/>
                <w:caps/>
                <w:lang w:val="fr-FR"/>
              </w:rPr>
              <w:t>superieur</w:t>
            </w:r>
            <w:r w:rsidRPr="00981A02">
              <w:rPr>
                <w:rFonts w:ascii="Times New Roman" w:hAnsi="Times New Roman"/>
                <w:caps/>
                <w:lang w:val="fr-FR"/>
              </w:rPr>
              <w:tab/>
            </w:r>
            <w:r w:rsidRPr="00981A02">
              <w:rPr>
                <w:rFonts w:ascii="Times New Roman" w:hAnsi="Times New Roman"/>
                <w:b/>
                <w:caps/>
                <w:lang w:val="fr-FR"/>
              </w:rPr>
              <w:t>4</w:t>
            </w:r>
            <w:r w:rsidRPr="00981A02">
              <w:rPr>
                <w:rFonts w:ascii="Times New Roman" w:hAnsi="Times New Roman"/>
                <w:caps/>
                <w:lang w:val="fr-FR"/>
              </w:rPr>
              <w:tab/>
              <w:t>__ __</w:t>
            </w:r>
          </w:p>
        </w:tc>
        <w:tc>
          <w:tcPr>
            <w:tcW w:w="621" w:type="pct"/>
            <w:tcBorders>
              <w:right w:val="double" w:sz="4" w:space="0" w:color="auto"/>
            </w:tcBorders>
            <w:tcMar>
              <w:top w:w="43" w:type="dxa"/>
              <w:left w:w="101" w:type="dxa"/>
              <w:bottom w:w="43" w:type="dxa"/>
              <w:right w:w="101" w:type="dxa"/>
            </w:tcMar>
          </w:tcPr>
          <w:p w14:paraId="5AB2C58D" w14:textId="3D4E1AE1" w:rsidR="007E67D1" w:rsidRPr="00981A02" w:rsidRDefault="007E67D1" w:rsidP="007E67D1">
            <w:pPr>
              <w:pStyle w:val="skipcolumn"/>
              <w:widowControl w:val="0"/>
              <w:spacing w:line="276" w:lineRule="auto"/>
              <w:ind w:left="144" w:hanging="144"/>
              <w:contextualSpacing/>
              <w:rPr>
                <w:rFonts w:ascii="Times New Roman" w:hAnsi="Times New Roman"/>
                <w:lang w:val="fr-FR"/>
              </w:rPr>
            </w:pPr>
            <w:r w:rsidRPr="00981A02">
              <w:rPr>
                <w:rFonts w:ascii="Times New Roman" w:hAnsi="Times New Roman"/>
                <w:lang w:val="fr-FR"/>
              </w:rPr>
              <w:t>000</w:t>
            </w:r>
            <w:r w:rsidRPr="00981A02">
              <w:rPr>
                <w:rFonts w:ascii="Times New Roman" w:hAnsi="Times New Roman"/>
                <w:i/>
              </w:rPr>
              <w:sym w:font="Wingdings" w:char="F0F0"/>
            </w:r>
            <w:r w:rsidR="000A6431" w:rsidRPr="00981A02">
              <w:rPr>
                <w:rFonts w:ascii="Times New Roman" w:hAnsi="Times New Roman"/>
                <w:i/>
                <w:lang w:val="fr-FR"/>
              </w:rPr>
              <w:t>MWB</w:t>
            </w:r>
            <w:r w:rsidR="002A324E" w:rsidRPr="00981A02">
              <w:rPr>
                <w:rFonts w:ascii="Times New Roman" w:hAnsi="Times New Roman"/>
                <w:i/>
                <w:lang w:val="fr-FR"/>
              </w:rPr>
              <w:t>14</w:t>
            </w:r>
          </w:p>
          <w:p w14:paraId="1751A8D6" w14:textId="77777777" w:rsidR="007E67D1" w:rsidRPr="00981A02" w:rsidRDefault="007E67D1" w:rsidP="007E67D1">
            <w:pPr>
              <w:pStyle w:val="skipcolumn"/>
              <w:widowControl w:val="0"/>
              <w:spacing w:line="276" w:lineRule="auto"/>
              <w:ind w:left="144" w:hanging="144"/>
              <w:contextualSpacing/>
              <w:rPr>
                <w:rFonts w:ascii="Times New Roman" w:hAnsi="Times New Roman"/>
                <w:lang w:val="fr-FR"/>
              </w:rPr>
            </w:pPr>
          </w:p>
          <w:p w14:paraId="32C6E1D3" w14:textId="77777777" w:rsidR="007E67D1" w:rsidRPr="00981A02" w:rsidRDefault="007E67D1" w:rsidP="007E67D1">
            <w:pPr>
              <w:pStyle w:val="skipcolumn"/>
              <w:widowControl w:val="0"/>
              <w:spacing w:line="276" w:lineRule="auto"/>
              <w:ind w:left="144" w:hanging="144"/>
              <w:contextualSpacing/>
              <w:rPr>
                <w:rFonts w:ascii="Times New Roman" w:hAnsi="Times New Roman"/>
                <w:lang w:val="fr-FR"/>
              </w:rPr>
            </w:pPr>
          </w:p>
          <w:p w14:paraId="12D22B74" w14:textId="77777777" w:rsidR="007E67D1" w:rsidRPr="00981A02" w:rsidRDefault="007E67D1" w:rsidP="007E67D1">
            <w:pPr>
              <w:pStyle w:val="skipcolumn"/>
              <w:widowControl w:val="0"/>
              <w:spacing w:line="276" w:lineRule="auto"/>
              <w:ind w:left="144" w:hanging="144"/>
              <w:contextualSpacing/>
              <w:rPr>
                <w:rFonts w:ascii="Times New Roman" w:hAnsi="Times New Roman"/>
                <w:lang w:val="fr-FR"/>
              </w:rPr>
            </w:pPr>
          </w:p>
        </w:tc>
      </w:tr>
      <w:tr w:rsidR="00041F5A" w:rsidRPr="00981A02" w14:paraId="7C84BBEE" w14:textId="77777777" w:rsidTr="009371A5">
        <w:trPr>
          <w:cantSplit/>
          <w:trHeight w:val="485"/>
          <w:jc w:val="center"/>
        </w:trPr>
        <w:tc>
          <w:tcPr>
            <w:tcW w:w="2118" w:type="pct"/>
            <w:tcBorders>
              <w:left w:val="double" w:sz="4" w:space="0" w:color="auto"/>
              <w:bottom w:val="single" w:sz="4" w:space="0" w:color="auto"/>
            </w:tcBorders>
            <w:tcMar>
              <w:top w:w="43" w:type="dxa"/>
              <w:left w:w="115" w:type="dxa"/>
              <w:bottom w:w="43" w:type="dxa"/>
              <w:right w:w="115" w:type="dxa"/>
            </w:tcMar>
          </w:tcPr>
          <w:p w14:paraId="6D148F73" w14:textId="04668777" w:rsidR="00041F5A" w:rsidRPr="00981A02" w:rsidRDefault="000A6431" w:rsidP="00CE050A">
            <w:pPr>
              <w:pStyle w:val="1Intvwqst"/>
              <w:widowControl w:val="0"/>
              <w:spacing w:line="276" w:lineRule="auto"/>
              <w:ind w:left="144" w:hanging="144"/>
              <w:contextualSpacing/>
              <w:rPr>
                <w:rFonts w:ascii="Times New Roman" w:hAnsi="Times New Roman"/>
                <w:smallCaps w:val="0"/>
                <w:lang w:val="fr-FR"/>
              </w:rPr>
            </w:pPr>
            <w:r w:rsidRPr="00981A02">
              <w:rPr>
                <w:rFonts w:ascii="Times New Roman" w:hAnsi="Times New Roman"/>
                <w:b/>
                <w:smallCaps w:val="0"/>
                <w:lang w:val="fr-FR"/>
              </w:rPr>
              <w:t>MWB</w:t>
            </w:r>
            <w:r w:rsidR="000A4B29" w:rsidRPr="00981A02">
              <w:rPr>
                <w:rFonts w:ascii="Times New Roman" w:hAnsi="Times New Roman"/>
                <w:b/>
                <w:smallCaps w:val="0"/>
                <w:lang w:val="fr-FR"/>
              </w:rPr>
              <w:t>7</w:t>
            </w:r>
            <w:r w:rsidR="00041F5A" w:rsidRPr="00981A02">
              <w:rPr>
                <w:rFonts w:ascii="Times New Roman" w:hAnsi="Times New Roman"/>
                <w:smallCaps w:val="0"/>
                <w:lang w:val="fr-FR"/>
              </w:rPr>
              <w:t xml:space="preserve">. </w:t>
            </w:r>
            <w:r w:rsidR="00572037" w:rsidRPr="00981A02">
              <w:rPr>
                <w:rFonts w:ascii="Times New Roman" w:hAnsi="Times New Roman"/>
                <w:smallCaps w:val="0"/>
                <w:lang w:val="fr-FR"/>
              </w:rPr>
              <w:t>Avez-vous complété cette classe ?</w:t>
            </w:r>
          </w:p>
        </w:tc>
        <w:tc>
          <w:tcPr>
            <w:tcW w:w="2260" w:type="pct"/>
            <w:tcBorders>
              <w:bottom w:val="single" w:sz="4" w:space="0" w:color="auto"/>
            </w:tcBorders>
            <w:tcMar>
              <w:top w:w="43" w:type="dxa"/>
              <w:left w:w="115" w:type="dxa"/>
              <w:bottom w:w="43" w:type="dxa"/>
              <w:right w:w="115" w:type="dxa"/>
            </w:tcMar>
          </w:tcPr>
          <w:p w14:paraId="48D01E7F" w14:textId="74A0B717" w:rsidR="00041F5A" w:rsidRPr="00981A02" w:rsidRDefault="00572037"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r w:rsidRPr="00981A02">
              <w:rPr>
                <w:rFonts w:ascii="Times New Roman" w:hAnsi="Times New Roman"/>
                <w:caps/>
                <w:lang w:val="fr-FR"/>
              </w:rPr>
              <w:t>OUI</w:t>
            </w:r>
            <w:r w:rsidR="00041F5A" w:rsidRPr="00981A02">
              <w:rPr>
                <w:rFonts w:ascii="Times New Roman" w:hAnsi="Times New Roman"/>
                <w:caps/>
                <w:lang w:val="fr-FR"/>
              </w:rPr>
              <w:tab/>
              <w:t>1</w:t>
            </w:r>
          </w:p>
          <w:p w14:paraId="732EC161" w14:textId="5461D41B" w:rsidR="00041F5A" w:rsidRPr="00981A02" w:rsidRDefault="00572037"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r w:rsidRPr="00981A02">
              <w:rPr>
                <w:rFonts w:ascii="Times New Roman" w:hAnsi="Times New Roman"/>
                <w:caps/>
                <w:lang w:val="fr-FR"/>
              </w:rPr>
              <w:t>NON</w:t>
            </w:r>
            <w:r w:rsidR="00041F5A" w:rsidRPr="00981A02">
              <w:rPr>
                <w:rFonts w:ascii="Times New Roman" w:hAnsi="Times New Roman"/>
                <w:caps/>
                <w:lang w:val="fr-FR"/>
              </w:rPr>
              <w:tab/>
              <w:t>2</w:t>
            </w:r>
          </w:p>
        </w:tc>
        <w:tc>
          <w:tcPr>
            <w:tcW w:w="621" w:type="pct"/>
            <w:tcBorders>
              <w:bottom w:val="single" w:sz="4" w:space="0" w:color="auto"/>
              <w:right w:val="double" w:sz="4" w:space="0" w:color="auto"/>
            </w:tcBorders>
            <w:tcMar>
              <w:top w:w="43" w:type="dxa"/>
              <w:left w:w="115" w:type="dxa"/>
              <w:bottom w:w="43" w:type="dxa"/>
              <w:right w:w="115" w:type="dxa"/>
            </w:tcMar>
          </w:tcPr>
          <w:p w14:paraId="63BD9EDF" w14:textId="77777777" w:rsidR="00041F5A" w:rsidRPr="00981A02" w:rsidRDefault="00041F5A" w:rsidP="00CE050A">
            <w:pPr>
              <w:pStyle w:val="skipcolumn"/>
              <w:widowControl w:val="0"/>
              <w:spacing w:line="276" w:lineRule="auto"/>
              <w:ind w:left="144" w:hanging="144"/>
              <w:contextualSpacing/>
              <w:rPr>
                <w:rFonts w:ascii="Times New Roman" w:hAnsi="Times New Roman"/>
                <w:lang w:val="fr-FR"/>
              </w:rPr>
            </w:pPr>
          </w:p>
        </w:tc>
      </w:tr>
      <w:tr w:rsidR="00594BBE" w:rsidRPr="00981A02" w14:paraId="28458FAF" w14:textId="77777777" w:rsidTr="009371A5">
        <w:trPr>
          <w:cantSplit/>
          <w:jc w:val="center"/>
        </w:trPr>
        <w:tc>
          <w:tcPr>
            <w:tcW w:w="2118" w:type="pct"/>
            <w:tcBorders>
              <w:left w:val="double" w:sz="4" w:space="0" w:color="auto"/>
              <w:bottom w:val="single" w:sz="4" w:space="0" w:color="auto"/>
              <w:right w:val="single" w:sz="4" w:space="0" w:color="auto"/>
            </w:tcBorders>
            <w:shd w:val="clear" w:color="auto" w:fill="FFFFCC"/>
            <w:tcMar>
              <w:top w:w="43" w:type="dxa"/>
              <w:bottom w:w="43" w:type="dxa"/>
            </w:tcMar>
          </w:tcPr>
          <w:p w14:paraId="255D3695" w14:textId="1EBD8B5B" w:rsidR="00594BBE" w:rsidRPr="00981A02" w:rsidRDefault="000A6431" w:rsidP="00572037">
            <w:pPr>
              <w:pStyle w:val="Instructionstointvw"/>
              <w:spacing w:line="276" w:lineRule="auto"/>
              <w:ind w:left="144" w:hanging="144"/>
              <w:contextualSpacing/>
              <w:rPr>
                <w:rStyle w:val="1IntvwqstChar1"/>
                <w:rFonts w:ascii="Times New Roman" w:hAnsi="Times New Roman"/>
                <w:b/>
                <w:smallCaps w:val="0"/>
                <w:lang w:val="fr-FR"/>
              </w:rPr>
            </w:pPr>
            <w:r w:rsidRPr="00981A02">
              <w:rPr>
                <w:rStyle w:val="1IntvwqstChar1"/>
                <w:rFonts w:ascii="Times New Roman" w:hAnsi="Times New Roman"/>
                <w:b/>
                <w:i w:val="0"/>
                <w:smallCaps w:val="0"/>
                <w:lang w:val="fr-FR"/>
              </w:rPr>
              <w:t>MWB</w:t>
            </w:r>
            <w:r w:rsidR="00C233C1" w:rsidRPr="00981A02">
              <w:rPr>
                <w:rStyle w:val="1IntvwqstChar1"/>
                <w:rFonts w:ascii="Times New Roman" w:hAnsi="Times New Roman"/>
                <w:b/>
                <w:i w:val="0"/>
                <w:smallCaps w:val="0"/>
                <w:lang w:val="fr-FR"/>
              </w:rPr>
              <w:t>8</w:t>
            </w:r>
            <w:r w:rsidR="00594BBE" w:rsidRPr="00981A02">
              <w:rPr>
                <w:rStyle w:val="1IntvwqstChar1"/>
                <w:rFonts w:ascii="Times New Roman" w:hAnsi="Times New Roman"/>
                <w:i w:val="0"/>
                <w:smallCaps w:val="0"/>
                <w:lang w:val="fr-FR"/>
              </w:rPr>
              <w:t>.</w:t>
            </w:r>
            <w:r w:rsidR="00594BBE" w:rsidRPr="00981A02">
              <w:rPr>
                <w:i w:val="0"/>
                <w:smallCaps/>
                <w:lang w:val="fr-FR"/>
              </w:rPr>
              <w:t xml:space="preserve"> </w:t>
            </w:r>
            <w:r w:rsidR="00572037" w:rsidRPr="00981A02">
              <w:rPr>
                <w:lang w:val="fr-FR"/>
              </w:rPr>
              <w:t>Vérifier MWB4. Age du répondant :</w:t>
            </w:r>
          </w:p>
        </w:tc>
        <w:tc>
          <w:tcPr>
            <w:tcW w:w="2260" w:type="pct"/>
            <w:tcBorders>
              <w:left w:val="single" w:sz="4" w:space="0" w:color="auto"/>
              <w:bottom w:val="single" w:sz="4" w:space="0" w:color="auto"/>
              <w:right w:val="single" w:sz="4" w:space="0" w:color="auto"/>
            </w:tcBorders>
            <w:shd w:val="clear" w:color="auto" w:fill="FFFFCC"/>
          </w:tcPr>
          <w:p w14:paraId="0403AB27" w14:textId="5AAA3A0D" w:rsidR="00594BBE" w:rsidRPr="00981A02" w:rsidRDefault="00594BBE" w:rsidP="007E67D1">
            <w:pPr>
              <w:pStyle w:val="Responsecategs"/>
              <w:tabs>
                <w:tab w:val="clear" w:pos="3942"/>
                <w:tab w:val="right" w:leader="dot" w:pos="4218"/>
              </w:tabs>
              <w:spacing w:line="276" w:lineRule="auto"/>
              <w:ind w:left="144" w:hanging="144"/>
              <w:contextualSpacing/>
              <w:rPr>
                <w:rFonts w:ascii="Times New Roman" w:hAnsi="Times New Roman"/>
                <w:caps/>
                <w:lang w:val="fr-FR"/>
              </w:rPr>
            </w:pPr>
            <w:r w:rsidRPr="00981A02">
              <w:rPr>
                <w:rFonts w:ascii="Times New Roman" w:hAnsi="Times New Roman"/>
                <w:caps/>
                <w:lang w:val="fr-FR"/>
              </w:rPr>
              <w:t>15-24</w:t>
            </w:r>
            <w:r w:rsidR="00572037" w:rsidRPr="00981A02">
              <w:rPr>
                <w:rFonts w:ascii="Times New Roman" w:hAnsi="Times New Roman"/>
                <w:caps/>
                <w:lang w:val="fr-FR"/>
              </w:rPr>
              <w:t xml:space="preserve"> ans</w:t>
            </w:r>
            <w:r w:rsidRPr="00981A02">
              <w:rPr>
                <w:rFonts w:ascii="Times New Roman" w:hAnsi="Times New Roman"/>
                <w:caps/>
                <w:lang w:val="fr-FR"/>
              </w:rPr>
              <w:tab/>
              <w:t>1</w:t>
            </w:r>
          </w:p>
          <w:p w14:paraId="23F49E7C" w14:textId="4F81FE68" w:rsidR="00594BBE" w:rsidRPr="00981A02" w:rsidRDefault="00572037" w:rsidP="007E67D1">
            <w:pPr>
              <w:pStyle w:val="Responsecategs"/>
              <w:tabs>
                <w:tab w:val="clear" w:pos="3942"/>
                <w:tab w:val="right" w:leader="dot" w:pos="4218"/>
              </w:tabs>
              <w:spacing w:line="276" w:lineRule="auto"/>
              <w:ind w:left="144" w:hanging="144"/>
              <w:contextualSpacing/>
              <w:rPr>
                <w:rStyle w:val="1IntvwqstChar1"/>
                <w:rFonts w:ascii="Times New Roman" w:hAnsi="Times New Roman"/>
                <w:b/>
                <w:caps/>
                <w:lang w:val="en-GB"/>
              </w:rPr>
            </w:pPr>
            <w:r w:rsidRPr="00981A02">
              <w:rPr>
                <w:rFonts w:ascii="Times New Roman" w:hAnsi="Times New Roman"/>
                <w:caps/>
                <w:lang w:val="fr-FR"/>
              </w:rPr>
              <w:t xml:space="preserve"> </w:t>
            </w:r>
            <w:r w:rsidR="00594BBE" w:rsidRPr="00981A02">
              <w:rPr>
                <w:rFonts w:ascii="Times New Roman" w:hAnsi="Times New Roman"/>
                <w:caps/>
                <w:lang w:val="fr-FR"/>
              </w:rPr>
              <w:t>25-49</w:t>
            </w:r>
            <w:r w:rsidRPr="00981A02">
              <w:rPr>
                <w:rFonts w:ascii="Times New Roman" w:hAnsi="Times New Roman"/>
                <w:caps/>
                <w:lang w:val="fr-FR"/>
              </w:rPr>
              <w:t xml:space="preserve"> </w:t>
            </w:r>
            <w:r w:rsidRPr="00981A02">
              <w:rPr>
                <w:rFonts w:ascii="Times New Roman" w:hAnsi="Times New Roman"/>
                <w:caps/>
              </w:rPr>
              <w:t>ans</w:t>
            </w:r>
            <w:r w:rsidR="00594BBE" w:rsidRPr="00981A02">
              <w:rPr>
                <w:rFonts w:ascii="Times New Roman" w:hAnsi="Times New Roman"/>
                <w:caps/>
              </w:rPr>
              <w:tab/>
              <w:t>2</w:t>
            </w:r>
          </w:p>
        </w:tc>
        <w:tc>
          <w:tcPr>
            <w:tcW w:w="621" w:type="pct"/>
            <w:tcBorders>
              <w:left w:val="single" w:sz="4" w:space="0" w:color="auto"/>
              <w:bottom w:val="single" w:sz="4" w:space="0" w:color="auto"/>
              <w:right w:val="double" w:sz="4" w:space="0" w:color="auto"/>
            </w:tcBorders>
            <w:shd w:val="clear" w:color="auto" w:fill="FFFFCC"/>
          </w:tcPr>
          <w:p w14:paraId="524E208C" w14:textId="77777777" w:rsidR="00594BBE" w:rsidRPr="00981A02" w:rsidRDefault="00594BBE" w:rsidP="00CE050A">
            <w:pPr>
              <w:pStyle w:val="skipcolumn"/>
              <w:spacing w:line="276" w:lineRule="auto"/>
              <w:ind w:left="144" w:hanging="144"/>
              <w:contextualSpacing/>
              <w:rPr>
                <w:rFonts w:ascii="Times New Roman" w:hAnsi="Times New Roman"/>
                <w:smallCaps w:val="0"/>
              </w:rPr>
            </w:pPr>
          </w:p>
          <w:p w14:paraId="1A4370A8" w14:textId="5BE9DCFA" w:rsidR="00594BBE" w:rsidRPr="00981A02" w:rsidRDefault="00594BBE" w:rsidP="00CE050A">
            <w:pPr>
              <w:pStyle w:val="skipcolumn"/>
              <w:spacing w:line="276" w:lineRule="auto"/>
              <w:ind w:left="144" w:hanging="144"/>
              <w:contextualSpacing/>
              <w:rPr>
                <w:rStyle w:val="1IntvwqstChar1"/>
                <w:rFonts w:ascii="Times New Roman" w:hAnsi="Times New Roman"/>
                <w:i/>
                <w:lang w:val="en-GB"/>
              </w:rPr>
            </w:pPr>
            <w:r w:rsidRPr="00981A02">
              <w:rPr>
                <w:rStyle w:val="1IntvwqstChar1"/>
                <w:rFonts w:ascii="Times New Roman" w:hAnsi="Times New Roman"/>
                <w:lang w:val="en-GB"/>
              </w:rPr>
              <w:t>2</w:t>
            </w:r>
            <w:r w:rsidRPr="00981A02">
              <w:rPr>
                <w:rFonts w:ascii="Times New Roman" w:hAnsi="Times New Roman"/>
                <w:i/>
              </w:rPr>
              <w:sym w:font="Wingdings" w:char="F0F0"/>
            </w:r>
            <w:r w:rsidR="000A6431" w:rsidRPr="00981A02">
              <w:rPr>
                <w:rStyle w:val="1IntvwqstChar1"/>
                <w:rFonts w:ascii="Times New Roman" w:hAnsi="Times New Roman"/>
                <w:i/>
                <w:lang w:val="en-GB"/>
              </w:rPr>
              <w:t>MWB</w:t>
            </w:r>
            <w:r w:rsidRPr="00981A02">
              <w:rPr>
                <w:rStyle w:val="1IntvwqstChar1"/>
                <w:rFonts w:ascii="Times New Roman" w:hAnsi="Times New Roman"/>
                <w:i/>
                <w:lang w:val="en-GB"/>
              </w:rPr>
              <w:t>1</w:t>
            </w:r>
            <w:r w:rsidR="004D4716" w:rsidRPr="00981A02">
              <w:rPr>
                <w:rStyle w:val="1IntvwqstChar1"/>
                <w:rFonts w:ascii="Times New Roman" w:hAnsi="Times New Roman"/>
                <w:i/>
                <w:lang w:val="en-GB"/>
              </w:rPr>
              <w:t>3</w:t>
            </w:r>
          </w:p>
        </w:tc>
      </w:tr>
      <w:tr w:rsidR="00041F5A" w:rsidRPr="00981A02" w14:paraId="077D5C6B" w14:textId="77777777" w:rsidTr="009371A5">
        <w:trPr>
          <w:cantSplit/>
          <w:trHeight w:val="485"/>
          <w:jc w:val="center"/>
        </w:trPr>
        <w:tc>
          <w:tcPr>
            <w:tcW w:w="2118" w:type="pct"/>
            <w:tcBorders>
              <w:left w:val="double" w:sz="4" w:space="0" w:color="auto"/>
            </w:tcBorders>
            <w:tcMar>
              <w:top w:w="43" w:type="dxa"/>
              <w:left w:w="115" w:type="dxa"/>
              <w:bottom w:w="43" w:type="dxa"/>
              <w:right w:w="115" w:type="dxa"/>
            </w:tcMar>
          </w:tcPr>
          <w:p w14:paraId="2F94007B" w14:textId="3FABF3A0" w:rsidR="00041F5A" w:rsidRPr="00981A02" w:rsidRDefault="000A6431" w:rsidP="000044BE">
            <w:pPr>
              <w:pStyle w:val="1Intvwqst"/>
              <w:widowControl w:val="0"/>
              <w:spacing w:line="276" w:lineRule="auto"/>
              <w:ind w:left="144" w:hanging="144"/>
              <w:contextualSpacing/>
              <w:rPr>
                <w:rFonts w:ascii="Times New Roman" w:hAnsi="Times New Roman"/>
                <w:b/>
                <w:smallCaps w:val="0"/>
                <w:lang w:val="fr-FR"/>
              </w:rPr>
            </w:pPr>
            <w:r w:rsidRPr="00981A02">
              <w:rPr>
                <w:rFonts w:ascii="Times New Roman" w:hAnsi="Times New Roman"/>
                <w:b/>
                <w:smallCaps w:val="0"/>
                <w:lang w:val="fr-FR"/>
              </w:rPr>
              <w:t>MWB</w:t>
            </w:r>
            <w:r w:rsidR="000A4B29" w:rsidRPr="00981A02">
              <w:rPr>
                <w:rFonts w:ascii="Times New Roman" w:hAnsi="Times New Roman"/>
                <w:b/>
                <w:smallCaps w:val="0"/>
                <w:lang w:val="fr-FR"/>
              </w:rPr>
              <w:t>9</w:t>
            </w:r>
            <w:r w:rsidR="00041F5A" w:rsidRPr="00981A02">
              <w:rPr>
                <w:rFonts w:ascii="Times New Roman" w:hAnsi="Times New Roman"/>
                <w:smallCaps w:val="0"/>
                <w:lang w:val="fr-FR"/>
              </w:rPr>
              <w:t xml:space="preserve">. </w:t>
            </w:r>
            <w:r w:rsidR="00572037" w:rsidRPr="00981A02">
              <w:rPr>
                <w:rFonts w:ascii="Times New Roman" w:hAnsi="Times New Roman"/>
                <w:smallCaps w:val="0"/>
                <w:lang w:val="fr-FR"/>
              </w:rPr>
              <w:t>A n’importe quel</w:t>
            </w:r>
            <w:r w:rsidR="009135D4" w:rsidRPr="00981A02">
              <w:rPr>
                <w:rFonts w:ascii="Times New Roman" w:hAnsi="Times New Roman"/>
                <w:smallCaps w:val="0"/>
                <w:lang w:val="fr-FR"/>
              </w:rPr>
              <w:t xml:space="preserve"> moment </w:t>
            </w:r>
            <w:r w:rsidR="000044BE" w:rsidRPr="00981A02">
              <w:rPr>
                <w:rFonts w:ascii="Times New Roman" w:hAnsi="Times New Roman"/>
                <w:smallCaps w:val="0"/>
                <w:lang w:val="fr-FR"/>
              </w:rPr>
              <w:t>pendant</w:t>
            </w:r>
            <w:r w:rsidR="009135D4" w:rsidRPr="00981A02">
              <w:rPr>
                <w:rFonts w:ascii="Times New Roman" w:hAnsi="Times New Roman"/>
                <w:smallCaps w:val="0"/>
                <w:lang w:val="fr-FR"/>
              </w:rPr>
              <w:t xml:space="preserve"> </w:t>
            </w:r>
            <w:r w:rsidR="003109E1" w:rsidRPr="00981A02">
              <w:rPr>
                <w:rFonts w:ascii="Times New Roman" w:hAnsi="Times New Roman"/>
                <w:smallCaps w:val="0"/>
                <w:lang w:val="fr-FR"/>
              </w:rPr>
              <w:t>l’année</w:t>
            </w:r>
            <w:r w:rsidR="00572037" w:rsidRPr="00981A02">
              <w:rPr>
                <w:rFonts w:ascii="Times New Roman" w:hAnsi="Times New Roman"/>
                <w:smallCaps w:val="0"/>
                <w:lang w:val="fr-FR"/>
              </w:rPr>
              <w:t xml:space="preserve"> scolaire </w:t>
            </w:r>
            <w:r w:rsidR="009135D4" w:rsidRPr="00981A02">
              <w:rPr>
                <w:rFonts w:ascii="Times New Roman" w:hAnsi="Times New Roman"/>
                <w:smallCaps w:val="0"/>
                <w:lang w:val="fr-FR"/>
              </w:rPr>
              <w:t>2016-2017</w:t>
            </w:r>
            <w:r w:rsidR="00572037" w:rsidRPr="00981A02">
              <w:rPr>
                <w:rFonts w:ascii="Times New Roman" w:hAnsi="Times New Roman"/>
                <w:smallCaps w:val="0"/>
                <w:lang w:val="fr-FR"/>
              </w:rPr>
              <w:t xml:space="preserve">, êtes-vous allé à l’école </w:t>
            </w:r>
            <w:r w:rsidR="00572037" w:rsidRPr="00981A02">
              <w:rPr>
                <w:rFonts w:ascii="Times New Roman" w:hAnsi="Times New Roman"/>
                <w:smallCaps w:val="0"/>
                <w:shd w:val="clear" w:color="auto" w:fill="FFFFFF" w:themeFill="background1"/>
                <w:lang w:val="fr-FR"/>
              </w:rPr>
              <w:t xml:space="preserve">? </w:t>
            </w:r>
            <w:r w:rsidR="00572037" w:rsidRPr="00981A02">
              <w:rPr>
                <w:rFonts w:ascii="Times New Roman" w:hAnsi="Times New Roman"/>
                <w:smallCaps w:val="0"/>
                <w:lang w:val="fr-FR"/>
              </w:rPr>
              <w:t xml:space="preserve"> </w:t>
            </w:r>
          </w:p>
        </w:tc>
        <w:tc>
          <w:tcPr>
            <w:tcW w:w="2260" w:type="pct"/>
            <w:tcMar>
              <w:top w:w="43" w:type="dxa"/>
              <w:left w:w="115" w:type="dxa"/>
              <w:bottom w:w="43" w:type="dxa"/>
              <w:right w:w="115" w:type="dxa"/>
            </w:tcMar>
          </w:tcPr>
          <w:p w14:paraId="5BE32D2C" w14:textId="21894D30" w:rsidR="00041F5A" w:rsidRPr="00981A02" w:rsidRDefault="00572037"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981A02">
              <w:rPr>
                <w:rFonts w:ascii="Times New Roman" w:hAnsi="Times New Roman"/>
                <w:caps/>
              </w:rPr>
              <w:t>OUI</w:t>
            </w:r>
            <w:r w:rsidR="00041F5A" w:rsidRPr="00981A02">
              <w:rPr>
                <w:rFonts w:ascii="Times New Roman" w:hAnsi="Times New Roman"/>
                <w:caps/>
              </w:rPr>
              <w:tab/>
              <w:t>1</w:t>
            </w:r>
          </w:p>
          <w:p w14:paraId="3548DD8E" w14:textId="18DF5F57" w:rsidR="00041F5A" w:rsidRPr="00981A02" w:rsidRDefault="00572037"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981A02">
              <w:rPr>
                <w:rFonts w:ascii="Times New Roman" w:hAnsi="Times New Roman"/>
                <w:caps/>
              </w:rPr>
              <w:t>NON</w:t>
            </w:r>
            <w:r w:rsidR="00041F5A" w:rsidRPr="00981A02">
              <w:rPr>
                <w:rFonts w:ascii="Times New Roman" w:hAnsi="Times New Roman"/>
                <w:caps/>
              </w:rPr>
              <w:tab/>
              <w:t>2</w:t>
            </w:r>
          </w:p>
        </w:tc>
        <w:tc>
          <w:tcPr>
            <w:tcW w:w="621" w:type="pct"/>
            <w:tcBorders>
              <w:right w:val="double" w:sz="4" w:space="0" w:color="auto"/>
            </w:tcBorders>
            <w:tcMar>
              <w:top w:w="43" w:type="dxa"/>
              <w:left w:w="115" w:type="dxa"/>
              <w:bottom w:w="43" w:type="dxa"/>
              <w:right w:w="115" w:type="dxa"/>
            </w:tcMar>
          </w:tcPr>
          <w:p w14:paraId="476871FE" w14:textId="77777777" w:rsidR="00041F5A" w:rsidRPr="00981A02" w:rsidRDefault="00041F5A" w:rsidP="00CE050A">
            <w:pPr>
              <w:pStyle w:val="skipcolumn"/>
              <w:widowControl w:val="0"/>
              <w:spacing w:line="276" w:lineRule="auto"/>
              <w:ind w:left="144" w:hanging="144"/>
              <w:contextualSpacing/>
              <w:rPr>
                <w:rFonts w:ascii="Times New Roman" w:hAnsi="Times New Roman"/>
              </w:rPr>
            </w:pPr>
          </w:p>
          <w:p w14:paraId="0CE9FC36" w14:textId="40E0DD12" w:rsidR="00041F5A" w:rsidRPr="00981A02" w:rsidRDefault="00041F5A" w:rsidP="00CE050A">
            <w:pPr>
              <w:pStyle w:val="skipcolumn"/>
              <w:widowControl w:val="0"/>
              <w:spacing w:line="276" w:lineRule="auto"/>
              <w:ind w:left="144" w:hanging="144"/>
              <w:contextualSpacing/>
              <w:rPr>
                <w:rFonts w:ascii="Times New Roman" w:hAnsi="Times New Roman"/>
              </w:rPr>
            </w:pPr>
            <w:r w:rsidRPr="00981A02">
              <w:rPr>
                <w:rFonts w:ascii="Times New Roman" w:hAnsi="Times New Roman"/>
              </w:rPr>
              <w:t>2</w:t>
            </w:r>
            <w:r w:rsidRPr="00981A02">
              <w:rPr>
                <w:rFonts w:ascii="Times New Roman" w:hAnsi="Times New Roman"/>
                <w:i/>
              </w:rPr>
              <w:sym w:font="Wingdings" w:char="F0F0"/>
            </w:r>
            <w:r w:rsidR="000A6431" w:rsidRPr="00981A02">
              <w:rPr>
                <w:rFonts w:ascii="Times New Roman" w:hAnsi="Times New Roman"/>
                <w:i/>
                <w:smallCaps w:val="0"/>
              </w:rPr>
              <w:t>MWB</w:t>
            </w:r>
            <w:r w:rsidR="00594BBE" w:rsidRPr="00981A02">
              <w:rPr>
                <w:rFonts w:ascii="Times New Roman" w:hAnsi="Times New Roman"/>
                <w:i/>
                <w:smallCaps w:val="0"/>
              </w:rPr>
              <w:t>11</w:t>
            </w:r>
          </w:p>
        </w:tc>
      </w:tr>
      <w:tr w:rsidR="00041F5A" w:rsidRPr="00981A02" w14:paraId="5A71AFEA" w14:textId="77777777" w:rsidTr="009371A5">
        <w:trPr>
          <w:cantSplit/>
          <w:trHeight w:val="485"/>
          <w:jc w:val="center"/>
        </w:trPr>
        <w:tc>
          <w:tcPr>
            <w:tcW w:w="2118" w:type="pct"/>
            <w:tcBorders>
              <w:left w:val="double" w:sz="4" w:space="0" w:color="auto"/>
            </w:tcBorders>
            <w:tcMar>
              <w:top w:w="43" w:type="dxa"/>
              <w:left w:w="115" w:type="dxa"/>
              <w:bottom w:w="43" w:type="dxa"/>
              <w:right w:w="115" w:type="dxa"/>
            </w:tcMar>
          </w:tcPr>
          <w:p w14:paraId="6F4F1C35" w14:textId="0DCF8C9A" w:rsidR="00041F5A" w:rsidRPr="00981A02" w:rsidRDefault="000A6431" w:rsidP="008F271B">
            <w:pPr>
              <w:pStyle w:val="1Intvwqst"/>
              <w:widowControl w:val="0"/>
              <w:spacing w:line="276" w:lineRule="auto"/>
              <w:ind w:left="144" w:hanging="144"/>
              <w:contextualSpacing/>
              <w:rPr>
                <w:rFonts w:ascii="Times New Roman" w:hAnsi="Times New Roman"/>
                <w:b/>
                <w:smallCaps w:val="0"/>
                <w:lang w:val="fr-FR"/>
              </w:rPr>
            </w:pPr>
            <w:r w:rsidRPr="00981A02">
              <w:rPr>
                <w:rFonts w:ascii="Times New Roman" w:hAnsi="Times New Roman"/>
                <w:b/>
                <w:smallCaps w:val="0"/>
                <w:lang w:val="fr-FR"/>
              </w:rPr>
              <w:t>MWB</w:t>
            </w:r>
            <w:r w:rsidR="000A4B29" w:rsidRPr="00981A02">
              <w:rPr>
                <w:rFonts w:ascii="Times New Roman" w:hAnsi="Times New Roman"/>
                <w:b/>
                <w:smallCaps w:val="0"/>
                <w:lang w:val="fr-FR"/>
              </w:rPr>
              <w:t>10</w:t>
            </w:r>
            <w:r w:rsidR="00041F5A" w:rsidRPr="00981A02">
              <w:rPr>
                <w:rFonts w:ascii="Times New Roman" w:hAnsi="Times New Roman"/>
                <w:smallCaps w:val="0"/>
                <w:lang w:val="fr-FR"/>
              </w:rPr>
              <w:t xml:space="preserve">. </w:t>
            </w:r>
            <w:r w:rsidR="00572037" w:rsidRPr="00981A02">
              <w:rPr>
                <w:rFonts w:ascii="Times New Roman" w:hAnsi="Times New Roman"/>
                <w:smallCaps w:val="0"/>
                <w:lang w:val="fr-FR"/>
              </w:rPr>
              <w:t xml:space="preserve">Pendant l’année scolaire </w:t>
            </w:r>
            <w:r w:rsidR="008E4F6C" w:rsidRPr="00981A02">
              <w:rPr>
                <w:rFonts w:ascii="Times New Roman" w:hAnsi="Times New Roman"/>
                <w:smallCaps w:val="0"/>
                <w:lang w:val="fr-FR"/>
              </w:rPr>
              <w:t>2016-2017</w:t>
            </w:r>
            <w:r w:rsidR="00572037" w:rsidRPr="00981A02">
              <w:rPr>
                <w:rFonts w:ascii="Times New Roman" w:hAnsi="Times New Roman"/>
                <w:smallCaps w:val="0"/>
                <w:lang w:val="fr-FR"/>
              </w:rPr>
              <w:t xml:space="preserve">, quels sont le niveau et </w:t>
            </w:r>
            <w:r w:rsidR="003109E1" w:rsidRPr="00981A02">
              <w:rPr>
                <w:rFonts w:ascii="Times New Roman" w:hAnsi="Times New Roman"/>
                <w:smallCaps w:val="0"/>
                <w:lang w:val="fr-FR"/>
              </w:rPr>
              <w:t xml:space="preserve">la </w:t>
            </w:r>
            <w:r w:rsidR="00572037" w:rsidRPr="00981A02">
              <w:rPr>
                <w:rFonts w:ascii="Times New Roman" w:hAnsi="Times New Roman"/>
                <w:smallCaps w:val="0"/>
                <w:lang w:val="fr-FR"/>
              </w:rPr>
              <w:t>classe</w:t>
            </w:r>
            <w:r w:rsidR="008F271B" w:rsidRPr="00981A02">
              <w:rPr>
                <w:rFonts w:ascii="Times New Roman" w:hAnsi="Times New Roman"/>
                <w:smallCaps w:val="0"/>
                <w:lang w:val="fr-FR"/>
              </w:rPr>
              <w:t xml:space="preserve">/année </w:t>
            </w:r>
            <w:r w:rsidR="00572037" w:rsidRPr="00981A02">
              <w:rPr>
                <w:rFonts w:ascii="Times New Roman" w:hAnsi="Times New Roman"/>
                <w:smallCaps w:val="0"/>
                <w:lang w:val="fr-FR"/>
              </w:rPr>
              <w:t xml:space="preserve">que </w:t>
            </w:r>
            <w:r w:rsidR="00572037" w:rsidRPr="00981A02">
              <w:rPr>
                <w:rFonts w:ascii="Times New Roman" w:hAnsi="Times New Roman"/>
                <w:smallCaps w:val="0"/>
                <w:u w:val="single"/>
                <w:lang w:val="fr-FR"/>
              </w:rPr>
              <w:t>vous fréquentez</w:t>
            </w:r>
            <w:r w:rsidR="00572037" w:rsidRPr="00981A02">
              <w:rPr>
                <w:rFonts w:ascii="Times New Roman" w:hAnsi="Times New Roman"/>
                <w:smallCaps w:val="0"/>
                <w:lang w:val="fr-FR"/>
              </w:rPr>
              <w:t> ?</w:t>
            </w:r>
          </w:p>
        </w:tc>
        <w:tc>
          <w:tcPr>
            <w:tcW w:w="2260" w:type="pct"/>
            <w:tcMar>
              <w:top w:w="43" w:type="dxa"/>
              <w:left w:w="115" w:type="dxa"/>
              <w:bottom w:w="43" w:type="dxa"/>
              <w:right w:w="115" w:type="dxa"/>
            </w:tcMar>
          </w:tcPr>
          <w:p w14:paraId="02285879" w14:textId="77777777" w:rsidR="00645BA2" w:rsidRPr="00981A02" w:rsidRDefault="00645BA2" w:rsidP="00645BA2">
            <w:pPr>
              <w:pStyle w:val="Responsecategs"/>
              <w:widowControl w:val="0"/>
              <w:tabs>
                <w:tab w:val="clear" w:pos="3942"/>
                <w:tab w:val="right" w:leader="dot" w:pos="3516"/>
                <w:tab w:val="right" w:pos="4218"/>
              </w:tabs>
              <w:spacing w:line="276" w:lineRule="auto"/>
              <w:ind w:left="144" w:hanging="144"/>
              <w:contextualSpacing/>
              <w:rPr>
                <w:rFonts w:ascii="Times New Roman" w:hAnsi="Times New Roman"/>
                <w:caps/>
                <w:lang w:val="fr-FR"/>
              </w:rPr>
            </w:pPr>
            <w:r w:rsidRPr="00981A02">
              <w:rPr>
                <w:rFonts w:ascii="Times New Roman" w:hAnsi="Times New Roman"/>
                <w:caps/>
                <w:lang w:val="fr-FR"/>
              </w:rPr>
              <w:t>Primaire</w:t>
            </w:r>
            <w:r w:rsidRPr="00981A02">
              <w:rPr>
                <w:rFonts w:ascii="Times New Roman" w:hAnsi="Times New Roman"/>
                <w:caps/>
                <w:lang w:val="fr-FR"/>
              </w:rPr>
              <w:tab/>
            </w:r>
            <w:r w:rsidRPr="00981A02">
              <w:rPr>
                <w:rFonts w:ascii="Times New Roman" w:hAnsi="Times New Roman"/>
                <w:b/>
                <w:caps/>
                <w:lang w:val="fr-FR"/>
              </w:rPr>
              <w:t>1</w:t>
            </w:r>
            <w:r w:rsidRPr="00981A02">
              <w:rPr>
                <w:rFonts w:ascii="Times New Roman" w:hAnsi="Times New Roman"/>
                <w:caps/>
                <w:lang w:val="fr-FR"/>
              </w:rPr>
              <w:tab/>
              <w:t>__ __</w:t>
            </w:r>
          </w:p>
          <w:p w14:paraId="60D6B9CD" w14:textId="77777777" w:rsidR="00645BA2" w:rsidRPr="00981A02" w:rsidRDefault="00645BA2" w:rsidP="00645BA2">
            <w:pPr>
              <w:pStyle w:val="Responsecategs"/>
              <w:widowControl w:val="0"/>
              <w:tabs>
                <w:tab w:val="clear" w:pos="3942"/>
                <w:tab w:val="right" w:leader="dot" w:pos="3516"/>
                <w:tab w:val="right" w:pos="4218"/>
              </w:tabs>
              <w:spacing w:line="276" w:lineRule="auto"/>
              <w:ind w:left="144" w:hanging="144"/>
              <w:contextualSpacing/>
              <w:rPr>
                <w:rFonts w:ascii="Times New Roman" w:hAnsi="Times New Roman"/>
                <w:caps/>
                <w:lang w:val="fr-FR"/>
              </w:rPr>
            </w:pPr>
            <w:r w:rsidRPr="00981A02">
              <w:rPr>
                <w:rFonts w:ascii="Times New Roman" w:hAnsi="Times New Roman"/>
                <w:caps/>
                <w:lang w:val="fr-FR"/>
              </w:rPr>
              <w:t>secondaire 1/ceg</w:t>
            </w:r>
            <w:r w:rsidRPr="00981A02">
              <w:rPr>
                <w:rFonts w:ascii="Times New Roman" w:hAnsi="Times New Roman"/>
                <w:caps/>
                <w:lang w:val="fr-FR"/>
              </w:rPr>
              <w:tab/>
            </w:r>
            <w:r w:rsidRPr="00981A02">
              <w:rPr>
                <w:rFonts w:ascii="Times New Roman" w:hAnsi="Times New Roman"/>
                <w:b/>
                <w:caps/>
                <w:lang w:val="fr-FR"/>
              </w:rPr>
              <w:t>2</w:t>
            </w:r>
            <w:r w:rsidRPr="00981A02">
              <w:rPr>
                <w:rFonts w:ascii="Times New Roman" w:hAnsi="Times New Roman"/>
                <w:caps/>
                <w:lang w:val="fr-FR"/>
              </w:rPr>
              <w:tab/>
              <w:t>__ __</w:t>
            </w:r>
          </w:p>
          <w:p w14:paraId="28A2CEE2" w14:textId="77777777" w:rsidR="00645BA2" w:rsidRPr="00981A02" w:rsidRDefault="00645BA2" w:rsidP="00645BA2">
            <w:pPr>
              <w:pStyle w:val="Responsecategs"/>
              <w:widowControl w:val="0"/>
              <w:tabs>
                <w:tab w:val="clear" w:pos="3942"/>
                <w:tab w:val="right" w:leader="dot" w:pos="3516"/>
                <w:tab w:val="right" w:pos="4218"/>
              </w:tabs>
              <w:spacing w:line="276" w:lineRule="auto"/>
              <w:ind w:left="144" w:hanging="144"/>
              <w:contextualSpacing/>
              <w:rPr>
                <w:rFonts w:ascii="Times New Roman" w:hAnsi="Times New Roman"/>
                <w:caps/>
                <w:lang w:val="fr-FR"/>
              </w:rPr>
            </w:pPr>
            <w:r w:rsidRPr="00981A02">
              <w:rPr>
                <w:rFonts w:ascii="Times New Roman" w:hAnsi="Times New Roman"/>
                <w:caps/>
                <w:lang w:val="fr-FR"/>
              </w:rPr>
              <w:t>Secondaire 2/lycee</w:t>
            </w:r>
            <w:r w:rsidRPr="00981A02">
              <w:rPr>
                <w:rFonts w:ascii="Times New Roman" w:hAnsi="Times New Roman"/>
                <w:caps/>
                <w:lang w:val="fr-FR"/>
              </w:rPr>
              <w:tab/>
            </w:r>
            <w:r w:rsidRPr="00981A02">
              <w:rPr>
                <w:rFonts w:ascii="Times New Roman" w:hAnsi="Times New Roman"/>
                <w:b/>
                <w:caps/>
                <w:lang w:val="fr-FR"/>
              </w:rPr>
              <w:t>3</w:t>
            </w:r>
            <w:r w:rsidRPr="00981A02">
              <w:rPr>
                <w:rFonts w:ascii="Times New Roman" w:hAnsi="Times New Roman"/>
                <w:caps/>
                <w:lang w:val="fr-FR"/>
              </w:rPr>
              <w:tab/>
              <w:t>__ __</w:t>
            </w:r>
          </w:p>
          <w:p w14:paraId="3707C495" w14:textId="08E783AE" w:rsidR="00041F5A" w:rsidRPr="00981A02" w:rsidRDefault="00645BA2" w:rsidP="00645BA2">
            <w:pPr>
              <w:pStyle w:val="Responsecategs"/>
              <w:widowControl w:val="0"/>
              <w:tabs>
                <w:tab w:val="clear" w:pos="3942"/>
                <w:tab w:val="right" w:leader="dot" w:pos="3516"/>
                <w:tab w:val="right" w:pos="4218"/>
              </w:tabs>
              <w:spacing w:line="276" w:lineRule="auto"/>
              <w:ind w:left="0" w:firstLine="0"/>
              <w:contextualSpacing/>
              <w:rPr>
                <w:rFonts w:ascii="Times New Roman" w:hAnsi="Times New Roman"/>
                <w:caps/>
              </w:rPr>
            </w:pPr>
            <w:r w:rsidRPr="00981A02">
              <w:rPr>
                <w:rFonts w:ascii="Times New Roman" w:hAnsi="Times New Roman"/>
                <w:caps/>
                <w:lang w:val="fr-FR"/>
              </w:rPr>
              <w:t>superieur</w:t>
            </w:r>
            <w:r w:rsidRPr="00981A02">
              <w:rPr>
                <w:rFonts w:ascii="Times New Roman" w:hAnsi="Times New Roman"/>
                <w:caps/>
                <w:lang w:val="fr-FR"/>
              </w:rPr>
              <w:tab/>
            </w:r>
            <w:r w:rsidRPr="00981A02">
              <w:rPr>
                <w:rFonts w:ascii="Times New Roman" w:hAnsi="Times New Roman"/>
                <w:b/>
                <w:caps/>
                <w:lang w:val="fr-FR"/>
              </w:rPr>
              <w:t>4</w:t>
            </w:r>
            <w:r w:rsidRPr="00981A02">
              <w:rPr>
                <w:rFonts w:ascii="Times New Roman" w:hAnsi="Times New Roman"/>
                <w:caps/>
                <w:lang w:val="fr-FR"/>
              </w:rPr>
              <w:tab/>
              <w:t>__ __</w:t>
            </w:r>
          </w:p>
        </w:tc>
        <w:tc>
          <w:tcPr>
            <w:tcW w:w="621" w:type="pct"/>
            <w:tcBorders>
              <w:right w:val="double" w:sz="4" w:space="0" w:color="auto"/>
            </w:tcBorders>
            <w:tcMar>
              <w:top w:w="43" w:type="dxa"/>
              <w:left w:w="115" w:type="dxa"/>
              <w:bottom w:w="43" w:type="dxa"/>
              <w:right w:w="115" w:type="dxa"/>
            </w:tcMar>
          </w:tcPr>
          <w:p w14:paraId="400D548E" w14:textId="56711C3A" w:rsidR="00041F5A" w:rsidRPr="00981A02" w:rsidRDefault="00041F5A" w:rsidP="00CE050A">
            <w:pPr>
              <w:pStyle w:val="skipcolumn"/>
              <w:widowControl w:val="0"/>
              <w:spacing w:line="276" w:lineRule="auto"/>
              <w:ind w:left="144" w:hanging="144"/>
              <w:contextualSpacing/>
              <w:rPr>
                <w:rFonts w:ascii="Times New Roman" w:hAnsi="Times New Roman"/>
              </w:rPr>
            </w:pPr>
          </w:p>
        </w:tc>
      </w:tr>
      <w:tr w:rsidR="00041F5A" w:rsidRPr="00981A02" w14:paraId="3B32A1BE" w14:textId="77777777" w:rsidTr="009371A5">
        <w:trPr>
          <w:cantSplit/>
          <w:trHeight w:val="485"/>
          <w:jc w:val="center"/>
        </w:trPr>
        <w:tc>
          <w:tcPr>
            <w:tcW w:w="2118" w:type="pct"/>
            <w:tcBorders>
              <w:left w:val="double" w:sz="4" w:space="0" w:color="auto"/>
            </w:tcBorders>
            <w:tcMar>
              <w:top w:w="43" w:type="dxa"/>
              <w:left w:w="115" w:type="dxa"/>
              <w:bottom w:w="43" w:type="dxa"/>
              <w:right w:w="115" w:type="dxa"/>
            </w:tcMar>
          </w:tcPr>
          <w:p w14:paraId="744ED5A9" w14:textId="24D95979" w:rsidR="00041F5A" w:rsidRPr="00981A02" w:rsidRDefault="000A6431" w:rsidP="008F271B">
            <w:pPr>
              <w:pStyle w:val="1Intvwqst"/>
              <w:widowControl w:val="0"/>
              <w:spacing w:line="276" w:lineRule="auto"/>
              <w:ind w:left="144" w:hanging="144"/>
              <w:contextualSpacing/>
              <w:rPr>
                <w:rFonts w:ascii="Times New Roman" w:hAnsi="Times New Roman"/>
                <w:b/>
                <w:smallCaps w:val="0"/>
                <w:lang w:val="fr-FR"/>
              </w:rPr>
            </w:pPr>
            <w:r w:rsidRPr="00981A02">
              <w:rPr>
                <w:rFonts w:ascii="Times New Roman" w:hAnsi="Times New Roman"/>
                <w:b/>
                <w:smallCaps w:val="0"/>
                <w:lang w:val="fr-FR"/>
              </w:rPr>
              <w:t>MWB</w:t>
            </w:r>
            <w:r w:rsidR="000A4B29" w:rsidRPr="00981A02">
              <w:rPr>
                <w:rFonts w:ascii="Times New Roman" w:hAnsi="Times New Roman"/>
                <w:b/>
                <w:smallCaps w:val="0"/>
                <w:lang w:val="fr-FR"/>
              </w:rPr>
              <w:t>11</w:t>
            </w:r>
            <w:r w:rsidR="00041F5A" w:rsidRPr="00981A02">
              <w:rPr>
                <w:rFonts w:ascii="Times New Roman" w:hAnsi="Times New Roman"/>
                <w:smallCaps w:val="0"/>
                <w:lang w:val="fr-FR"/>
              </w:rPr>
              <w:t xml:space="preserve">. </w:t>
            </w:r>
            <w:r w:rsidR="00572037" w:rsidRPr="00981A02">
              <w:rPr>
                <w:rFonts w:ascii="Times New Roman" w:hAnsi="Times New Roman"/>
                <w:smallCaps w:val="0"/>
                <w:lang w:val="fr-FR"/>
              </w:rPr>
              <w:t xml:space="preserve">A n’importe quel moment </w:t>
            </w:r>
            <w:r w:rsidR="008F271B" w:rsidRPr="00981A02">
              <w:rPr>
                <w:rFonts w:ascii="Times New Roman" w:hAnsi="Times New Roman"/>
                <w:smallCaps w:val="0"/>
                <w:lang w:val="fr-FR"/>
              </w:rPr>
              <w:t>pendant</w:t>
            </w:r>
            <w:r w:rsidR="00572037" w:rsidRPr="00981A02">
              <w:rPr>
                <w:rFonts w:ascii="Times New Roman" w:hAnsi="Times New Roman"/>
                <w:smallCaps w:val="0"/>
                <w:lang w:val="fr-FR"/>
              </w:rPr>
              <w:t xml:space="preserve"> l’année scolaire </w:t>
            </w:r>
            <w:r w:rsidR="008E4F6C" w:rsidRPr="00981A02">
              <w:rPr>
                <w:rFonts w:ascii="Times New Roman" w:hAnsi="Times New Roman"/>
                <w:smallCaps w:val="0"/>
                <w:lang w:val="fr-FR"/>
              </w:rPr>
              <w:t>2015-2016</w:t>
            </w:r>
            <w:r w:rsidR="00572037" w:rsidRPr="00981A02">
              <w:rPr>
                <w:rFonts w:ascii="Times New Roman" w:hAnsi="Times New Roman"/>
                <w:smallCaps w:val="0"/>
                <w:lang w:val="fr-FR"/>
              </w:rPr>
              <w:t>, êtes-vous allé à l’école ?</w:t>
            </w:r>
          </w:p>
        </w:tc>
        <w:tc>
          <w:tcPr>
            <w:tcW w:w="2260" w:type="pct"/>
            <w:tcMar>
              <w:top w:w="43" w:type="dxa"/>
              <w:left w:w="115" w:type="dxa"/>
              <w:bottom w:w="43" w:type="dxa"/>
              <w:right w:w="115" w:type="dxa"/>
            </w:tcMar>
          </w:tcPr>
          <w:p w14:paraId="0F67B354" w14:textId="0B4CC728" w:rsidR="00041F5A" w:rsidRPr="00981A02" w:rsidRDefault="00572037"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981A02">
              <w:rPr>
                <w:rFonts w:ascii="Times New Roman" w:hAnsi="Times New Roman"/>
                <w:caps/>
              </w:rPr>
              <w:t>OUI</w:t>
            </w:r>
            <w:r w:rsidR="00041F5A" w:rsidRPr="00981A02">
              <w:rPr>
                <w:rFonts w:ascii="Times New Roman" w:hAnsi="Times New Roman"/>
                <w:caps/>
              </w:rPr>
              <w:tab/>
              <w:t>1</w:t>
            </w:r>
          </w:p>
          <w:p w14:paraId="1857459B" w14:textId="182449FC" w:rsidR="00041F5A" w:rsidRPr="00981A02" w:rsidRDefault="00572037"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981A02">
              <w:rPr>
                <w:rFonts w:ascii="Times New Roman" w:hAnsi="Times New Roman"/>
                <w:caps/>
              </w:rPr>
              <w:t>NON</w:t>
            </w:r>
            <w:r w:rsidR="00041F5A" w:rsidRPr="00981A02">
              <w:rPr>
                <w:rFonts w:ascii="Times New Roman" w:hAnsi="Times New Roman"/>
                <w:caps/>
              </w:rPr>
              <w:tab/>
              <w:t>2</w:t>
            </w:r>
          </w:p>
        </w:tc>
        <w:tc>
          <w:tcPr>
            <w:tcW w:w="621" w:type="pct"/>
            <w:tcBorders>
              <w:right w:val="double" w:sz="4" w:space="0" w:color="auto"/>
            </w:tcBorders>
            <w:tcMar>
              <w:top w:w="43" w:type="dxa"/>
              <w:left w:w="115" w:type="dxa"/>
              <w:bottom w:w="43" w:type="dxa"/>
              <w:right w:w="115" w:type="dxa"/>
            </w:tcMar>
          </w:tcPr>
          <w:p w14:paraId="6716059A" w14:textId="77777777" w:rsidR="00041F5A" w:rsidRPr="00981A02" w:rsidRDefault="00041F5A" w:rsidP="00CE050A">
            <w:pPr>
              <w:pStyle w:val="skipcolumn"/>
              <w:widowControl w:val="0"/>
              <w:spacing w:line="276" w:lineRule="auto"/>
              <w:ind w:left="144" w:hanging="144"/>
              <w:contextualSpacing/>
              <w:rPr>
                <w:rFonts w:ascii="Times New Roman" w:hAnsi="Times New Roman"/>
              </w:rPr>
            </w:pPr>
          </w:p>
          <w:p w14:paraId="52E1CAEC" w14:textId="30DD0169" w:rsidR="00041F5A" w:rsidRPr="00981A02" w:rsidRDefault="00041F5A" w:rsidP="00CE050A">
            <w:pPr>
              <w:pStyle w:val="skipcolumn"/>
              <w:widowControl w:val="0"/>
              <w:tabs>
                <w:tab w:val="left" w:pos="200"/>
              </w:tabs>
              <w:spacing w:line="276" w:lineRule="auto"/>
              <w:ind w:left="144" w:hanging="144"/>
              <w:contextualSpacing/>
              <w:rPr>
                <w:rFonts w:ascii="Times New Roman" w:hAnsi="Times New Roman"/>
              </w:rPr>
            </w:pPr>
            <w:r w:rsidRPr="00981A02">
              <w:rPr>
                <w:rFonts w:ascii="Times New Roman" w:hAnsi="Times New Roman"/>
              </w:rPr>
              <w:t>2</w:t>
            </w:r>
            <w:r w:rsidRPr="00981A02">
              <w:rPr>
                <w:rFonts w:ascii="Times New Roman" w:hAnsi="Times New Roman"/>
                <w:i/>
              </w:rPr>
              <w:sym w:font="Wingdings" w:char="F0F0"/>
            </w:r>
            <w:r w:rsidR="000A6431" w:rsidRPr="00981A02">
              <w:rPr>
                <w:rFonts w:ascii="Times New Roman" w:hAnsi="Times New Roman"/>
                <w:i/>
                <w:smallCaps w:val="0"/>
              </w:rPr>
              <w:t>MWB</w:t>
            </w:r>
            <w:r w:rsidR="00594BBE" w:rsidRPr="00981A02">
              <w:rPr>
                <w:rFonts w:ascii="Times New Roman" w:hAnsi="Times New Roman"/>
                <w:i/>
                <w:smallCaps w:val="0"/>
              </w:rPr>
              <w:t>13</w:t>
            </w:r>
          </w:p>
        </w:tc>
      </w:tr>
      <w:tr w:rsidR="007E67D1" w:rsidRPr="00981A02" w14:paraId="1CA7C416" w14:textId="77777777" w:rsidTr="009371A5">
        <w:trPr>
          <w:cantSplit/>
          <w:trHeight w:val="485"/>
          <w:jc w:val="center"/>
        </w:trPr>
        <w:tc>
          <w:tcPr>
            <w:tcW w:w="2118" w:type="pct"/>
            <w:tcBorders>
              <w:left w:val="double" w:sz="4" w:space="0" w:color="auto"/>
            </w:tcBorders>
            <w:tcMar>
              <w:top w:w="43" w:type="dxa"/>
              <w:left w:w="115" w:type="dxa"/>
              <w:bottom w:w="43" w:type="dxa"/>
              <w:right w:w="115" w:type="dxa"/>
            </w:tcMar>
          </w:tcPr>
          <w:p w14:paraId="2073BFFB" w14:textId="6E51994E" w:rsidR="007E67D1" w:rsidRPr="00981A02" w:rsidRDefault="000A6431" w:rsidP="008F271B">
            <w:pPr>
              <w:pStyle w:val="1Intvwqst"/>
              <w:widowControl w:val="0"/>
              <w:spacing w:line="276" w:lineRule="auto"/>
              <w:ind w:left="144" w:hanging="144"/>
              <w:contextualSpacing/>
              <w:rPr>
                <w:rFonts w:ascii="Times New Roman" w:hAnsi="Times New Roman"/>
                <w:b/>
                <w:smallCaps w:val="0"/>
                <w:lang w:val="fr-FR"/>
              </w:rPr>
            </w:pPr>
            <w:r w:rsidRPr="00981A02">
              <w:rPr>
                <w:rFonts w:ascii="Times New Roman" w:hAnsi="Times New Roman"/>
                <w:b/>
                <w:smallCaps w:val="0"/>
                <w:lang w:val="fr-FR"/>
              </w:rPr>
              <w:t>MWB</w:t>
            </w:r>
            <w:r w:rsidR="007E67D1" w:rsidRPr="00981A02">
              <w:rPr>
                <w:rFonts w:ascii="Times New Roman" w:hAnsi="Times New Roman"/>
                <w:b/>
                <w:smallCaps w:val="0"/>
                <w:lang w:val="fr-FR"/>
              </w:rPr>
              <w:t>12</w:t>
            </w:r>
            <w:r w:rsidR="007E67D1" w:rsidRPr="00981A02">
              <w:rPr>
                <w:rFonts w:ascii="Times New Roman" w:hAnsi="Times New Roman"/>
                <w:smallCaps w:val="0"/>
                <w:lang w:val="fr-FR"/>
              </w:rPr>
              <w:t xml:space="preserve">. </w:t>
            </w:r>
            <w:r w:rsidR="008F271B" w:rsidRPr="00981A02">
              <w:rPr>
                <w:rFonts w:ascii="Times New Roman" w:hAnsi="Times New Roman"/>
                <w:smallCaps w:val="0"/>
                <w:lang w:val="fr-FR"/>
              </w:rPr>
              <w:t>Pendant</w:t>
            </w:r>
            <w:r w:rsidR="00572037" w:rsidRPr="00981A02">
              <w:rPr>
                <w:rFonts w:ascii="Times New Roman" w:hAnsi="Times New Roman"/>
                <w:smallCaps w:val="0"/>
                <w:lang w:val="fr-FR"/>
              </w:rPr>
              <w:t xml:space="preserve"> l’année scolaire </w:t>
            </w:r>
            <w:r w:rsidR="008E4F6C" w:rsidRPr="00981A02">
              <w:rPr>
                <w:rFonts w:ascii="Times New Roman" w:hAnsi="Times New Roman"/>
                <w:smallCaps w:val="0"/>
                <w:lang w:val="fr-FR"/>
              </w:rPr>
              <w:t>2015-2016</w:t>
            </w:r>
            <w:r w:rsidR="00572037" w:rsidRPr="00981A02">
              <w:rPr>
                <w:rFonts w:ascii="Times New Roman" w:hAnsi="Times New Roman"/>
                <w:smallCaps w:val="0"/>
                <w:lang w:val="fr-FR"/>
              </w:rPr>
              <w:t xml:space="preserve">, quels sont le niveau et </w:t>
            </w:r>
            <w:r w:rsidR="003109E1" w:rsidRPr="00981A02">
              <w:rPr>
                <w:rFonts w:ascii="Times New Roman" w:hAnsi="Times New Roman"/>
                <w:smallCaps w:val="0"/>
                <w:lang w:val="fr-FR"/>
              </w:rPr>
              <w:t xml:space="preserve">la </w:t>
            </w:r>
            <w:r w:rsidR="00572037" w:rsidRPr="00981A02">
              <w:rPr>
                <w:rFonts w:ascii="Times New Roman" w:hAnsi="Times New Roman"/>
                <w:smallCaps w:val="0"/>
                <w:lang w:val="fr-FR"/>
              </w:rPr>
              <w:t>classe</w:t>
            </w:r>
            <w:r w:rsidR="008F271B" w:rsidRPr="00981A02">
              <w:rPr>
                <w:rFonts w:ascii="Times New Roman" w:hAnsi="Times New Roman"/>
                <w:smallCaps w:val="0"/>
                <w:lang w:val="fr-FR"/>
              </w:rPr>
              <w:t>/année</w:t>
            </w:r>
            <w:r w:rsidR="00572037" w:rsidRPr="00981A02">
              <w:rPr>
                <w:rFonts w:ascii="Times New Roman" w:hAnsi="Times New Roman"/>
                <w:smallCaps w:val="0"/>
                <w:lang w:val="fr-FR"/>
              </w:rPr>
              <w:t xml:space="preserve"> que </w:t>
            </w:r>
            <w:r w:rsidR="00572037" w:rsidRPr="00981A02">
              <w:rPr>
                <w:rFonts w:ascii="Times New Roman" w:hAnsi="Times New Roman"/>
                <w:smallCaps w:val="0"/>
                <w:u w:val="single"/>
                <w:lang w:val="fr-FR"/>
              </w:rPr>
              <w:t xml:space="preserve">vous avez </w:t>
            </w:r>
            <w:r w:rsidR="000B3ACB" w:rsidRPr="00981A02">
              <w:rPr>
                <w:rFonts w:ascii="Times New Roman" w:hAnsi="Times New Roman"/>
                <w:smallCaps w:val="0"/>
                <w:u w:val="single"/>
                <w:lang w:val="fr-FR"/>
              </w:rPr>
              <w:t xml:space="preserve"> </w:t>
            </w:r>
            <w:r w:rsidR="0093152F" w:rsidRPr="00981A02">
              <w:rPr>
                <w:rFonts w:ascii="Times New Roman" w:hAnsi="Times New Roman"/>
                <w:smallCaps w:val="0"/>
                <w:u w:val="single"/>
                <w:lang w:val="fr-FR"/>
              </w:rPr>
              <w:t>fréquentés</w:t>
            </w:r>
            <w:r w:rsidR="00572037" w:rsidRPr="00981A02">
              <w:rPr>
                <w:rFonts w:ascii="Times New Roman" w:hAnsi="Times New Roman"/>
                <w:smallCaps w:val="0"/>
                <w:lang w:val="fr-FR"/>
              </w:rPr>
              <w:t> ?</w:t>
            </w:r>
          </w:p>
        </w:tc>
        <w:tc>
          <w:tcPr>
            <w:tcW w:w="2260" w:type="pct"/>
            <w:tcMar>
              <w:top w:w="43" w:type="dxa"/>
              <w:left w:w="115" w:type="dxa"/>
              <w:bottom w:w="43" w:type="dxa"/>
              <w:right w:w="115" w:type="dxa"/>
            </w:tcMar>
          </w:tcPr>
          <w:p w14:paraId="19469612" w14:textId="77777777" w:rsidR="008F271B" w:rsidRPr="00981A02" w:rsidRDefault="008F271B" w:rsidP="008F271B">
            <w:pPr>
              <w:pStyle w:val="Responsecategs"/>
              <w:widowControl w:val="0"/>
              <w:tabs>
                <w:tab w:val="clear" w:pos="3942"/>
                <w:tab w:val="right" w:leader="dot" w:pos="3516"/>
                <w:tab w:val="right" w:pos="4218"/>
              </w:tabs>
              <w:spacing w:line="276" w:lineRule="auto"/>
              <w:ind w:left="144" w:hanging="144"/>
              <w:contextualSpacing/>
              <w:rPr>
                <w:rFonts w:ascii="Times New Roman" w:hAnsi="Times New Roman"/>
                <w:caps/>
                <w:lang w:val="fr-FR"/>
              </w:rPr>
            </w:pPr>
            <w:r w:rsidRPr="00981A02">
              <w:rPr>
                <w:rFonts w:ascii="Times New Roman" w:hAnsi="Times New Roman"/>
                <w:caps/>
                <w:lang w:val="fr-FR"/>
              </w:rPr>
              <w:t>Primaire</w:t>
            </w:r>
            <w:r w:rsidRPr="00981A02">
              <w:rPr>
                <w:rFonts w:ascii="Times New Roman" w:hAnsi="Times New Roman"/>
                <w:caps/>
                <w:lang w:val="fr-FR"/>
              </w:rPr>
              <w:tab/>
            </w:r>
            <w:r w:rsidRPr="00981A02">
              <w:rPr>
                <w:rFonts w:ascii="Times New Roman" w:hAnsi="Times New Roman"/>
                <w:b/>
                <w:caps/>
                <w:lang w:val="fr-FR"/>
              </w:rPr>
              <w:t>1</w:t>
            </w:r>
            <w:r w:rsidRPr="00981A02">
              <w:rPr>
                <w:rFonts w:ascii="Times New Roman" w:hAnsi="Times New Roman"/>
                <w:caps/>
                <w:lang w:val="fr-FR"/>
              </w:rPr>
              <w:tab/>
              <w:t>__ __</w:t>
            </w:r>
          </w:p>
          <w:p w14:paraId="43F7F1F4" w14:textId="77777777" w:rsidR="008F271B" w:rsidRPr="00981A02" w:rsidRDefault="008F271B" w:rsidP="008F271B">
            <w:pPr>
              <w:pStyle w:val="Responsecategs"/>
              <w:widowControl w:val="0"/>
              <w:tabs>
                <w:tab w:val="clear" w:pos="3942"/>
                <w:tab w:val="right" w:leader="dot" w:pos="3516"/>
                <w:tab w:val="right" w:pos="4218"/>
              </w:tabs>
              <w:spacing w:line="276" w:lineRule="auto"/>
              <w:ind w:left="144" w:hanging="144"/>
              <w:contextualSpacing/>
              <w:rPr>
                <w:rFonts w:ascii="Times New Roman" w:hAnsi="Times New Roman"/>
                <w:caps/>
                <w:lang w:val="fr-FR"/>
              </w:rPr>
            </w:pPr>
            <w:r w:rsidRPr="00981A02">
              <w:rPr>
                <w:rFonts w:ascii="Times New Roman" w:hAnsi="Times New Roman"/>
                <w:caps/>
                <w:lang w:val="fr-FR"/>
              </w:rPr>
              <w:t>secondaire 1/ceg</w:t>
            </w:r>
            <w:r w:rsidRPr="00981A02">
              <w:rPr>
                <w:rFonts w:ascii="Times New Roman" w:hAnsi="Times New Roman"/>
                <w:caps/>
                <w:lang w:val="fr-FR"/>
              </w:rPr>
              <w:tab/>
            </w:r>
            <w:r w:rsidRPr="00981A02">
              <w:rPr>
                <w:rFonts w:ascii="Times New Roman" w:hAnsi="Times New Roman"/>
                <w:b/>
                <w:caps/>
                <w:lang w:val="fr-FR"/>
              </w:rPr>
              <w:t>2</w:t>
            </w:r>
            <w:r w:rsidRPr="00981A02">
              <w:rPr>
                <w:rFonts w:ascii="Times New Roman" w:hAnsi="Times New Roman"/>
                <w:caps/>
                <w:lang w:val="fr-FR"/>
              </w:rPr>
              <w:tab/>
              <w:t>__ __</w:t>
            </w:r>
          </w:p>
          <w:p w14:paraId="1A09E713" w14:textId="77777777" w:rsidR="008F271B" w:rsidRPr="00981A02" w:rsidRDefault="008F271B" w:rsidP="008F271B">
            <w:pPr>
              <w:pStyle w:val="Responsecategs"/>
              <w:widowControl w:val="0"/>
              <w:tabs>
                <w:tab w:val="clear" w:pos="3942"/>
                <w:tab w:val="right" w:leader="dot" w:pos="3516"/>
                <w:tab w:val="right" w:pos="4218"/>
              </w:tabs>
              <w:spacing w:line="276" w:lineRule="auto"/>
              <w:ind w:left="144" w:hanging="144"/>
              <w:contextualSpacing/>
              <w:rPr>
                <w:rFonts w:ascii="Times New Roman" w:hAnsi="Times New Roman"/>
                <w:caps/>
                <w:lang w:val="fr-FR"/>
              </w:rPr>
            </w:pPr>
            <w:r w:rsidRPr="00981A02">
              <w:rPr>
                <w:rFonts w:ascii="Times New Roman" w:hAnsi="Times New Roman"/>
                <w:caps/>
                <w:lang w:val="fr-FR"/>
              </w:rPr>
              <w:t>Secondaire 2/lycee</w:t>
            </w:r>
            <w:r w:rsidRPr="00981A02">
              <w:rPr>
                <w:rFonts w:ascii="Times New Roman" w:hAnsi="Times New Roman"/>
                <w:caps/>
                <w:lang w:val="fr-FR"/>
              </w:rPr>
              <w:tab/>
            </w:r>
            <w:r w:rsidRPr="00981A02">
              <w:rPr>
                <w:rFonts w:ascii="Times New Roman" w:hAnsi="Times New Roman"/>
                <w:b/>
                <w:caps/>
                <w:lang w:val="fr-FR"/>
              </w:rPr>
              <w:t>3</w:t>
            </w:r>
            <w:r w:rsidRPr="00981A02">
              <w:rPr>
                <w:rFonts w:ascii="Times New Roman" w:hAnsi="Times New Roman"/>
                <w:caps/>
                <w:lang w:val="fr-FR"/>
              </w:rPr>
              <w:tab/>
              <w:t>__ __</w:t>
            </w:r>
          </w:p>
          <w:p w14:paraId="5C7092E5" w14:textId="08F277AE" w:rsidR="007E67D1" w:rsidRPr="00981A02" w:rsidRDefault="008F271B" w:rsidP="008F271B">
            <w:pPr>
              <w:pStyle w:val="Responsecategs"/>
              <w:widowControl w:val="0"/>
              <w:tabs>
                <w:tab w:val="clear" w:pos="3942"/>
                <w:tab w:val="right" w:leader="dot" w:pos="3516"/>
                <w:tab w:val="right" w:pos="4218"/>
              </w:tabs>
              <w:spacing w:line="276" w:lineRule="auto"/>
              <w:ind w:left="144" w:hanging="144"/>
              <w:contextualSpacing/>
              <w:rPr>
                <w:rFonts w:ascii="Times New Roman" w:hAnsi="Times New Roman"/>
                <w:caps/>
              </w:rPr>
            </w:pPr>
            <w:r w:rsidRPr="00981A02">
              <w:rPr>
                <w:rFonts w:ascii="Times New Roman" w:hAnsi="Times New Roman"/>
                <w:caps/>
                <w:lang w:val="fr-FR"/>
              </w:rPr>
              <w:t>superieur</w:t>
            </w:r>
            <w:r w:rsidRPr="00981A02">
              <w:rPr>
                <w:rFonts w:ascii="Times New Roman" w:hAnsi="Times New Roman"/>
                <w:caps/>
                <w:lang w:val="fr-FR"/>
              </w:rPr>
              <w:tab/>
            </w:r>
            <w:r w:rsidRPr="00981A02">
              <w:rPr>
                <w:rFonts w:ascii="Times New Roman" w:hAnsi="Times New Roman"/>
                <w:b/>
                <w:caps/>
                <w:lang w:val="fr-FR"/>
              </w:rPr>
              <w:t>4</w:t>
            </w:r>
            <w:r w:rsidRPr="00981A02">
              <w:rPr>
                <w:rFonts w:ascii="Times New Roman" w:hAnsi="Times New Roman"/>
                <w:caps/>
                <w:lang w:val="fr-FR"/>
              </w:rPr>
              <w:tab/>
              <w:t>__ __</w:t>
            </w:r>
          </w:p>
        </w:tc>
        <w:tc>
          <w:tcPr>
            <w:tcW w:w="621" w:type="pct"/>
            <w:tcBorders>
              <w:right w:val="double" w:sz="4" w:space="0" w:color="auto"/>
            </w:tcBorders>
            <w:tcMar>
              <w:top w:w="43" w:type="dxa"/>
              <w:left w:w="115" w:type="dxa"/>
              <w:bottom w:w="43" w:type="dxa"/>
              <w:right w:w="115" w:type="dxa"/>
            </w:tcMar>
          </w:tcPr>
          <w:p w14:paraId="65C0486F" w14:textId="685492A2" w:rsidR="007E67D1" w:rsidRPr="00981A02" w:rsidRDefault="007E67D1" w:rsidP="007E67D1">
            <w:pPr>
              <w:pStyle w:val="skipcolumn"/>
              <w:widowControl w:val="0"/>
              <w:tabs>
                <w:tab w:val="left" w:pos="200"/>
              </w:tabs>
              <w:spacing w:line="276" w:lineRule="auto"/>
              <w:ind w:left="144" w:hanging="144"/>
              <w:contextualSpacing/>
              <w:rPr>
                <w:rFonts w:ascii="Times New Roman" w:hAnsi="Times New Roman"/>
              </w:rPr>
            </w:pPr>
          </w:p>
        </w:tc>
      </w:tr>
      <w:tr w:rsidR="002C5B8B" w:rsidRPr="00981A02" w14:paraId="33C9BA65" w14:textId="77777777" w:rsidTr="009371A5">
        <w:trPr>
          <w:cantSplit/>
          <w:jc w:val="center"/>
        </w:trPr>
        <w:tc>
          <w:tcPr>
            <w:tcW w:w="2118" w:type="pct"/>
            <w:tcBorders>
              <w:left w:val="double" w:sz="4" w:space="0" w:color="auto"/>
              <w:bottom w:val="single" w:sz="4" w:space="0" w:color="auto"/>
              <w:right w:val="single" w:sz="4" w:space="0" w:color="auto"/>
            </w:tcBorders>
            <w:shd w:val="clear" w:color="auto" w:fill="FFFFCC"/>
            <w:tcMar>
              <w:top w:w="43" w:type="dxa"/>
              <w:bottom w:w="43" w:type="dxa"/>
            </w:tcMar>
          </w:tcPr>
          <w:p w14:paraId="16F03AAE" w14:textId="1BEE6E88" w:rsidR="002C5B8B" w:rsidRPr="00981A02" w:rsidRDefault="002C5B8B" w:rsidP="002C5B8B">
            <w:pPr>
              <w:pStyle w:val="Instructionstointvw"/>
              <w:spacing w:line="276" w:lineRule="auto"/>
              <w:ind w:left="144" w:hanging="144"/>
              <w:contextualSpacing/>
              <w:rPr>
                <w:rStyle w:val="1IntvwqstChar1"/>
                <w:rFonts w:ascii="Times New Roman" w:hAnsi="Times New Roman"/>
                <w:b/>
                <w:smallCaps w:val="0"/>
                <w:lang w:val="fr-FR"/>
              </w:rPr>
            </w:pPr>
            <w:r w:rsidRPr="00981A02">
              <w:rPr>
                <w:rStyle w:val="1IntvwqstChar1"/>
                <w:rFonts w:ascii="Times New Roman" w:hAnsi="Times New Roman"/>
                <w:b/>
                <w:i w:val="0"/>
                <w:smallCaps w:val="0"/>
                <w:lang w:val="fr-FR"/>
              </w:rPr>
              <w:t>MWB13</w:t>
            </w:r>
            <w:r w:rsidRPr="00981A02">
              <w:rPr>
                <w:rStyle w:val="1IntvwqstChar1"/>
                <w:rFonts w:ascii="Times New Roman" w:hAnsi="Times New Roman"/>
                <w:i w:val="0"/>
                <w:smallCaps w:val="0"/>
                <w:lang w:val="fr-FR"/>
              </w:rPr>
              <w:t>.</w:t>
            </w:r>
            <w:r w:rsidRPr="00981A02">
              <w:rPr>
                <w:i w:val="0"/>
                <w:smallCaps/>
                <w:lang w:val="fr-FR"/>
              </w:rPr>
              <w:t xml:space="preserve"> </w:t>
            </w:r>
            <w:r w:rsidR="00572037" w:rsidRPr="00981A02">
              <w:rPr>
                <w:lang w:val="fr-FR"/>
              </w:rPr>
              <w:t>Vérifier MWB6. Le plus haut niveau d’école fréquenté :</w:t>
            </w:r>
          </w:p>
        </w:tc>
        <w:tc>
          <w:tcPr>
            <w:tcW w:w="2260" w:type="pct"/>
            <w:tcBorders>
              <w:left w:val="single" w:sz="4" w:space="0" w:color="auto"/>
              <w:bottom w:val="single" w:sz="4" w:space="0" w:color="auto"/>
              <w:right w:val="single" w:sz="4" w:space="0" w:color="auto"/>
            </w:tcBorders>
            <w:shd w:val="clear" w:color="auto" w:fill="FFFFCC"/>
          </w:tcPr>
          <w:p w14:paraId="234BB4D5" w14:textId="678F6685" w:rsidR="002C5B8B" w:rsidRPr="00981A02" w:rsidRDefault="002C5B8B" w:rsidP="002C5B8B">
            <w:pPr>
              <w:pStyle w:val="Responsecategs"/>
              <w:tabs>
                <w:tab w:val="clear" w:pos="3942"/>
                <w:tab w:val="right" w:leader="dot" w:pos="4218"/>
              </w:tabs>
              <w:spacing w:line="276" w:lineRule="auto"/>
              <w:ind w:left="144" w:hanging="144"/>
              <w:contextualSpacing/>
              <w:rPr>
                <w:rFonts w:ascii="Times New Roman" w:hAnsi="Times New Roman"/>
                <w:caps/>
              </w:rPr>
            </w:pPr>
            <w:r w:rsidRPr="00981A02">
              <w:rPr>
                <w:rFonts w:ascii="Times New Roman" w:hAnsi="Times New Roman"/>
                <w:caps/>
              </w:rPr>
              <w:t xml:space="preserve">MWB6=2, 3 </w:t>
            </w:r>
            <w:r w:rsidR="00572037" w:rsidRPr="00981A02">
              <w:rPr>
                <w:rFonts w:ascii="Times New Roman" w:hAnsi="Times New Roman"/>
                <w:caps/>
              </w:rPr>
              <w:t>ou</w:t>
            </w:r>
            <w:r w:rsidRPr="00981A02">
              <w:rPr>
                <w:rFonts w:ascii="Times New Roman" w:hAnsi="Times New Roman"/>
                <w:caps/>
              </w:rPr>
              <w:t xml:space="preserve"> 4</w:t>
            </w:r>
            <w:r w:rsidRPr="00981A02">
              <w:rPr>
                <w:rFonts w:ascii="Times New Roman" w:hAnsi="Times New Roman"/>
                <w:caps/>
              </w:rPr>
              <w:tab/>
              <w:t>1</w:t>
            </w:r>
          </w:p>
          <w:p w14:paraId="5F3B9CB8" w14:textId="1F4243A8" w:rsidR="002C5B8B" w:rsidRPr="00981A02" w:rsidRDefault="002C5B8B" w:rsidP="00572037">
            <w:pPr>
              <w:pStyle w:val="Responsecategs"/>
              <w:tabs>
                <w:tab w:val="clear" w:pos="3942"/>
                <w:tab w:val="right" w:leader="dot" w:pos="4218"/>
              </w:tabs>
              <w:spacing w:line="276" w:lineRule="auto"/>
              <w:ind w:left="144" w:hanging="144"/>
              <w:contextualSpacing/>
              <w:rPr>
                <w:rStyle w:val="1IntvwqstChar1"/>
                <w:rFonts w:ascii="Times New Roman" w:hAnsi="Times New Roman"/>
                <w:b/>
                <w:caps/>
                <w:lang w:val="en-GB"/>
              </w:rPr>
            </w:pPr>
            <w:r w:rsidRPr="00981A02">
              <w:rPr>
                <w:rFonts w:ascii="Times New Roman" w:hAnsi="Times New Roman"/>
                <w:caps/>
              </w:rPr>
              <w:t xml:space="preserve">MWB6=000 </w:t>
            </w:r>
            <w:r w:rsidR="00572037" w:rsidRPr="00981A02">
              <w:rPr>
                <w:rFonts w:ascii="Times New Roman" w:hAnsi="Times New Roman"/>
                <w:caps/>
              </w:rPr>
              <w:t>ou</w:t>
            </w:r>
            <w:r w:rsidRPr="00981A02">
              <w:rPr>
                <w:rFonts w:ascii="Times New Roman" w:hAnsi="Times New Roman"/>
                <w:caps/>
              </w:rPr>
              <w:t xml:space="preserve"> 1</w:t>
            </w:r>
            <w:r w:rsidRPr="00981A02">
              <w:rPr>
                <w:rFonts w:ascii="Times New Roman" w:hAnsi="Times New Roman"/>
                <w:caps/>
              </w:rPr>
              <w:tab/>
              <w:t>2</w:t>
            </w:r>
          </w:p>
        </w:tc>
        <w:tc>
          <w:tcPr>
            <w:tcW w:w="621" w:type="pct"/>
            <w:tcBorders>
              <w:left w:val="single" w:sz="4" w:space="0" w:color="auto"/>
              <w:bottom w:val="single" w:sz="4" w:space="0" w:color="auto"/>
              <w:right w:val="double" w:sz="4" w:space="0" w:color="auto"/>
            </w:tcBorders>
            <w:shd w:val="clear" w:color="auto" w:fill="FFFFCC"/>
          </w:tcPr>
          <w:p w14:paraId="2B8BF884" w14:textId="63DBBF6D" w:rsidR="002C5B8B" w:rsidRPr="00981A02" w:rsidRDefault="002C5B8B" w:rsidP="002C5B8B">
            <w:pPr>
              <w:pStyle w:val="skipcolumn"/>
              <w:spacing w:line="276" w:lineRule="auto"/>
              <w:ind w:left="144" w:hanging="144"/>
              <w:contextualSpacing/>
              <w:rPr>
                <w:rStyle w:val="1IntvwqstChar1"/>
                <w:rFonts w:ascii="Times New Roman" w:hAnsi="Times New Roman"/>
                <w:i/>
                <w:lang w:val="en-GB"/>
              </w:rPr>
            </w:pPr>
            <w:r w:rsidRPr="00981A02">
              <w:rPr>
                <w:rFonts w:ascii="Times New Roman" w:hAnsi="Times New Roman"/>
              </w:rPr>
              <w:t>1</w:t>
            </w:r>
            <w:r w:rsidRPr="00981A02">
              <w:rPr>
                <w:rFonts w:ascii="Times New Roman" w:hAnsi="Times New Roman"/>
                <w:i/>
              </w:rPr>
              <w:sym w:font="Wingdings" w:char="F0F0"/>
            </w:r>
            <w:r w:rsidRPr="00981A02">
              <w:rPr>
                <w:rFonts w:ascii="Times New Roman" w:hAnsi="Times New Roman"/>
                <w:i/>
                <w:smallCaps w:val="0"/>
              </w:rPr>
              <w:t>MWB15</w:t>
            </w:r>
          </w:p>
        </w:tc>
      </w:tr>
      <w:tr w:rsidR="00041F5A" w:rsidRPr="00981A02" w14:paraId="17DDFBF5" w14:textId="77777777" w:rsidTr="009371A5">
        <w:trPr>
          <w:cantSplit/>
          <w:jc w:val="center"/>
        </w:trPr>
        <w:tc>
          <w:tcPr>
            <w:tcW w:w="2118" w:type="pct"/>
            <w:tcBorders>
              <w:left w:val="double" w:sz="4" w:space="0" w:color="auto"/>
              <w:bottom w:val="single" w:sz="4" w:space="0" w:color="auto"/>
            </w:tcBorders>
            <w:tcMar>
              <w:top w:w="43" w:type="dxa"/>
              <w:left w:w="115" w:type="dxa"/>
              <w:bottom w:w="43" w:type="dxa"/>
              <w:right w:w="115" w:type="dxa"/>
            </w:tcMar>
          </w:tcPr>
          <w:p w14:paraId="0E6FE789" w14:textId="65B1E90A" w:rsidR="00572037" w:rsidRPr="00981A02" w:rsidRDefault="000A6431" w:rsidP="00572037">
            <w:pPr>
              <w:pStyle w:val="1Intvwqst"/>
              <w:widowControl w:val="0"/>
              <w:spacing w:line="276" w:lineRule="auto"/>
              <w:ind w:left="144" w:hanging="144"/>
              <w:contextualSpacing/>
              <w:rPr>
                <w:rFonts w:ascii="Times New Roman" w:hAnsi="Times New Roman"/>
                <w:smallCaps w:val="0"/>
                <w:lang w:val="fr-FR"/>
              </w:rPr>
            </w:pPr>
            <w:r w:rsidRPr="00981A02">
              <w:rPr>
                <w:rFonts w:ascii="Times New Roman" w:hAnsi="Times New Roman"/>
                <w:b/>
                <w:smallCaps w:val="0"/>
                <w:lang w:val="fr-FR"/>
              </w:rPr>
              <w:lastRenderedPageBreak/>
              <w:t>MWB</w:t>
            </w:r>
            <w:r w:rsidR="000A4B29" w:rsidRPr="00981A02">
              <w:rPr>
                <w:rFonts w:ascii="Times New Roman" w:hAnsi="Times New Roman"/>
                <w:b/>
                <w:smallCaps w:val="0"/>
                <w:lang w:val="fr-FR"/>
              </w:rPr>
              <w:t>14</w:t>
            </w:r>
            <w:r w:rsidR="00041F5A" w:rsidRPr="00981A02">
              <w:rPr>
                <w:rFonts w:ascii="Times New Roman" w:hAnsi="Times New Roman"/>
                <w:smallCaps w:val="0"/>
                <w:lang w:val="fr-FR"/>
              </w:rPr>
              <w:t xml:space="preserve">. </w:t>
            </w:r>
            <w:r w:rsidR="00572037" w:rsidRPr="00981A02">
              <w:rPr>
                <w:rFonts w:ascii="Times New Roman" w:hAnsi="Times New Roman"/>
                <w:smallCaps w:val="0"/>
                <w:lang w:val="fr-FR"/>
              </w:rPr>
              <w:t>Maintenant, je voudrais que vous me lisiez cette phrase</w:t>
            </w:r>
            <w:r w:rsidR="00201316" w:rsidRPr="00981A02">
              <w:rPr>
                <w:rFonts w:ascii="Times New Roman" w:hAnsi="Times New Roman"/>
                <w:smallCaps w:val="0"/>
                <w:lang w:val="fr-FR"/>
              </w:rPr>
              <w:t>.</w:t>
            </w:r>
            <w:r w:rsidR="00572037" w:rsidRPr="00981A02">
              <w:rPr>
                <w:rFonts w:ascii="Times New Roman" w:hAnsi="Times New Roman"/>
                <w:smallCaps w:val="0"/>
                <w:lang w:val="fr-FR"/>
              </w:rPr>
              <w:t xml:space="preserve"> </w:t>
            </w:r>
          </w:p>
          <w:p w14:paraId="761221E5" w14:textId="77777777" w:rsidR="00572037" w:rsidRPr="00981A02" w:rsidRDefault="00572037" w:rsidP="00572037">
            <w:pPr>
              <w:pStyle w:val="1Intvwqst"/>
              <w:widowControl w:val="0"/>
              <w:spacing w:line="276" w:lineRule="auto"/>
              <w:ind w:left="144" w:hanging="144"/>
              <w:contextualSpacing/>
              <w:rPr>
                <w:rFonts w:ascii="Times New Roman" w:hAnsi="Times New Roman"/>
                <w:smallCaps w:val="0"/>
                <w:lang w:val="fr-FR"/>
              </w:rPr>
            </w:pPr>
          </w:p>
          <w:p w14:paraId="30AB5810" w14:textId="16E678C2" w:rsidR="00572037" w:rsidRPr="00981A02" w:rsidRDefault="00572037" w:rsidP="00572037">
            <w:pPr>
              <w:pStyle w:val="InstructionstointvwCharChar"/>
              <w:widowControl w:val="0"/>
              <w:ind w:left="330"/>
              <w:rPr>
                <w:lang w:val="fr-FR"/>
              </w:rPr>
            </w:pPr>
            <w:r w:rsidRPr="00981A02">
              <w:rPr>
                <w:lang w:val="fr-FR"/>
              </w:rPr>
              <w:t>Montrer la phrase sur la carte  à l’enquêté.</w:t>
            </w:r>
          </w:p>
          <w:p w14:paraId="385E19AE" w14:textId="77777777" w:rsidR="00572037" w:rsidRPr="00981A02" w:rsidRDefault="00572037" w:rsidP="00572037">
            <w:pPr>
              <w:pStyle w:val="InstructionstointvwCharChar"/>
              <w:widowControl w:val="0"/>
              <w:ind w:left="330"/>
              <w:rPr>
                <w:lang w:val="fr-FR"/>
              </w:rPr>
            </w:pPr>
          </w:p>
          <w:p w14:paraId="0D0C0713" w14:textId="582D9408" w:rsidR="00572037" w:rsidRPr="00981A02" w:rsidRDefault="00572037" w:rsidP="00572037">
            <w:pPr>
              <w:pStyle w:val="InstructionstointvwCharChar"/>
              <w:widowControl w:val="0"/>
              <w:ind w:left="330"/>
              <w:rPr>
                <w:i w:val="0"/>
                <w:lang w:val="fr-FR"/>
              </w:rPr>
            </w:pPr>
            <w:r w:rsidRPr="00981A02">
              <w:rPr>
                <w:lang w:val="fr-FR"/>
              </w:rPr>
              <w:t xml:space="preserve">Si l’enquêté ne peut pas lire la phrase entière, insister : </w:t>
            </w:r>
            <w:r w:rsidRPr="00981A02">
              <w:rPr>
                <w:i w:val="0"/>
                <w:lang w:val="fr-FR"/>
              </w:rPr>
              <w:t>Pouvez-vous me lire certaines parties de la phrase ?</w:t>
            </w:r>
          </w:p>
          <w:p w14:paraId="0939D30E" w14:textId="5D89E701" w:rsidR="00041F5A" w:rsidRPr="00981A02" w:rsidRDefault="00041F5A" w:rsidP="00CE050A">
            <w:pPr>
              <w:pStyle w:val="InstructionstointvwCharChar"/>
              <w:widowControl w:val="0"/>
              <w:spacing w:line="276" w:lineRule="auto"/>
              <w:ind w:left="144" w:hanging="144"/>
              <w:contextualSpacing/>
              <w:rPr>
                <w:lang w:val="fr-FR"/>
              </w:rPr>
            </w:pPr>
          </w:p>
        </w:tc>
        <w:tc>
          <w:tcPr>
            <w:tcW w:w="2260" w:type="pct"/>
            <w:tcBorders>
              <w:bottom w:val="single" w:sz="4" w:space="0" w:color="auto"/>
            </w:tcBorders>
            <w:tcMar>
              <w:top w:w="43" w:type="dxa"/>
              <w:left w:w="115" w:type="dxa"/>
              <w:bottom w:w="43" w:type="dxa"/>
              <w:right w:w="115" w:type="dxa"/>
            </w:tcMar>
          </w:tcPr>
          <w:p w14:paraId="6F472E5B" w14:textId="77777777" w:rsidR="00572037" w:rsidRPr="00981A02" w:rsidRDefault="00572037" w:rsidP="00572037">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r w:rsidRPr="00981A02">
              <w:rPr>
                <w:rFonts w:ascii="Times New Roman" w:hAnsi="Times New Roman"/>
                <w:caps/>
                <w:lang w:val="fr-FR"/>
              </w:rPr>
              <w:t>ne peut pas lire du tout</w:t>
            </w:r>
            <w:r w:rsidRPr="00981A02">
              <w:rPr>
                <w:rFonts w:ascii="Times New Roman" w:hAnsi="Times New Roman"/>
                <w:caps/>
                <w:lang w:val="fr-FR"/>
              </w:rPr>
              <w:tab/>
              <w:t>1</w:t>
            </w:r>
          </w:p>
          <w:p w14:paraId="5474DDF7" w14:textId="77777777" w:rsidR="0015011D" w:rsidRPr="00981A02" w:rsidRDefault="00572037" w:rsidP="00572037">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r w:rsidRPr="00981A02">
              <w:rPr>
                <w:rFonts w:ascii="Times New Roman" w:hAnsi="Times New Roman"/>
                <w:caps/>
                <w:lang w:val="fr-FR"/>
              </w:rPr>
              <w:t xml:space="preserve">capable de ne lire que quelques </w:t>
            </w:r>
          </w:p>
          <w:p w14:paraId="18CA4449" w14:textId="5C37F4D7" w:rsidR="00572037" w:rsidRPr="00981A02" w:rsidRDefault="0015011D" w:rsidP="00572037">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r w:rsidRPr="00981A02">
              <w:rPr>
                <w:rFonts w:ascii="Times New Roman" w:hAnsi="Times New Roman"/>
                <w:caps/>
                <w:lang w:val="fr-FR"/>
              </w:rPr>
              <w:t xml:space="preserve">   </w:t>
            </w:r>
            <w:r w:rsidR="00572037" w:rsidRPr="00981A02">
              <w:rPr>
                <w:rFonts w:ascii="Times New Roman" w:hAnsi="Times New Roman"/>
                <w:caps/>
                <w:lang w:val="fr-FR"/>
              </w:rPr>
              <w:t>parties de la phrase</w:t>
            </w:r>
            <w:r w:rsidR="00572037" w:rsidRPr="00981A02">
              <w:rPr>
                <w:rFonts w:ascii="Times New Roman" w:hAnsi="Times New Roman"/>
                <w:caps/>
                <w:lang w:val="fr-FR"/>
              </w:rPr>
              <w:tab/>
              <w:t>2</w:t>
            </w:r>
          </w:p>
          <w:p w14:paraId="22AA554D" w14:textId="77777777" w:rsidR="00572037" w:rsidRPr="00981A02" w:rsidRDefault="00572037" w:rsidP="00572037">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r w:rsidRPr="00981A02">
              <w:rPr>
                <w:rFonts w:ascii="Times New Roman" w:hAnsi="Times New Roman"/>
                <w:caps/>
                <w:lang w:val="fr-FR"/>
              </w:rPr>
              <w:t xml:space="preserve">capable  de lire toute la phrase </w:t>
            </w:r>
            <w:r w:rsidRPr="00981A02">
              <w:rPr>
                <w:rFonts w:ascii="Times New Roman" w:hAnsi="Times New Roman"/>
                <w:caps/>
                <w:lang w:val="fr-FR"/>
              </w:rPr>
              <w:tab/>
              <w:t>3</w:t>
            </w:r>
          </w:p>
          <w:p w14:paraId="7B9727F6" w14:textId="77777777" w:rsidR="00572037" w:rsidRPr="00981A02" w:rsidRDefault="00572037" w:rsidP="00572037">
            <w:pPr>
              <w:pStyle w:val="Otherspecify"/>
              <w:widowControl w:val="0"/>
              <w:spacing w:line="276" w:lineRule="auto"/>
              <w:ind w:left="144" w:hanging="144"/>
              <w:contextualSpacing/>
              <w:rPr>
                <w:rFonts w:ascii="Times New Roman" w:hAnsi="Times New Roman"/>
                <w:b w:val="0"/>
                <w:caps/>
                <w:sz w:val="20"/>
                <w:lang w:val="fr-FR"/>
              </w:rPr>
            </w:pPr>
          </w:p>
          <w:p w14:paraId="70E50306" w14:textId="77777777" w:rsidR="00572037" w:rsidRPr="00981A02" w:rsidRDefault="00572037" w:rsidP="00572037">
            <w:pPr>
              <w:pStyle w:val="Otherspecify"/>
              <w:widowControl w:val="0"/>
              <w:spacing w:line="276" w:lineRule="auto"/>
              <w:ind w:left="144" w:hanging="144"/>
              <w:contextualSpacing/>
              <w:rPr>
                <w:rFonts w:ascii="Times New Roman" w:hAnsi="Times New Roman"/>
                <w:b w:val="0"/>
                <w:caps/>
                <w:sz w:val="20"/>
                <w:lang w:val="fr-FR"/>
              </w:rPr>
            </w:pPr>
            <w:r w:rsidRPr="00981A02">
              <w:rPr>
                <w:rFonts w:ascii="Times New Roman" w:hAnsi="Times New Roman"/>
                <w:b w:val="0"/>
                <w:caps/>
                <w:sz w:val="20"/>
                <w:lang w:val="fr-FR"/>
              </w:rPr>
              <w:t>pas de phrase dans le langage requis/ braille</w:t>
            </w:r>
          </w:p>
          <w:p w14:paraId="1CB1E45C" w14:textId="77777777" w:rsidR="00572037" w:rsidRPr="00981A02" w:rsidRDefault="00572037" w:rsidP="00572037">
            <w:pPr>
              <w:pStyle w:val="Otherspecify"/>
              <w:widowControl w:val="0"/>
              <w:tabs>
                <w:tab w:val="clear" w:pos="3946"/>
                <w:tab w:val="right" w:leader="underscore" w:pos="4218"/>
              </w:tabs>
              <w:spacing w:line="276" w:lineRule="auto"/>
              <w:ind w:left="144" w:hanging="144"/>
              <w:contextualSpacing/>
              <w:rPr>
                <w:rFonts w:ascii="Times New Roman" w:hAnsi="Times New Roman"/>
                <w:b w:val="0"/>
                <w:caps/>
                <w:sz w:val="20"/>
                <w:lang w:val="fr-FR"/>
              </w:rPr>
            </w:pPr>
            <w:r w:rsidRPr="00981A02">
              <w:rPr>
                <w:rFonts w:ascii="Times New Roman" w:hAnsi="Times New Roman"/>
                <w:b w:val="0"/>
                <w:caps/>
                <w:sz w:val="20"/>
                <w:lang w:val="fr-FR"/>
              </w:rPr>
              <w:tab/>
              <w:t>(</w:t>
            </w:r>
            <w:r w:rsidRPr="00981A02">
              <w:rPr>
                <w:rFonts w:ascii="Times New Roman" w:hAnsi="Times New Roman"/>
                <w:b w:val="0"/>
                <w:i/>
                <w:sz w:val="20"/>
                <w:lang w:val="fr-FR"/>
              </w:rPr>
              <w:t>préciser)</w:t>
            </w:r>
            <w:r w:rsidRPr="00981A02">
              <w:rPr>
                <w:rFonts w:ascii="Times New Roman" w:hAnsi="Times New Roman"/>
                <w:b w:val="0"/>
                <w:caps/>
                <w:sz w:val="20"/>
                <w:lang w:val="fr-FR"/>
              </w:rPr>
              <w:tab/>
              <w:t>6</w:t>
            </w:r>
          </w:p>
          <w:p w14:paraId="78E4845F" w14:textId="0D348BE3" w:rsidR="00041F5A" w:rsidRPr="00981A02" w:rsidRDefault="00041F5A" w:rsidP="00CE050A">
            <w:pPr>
              <w:pStyle w:val="Responsecategs"/>
              <w:widowControl w:val="0"/>
              <w:spacing w:line="276" w:lineRule="auto"/>
              <w:ind w:left="144" w:hanging="144"/>
              <w:contextualSpacing/>
              <w:rPr>
                <w:rFonts w:ascii="Times New Roman" w:hAnsi="Times New Roman"/>
                <w:caps/>
              </w:rPr>
            </w:pPr>
          </w:p>
        </w:tc>
        <w:tc>
          <w:tcPr>
            <w:tcW w:w="621" w:type="pct"/>
            <w:tcBorders>
              <w:bottom w:val="single" w:sz="4" w:space="0" w:color="auto"/>
              <w:right w:val="double" w:sz="4" w:space="0" w:color="auto"/>
            </w:tcBorders>
            <w:tcMar>
              <w:top w:w="43" w:type="dxa"/>
              <w:left w:w="115" w:type="dxa"/>
              <w:bottom w:w="43" w:type="dxa"/>
              <w:right w:w="115" w:type="dxa"/>
            </w:tcMar>
          </w:tcPr>
          <w:p w14:paraId="71B71643" w14:textId="77777777" w:rsidR="00041F5A" w:rsidRPr="00981A02" w:rsidRDefault="00041F5A" w:rsidP="00CE050A">
            <w:pPr>
              <w:pStyle w:val="skipcolumn"/>
              <w:widowControl w:val="0"/>
              <w:spacing w:line="276" w:lineRule="auto"/>
              <w:ind w:left="144" w:hanging="144"/>
              <w:contextualSpacing/>
              <w:rPr>
                <w:rFonts w:ascii="Times New Roman" w:hAnsi="Times New Roman"/>
              </w:rPr>
            </w:pPr>
          </w:p>
        </w:tc>
      </w:tr>
      <w:tr w:rsidR="00041F5A" w:rsidRPr="00981A02" w14:paraId="5D83EF20" w14:textId="77777777" w:rsidTr="009371A5">
        <w:trPr>
          <w:cantSplit/>
          <w:jc w:val="center"/>
        </w:trPr>
        <w:tc>
          <w:tcPr>
            <w:tcW w:w="2118" w:type="pct"/>
            <w:tcBorders>
              <w:left w:val="double" w:sz="4" w:space="0" w:color="auto"/>
              <w:bottom w:val="single" w:sz="4" w:space="0" w:color="auto"/>
            </w:tcBorders>
            <w:tcMar>
              <w:top w:w="43" w:type="dxa"/>
              <w:left w:w="115" w:type="dxa"/>
              <w:bottom w:w="43" w:type="dxa"/>
              <w:right w:w="115" w:type="dxa"/>
            </w:tcMar>
          </w:tcPr>
          <w:p w14:paraId="7370598D" w14:textId="762E7512" w:rsidR="00572037" w:rsidRPr="00981A02" w:rsidRDefault="000A6431" w:rsidP="00572037">
            <w:pPr>
              <w:pStyle w:val="1Intvwqst"/>
              <w:widowControl w:val="0"/>
              <w:spacing w:line="276" w:lineRule="auto"/>
              <w:ind w:left="144" w:hanging="144"/>
              <w:contextualSpacing/>
              <w:rPr>
                <w:rFonts w:ascii="Times New Roman" w:hAnsi="Times New Roman"/>
                <w:b/>
                <w:smallCaps w:val="0"/>
                <w:lang w:val="fr-FR"/>
              </w:rPr>
            </w:pPr>
            <w:r w:rsidRPr="00981A02">
              <w:rPr>
                <w:rFonts w:ascii="Times New Roman" w:hAnsi="Times New Roman"/>
                <w:b/>
                <w:smallCaps w:val="0"/>
                <w:lang w:val="fr-FR"/>
              </w:rPr>
              <w:t>MWB</w:t>
            </w:r>
            <w:r w:rsidR="00594BBE" w:rsidRPr="00981A02">
              <w:rPr>
                <w:rFonts w:ascii="Times New Roman" w:hAnsi="Times New Roman"/>
                <w:b/>
                <w:smallCaps w:val="0"/>
                <w:lang w:val="fr-FR"/>
              </w:rPr>
              <w:t>15</w:t>
            </w:r>
            <w:r w:rsidR="00041F5A" w:rsidRPr="00981A02">
              <w:rPr>
                <w:rFonts w:ascii="Times New Roman" w:hAnsi="Times New Roman"/>
                <w:smallCaps w:val="0"/>
                <w:lang w:val="fr-FR"/>
              </w:rPr>
              <w:t xml:space="preserve">. </w:t>
            </w:r>
            <w:r w:rsidR="00735B46" w:rsidRPr="00981A02">
              <w:rPr>
                <w:rFonts w:ascii="Times New Roman" w:hAnsi="Times New Roman"/>
                <w:smallCaps w:val="0"/>
                <w:lang w:val="fr-FR"/>
              </w:rPr>
              <w:t>Depuis combien de temps viv</w:t>
            </w:r>
            <w:r w:rsidR="00572037" w:rsidRPr="00981A02">
              <w:rPr>
                <w:rFonts w:ascii="Times New Roman" w:hAnsi="Times New Roman"/>
                <w:smallCaps w:val="0"/>
                <w:lang w:val="fr-FR"/>
              </w:rPr>
              <w:t>ez-vous de façon continue à (</w:t>
            </w:r>
            <w:r w:rsidR="00572037" w:rsidRPr="00981A02">
              <w:rPr>
                <w:rFonts w:ascii="Times New Roman" w:hAnsi="Times New Roman"/>
                <w:i/>
                <w:smallCaps w:val="0"/>
                <w:lang w:val="fr-FR"/>
              </w:rPr>
              <w:t xml:space="preserve">Nom de la ville, village de résidence actuelle) </w:t>
            </w:r>
            <w:r w:rsidR="00572037" w:rsidRPr="00981A02">
              <w:rPr>
                <w:rFonts w:ascii="Times New Roman" w:hAnsi="Times New Roman"/>
                <w:smallCaps w:val="0"/>
                <w:lang w:val="fr-FR"/>
              </w:rPr>
              <w:t>?</w:t>
            </w:r>
          </w:p>
          <w:p w14:paraId="38286844" w14:textId="77777777" w:rsidR="00572037" w:rsidRPr="00981A02" w:rsidRDefault="00572037" w:rsidP="00572037">
            <w:pPr>
              <w:pStyle w:val="1Intvwqst"/>
              <w:widowControl w:val="0"/>
              <w:spacing w:line="276" w:lineRule="auto"/>
              <w:ind w:left="144" w:hanging="144"/>
              <w:contextualSpacing/>
              <w:rPr>
                <w:rFonts w:ascii="Times New Roman" w:hAnsi="Times New Roman"/>
                <w:b/>
                <w:smallCaps w:val="0"/>
                <w:lang w:val="fr-FR"/>
              </w:rPr>
            </w:pPr>
          </w:p>
          <w:p w14:paraId="16F2C625" w14:textId="2A745436" w:rsidR="00041F5A" w:rsidRPr="00981A02" w:rsidRDefault="004F3796" w:rsidP="00572037">
            <w:pPr>
              <w:pStyle w:val="InstructionstointvwCharChar"/>
              <w:widowControl w:val="0"/>
              <w:spacing w:line="276" w:lineRule="auto"/>
              <w:ind w:left="144" w:hanging="144"/>
              <w:contextualSpacing/>
              <w:rPr>
                <w:b/>
                <w:lang w:val="fr-FR"/>
              </w:rPr>
            </w:pPr>
            <w:r w:rsidRPr="00981A02">
              <w:rPr>
                <w:lang w:val="fr-FR"/>
              </w:rPr>
              <w:tab/>
              <w:t>Si moins d’une année, e</w:t>
            </w:r>
            <w:r w:rsidR="00572037" w:rsidRPr="00981A02">
              <w:rPr>
                <w:lang w:val="fr-FR"/>
              </w:rPr>
              <w:t>nregistrer ‘00’ année.</w:t>
            </w:r>
          </w:p>
        </w:tc>
        <w:tc>
          <w:tcPr>
            <w:tcW w:w="2260" w:type="pct"/>
            <w:tcBorders>
              <w:bottom w:val="single" w:sz="4" w:space="0" w:color="auto"/>
            </w:tcBorders>
            <w:tcMar>
              <w:top w:w="43" w:type="dxa"/>
              <w:left w:w="115" w:type="dxa"/>
              <w:bottom w:w="43" w:type="dxa"/>
              <w:right w:w="115" w:type="dxa"/>
            </w:tcMar>
          </w:tcPr>
          <w:p w14:paraId="2E543C7F" w14:textId="77777777" w:rsidR="00F40EDC" w:rsidRPr="00981A02" w:rsidRDefault="00F40EDC" w:rsidP="007E67D1">
            <w:pPr>
              <w:pStyle w:val="Responsecategs"/>
              <w:tabs>
                <w:tab w:val="clear" w:pos="3942"/>
                <w:tab w:val="right" w:leader="dot" w:pos="4218"/>
              </w:tabs>
              <w:spacing w:line="276" w:lineRule="auto"/>
              <w:ind w:left="144" w:hanging="144"/>
              <w:contextualSpacing/>
              <w:rPr>
                <w:rFonts w:ascii="Times New Roman" w:hAnsi="Times New Roman"/>
                <w:caps/>
                <w:lang w:val="fr-FR"/>
              </w:rPr>
            </w:pPr>
          </w:p>
          <w:p w14:paraId="5859B98C" w14:textId="77777777" w:rsidR="00572037" w:rsidRPr="00981A02" w:rsidRDefault="00572037" w:rsidP="00572037">
            <w:pPr>
              <w:pStyle w:val="Responsecategs"/>
              <w:tabs>
                <w:tab w:val="clear" w:pos="3942"/>
                <w:tab w:val="right" w:leader="dot" w:pos="4218"/>
              </w:tabs>
              <w:spacing w:line="276" w:lineRule="auto"/>
              <w:ind w:left="144" w:hanging="144"/>
              <w:contextualSpacing/>
              <w:rPr>
                <w:rFonts w:ascii="Times New Roman" w:hAnsi="Times New Roman"/>
                <w:caps/>
                <w:lang w:val="fr-FR"/>
              </w:rPr>
            </w:pPr>
            <w:r w:rsidRPr="00981A02">
              <w:rPr>
                <w:rFonts w:ascii="Times New Roman" w:hAnsi="Times New Roman"/>
                <w:caps/>
                <w:lang w:val="fr-FR"/>
              </w:rPr>
              <w:t>Années</w:t>
            </w:r>
            <w:r w:rsidRPr="00981A02">
              <w:rPr>
                <w:rFonts w:ascii="Times New Roman" w:hAnsi="Times New Roman"/>
                <w:caps/>
                <w:lang w:val="fr-FR"/>
              </w:rPr>
              <w:tab/>
              <w:t>__ __</w:t>
            </w:r>
          </w:p>
          <w:p w14:paraId="05301AC9" w14:textId="77777777" w:rsidR="00572037" w:rsidRPr="00981A02" w:rsidRDefault="00572037" w:rsidP="00572037">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r w:rsidRPr="00981A02">
              <w:rPr>
                <w:rFonts w:ascii="Times New Roman" w:hAnsi="Times New Roman"/>
                <w:caps/>
                <w:lang w:val="fr-FR"/>
              </w:rPr>
              <w:t xml:space="preserve">toujours/depuis la naissance </w:t>
            </w:r>
            <w:r w:rsidRPr="00981A02">
              <w:rPr>
                <w:rFonts w:ascii="Times New Roman" w:hAnsi="Times New Roman"/>
                <w:caps/>
                <w:lang w:val="fr-FR"/>
              </w:rPr>
              <w:tab/>
              <w:t>95</w:t>
            </w:r>
          </w:p>
          <w:p w14:paraId="1517EAC1" w14:textId="77777777" w:rsidR="00041F5A" w:rsidRPr="00981A02" w:rsidRDefault="00041F5A"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p>
        </w:tc>
        <w:tc>
          <w:tcPr>
            <w:tcW w:w="621" w:type="pct"/>
            <w:tcBorders>
              <w:bottom w:val="single" w:sz="4" w:space="0" w:color="auto"/>
              <w:right w:val="double" w:sz="4" w:space="0" w:color="auto"/>
            </w:tcBorders>
            <w:tcMar>
              <w:top w:w="43" w:type="dxa"/>
              <w:left w:w="115" w:type="dxa"/>
              <w:bottom w:w="43" w:type="dxa"/>
              <w:right w:w="115" w:type="dxa"/>
            </w:tcMar>
          </w:tcPr>
          <w:p w14:paraId="773F0EAD" w14:textId="77777777" w:rsidR="00041F5A" w:rsidRPr="00981A02" w:rsidRDefault="00041F5A" w:rsidP="00CE050A">
            <w:pPr>
              <w:pStyle w:val="skipcolumn"/>
              <w:widowControl w:val="0"/>
              <w:spacing w:line="276" w:lineRule="auto"/>
              <w:ind w:left="144" w:hanging="144"/>
              <w:contextualSpacing/>
              <w:rPr>
                <w:rFonts w:ascii="Times New Roman" w:hAnsi="Times New Roman"/>
                <w:lang w:val="fr-FR"/>
              </w:rPr>
            </w:pPr>
          </w:p>
          <w:p w14:paraId="4D167E76" w14:textId="77777777" w:rsidR="0093152F" w:rsidRPr="00981A02" w:rsidRDefault="0093152F" w:rsidP="00CE050A">
            <w:pPr>
              <w:pStyle w:val="skipcolumn"/>
              <w:widowControl w:val="0"/>
              <w:spacing w:line="276" w:lineRule="auto"/>
              <w:ind w:left="144" w:hanging="144"/>
              <w:contextualSpacing/>
              <w:rPr>
                <w:rFonts w:ascii="Times New Roman" w:hAnsi="Times New Roman"/>
                <w:lang w:val="fr-FR"/>
              </w:rPr>
            </w:pPr>
          </w:p>
          <w:p w14:paraId="4922F7A9" w14:textId="00EF8020" w:rsidR="00041F5A" w:rsidRPr="00981A02" w:rsidRDefault="00041F5A" w:rsidP="00CE050A">
            <w:pPr>
              <w:pStyle w:val="skipcolumn"/>
              <w:widowControl w:val="0"/>
              <w:spacing w:line="276" w:lineRule="auto"/>
              <w:ind w:left="144" w:hanging="144"/>
              <w:contextualSpacing/>
              <w:rPr>
                <w:rFonts w:ascii="Times New Roman" w:hAnsi="Times New Roman"/>
              </w:rPr>
            </w:pPr>
            <w:r w:rsidRPr="00981A02">
              <w:rPr>
                <w:rFonts w:ascii="Times New Roman" w:hAnsi="Times New Roman"/>
              </w:rPr>
              <w:t>95</w:t>
            </w:r>
            <w:r w:rsidRPr="00981A02">
              <w:rPr>
                <w:rFonts w:ascii="Times New Roman" w:hAnsi="Times New Roman"/>
                <w:i/>
              </w:rPr>
              <w:sym w:font="Wingdings" w:char="F0F0"/>
            </w:r>
            <w:r w:rsidR="000A6431" w:rsidRPr="00981A02">
              <w:rPr>
                <w:rFonts w:ascii="Times New Roman" w:hAnsi="Times New Roman"/>
                <w:i/>
                <w:smallCaps w:val="0"/>
              </w:rPr>
              <w:t>MWB</w:t>
            </w:r>
            <w:r w:rsidRPr="00981A02">
              <w:rPr>
                <w:rFonts w:ascii="Times New Roman" w:hAnsi="Times New Roman"/>
                <w:i/>
                <w:smallCaps w:val="0"/>
              </w:rPr>
              <w:t>1</w:t>
            </w:r>
            <w:r w:rsidR="00594BBE" w:rsidRPr="00981A02">
              <w:rPr>
                <w:rFonts w:ascii="Times New Roman" w:hAnsi="Times New Roman"/>
                <w:i/>
                <w:smallCaps w:val="0"/>
              </w:rPr>
              <w:t>8</w:t>
            </w:r>
          </w:p>
        </w:tc>
      </w:tr>
      <w:tr w:rsidR="00041F5A" w:rsidRPr="00981A02" w14:paraId="361C525F" w14:textId="77777777" w:rsidTr="009371A5">
        <w:trPr>
          <w:cantSplit/>
          <w:jc w:val="center"/>
        </w:trPr>
        <w:tc>
          <w:tcPr>
            <w:tcW w:w="2118" w:type="pct"/>
            <w:tcBorders>
              <w:left w:val="double" w:sz="4" w:space="0" w:color="auto"/>
              <w:bottom w:val="single" w:sz="4" w:space="0" w:color="auto"/>
            </w:tcBorders>
            <w:tcMar>
              <w:top w:w="43" w:type="dxa"/>
              <w:left w:w="115" w:type="dxa"/>
              <w:bottom w:w="43" w:type="dxa"/>
              <w:right w:w="115" w:type="dxa"/>
            </w:tcMar>
          </w:tcPr>
          <w:p w14:paraId="2D72F021" w14:textId="6404ECA0" w:rsidR="00572037" w:rsidRPr="00C70B69" w:rsidRDefault="000A6431" w:rsidP="00572037">
            <w:pPr>
              <w:pStyle w:val="1Intvwqst"/>
              <w:widowControl w:val="0"/>
              <w:spacing w:line="276" w:lineRule="auto"/>
              <w:ind w:left="144" w:hanging="144"/>
              <w:contextualSpacing/>
              <w:rPr>
                <w:rFonts w:ascii="Times New Roman" w:hAnsi="Times New Roman"/>
                <w:smallCaps w:val="0"/>
                <w:lang w:val="fr-FR"/>
              </w:rPr>
            </w:pPr>
            <w:r w:rsidRPr="00C70B69">
              <w:rPr>
                <w:rFonts w:ascii="Times New Roman" w:hAnsi="Times New Roman"/>
                <w:b/>
                <w:smallCaps w:val="0"/>
                <w:lang w:val="fr-FR"/>
              </w:rPr>
              <w:t>MWB</w:t>
            </w:r>
            <w:r w:rsidR="00594BBE" w:rsidRPr="00C70B69">
              <w:rPr>
                <w:rFonts w:ascii="Times New Roman" w:hAnsi="Times New Roman"/>
                <w:b/>
                <w:smallCaps w:val="0"/>
                <w:lang w:val="fr-FR"/>
              </w:rPr>
              <w:t>16</w:t>
            </w:r>
            <w:r w:rsidR="00041F5A" w:rsidRPr="00C70B69">
              <w:rPr>
                <w:rFonts w:ascii="Times New Roman" w:hAnsi="Times New Roman"/>
                <w:smallCaps w:val="0"/>
                <w:lang w:val="fr-FR"/>
              </w:rPr>
              <w:t xml:space="preserve">. </w:t>
            </w:r>
            <w:r w:rsidR="00572037" w:rsidRPr="00C70B69">
              <w:rPr>
                <w:rFonts w:ascii="Times New Roman" w:hAnsi="Times New Roman"/>
                <w:smallCaps w:val="0"/>
                <w:lang w:val="fr-FR"/>
              </w:rPr>
              <w:t>Juste avant d’emménager ici, viviez-vous dans une ville</w:t>
            </w:r>
            <w:r w:rsidR="00572037" w:rsidRPr="00C70B69">
              <w:rPr>
                <w:rFonts w:ascii="Times New Roman" w:hAnsi="Times New Roman"/>
                <w:smallCaps w:val="0"/>
                <w:u w:val="single"/>
                <w:lang w:val="fr-FR"/>
              </w:rPr>
              <w:t>,</w:t>
            </w:r>
            <w:r w:rsidR="00B01716" w:rsidRPr="00C70B69">
              <w:rPr>
                <w:rFonts w:ascii="Times New Roman" w:hAnsi="Times New Roman"/>
                <w:smallCaps w:val="0"/>
                <w:u w:val="single"/>
                <w:lang w:val="fr-FR"/>
              </w:rPr>
              <w:t xml:space="preserve"> </w:t>
            </w:r>
            <w:r w:rsidR="00F27A3C" w:rsidRPr="00C70B69">
              <w:rPr>
                <w:rFonts w:ascii="Times New Roman" w:hAnsi="Times New Roman"/>
                <w:smallCaps w:val="0"/>
                <w:u w:val="single"/>
                <w:lang w:val="fr-FR"/>
              </w:rPr>
              <w:t>en</w:t>
            </w:r>
            <w:r w:rsidR="000B3ACB" w:rsidRPr="00C70B69">
              <w:rPr>
                <w:rFonts w:ascii="Times New Roman" w:hAnsi="Times New Roman"/>
                <w:smallCaps w:val="0"/>
                <w:u w:val="single"/>
                <w:lang w:val="fr-FR"/>
              </w:rPr>
              <w:t xml:space="preserve"> milieu semi-urbain </w:t>
            </w:r>
            <w:r w:rsidR="00572037" w:rsidRPr="00C70B69">
              <w:rPr>
                <w:rFonts w:ascii="Times New Roman" w:hAnsi="Times New Roman"/>
                <w:smallCaps w:val="0"/>
                <w:u w:val="single"/>
                <w:lang w:val="fr-FR"/>
              </w:rPr>
              <w:t>ou</w:t>
            </w:r>
            <w:r w:rsidR="00572037" w:rsidRPr="00C70B69">
              <w:rPr>
                <w:rFonts w:ascii="Times New Roman" w:hAnsi="Times New Roman"/>
                <w:smallCaps w:val="0"/>
                <w:lang w:val="fr-FR"/>
              </w:rPr>
              <w:t xml:space="preserve"> </w:t>
            </w:r>
            <w:r w:rsidR="00F27A3C" w:rsidRPr="00C70B69">
              <w:rPr>
                <w:rFonts w:ascii="Times New Roman" w:hAnsi="Times New Roman"/>
                <w:smallCaps w:val="0"/>
                <w:lang w:val="fr-FR"/>
              </w:rPr>
              <w:t>en</w:t>
            </w:r>
            <w:r w:rsidR="00002A04" w:rsidRPr="00C70B69">
              <w:rPr>
                <w:rFonts w:ascii="Times New Roman" w:hAnsi="Times New Roman"/>
                <w:smallCaps w:val="0"/>
                <w:lang w:val="fr-FR"/>
              </w:rPr>
              <w:t xml:space="preserve"> </w:t>
            </w:r>
            <w:r w:rsidR="00572037" w:rsidRPr="00C70B69">
              <w:rPr>
                <w:rFonts w:ascii="Times New Roman" w:hAnsi="Times New Roman"/>
                <w:smallCaps w:val="0"/>
                <w:lang w:val="fr-FR"/>
              </w:rPr>
              <w:t>milieu rural</w:t>
            </w:r>
            <w:r w:rsidR="009236AD" w:rsidRPr="00C70B69">
              <w:rPr>
                <w:rFonts w:ascii="Times New Roman" w:hAnsi="Times New Roman"/>
                <w:smallCaps w:val="0"/>
                <w:lang w:val="fr-FR"/>
              </w:rPr>
              <w:t xml:space="preserve"> </w:t>
            </w:r>
            <w:r w:rsidR="00EA377F" w:rsidRPr="00C70B69">
              <w:rPr>
                <w:rFonts w:ascii="Times New Roman" w:hAnsi="Times New Roman"/>
                <w:smallCaps w:val="0"/>
                <w:lang w:val="fr-FR"/>
              </w:rPr>
              <w:t>ou hors du TOGO</w:t>
            </w:r>
            <w:r w:rsidR="00572037" w:rsidRPr="00C70B69">
              <w:rPr>
                <w:rFonts w:ascii="Times New Roman" w:hAnsi="Times New Roman"/>
                <w:smallCaps w:val="0"/>
                <w:lang w:val="fr-FR"/>
              </w:rPr>
              <w:t>?</w:t>
            </w:r>
          </w:p>
          <w:p w14:paraId="2D72EAE5" w14:textId="77777777" w:rsidR="00572037" w:rsidRPr="00C70B69" w:rsidRDefault="00572037" w:rsidP="00572037">
            <w:pPr>
              <w:pStyle w:val="1Intvwqst"/>
              <w:widowControl w:val="0"/>
              <w:spacing w:line="276" w:lineRule="auto"/>
              <w:ind w:left="144" w:hanging="144"/>
              <w:contextualSpacing/>
              <w:rPr>
                <w:rFonts w:ascii="Times New Roman" w:hAnsi="Times New Roman"/>
                <w:b/>
                <w:smallCaps w:val="0"/>
                <w:lang w:val="fr-FR"/>
              </w:rPr>
            </w:pPr>
          </w:p>
          <w:p w14:paraId="2CAA22EB" w14:textId="2BF6A1A6" w:rsidR="00572037" w:rsidRPr="00981A02" w:rsidRDefault="00572037" w:rsidP="00572037">
            <w:pPr>
              <w:pStyle w:val="InstructionstointvwChar"/>
              <w:spacing w:line="276" w:lineRule="auto"/>
              <w:ind w:left="144" w:hanging="144"/>
              <w:contextualSpacing/>
              <w:rPr>
                <w:lang w:val="fr-FR"/>
              </w:rPr>
            </w:pPr>
            <w:r w:rsidRPr="00C70B69">
              <w:rPr>
                <w:lang w:val="fr-FR"/>
              </w:rPr>
              <w:tab/>
              <w:t xml:space="preserve">Insister pour identifier le type de </w:t>
            </w:r>
            <w:r w:rsidR="00B01716" w:rsidRPr="00C70B69">
              <w:rPr>
                <w:lang w:val="fr-FR"/>
              </w:rPr>
              <w:t>lieu</w:t>
            </w:r>
            <w:r w:rsidRPr="00C70B69">
              <w:rPr>
                <w:lang w:val="fr-FR"/>
              </w:rPr>
              <w:t>.</w:t>
            </w:r>
          </w:p>
          <w:p w14:paraId="160A4F0A" w14:textId="77777777" w:rsidR="00572037" w:rsidRPr="00981A02" w:rsidRDefault="00572037" w:rsidP="00572037">
            <w:pPr>
              <w:pStyle w:val="InstructionstointvwChar"/>
              <w:spacing w:line="276" w:lineRule="auto"/>
              <w:ind w:left="144" w:hanging="144"/>
              <w:contextualSpacing/>
              <w:rPr>
                <w:lang w:val="fr-FR"/>
              </w:rPr>
            </w:pPr>
          </w:p>
          <w:p w14:paraId="2486F8EB" w14:textId="3C079450" w:rsidR="00572037" w:rsidRPr="00981A02" w:rsidRDefault="00572037" w:rsidP="00572037">
            <w:pPr>
              <w:pStyle w:val="InstructionstointvwChar"/>
              <w:spacing w:line="276" w:lineRule="auto"/>
              <w:ind w:left="144" w:hanging="144"/>
              <w:contextualSpacing/>
              <w:rPr>
                <w:lang w:val="fr-FR"/>
              </w:rPr>
            </w:pPr>
            <w:r w:rsidRPr="00981A02">
              <w:rPr>
                <w:lang w:val="fr-FR"/>
              </w:rPr>
              <w:tab/>
              <w:t>Si impossible de déterminer si le lieu est une ville, un</w:t>
            </w:r>
            <w:r w:rsidR="00002A04" w:rsidRPr="00981A02">
              <w:rPr>
                <w:lang w:val="fr-FR"/>
              </w:rPr>
              <w:t xml:space="preserve"> milieu semi-urbain</w:t>
            </w:r>
            <w:r w:rsidRPr="00981A02">
              <w:rPr>
                <w:lang w:val="fr-FR"/>
              </w:rPr>
              <w:t xml:space="preserve"> ou </w:t>
            </w:r>
            <w:r w:rsidR="00002A04" w:rsidRPr="00981A02">
              <w:rPr>
                <w:lang w:val="fr-FR"/>
              </w:rPr>
              <w:t xml:space="preserve">un </w:t>
            </w:r>
            <w:r w:rsidRPr="00981A02">
              <w:rPr>
                <w:lang w:val="fr-FR"/>
              </w:rPr>
              <w:t xml:space="preserve">milieu rural, écrire le nom du lieu et enregistrer temporairement 9 jusqu’à savoir la catégorie appropriée de réponse. </w:t>
            </w:r>
          </w:p>
          <w:p w14:paraId="69081161" w14:textId="77777777" w:rsidR="00572037" w:rsidRPr="00981A02" w:rsidRDefault="00572037" w:rsidP="00572037">
            <w:pPr>
              <w:pStyle w:val="InstructionstointvwChar"/>
              <w:spacing w:line="276" w:lineRule="auto"/>
              <w:ind w:left="144" w:hanging="144"/>
              <w:contextualSpacing/>
              <w:rPr>
                <w:lang w:val="fr-FR"/>
              </w:rPr>
            </w:pPr>
          </w:p>
          <w:p w14:paraId="758FB769" w14:textId="79589A1B" w:rsidR="00572037" w:rsidRPr="00981A02" w:rsidRDefault="00572037" w:rsidP="00572037">
            <w:pPr>
              <w:pStyle w:val="1Intvwqst"/>
              <w:tabs>
                <w:tab w:val="right" w:leader="underscore" w:pos="4074"/>
              </w:tabs>
              <w:spacing w:line="276" w:lineRule="auto"/>
              <w:ind w:left="144" w:hanging="144"/>
              <w:contextualSpacing/>
              <w:rPr>
                <w:rFonts w:ascii="Times New Roman" w:hAnsi="Times New Roman"/>
                <w:i/>
                <w:smallCaps w:val="0"/>
                <w:lang w:val="fr-FR"/>
              </w:rPr>
            </w:pPr>
            <w:r w:rsidRPr="00981A02">
              <w:rPr>
                <w:rFonts w:ascii="Times New Roman" w:hAnsi="Times New Roman"/>
                <w:i/>
                <w:smallCaps w:val="0"/>
                <w:lang w:val="fr-FR"/>
              </w:rPr>
              <w:tab/>
            </w:r>
            <w:r w:rsidRPr="00981A02">
              <w:rPr>
                <w:rFonts w:ascii="Times New Roman" w:hAnsi="Times New Roman"/>
                <w:i/>
                <w:smallCaps w:val="0"/>
                <w:lang w:val="fr-FR"/>
              </w:rPr>
              <w:tab/>
            </w:r>
            <w:r w:rsidR="0047226C" w:rsidRPr="00981A02">
              <w:rPr>
                <w:rFonts w:ascii="Times New Roman" w:hAnsi="Times New Roman"/>
                <w:i/>
                <w:smallCaps w:val="0"/>
                <w:lang w:val="fr-FR"/>
              </w:rPr>
              <w:t>___</w:t>
            </w:r>
          </w:p>
          <w:p w14:paraId="4C31078F" w14:textId="150FBDAD" w:rsidR="00041F5A" w:rsidRPr="00981A02" w:rsidRDefault="00572037" w:rsidP="00572037">
            <w:pPr>
              <w:pStyle w:val="1Intvwqst"/>
              <w:tabs>
                <w:tab w:val="left" w:leader="underscore" w:pos="4074"/>
              </w:tabs>
              <w:spacing w:line="276" w:lineRule="auto"/>
              <w:ind w:left="144" w:hanging="144"/>
              <w:contextualSpacing/>
              <w:jc w:val="center"/>
              <w:rPr>
                <w:rFonts w:ascii="Times New Roman" w:hAnsi="Times New Roman"/>
                <w:smallCaps w:val="0"/>
                <w:u w:val="single"/>
              </w:rPr>
            </w:pPr>
            <w:r w:rsidRPr="00981A02">
              <w:rPr>
                <w:rFonts w:ascii="Times New Roman" w:hAnsi="Times New Roman"/>
                <w:i/>
                <w:smallCaps w:val="0"/>
              </w:rPr>
              <w:t>(Nom du lieu)</w:t>
            </w:r>
          </w:p>
        </w:tc>
        <w:tc>
          <w:tcPr>
            <w:tcW w:w="2260" w:type="pct"/>
            <w:tcBorders>
              <w:bottom w:val="single" w:sz="4" w:space="0" w:color="auto"/>
            </w:tcBorders>
            <w:tcMar>
              <w:top w:w="43" w:type="dxa"/>
              <w:left w:w="115" w:type="dxa"/>
              <w:bottom w:w="43" w:type="dxa"/>
              <w:right w:w="115" w:type="dxa"/>
            </w:tcMar>
          </w:tcPr>
          <w:p w14:paraId="41B90E95" w14:textId="77777777" w:rsidR="00572037" w:rsidRPr="00981A02" w:rsidRDefault="00572037" w:rsidP="00572037">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r w:rsidRPr="00981A02">
              <w:rPr>
                <w:rFonts w:ascii="Times New Roman" w:hAnsi="Times New Roman"/>
                <w:caps/>
                <w:lang w:val="fr-FR"/>
              </w:rPr>
              <w:t>ville</w:t>
            </w:r>
            <w:r w:rsidRPr="00981A02">
              <w:rPr>
                <w:rFonts w:ascii="Times New Roman" w:hAnsi="Times New Roman"/>
                <w:caps/>
                <w:lang w:val="fr-FR"/>
              </w:rPr>
              <w:tab/>
              <w:t>1</w:t>
            </w:r>
          </w:p>
          <w:p w14:paraId="73714504" w14:textId="5285776B" w:rsidR="00572037" w:rsidRPr="00981A02" w:rsidRDefault="0093152F" w:rsidP="00572037">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r w:rsidRPr="00981A02">
              <w:rPr>
                <w:rFonts w:ascii="Times New Roman" w:hAnsi="Times New Roman"/>
                <w:caps/>
                <w:lang w:val="fr-FR"/>
              </w:rPr>
              <w:t>SEMI</w:t>
            </w:r>
            <w:r w:rsidR="00E50D09" w:rsidRPr="00981A02">
              <w:rPr>
                <w:rFonts w:ascii="Times New Roman" w:hAnsi="Times New Roman"/>
                <w:caps/>
                <w:lang w:val="fr-FR"/>
              </w:rPr>
              <w:t xml:space="preserve"> -</w:t>
            </w:r>
            <w:r w:rsidRPr="00981A02">
              <w:rPr>
                <w:rFonts w:ascii="Times New Roman" w:hAnsi="Times New Roman"/>
                <w:caps/>
                <w:lang w:val="fr-FR"/>
              </w:rPr>
              <w:t xml:space="preserve"> URBAIN</w:t>
            </w:r>
            <w:r w:rsidR="00572037" w:rsidRPr="00981A02">
              <w:rPr>
                <w:rFonts w:ascii="Times New Roman" w:hAnsi="Times New Roman"/>
                <w:caps/>
                <w:lang w:val="fr-FR"/>
              </w:rPr>
              <w:tab/>
              <w:t>2</w:t>
            </w:r>
          </w:p>
          <w:p w14:paraId="405613AC" w14:textId="77777777" w:rsidR="00041F5A" w:rsidRPr="00981A02" w:rsidRDefault="00572037" w:rsidP="000B3ACB">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r w:rsidRPr="00981A02">
              <w:rPr>
                <w:rFonts w:ascii="Times New Roman" w:hAnsi="Times New Roman"/>
                <w:caps/>
                <w:lang w:val="fr-FR"/>
              </w:rPr>
              <w:t>milieu rural</w:t>
            </w:r>
            <w:r w:rsidR="007E1ED0" w:rsidRPr="00981A02">
              <w:rPr>
                <w:rFonts w:ascii="Times New Roman" w:hAnsi="Times New Roman"/>
                <w:caps/>
                <w:lang w:val="fr-FR"/>
              </w:rPr>
              <w:t xml:space="preserve"> </w:t>
            </w:r>
            <w:r w:rsidR="000B3ACB" w:rsidRPr="00981A02">
              <w:rPr>
                <w:rFonts w:ascii="Times New Roman" w:hAnsi="Times New Roman"/>
                <w:caps/>
                <w:lang w:val="fr-FR"/>
              </w:rPr>
              <w:t xml:space="preserve"> </w:t>
            </w:r>
            <w:r w:rsidRPr="00981A02">
              <w:rPr>
                <w:rFonts w:ascii="Times New Roman" w:hAnsi="Times New Roman"/>
                <w:caps/>
                <w:lang w:val="fr-FR"/>
              </w:rPr>
              <w:tab/>
              <w:t>3</w:t>
            </w:r>
          </w:p>
          <w:p w14:paraId="16EE0F7F" w14:textId="77777777" w:rsidR="00EA377F" w:rsidRPr="00981A02" w:rsidRDefault="00EA377F" w:rsidP="000B3ACB">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p>
          <w:p w14:paraId="3EE2BB1A" w14:textId="6CC80DE8" w:rsidR="00F27A3C" w:rsidRPr="00981A02" w:rsidRDefault="00F27A3C" w:rsidP="000B3ACB">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r w:rsidRPr="00981A02">
              <w:rPr>
                <w:rFonts w:ascii="Times New Roman" w:hAnsi="Times New Roman"/>
                <w:caps/>
                <w:lang w:val="fr-FR"/>
              </w:rPr>
              <w:t xml:space="preserve">HORS DU TOGO  </w:t>
            </w:r>
            <w:r w:rsidRPr="00981A02">
              <w:rPr>
                <w:rFonts w:ascii="Times New Roman" w:hAnsi="Times New Roman"/>
                <w:caps/>
                <w:lang w:val="fr-FR"/>
              </w:rPr>
              <w:tab/>
              <w:t>6</w:t>
            </w:r>
          </w:p>
        </w:tc>
        <w:tc>
          <w:tcPr>
            <w:tcW w:w="621" w:type="pct"/>
            <w:tcBorders>
              <w:bottom w:val="single" w:sz="4" w:space="0" w:color="auto"/>
              <w:right w:val="double" w:sz="4" w:space="0" w:color="auto"/>
            </w:tcBorders>
            <w:tcMar>
              <w:top w:w="43" w:type="dxa"/>
              <w:left w:w="115" w:type="dxa"/>
              <w:bottom w:w="43" w:type="dxa"/>
              <w:right w:w="115" w:type="dxa"/>
            </w:tcMar>
          </w:tcPr>
          <w:p w14:paraId="08C3D07D" w14:textId="77777777" w:rsidR="0078775F" w:rsidRPr="00981A02" w:rsidRDefault="0078775F" w:rsidP="00CE050A">
            <w:pPr>
              <w:pStyle w:val="skipcolumn"/>
              <w:widowControl w:val="0"/>
              <w:spacing w:line="276" w:lineRule="auto"/>
              <w:ind w:left="144" w:hanging="144"/>
              <w:contextualSpacing/>
              <w:rPr>
                <w:rFonts w:ascii="Times New Roman" w:hAnsi="Times New Roman"/>
                <w:lang w:val="fr-FR"/>
              </w:rPr>
            </w:pPr>
          </w:p>
          <w:p w14:paraId="5B220840" w14:textId="77777777" w:rsidR="0078775F" w:rsidRPr="00981A02" w:rsidRDefault="0078775F" w:rsidP="00CE050A">
            <w:pPr>
              <w:pStyle w:val="skipcolumn"/>
              <w:widowControl w:val="0"/>
              <w:spacing w:line="276" w:lineRule="auto"/>
              <w:ind w:left="144" w:hanging="144"/>
              <w:contextualSpacing/>
              <w:rPr>
                <w:rFonts w:ascii="Times New Roman" w:hAnsi="Times New Roman"/>
                <w:lang w:val="fr-FR"/>
              </w:rPr>
            </w:pPr>
          </w:p>
          <w:p w14:paraId="43A36BF9" w14:textId="77777777" w:rsidR="0078775F" w:rsidRPr="00981A02" w:rsidRDefault="0078775F" w:rsidP="00CE050A">
            <w:pPr>
              <w:pStyle w:val="skipcolumn"/>
              <w:widowControl w:val="0"/>
              <w:spacing w:line="276" w:lineRule="auto"/>
              <w:ind w:left="144" w:hanging="144"/>
              <w:contextualSpacing/>
              <w:rPr>
                <w:rFonts w:ascii="Times New Roman" w:hAnsi="Times New Roman"/>
                <w:lang w:val="fr-FR"/>
              </w:rPr>
            </w:pPr>
          </w:p>
          <w:p w14:paraId="2FEDB357" w14:textId="77777777" w:rsidR="00EA377F" w:rsidRPr="00981A02" w:rsidRDefault="00EA377F" w:rsidP="00CE050A">
            <w:pPr>
              <w:pStyle w:val="skipcolumn"/>
              <w:widowControl w:val="0"/>
              <w:spacing w:line="276" w:lineRule="auto"/>
              <w:ind w:left="144" w:hanging="144"/>
              <w:contextualSpacing/>
              <w:rPr>
                <w:rFonts w:ascii="Times New Roman" w:hAnsi="Times New Roman"/>
                <w:lang w:val="fr-FR"/>
              </w:rPr>
            </w:pPr>
          </w:p>
          <w:p w14:paraId="1B30B1A9" w14:textId="0894B09C" w:rsidR="00041F5A" w:rsidRPr="00981A02" w:rsidRDefault="0078775F" w:rsidP="0078775F">
            <w:pPr>
              <w:pStyle w:val="skipcolumn"/>
              <w:widowControl w:val="0"/>
              <w:spacing w:line="276" w:lineRule="auto"/>
              <w:ind w:left="144" w:hanging="144"/>
              <w:contextualSpacing/>
              <w:rPr>
                <w:rFonts w:ascii="Times New Roman" w:hAnsi="Times New Roman"/>
                <w:lang w:val="fr-FR"/>
              </w:rPr>
            </w:pPr>
            <w:r w:rsidRPr="00981A02">
              <w:rPr>
                <w:rFonts w:ascii="Times New Roman" w:hAnsi="Times New Roman"/>
                <w:i/>
                <w:smallCaps w:val="0"/>
              </w:rPr>
              <w:t>6</w:t>
            </w:r>
            <w:r w:rsidRPr="00981A02">
              <w:rPr>
                <w:rFonts w:ascii="Times New Roman" w:hAnsi="Times New Roman"/>
                <w:i/>
                <w:smallCaps w:val="0"/>
              </w:rPr>
              <w:sym w:font="Wingdings" w:char="F0F0"/>
            </w:r>
            <w:r w:rsidRPr="00981A02">
              <w:rPr>
                <w:rFonts w:ascii="Times New Roman" w:hAnsi="Times New Roman"/>
                <w:i/>
                <w:smallCaps w:val="0"/>
              </w:rPr>
              <w:t>MWB18</w:t>
            </w:r>
          </w:p>
        </w:tc>
      </w:tr>
      <w:tr w:rsidR="00041F5A" w:rsidRPr="00981A02" w14:paraId="56D7455A" w14:textId="77777777" w:rsidTr="009371A5">
        <w:trPr>
          <w:cantSplit/>
          <w:jc w:val="center"/>
        </w:trPr>
        <w:tc>
          <w:tcPr>
            <w:tcW w:w="2118" w:type="pct"/>
            <w:tcBorders>
              <w:left w:val="double" w:sz="4" w:space="0" w:color="auto"/>
              <w:bottom w:val="single" w:sz="4" w:space="0" w:color="auto"/>
            </w:tcBorders>
            <w:tcMar>
              <w:top w:w="43" w:type="dxa"/>
              <w:left w:w="115" w:type="dxa"/>
              <w:bottom w:w="43" w:type="dxa"/>
              <w:right w:w="115" w:type="dxa"/>
            </w:tcMar>
          </w:tcPr>
          <w:p w14:paraId="0CDEC427" w14:textId="7C708B0F" w:rsidR="00041F5A" w:rsidRPr="00981A02" w:rsidRDefault="000A6431" w:rsidP="0069528D">
            <w:pPr>
              <w:pStyle w:val="1Intvwqst"/>
              <w:widowControl w:val="0"/>
              <w:spacing w:line="276" w:lineRule="auto"/>
              <w:ind w:left="144" w:hanging="144"/>
              <w:contextualSpacing/>
              <w:rPr>
                <w:rFonts w:ascii="Times New Roman" w:hAnsi="Times New Roman"/>
                <w:b/>
                <w:smallCaps w:val="0"/>
                <w:lang w:val="fr-FR"/>
              </w:rPr>
            </w:pPr>
            <w:r w:rsidRPr="00981A02">
              <w:rPr>
                <w:rFonts w:ascii="Times New Roman" w:hAnsi="Times New Roman"/>
                <w:b/>
                <w:smallCaps w:val="0"/>
                <w:lang w:val="fr-FR"/>
              </w:rPr>
              <w:t>MWB</w:t>
            </w:r>
            <w:r w:rsidR="00594BBE" w:rsidRPr="00981A02">
              <w:rPr>
                <w:rFonts w:ascii="Times New Roman" w:hAnsi="Times New Roman"/>
                <w:b/>
                <w:smallCaps w:val="0"/>
                <w:lang w:val="fr-FR"/>
              </w:rPr>
              <w:t>17</w:t>
            </w:r>
            <w:r w:rsidR="00041F5A" w:rsidRPr="00981A02">
              <w:rPr>
                <w:rFonts w:ascii="Times New Roman" w:hAnsi="Times New Roman"/>
                <w:smallCaps w:val="0"/>
                <w:lang w:val="fr-FR"/>
              </w:rPr>
              <w:t xml:space="preserve">. </w:t>
            </w:r>
            <w:r w:rsidR="00572037" w:rsidRPr="00981A02">
              <w:rPr>
                <w:rFonts w:ascii="Times New Roman" w:hAnsi="Times New Roman"/>
                <w:smallCaps w:val="0"/>
                <w:lang w:val="fr-FR"/>
              </w:rPr>
              <w:t xml:space="preserve">Avant d’emménager ici, dans quelle </w:t>
            </w:r>
            <w:r w:rsidR="001E2D9A" w:rsidRPr="00981A02">
              <w:rPr>
                <w:rFonts w:ascii="Times New Roman" w:hAnsi="Times New Roman"/>
                <w:smallCaps w:val="0"/>
                <w:lang w:val="fr-FR"/>
              </w:rPr>
              <w:t>r</w:t>
            </w:r>
            <w:r w:rsidR="00572037" w:rsidRPr="00981A02">
              <w:rPr>
                <w:rFonts w:ascii="Times New Roman" w:hAnsi="Times New Roman"/>
                <w:smallCaps w:val="0"/>
                <w:lang w:val="fr-FR"/>
              </w:rPr>
              <w:t>égion viviez-vous ?</w:t>
            </w:r>
          </w:p>
        </w:tc>
        <w:tc>
          <w:tcPr>
            <w:tcW w:w="2260" w:type="pct"/>
            <w:tcBorders>
              <w:bottom w:val="single" w:sz="4" w:space="0" w:color="auto"/>
            </w:tcBorders>
            <w:tcMar>
              <w:top w:w="43" w:type="dxa"/>
              <w:left w:w="115" w:type="dxa"/>
              <w:bottom w:w="43" w:type="dxa"/>
              <w:right w:w="115" w:type="dxa"/>
            </w:tcMar>
          </w:tcPr>
          <w:p w14:paraId="288575FB" w14:textId="5D42058B" w:rsidR="00D86B93" w:rsidRPr="00981A02" w:rsidRDefault="00D86B93" w:rsidP="00D86B93">
            <w:pPr>
              <w:tabs>
                <w:tab w:val="right" w:leader="dot" w:pos="4812"/>
              </w:tabs>
              <w:ind w:left="144" w:hanging="144"/>
              <w:contextualSpacing/>
              <w:rPr>
                <w:rStyle w:val="1IntvwqstCharCharCharChar1"/>
                <w:rFonts w:ascii="Times New Roman" w:hAnsi="Times New Roman"/>
                <w:i/>
                <w:iCs/>
                <w:caps/>
                <w:smallCaps w:val="0"/>
                <w:sz w:val="22"/>
                <w:lang w:val="fr-FR"/>
              </w:rPr>
            </w:pPr>
            <w:r w:rsidRPr="00981A02">
              <w:rPr>
                <w:rStyle w:val="1IntvwqstCharCharCharChar1"/>
                <w:rFonts w:ascii="Times New Roman" w:hAnsi="Times New Roman"/>
                <w:iCs/>
                <w:caps/>
                <w:smallCaps w:val="0"/>
                <w:sz w:val="22"/>
                <w:lang w:val="fr-FR"/>
              </w:rPr>
              <w:t>MARITIME</w:t>
            </w:r>
            <w:r w:rsidRPr="00981A02">
              <w:rPr>
                <w:rStyle w:val="1IntvwqstCharCharCharChar1"/>
                <w:rFonts w:ascii="Times New Roman" w:hAnsi="Times New Roman"/>
                <w:i/>
                <w:iCs/>
                <w:caps/>
                <w:smallCaps w:val="0"/>
                <w:sz w:val="22"/>
                <w:lang w:val="fr-FR"/>
              </w:rPr>
              <w:tab/>
            </w:r>
            <w:r w:rsidR="00002A04" w:rsidRPr="00981A02">
              <w:rPr>
                <w:rStyle w:val="1IntvwqstCharCharCharChar1"/>
                <w:rFonts w:ascii="Times New Roman" w:hAnsi="Times New Roman"/>
                <w:iCs/>
                <w:caps/>
                <w:smallCaps w:val="0"/>
                <w:sz w:val="22"/>
                <w:lang w:val="fr-FR"/>
              </w:rPr>
              <w:t>0</w:t>
            </w:r>
            <w:r w:rsidRPr="00981A02">
              <w:rPr>
                <w:rStyle w:val="1IntvwqstCharCharCharChar1"/>
                <w:rFonts w:ascii="Times New Roman" w:hAnsi="Times New Roman"/>
                <w:iCs/>
                <w:caps/>
                <w:smallCaps w:val="0"/>
                <w:sz w:val="22"/>
                <w:lang w:val="fr-FR"/>
              </w:rPr>
              <w:t>1</w:t>
            </w:r>
          </w:p>
          <w:p w14:paraId="230BE60B" w14:textId="48DB815C" w:rsidR="00D86B93" w:rsidRPr="00981A02" w:rsidRDefault="00D86B93" w:rsidP="00D86B93">
            <w:pPr>
              <w:tabs>
                <w:tab w:val="right" w:leader="dot" w:pos="4812"/>
              </w:tabs>
              <w:ind w:left="144" w:hanging="144"/>
              <w:contextualSpacing/>
              <w:rPr>
                <w:rStyle w:val="1IntvwqstCharCharCharChar1"/>
                <w:rFonts w:ascii="Times New Roman" w:hAnsi="Times New Roman"/>
                <w:i/>
                <w:iCs/>
                <w:caps/>
                <w:smallCaps w:val="0"/>
                <w:sz w:val="22"/>
                <w:lang w:val="fr-FR"/>
              </w:rPr>
            </w:pPr>
            <w:r w:rsidRPr="00981A02">
              <w:rPr>
                <w:rStyle w:val="1IntvwqstCharCharCharChar1"/>
                <w:rFonts w:ascii="Times New Roman" w:hAnsi="Times New Roman"/>
                <w:iCs/>
                <w:caps/>
                <w:smallCaps w:val="0"/>
                <w:sz w:val="22"/>
                <w:lang w:val="fr-FR"/>
              </w:rPr>
              <w:t>PLATEAUX</w:t>
            </w:r>
            <w:r w:rsidRPr="00981A02">
              <w:rPr>
                <w:rStyle w:val="1IntvwqstCharCharCharChar1"/>
                <w:rFonts w:ascii="Times New Roman" w:hAnsi="Times New Roman"/>
                <w:i/>
                <w:iCs/>
                <w:caps/>
                <w:smallCaps w:val="0"/>
                <w:sz w:val="22"/>
                <w:lang w:val="fr-FR"/>
              </w:rPr>
              <w:tab/>
            </w:r>
            <w:r w:rsidR="00002A04" w:rsidRPr="00981A02">
              <w:rPr>
                <w:rStyle w:val="1IntvwqstCharCharCharChar1"/>
                <w:rFonts w:ascii="Times New Roman" w:hAnsi="Times New Roman"/>
                <w:iCs/>
                <w:caps/>
                <w:smallCaps w:val="0"/>
                <w:sz w:val="22"/>
                <w:lang w:val="fr-FR"/>
              </w:rPr>
              <w:t>0</w:t>
            </w:r>
            <w:r w:rsidRPr="00981A02">
              <w:rPr>
                <w:rStyle w:val="1IntvwqstCharCharCharChar1"/>
                <w:rFonts w:ascii="Times New Roman" w:hAnsi="Times New Roman"/>
                <w:iCs/>
                <w:caps/>
                <w:smallCaps w:val="0"/>
                <w:sz w:val="22"/>
                <w:lang w:val="fr-FR"/>
              </w:rPr>
              <w:t>2</w:t>
            </w:r>
          </w:p>
          <w:p w14:paraId="1A84EEE4" w14:textId="27FE746D" w:rsidR="00D86B93" w:rsidRPr="00981A02" w:rsidRDefault="00D86B93" w:rsidP="00D86B93">
            <w:pPr>
              <w:tabs>
                <w:tab w:val="right" w:leader="dot" w:pos="4812"/>
              </w:tabs>
              <w:ind w:left="144" w:hanging="144"/>
              <w:contextualSpacing/>
              <w:rPr>
                <w:rStyle w:val="1IntvwqstCharCharCharChar1"/>
                <w:rFonts w:ascii="Times New Roman" w:hAnsi="Times New Roman"/>
                <w:iCs/>
                <w:caps/>
                <w:smallCaps w:val="0"/>
                <w:sz w:val="22"/>
                <w:lang w:val="fr-FR"/>
              </w:rPr>
            </w:pPr>
            <w:r w:rsidRPr="00981A02">
              <w:rPr>
                <w:rStyle w:val="1IntvwqstCharCharCharChar1"/>
                <w:rFonts w:ascii="Times New Roman" w:hAnsi="Times New Roman"/>
                <w:iCs/>
                <w:caps/>
                <w:smallCaps w:val="0"/>
                <w:sz w:val="22"/>
                <w:lang w:val="fr-FR"/>
              </w:rPr>
              <w:t>CENTRALE</w:t>
            </w:r>
            <w:r w:rsidRPr="00981A02">
              <w:rPr>
                <w:rStyle w:val="1IntvwqstCharCharCharChar1"/>
                <w:rFonts w:ascii="Times New Roman" w:hAnsi="Times New Roman"/>
                <w:iCs/>
                <w:caps/>
                <w:smallCaps w:val="0"/>
                <w:sz w:val="22"/>
                <w:lang w:val="fr-FR"/>
              </w:rPr>
              <w:tab/>
            </w:r>
            <w:r w:rsidR="00002A04" w:rsidRPr="00981A02">
              <w:rPr>
                <w:rStyle w:val="1IntvwqstCharCharCharChar1"/>
                <w:rFonts w:ascii="Times New Roman" w:hAnsi="Times New Roman"/>
                <w:iCs/>
                <w:caps/>
                <w:smallCaps w:val="0"/>
                <w:sz w:val="22"/>
                <w:lang w:val="fr-FR"/>
              </w:rPr>
              <w:t>0</w:t>
            </w:r>
            <w:r w:rsidRPr="00981A02">
              <w:rPr>
                <w:rStyle w:val="1IntvwqstCharCharCharChar1"/>
                <w:rFonts w:ascii="Times New Roman" w:hAnsi="Times New Roman"/>
                <w:iCs/>
                <w:caps/>
                <w:smallCaps w:val="0"/>
                <w:sz w:val="22"/>
                <w:lang w:val="fr-FR"/>
              </w:rPr>
              <w:t>3</w:t>
            </w:r>
          </w:p>
          <w:p w14:paraId="78CD71D3" w14:textId="67C53071" w:rsidR="00D86B93" w:rsidRPr="00981A02" w:rsidRDefault="00D86B93" w:rsidP="00D86B93">
            <w:pPr>
              <w:tabs>
                <w:tab w:val="right" w:leader="dot" w:pos="4812"/>
              </w:tabs>
              <w:ind w:left="144" w:hanging="144"/>
              <w:contextualSpacing/>
              <w:rPr>
                <w:rStyle w:val="1IntvwqstCharCharCharChar1"/>
                <w:rFonts w:ascii="Times New Roman" w:hAnsi="Times New Roman"/>
                <w:iCs/>
                <w:caps/>
                <w:smallCaps w:val="0"/>
                <w:sz w:val="22"/>
                <w:lang w:val="fr-FR"/>
              </w:rPr>
            </w:pPr>
            <w:r w:rsidRPr="00981A02">
              <w:rPr>
                <w:rStyle w:val="1IntvwqstCharCharCharChar1"/>
                <w:rFonts w:ascii="Times New Roman" w:hAnsi="Times New Roman"/>
                <w:iCs/>
                <w:caps/>
                <w:smallCaps w:val="0"/>
                <w:sz w:val="22"/>
                <w:lang w:val="fr-FR"/>
              </w:rPr>
              <w:t>KARA</w:t>
            </w:r>
            <w:r w:rsidRPr="00981A02">
              <w:rPr>
                <w:rStyle w:val="1IntvwqstCharCharCharChar1"/>
                <w:rFonts w:ascii="Times New Roman" w:hAnsi="Times New Roman"/>
                <w:iCs/>
                <w:caps/>
                <w:smallCaps w:val="0"/>
                <w:sz w:val="22"/>
                <w:lang w:val="fr-FR"/>
              </w:rPr>
              <w:tab/>
            </w:r>
            <w:r w:rsidR="00002A04" w:rsidRPr="00981A02">
              <w:rPr>
                <w:rStyle w:val="1IntvwqstCharCharCharChar1"/>
                <w:rFonts w:ascii="Times New Roman" w:hAnsi="Times New Roman"/>
                <w:iCs/>
                <w:caps/>
                <w:smallCaps w:val="0"/>
                <w:sz w:val="22"/>
                <w:lang w:val="fr-FR"/>
              </w:rPr>
              <w:t>0</w:t>
            </w:r>
            <w:r w:rsidRPr="00981A02">
              <w:rPr>
                <w:rStyle w:val="1IntvwqstCharCharCharChar1"/>
                <w:rFonts w:ascii="Times New Roman" w:hAnsi="Times New Roman"/>
                <w:iCs/>
                <w:caps/>
                <w:smallCaps w:val="0"/>
                <w:sz w:val="22"/>
                <w:lang w:val="fr-FR"/>
              </w:rPr>
              <w:t>4</w:t>
            </w:r>
          </w:p>
          <w:p w14:paraId="7C94930D" w14:textId="12E05DC2" w:rsidR="00D86B93" w:rsidRPr="00981A02" w:rsidRDefault="00D86B93" w:rsidP="00D86B93">
            <w:pPr>
              <w:tabs>
                <w:tab w:val="right" w:leader="dot" w:pos="4812"/>
              </w:tabs>
              <w:ind w:left="144" w:hanging="144"/>
              <w:contextualSpacing/>
              <w:rPr>
                <w:rStyle w:val="1IntvwqstCharCharCharChar1"/>
                <w:rFonts w:ascii="Times New Roman" w:hAnsi="Times New Roman"/>
                <w:iCs/>
                <w:caps/>
                <w:smallCaps w:val="0"/>
                <w:sz w:val="22"/>
                <w:lang w:val="fr-FR"/>
              </w:rPr>
            </w:pPr>
            <w:r w:rsidRPr="00981A02">
              <w:rPr>
                <w:rStyle w:val="1IntvwqstCharCharCharChar1"/>
                <w:rFonts w:ascii="Times New Roman" w:hAnsi="Times New Roman"/>
                <w:iCs/>
                <w:caps/>
                <w:smallCaps w:val="0"/>
                <w:sz w:val="22"/>
                <w:lang w:val="fr-FR"/>
              </w:rPr>
              <w:t>SAVANES</w:t>
            </w:r>
            <w:r w:rsidRPr="00981A02">
              <w:rPr>
                <w:rStyle w:val="1IntvwqstCharCharCharChar1"/>
                <w:rFonts w:ascii="Times New Roman" w:hAnsi="Times New Roman"/>
                <w:iCs/>
                <w:caps/>
                <w:smallCaps w:val="0"/>
                <w:sz w:val="22"/>
                <w:lang w:val="fr-FR"/>
              </w:rPr>
              <w:tab/>
            </w:r>
            <w:r w:rsidR="00002A04" w:rsidRPr="00981A02">
              <w:rPr>
                <w:rStyle w:val="1IntvwqstCharCharCharChar1"/>
                <w:rFonts w:ascii="Times New Roman" w:hAnsi="Times New Roman"/>
                <w:iCs/>
                <w:caps/>
                <w:smallCaps w:val="0"/>
                <w:sz w:val="22"/>
                <w:lang w:val="fr-FR"/>
              </w:rPr>
              <w:t>0</w:t>
            </w:r>
            <w:r w:rsidRPr="00981A02">
              <w:rPr>
                <w:rStyle w:val="1IntvwqstCharCharCharChar1"/>
                <w:rFonts w:ascii="Times New Roman" w:hAnsi="Times New Roman"/>
                <w:iCs/>
                <w:caps/>
                <w:smallCaps w:val="0"/>
                <w:sz w:val="22"/>
                <w:lang w:val="fr-FR"/>
              </w:rPr>
              <w:t>5</w:t>
            </w:r>
          </w:p>
          <w:p w14:paraId="6ADA4D09" w14:textId="447994DF" w:rsidR="00D86B93" w:rsidRPr="00981A02" w:rsidRDefault="00D86B93" w:rsidP="00D86B93">
            <w:pPr>
              <w:tabs>
                <w:tab w:val="right" w:leader="dot" w:pos="4812"/>
              </w:tabs>
              <w:ind w:left="144" w:hanging="144"/>
              <w:contextualSpacing/>
              <w:rPr>
                <w:rStyle w:val="1IntvwqstCharCharCharChar1"/>
                <w:rFonts w:ascii="Times New Roman" w:hAnsi="Times New Roman"/>
                <w:iCs/>
                <w:caps/>
                <w:smallCaps w:val="0"/>
                <w:sz w:val="22"/>
                <w:lang w:val="fr-FR"/>
              </w:rPr>
            </w:pPr>
            <w:r w:rsidRPr="00981A02">
              <w:rPr>
                <w:rStyle w:val="1IntvwqstCharCharCharChar1"/>
                <w:rFonts w:ascii="Times New Roman" w:hAnsi="Times New Roman"/>
                <w:iCs/>
                <w:caps/>
                <w:smallCaps w:val="0"/>
                <w:sz w:val="22"/>
                <w:lang w:val="fr-FR"/>
              </w:rPr>
              <w:t>LOME COMMUNE</w:t>
            </w:r>
            <w:r w:rsidRPr="00981A02">
              <w:rPr>
                <w:rStyle w:val="1IntvwqstCharCharCharChar1"/>
                <w:rFonts w:ascii="Times New Roman" w:hAnsi="Times New Roman"/>
                <w:iCs/>
                <w:caps/>
                <w:smallCaps w:val="0"/>
                <w:sz w:val="22"/>
                <w:lang w:val="fr-FR"/>
              </w:rPr>
              <w:tab/>
            </w:r>
            <w:r w:rsidR="00002A04" w:rsidRPr="00981A02">
              <w:rPr>
                <w:rStyle w:val="1IntvwqstCharCharCharChar1"/>
                <w:rFonts w:ascii="Times New Roman" w:hAnsi="Times New Roman"/>
                <w:iCs/>
                <w:caps/>
                <w:smallCaps w:val="0"/>
                <w:sz w:val="22"/>
                <w:lang w:val="fr-FR"/>
              </w:rPr>
              <w:t>0</w:t>
            </w:r>
            <w:r w:rsidRPr="00981A02">
              <w:rPr>
                <w:rStyle w:val="1IntvwqstCharCharCharChar1"/>
                <w:rFonts w:ascii="Times New Roman" w:hAnsi="Times New Roman"/>
                <w:iCs/>
                <w:caps/>
                <w:smallCaps w:val="0"/>
                <w:sz w:val="22"/>
                <w:lang w:val="fr-FR"/>
              </w:rPr>
              <w:t>6</w:t>
            </w:r>
          </w:p>
          <w:p w14:paraId="53CA4116" w14:textId="07510E19" w:rsidR="00D86B93" w:rsidRPr="00981A02" w:rsidRDefault="00D86B93" w:rsidP="00D86B93">
            <w:pPr>
              <w:tabs>
                <w:tab w:val="right" w:leader="dot" w:pos="4812"/>
              </w:tabs>
              <w:ind w:left="144" w:hanging="144"/>
              <w:contextualSpacing/>
              <w:rPr>
                <w:rStyle w:val="1IntvwqstCharCharCharChar1"/>
                <w:rFonts w:ascii="Times New Roman" w:hAnsi="Times New Roman"/>
                <w:iCs/>
                <w:caps/>
                <w:smallCaps w:val="0"/>
                <w:sz w:val="22"/>
                <w:lang w:val="fr-FR"/>
              </w:rPr>
            </w:pPr>
            <w:r w:rsidRPr="00981A02">
              <w:rPr>
                <w:rStyle w:val="1IntvwqstCharCharCharChar1"/>
                <w:rFonts w:ascii="Times New Roman" w:hAnsi="Times New Roman"/>
                <w:iCs/>
                <w:caps/>
                <w:smallCaps w:val="0"/>
                <w:sz w:val="22"/>
                <w:lang w:val="fr-FR"/>
              </w:rPr>
              <w:t>GOLFE URBAIN</w:t>
            </w:r>
            <w:r w:rsidRPr="00981A02">
              <w:rPr>
                <w:rStyle w:val="1IntvwqstCharCharCharChar1"/>
                <w:rFonts w:ascii="Times New Roman" w:hAnsi="Times New Roman"/>
                <w:iCs/>
                <w:caps/>
                <w:smallCaps w:val="0"/>
                <w:sz w:val="22"/>
                <w:lang w:val="fr-FR"/>
              </w:rPr>
              <w:tab/>
            </w:r>
            <w:r w:rsidR="00002A04" w:rsidRPr="00981A02">
              <w:rPr>
                <w:rStyle w:val="1IntvwqstCharCharCharChar1"/>
                <w:rFonts w:ascii="Times New Roman" w:hAnsi="Times New Roman"/>
                <w:iCs/>
                <w:caps/>
                <w:smallCaps w:val="0"/>
                <w:sz w:val="22"/>
                <w:lang w:val="fr-FR"/>
              </w:rPr>
              <w:t>0</w:t>
            </w:r>
            <w:r w:rsidRPr="00981A02">
              <w:rPr>
                <w:rStyle w:val="1IntvwqstCharCharCharChar1"/>
                <w:rFonts w:ascii="Times New Roman" w:hAnsi="Times New Roman"/>
                <w:iCs/>
                <w:caps/>
                <w:smallCaps w:val="0"/>
                <w:sz w:val="22"/>
                <w:lang w:val="fr-FR"/>
              </w:rPr>
              <w:t>7</w:t>
            </w:r>
          </w:p>
          <w:p w14:paraId="6ABD72EA" w14:textId="12117295" w:rsidR="007314DB" w:rsidRPr="00981A02" w:rsidRDefault="007314DB" w:rsidP="005719FE">
            <w:pPr>
              <w:pStyle w:val="Responsecategs"/>
              <w:tabs>
                <w:tab w:val="right" w:leader="underscore" w:pos="3942"/>
              </w:tabs>
              <w:spacing w:line="276" w:lineRule="auto"/>
              <w:ind w:left="144" w:hanging="144"/>
              <w:contextualSpacing/>
              <w:rPr>
                <w:rFonts w:ascii="Times New Roman" w:hAnsi="Times New Roman"/>
                <w:caps/>
                <w:lang w:val="fr-FR"/>
              </w:rPr>
            </w:pPr>
          </w:p>
        </w:tc>
        <w:tc>
          <w:tcPr>
            <w:tcW w:w="621" w:type="pct"/>
            <w:tcBorders>
              <w:bottom w:val="single" w:sz="4" w:space="0" w:color="auto"/>
              <w:right w:val="double" w:sz="4" w:space="0" w:color="auto"/>
            </w:tcBorders>
            <w:tcMar>
              <w:top w:w="43" w:type="dxa"/>
              <w:left w:w="115" w:type="dxa"/>
              <w:bottom w:w="43" w:type="dxa"/>
              <w:right w:w="115" w:type="dxa"/>
            </w:tcMar>
          </w:tcPr>
          <w:p w14:paraId="00EE73A6" w14:textId="77777777" w:rsidR="00041F5A" w:rsidRPr="00981A02" w:rsidRDefault="00041F5A" w:rsidP="00CE050A">
            <w:pPr>
              <w:pStyle w:val="skipcolumn"/>
              <w:widowControl w:val="0"/>
              <w:spacing w:line="276" w:lineRule="auto"/>
              <w:ind w:left="144" w:hanging="144"/>
              <w:contextualSpacing/>
              <w:rPr>
                <w:rFonts w:ascii="Times New Roman" w:hAnsi="Times New Roman"/>
                <w:lang w:val="fr-FR"/>
              </w:rPr>
            </w:pPr>
          </w:p>
        </w:tc>
      </w:tr>
      <w:tr w:rsidR="00041F5A" w:rsidRPr="00981A02" w14:paraId="478574C4" w14:textId="77777777" w:rsidTr="009371A5">
        <w:trPr>
          <w:cantSplit/>
          <w:jc w:val="center"/>
        </w:trPr>
        <w:tc>
          <w:tcPr>
            <w:tcW w:w="2118" w:type="pct"/>
            <w:tcBorders>
              <w:top w:val="single" w:sz="4" w:space="0" w:color="auto"/>
              <w:left w:val="double" w:sz="4" w:space="0" w:color="auto"/>
              <w:bottom w:val="single" w:sz="4" w:space="0" w:color="auto"/>
            </w:tcBorders>
            <w:tcMar>
              <w:top w:w="43" w:type="dxa"/>
              <w:left w:w="115" w:type="dxa"/>
              <w:bottom w:w="43" w:type="dxa"/>
              <w:right w:w="115" w:type="dxa"/>
            </w:tcMar>
          </w:tcPr>
          <w:p w14:paraId="1B8C6152" w14:textId="0AD7EC43" w:rsidR="00041F5A" w:rsidRPr="00981A02" w:rsidRDefault="000A6431" w:rsidP="00CE050A">
            <w:pPr>
              <w:pStyle w:val="1Intvwqst"/>
              <w:widowControl w:val="0"/>
              <w:spacing w:line="276" w:lineRule="auto"/>
              <w:ind w:left="144" w:hanging="144"/>
              <w:contextualSpacing/>
              <w:rPr>
                <w:rFonts w:ascii="Times New Roman" w:hAnsi="Times New Roman"/>
                <w:b/>
                <w:smallCaps w:val="0"/>
                <w:lang w:val="fr-FR"/>
              </w:rPr>
            </w:pPr>
            <w:r w:rsidRPr="00981A02">
              <w:rPr>
                <w:rFonts w:ascii="Times New Roman" w:hAnsi="Times New Roman"/>
                <w:b/>
                <w:smallCaps w:val="0"/>
                <w:lang w:val="fr-FR"/>
              </w:rPr>
              <w:t>MWB</w:t>
            </w:r>
            <w:r w:rsidR="00594BBE" w:rsidRPr="00981A02">
              <w:rPr>
                <w:rFonts w:ascii="Times New Roman" w:hAnsi="Times New Roman"/>
                <w:b/>
                <w:smallCaps w:val="0"/>
                <w:lang w:val="fr-FR"/>
              </w:rPr>
              <w:t>18</w:t>
            </w:r>
            <w:r w:rsidR="00041F5A" w:rsidRPr="00981A02">
              <w:rPr>
                <w:rFonts w:ascii="Times New Roman" w:hAnsi="Times New Roman"/>
                <w:smallCaps w:val="0"/>
                <w:lang w:val="fr-FR"/>
              </w:rPr>
              <w:t xml:space="preserve">. </w:t>
            </w:r>
            <w:r w:rsidR="00572037" w:rsidRPr="00981A02">
              <w:rPr>
                <w:rFonts w:ascii="Times New Roman" w:hAnsi="Times New Roman"/>
                <w:smallCaps w:val="0"/>
                <w:lang w:val="fr-FR"/>
              </w:rPr>
              <w:t>Etes-vous couvert par une assurance santé ?</w:t>
            </w:r>
          </w:p>
        </w:tc>
        <w:tc>
          <w:tcPr>
            <w:tcW w:w="2260" w:type="pct"/>
            <w:tcBorders>
              <w:top w:val="single" w:sz="4" w:space="0" w:color="auto"/>
              <w:bottom w:val="single" w:sz="4" w:space="0" w:color="auto"/>
            </w:tcBorders>
            <w:tcMar>
              <w:top w:w="43" w:type="dxa"/>
              <w:left w:w="115" w:type="dxa"/>
              <w:bottom w:w="43" w:type="dxa"/>
              <w:right w:w="115" w:type="dxa"/>
            </w:tcMar>
          </w:tcPr>
          <w:p w14:paraId="737E3AA3" w14:textId="3FC75845" w:rsidR="00041F5A" w:rsidRPr="00981A02" w:rsidRDefault="00572037"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r w:rsidRPr="00981A02">
              <w:rPr>
                <w:rFonts w:ascii="Times New Roman" w:hAnsi="Times New Roman"/>
                <w:caps/>
                <w:lang w:val="fr-FR"/>
              </w:rPr>
              <w:t>OUI</w:t>
            </w:r>
            <w:r w:rsidR="00041F5A" w:rsidRPr="00981A02">
              <w:rPr>
                <w:rFonts w:ascii="Times New Roman" w:hAnsi="Times New Roman"/>
                <w:caps/>
                <w:lang w:val="fr-FR"/>
              </w:rPr>
              <w:tab/>
              <w:t>1</w:t>
            </w:r>
          </w:p>
          <w:p w14:paraId="6A964B51" w14:textId="77777777" w:rsidR="00B809F0" w:rsidRPr="00981A02" w:rsidRDefault="00B809F0"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p>
          <w:p w14:paraId="4C9C73BA" w14:textId="5DE0CD10" w:rsidR="00041F5A" w:rsidRPr="00981A02" w:rsidRDefault="00572037"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r w:rsidRPr="00981A02">
              <w:rPr>
                <w:rFonts w:ascii="Times New Roman" w:hAnsi="Times New Roman"/>
                <w:caps/>
                <w:lang w:val="fr-FR"/>
              </w:rPr>
              <w:t>NON</w:t>
            </w:r>
            <w:r w:rsidR="00041F5A" w:rsidRPr="00981A02">
              <w:rPr>
                <w:rFonts w:ascii="Times New Roman" w:hAnsi="Times New Roman"/>
                <w:caps/>
                <w:lang w:val="fr-FR"/>
              </w:rPr>
              <w:tab/>
              <w:t>2</w:t>
            </w:r>
          </w:p>
        </w:tc>
        <w:tc>
          <w:tcPr>
            <w:tcW w:w="621" w:type="pct"/>
            <w:tcBorders>
              <w:top w:val="single" w:sz="4" w:space="0" w:color="auto"/>
              <w:bottom w:val="single" w:sz="4" w:space="0" w:color="auto"/>
              <w:right w:val="double" w:sz="4" w:space="0" w:color="auto"/>
            </w:tcBorders>
            <w:tcMar>
              <w:top w:w="43" w:type="dxa"/>
              <w:left w:w="115" w:type="dxa"/>
              <w:bottom w:w="43" w:type="dxa"/>
              <w:right w:w="115" w:type="dxa"/>
            </w:tcMar>
          </w:tcPr>
          <w:p w14:paraId="291091CB" w14:textId="77777777" w:rsidR="00041F5A" w:rsidRPr="00981A02" w:rsidRDefault="00041F5A" w:rsidP="00CE050A">
            <w:pPr>
              <w:pStyle w:val="skipcolumn"/>
              <w:widowControl w:val="0"/>
              <w:spacing w:line="276" w:lineRule="auto"/>
              <w:ind w:left="144" w:hanging="144"/>
              <w:contextualSpacing/>
              <w:rPr>
                <w:rFonts w:ascii="Times New Roman" w:hAnsi="Times New Roman"/>
                <w:lang w:val="fr-FR"/>
              </w:rPr>
            </w:pPr>
          </w:p>
          <w:p w14:paraId="22D44017" w14:textId="77777777" w:rsidR="00B809F0" w:rsidRPr="00981A02" w:rsidRDefault="00B809F0" w:rsidP="00CE050A">
            <w:pPr>
              <w:pStyle w:val="skipcolumn"/>
              <w:widowControl w:val="0"/>
              <w:spacing w:line="276" w:lineRule="auto"/>
              <w:ind w:left="144" w:hanging="144"/>
              <w:contextualSpacing/>
              <w:rPr>
                <w:rFonts w:ascii="Times New Roman" w:hAnsi="Times New Roman"/>
                <w:lang w:val="fr-FR"/>
              </w:rPr>
            </w:pPr>
          </w:p>
          <w:p w14:paraId="0DBDDAF4" w14:textId="52431763" w:rsidR="00041F5A" w:rsidRPr="00981A02" w:rsidRDefault="00041F5A" w:rsidP="00002A04">
            <w:pPr>
              <w:pStyle w:val="skipcolumn"/>
              <w:spacing w:line="276" w:lineRule="auto"/>
              <w:ind w:left="144" w:hanging="144"/>
              <w:contextualSpacing/>
              <w:rPr>
                <w:rFonts w:ascii="Times New Roman" w:hAnsi="Times New Roman"/>
                <w:lang w:val="fr-FR"/>
              </w:rPr>
            </w:pPr>
            <w:r w:rsidRPr="00981A02">
              <w:rPr>
                <w:rFonts w:ascii="Times New Roman" w:hAnsi="Times New Roman"/>
                <w:lang w:val="fr-FR"/>
              </w:rPr>
              <w:t>2</w:t>
            </w:r>
            <w:r w:rsidRPr="00981A02">
              <w:rPr>
                <w:rFonts w:ascii="Times New Roman" w:hAnsi="Times New Roman"/>
                <w:i/>
              </w:rPr>
              <w:sym w:font="Wingdings" w:char="F0F0"/>
            </w:r>
            <w:r w:rsidR="00002A04" w:rsidRPr="00981A02">
              <w:rPr>
                <w:rFonts w:ascii="Times New Roman" w:hAnsi="Times New Roman"/>
                <w:i/>
                <w:smallCaps w:val="0"/>
                <w:lang w:val="fr-FR"/>
              </w:rPr>
              <w:t>Fin</w:t>
            </w:r>
          </w:p>
        </w:tc>
      </w:tr>
      <w:tr w:rsidR="00041F5A" w:rsidRPr="00B01716" w14:paraId="364B9F9D" w14:textId="77777777" w:rsidTr="009371A5">
        <w:trPr>
          <w:cantSplit/>
          <w:jc w:val="center"/>
        </w:trPr>
        <w:tc>
          <w:tcPr>
            <w:tcW w:w="2118" w:type="pct"/>
            <w:tcBorders>
              <w:top w:val="single" w:sz="4" w:space="0" w:color="auto"/>
              <w:left w:val="double" w:sz="4" w:space="0" w:color="auto"/>
              <w:bottom w:val="double" w:sz="4" w:space="0" w:color="auto"/>
            </w:tcBorders>
            <w:tcMar>
              <w:top w:w="43" w:type="dxa"/>
              <w:left w:w="115" w:type="dxa"/>
              <w:bottom w:w="43" w:type="dxa"/>
              <w:right w:w="115" w:type="dxa"/>
            </w:tcMar>
          </w:tcPr>
          <w:p w14:paraId="0F6BBCBE" w14:textId="5F7F4C40" w:rsidR="00572037" w:rsidRPr="00981A02" w:rsidRDefault="000A6431" w:rsidP="00572037">
            <w:pPr>
              <w:pStyle w:val="1Intvwqst"/>
              <w:widowControl w:val="0"/>
              <w:spacing w:line="276" w:lineRule="auto"/>
              <w:ind w:left="144" w:hanging="144"/>
              <w:contextualSpacing/>
              <w:rPr>
                <w:rFonts w:ascii="Times New Roman" w:hAnsi="Times New Roman"/>
                <w:smallCaps w:val="0"/>
                <w:lang w:val="fr-FR"/>
              </w:rPr>
            </w:pPr>
            <w:r w:rsidRPr="00981A02">
              <w:rPr>
                <w:rFonts w:ascii="Times New Roman" w:hAnsi="Times New Roman"/>
                <w:b/>
                <w:smallCaps w:val="0"/>
                <w:lang w:val="fr-FR"/>
              </w:rPr>
              <w:t>MWB</w:t>
            </w:r>
            <w:r w:rsidR="00594BBE" w:rsidRPr="00981A02">
              <w:rPr>
                <w:rFonts w:ascii="Times New Roman" w:hAnsi="Times New Roman"/>
                <w:b/>
                <w:smallCaps w:val="0"/>
                <w:lang w:val="fr-FR"/>
              </w:rPr>
              <w:t>19</w:t>
            </w:r>
            <w:r w:rsidR="00041F5A" w:rsidRPr="00981A02">
              <w:rPr>
                <w:rFonts w:ascii="Times New Roman" w:hAnsi="Times New Roman"/>
                <w:smallCaps w:val="0"/>
                <w:lang w:val="fr-FR"/>
              </w:rPr>
              <w:t xml:space="preserve">. </w:t>
            </w:r>
            <w:r w:rsidR="00572037" w:rsidRPr="00981A02">
              <w:rPr>
                <w:rFonts w:ascii="Times New Roman" w:hAnsi="Times New Roman"/>
                <w:smallCaps w:val="0"/>
                <w:lang w:val="fr-FR"/>
              </w:rPr>
              <w:t xml:space="preserve">Par quels types d’assurance santé êtes-vous couvert ? </w:t>
            </w:r>
          </w:p>
          <w:p w14:paraId="3334817E" w14:textId="77777777" w:rsidR="00572037" w:rsidRPr="00981A02" w:rsidRDefault="00572037" w:rsidP="00572037">
            <w:pPr>
              <w:pStyle w:val="1Intvwqst"/>
              <w:widowControl w:val="0"/>
              <w:spacing w:line="276" w:lineRule="auto"/>
              <w:ind w:left="144" w:hanging="144"/>
              <w:contextualSpacing/>
              <w:rPr>
                <w:rFonts w:ascii="Times New Roman" w:hAnsi="Times New Roman"/>
                <w:b/>
                <w:smallCaps w:val="0"/>
                <w:lang w:val="fr-FR"/>
              </w:rPr>
            </w:pPr>
          </w:p>
          <w:p w14:paraId="076C568A" w14:textId="005888A8" w:rsidR="00041F5A" w:rsidRPr="00981A02" w:rsidRDefault="00572037" w:rsidP="00572037">
            <w:pPr>
              <w:pStyle w:val="InstructionstointvwCharChar"/>
              <w:widowControl w:val="0"/>
              <w:spacing w:line="276" w:lineRule="auto"/>
              <w:ind w:left="144" w:hanging="144"/>
              <w:contextualSpacing/>
              <w:rPr>
                <w:b/>
                <w:lang w:val="fr-FR"/>
              </w:rPr>
            </w:pPr>
            <w:r w:rsidRPr="00981A02">
              <w:rPr>
                <w:lang w:val="fr-FR"/>
              </w:rPr>
              <w:tab/>
              <w:t>Enregistrer tout ce qui est mentionné.</w:t>
            </w:r>
          </w:p>
        </w:tc>
        <w:tc>
          <w:tcPr>
            <w:tcW w:w="2260" w:type="pct"/>
            <w:tcBorders>
              <w:top w:val="single" w:sz="4" w:space="0" w:color="auto"/>
              <w:bottom w:val="double" w:sz="4" w:space="0" w:color="auto"/>
            </w:tcBorders>
            <w:tcMar>
              <w:top w:w="43" w:type="dxa"/>
              <w:left w:w="115" w:type="dxa"/>
              <w:bottom w:w="43" w:type="dxa"/>
              <w:right w:w="115" w:type="dxa"/>
            </w:tcMar>
          </w:tcPr>
          <w:p w14:paraId="62E1FB67" w14:textId="77777777" w:rsidR="005D1EAC" w:rsidRPr="00981A02" w:rsidRDefault="00572037" w:rsidP="00572037">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r w:rsidRPr="00981A02">
              <w:rPr>
                <w:rFonts w:ascii="Times New Roman" w:hAnsi="Times New Roman"/>
                <w:caps/>
                <w:lang w:val="fr-FR"/>
              </w:rPr>
              <w:t xml:space="preserve">organisation  mutuelle de sante/ assurance sante a base </w:t>
            </w:r>
          </w:p>
          <w:p w14:paraId="30E412F9" w14:textId="2DA9AD29" w:rsidR="00572037" w:rsidRPr="00981A02" w:rsidRDefault="005D1EAC" w:rsidP="00572037">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r w:rsidRPr="00981A02">
              <w:rPr>
                <w:rFonts w:ascii="Times New Roman" w:hAnsi="Times New Roman"/>
                <w:caps/>
                <w:lang w:val="fr-FR"/>
              </w:rPr>
              <w:t xml:space="preserve">   </w:t>
            </w:r>
            <w:r w:rsidR="00572037" w:rsidRPr="00981A02">
              <w:rPr>
                <w:rFonts w:ascii="Times New Roman" w:hAnsi="Times New Roman"/>
                <w:caps/>
                <w:lang w:val="fr-FR"/>
              </w:rPr>
              <w:t>communautaire</w:t>
            </w:r>
            <w:r w:rsidR="00572037" w:rsidRPr="00981A02">
              <w:rPr>
                <w:rFonts w:ascii="Times New Roman" w:hAnsi="Times New Roman"/>
                <w:caps/>
                <w:lang w:val="fr-FR"/>
              </w:rPr>
              <w:tab/>
            </w:r>
            <w:r w:rsidRPr="00981A02">
              <w:rPr>
                <w:rFonts w:ascii="Times New Roman" w:hAnsi="Times New Roman"/>
                <w:caps/>
                <w:lang w:val="fr-FR"/>
              </w:rPr>
              <w:t>….</w:t>
            </w:r>
            <w:r w:rsidR="00572037" w:rsidRPr="00981A02">
              <w:rPr>
                <w:rFonts w:ascii="Times New Roman" w:hAnsi="Times New Roman"/>
                <w:caps/>
                <w:lang w:val="fr-FR"/>
              </w:rPr>
              <w:t>A</w:t>
            </w:r>
          </w:p>
          <w:p w14:paraId="38B8AA1B" w14:textId="77777777" w:rsidR="00572037" w:rsidRPr="00981A02" w:rsidRDefault="00572037" w:rsidP="00572037">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r w:rsidRPr="00981A02">
              <w:rPr>
                <w:rFonts w:ascii="Times New Roman" w:hAnsi="Times New Roman"/>
                <w:caps/>
                <w:lang w:val="fr-FR"/>
              </w:rPr>
              <w:t xml:space="preserve">assurance sante de l’employeur </w:t>
            </w:r>
            <w:r w:rsidRPr="00981A02">
              <w:rPr>
                <w:rFonts w:ascii="Times New Roman" w:hAnsi="Times New Roman"/>
                <w:caps/>
                <w:lang w:val="fr-FR"/>
              </w:rPr>
              <w:tab/>
              <w:t>B</w:t>
            </w:r>
          </w:p>
          <w:p w14:paraId="1F62AADF" w14:textId="77777777" w:rsidR="00572037" w:rsidRPr="00981A02" w:rsidRDefault="00572037" w:rsidP="00572037">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r w:rsidRPr="00981A02">
              <w:rPr>
                <w:rFonts w:ascii="Times New Roman" w:hAnsi="Times New Roman"/>
                <w:caps/>
                <w:lang w:val="fr-FR"/>
              </w:rPr>
              <w:t>securite Sociale</w:t>
            </w:r>
            <w:r w:rsidRPr="00981A02">
              <w:rPr>
                <w:rFonts w:ascii="Times New Roman" w:hAnsi="Times New Roman"/>
                <w:caps/>
                <w:lang w:val="fr-FR"/>
              </w:rPr>
              <w:tab/>
              <w:t>C</w:t>
            </w:r>
          </w:p>
          <w:p w14:paraId="5235E792" w14:textId="77777777" w:rsidR="005D1EAC" w:rsidRPr="00981A02" w:rsidRDefault="00572037" w:rsidP="00572037">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r w:rsidRPr="00981A02">
              <w:rPr>
                <w:rFonts w:ascii="Times New Roman" w:hAnsi="Times New Roman"/>
                <w:caps/>
                <w:lang w:val="fr-FR"/>
              </w:rPr>
              <w:t xml:space="preserve">Autre assurance sante </w:t>
            </w:r>
          </w:p>
          <w:p w14:paraId="2741F76B" w14:textId="4EAD2144" w:rsidR="00572037" w:rsidRPr="00981A02" w:rsidRDefault="005D1EAC" w:rsidP="00572037">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r w:rsidRPr="00981A02">
              <w:rPr>
                <w:rFonts w:ascii="Times New Roman" w:hAnsi="Times New Roman"/>
                <w:caps/>
                <w:lang w:val="fr-FR"/>
              </w:rPr>
              <w:t xml:space="preserve">   </w:t>
            </w:r>
            <w:r w:rsidR="00572037" w:rsidRPr="00981A02">
              <w:rPr>
                <w:rFonts w:ascii="Times New Roman" w:hAnsi="Times New Roman"/>
                <w:caps/>
                <w:lang w:val="fr-FR"/>
              </w:rPr>
              <w:t xml:space="preserve">privee achetee </w:t>
            </w:r>
            <w:r w:rsidR="00572037" w:rsidRPr="00981A02">
              <w:rPr>
                <w:rFonts w:ascii="Times New Roman" w:hAnsi="Times New Roman"/>
                <w:caps/>
                <w:lang w:val="fr-FR"/>
              </w:rPr>
              <w:tab/>
              <w:t>D</w:t>
            </w:r>
          </w:p>
          <w:p w14:paraId="28BD8583" w14:textId="77777777" w:rsidR="00572037" w:rsidRPr="00981A02" w:rsidRDefault="00572037" w:rsidP="00572037">
            <w:pPr>
              <w:pStyle w:val="Responsecategs"/>
              <w:widowControl w:val="0"/>
              <w:spacing w:line="276" w:lineRule="auto"/>
              <w:ind w:left="144" w:hanging="144"/>
              <w:contextualSpacing/>
              <w:rPr>
                <w:rFonts w:ascii="Times New Roman" w:hAnsi="Times New Roman"/>
                <w:caps/>
                <w:lang w:val="fr-FR"/>
              </w:rPr>
            </w:pPr>
          </w:p>
          <w:p w14:paraId="29DC7557" w14:textId="09B7AA91" w:rsidR="003D7502" w:rsidRPr="00981A02" w:rsidRDefault="00572037" w:rsidP="00572037">
            <w:pPr>
              <w:pStyle w:val="Responsecategs"/>
              <w:widowControl w:val="0"/>
              <w:tabs>
                <w:tab w:val="clear" w:pos="3942"/>
                <w:tab w:val="right" w:leader="underscore" w:pos="4218"/>
              </w:tabs>
              <w:spacing w:line="276" w:lineRule="auto"/>
              <w:ind w:left="144" w:hanging="144"/>
              <w:contextualSpacing/>
              <w:rPr>
                <w:rFonts w:ascii="Times New Roman" w:hAnsi="Times New Roman"/>
                <w:caps/>
                <w:lang w:val="fr-FR"/>
              </w:rPr>
            </w:pPr>
            <w:r w:rsidRPr="00981A02">
              <w:rPr>
                <w:rFonts w:ascii="Times New Roman" w:hAnsi="Times New Roman"/>
                <w:caps/>
                <w:lang w:val="fr-FR"/>
              </w:rPr>
              <w:t xml:space="preserve">Autre </w:t>
            </w:r>
            <w:r w:rsidRPr="00981A02">
              <w:rPr>
                <w:rStyle w:val="Instructionsinparens"/>
                <w:iCs/>
                <w:lang w:val="fr-FR"/>
              </w:rPr>
              <w:t xml:space="preserve"> (préciser</w:t>
            </w:r>
            <w:r w:rsidRPr="00981A02">
              <w:rPr>
                <w:rFonts w:ascii="Times New Roman" w:hAnsi="Times New Roman"/>
                <w:caps/>
                <w:lang w:val="fr-FR"/>
              </w:rPr>
              <w:t>)</w:t>
            </w:r>
            <w:r w:rsidRPr="00981A02">
              <w:rPr>
                <w:rFonts w:ascii="Times New Roman" w:hAnsi="Times New Roman"/>
                <w:caps/>
                <w:lang w:val="fr-FR"/>
              </w:rPr>
              <w:tab/>
              <w:t>X</w:t>
            </w:r>
          </w:p>
        </w:tc>
        <w:tc>
          <w:tcPr>
            <w:tcW w:w="621" w:type="pct"/>
            <w:tcBorders>
              <w:top w:val="single" w:sz="4" w:space="0" w:color="auto"/>
              <w:bottom w:val="double" w:sz="4" w:space="0" w:color="auto"/>
              <w:right w:val="double" w:sz="4" w:space="0" w:color="auto"/>
            </w:tcBorders>
            <w:tcMar>
              <w:top w:w="43" w:type="dxa"/>
              <w:left w:w="115" w:type="dxa"/>
              <w:bottom w:w="43" w:type="dxa"/>
              <w:right w:w="115" w:type="dxa"/>
            </w:tcMar>
          </w:tcPr>
          <w:p w14:paraId="098E61D3" w14:textId="77777777" w:rsidR="00041F5A" w:rsidRPr="00981A02" w:rsidRDefault="00041F5A" w:rsidP="00CE050A">
            <w:pPr>
              <w:pStyle w:val="skipcolumn"/>
              <w:widowControl w:val="0"/>
              <w:spacing w:line="276" w:lineRule="auto"/>
              <w:ind w:left="144" w:hanging="144"/>
              <w:contextualSpacing/>
              <w:rPr>
                <w:rFonts w:ascii="Times New Roman" w:hAnsi="Times New Roman"/>
                <w:lang w:val="fr-FR"/>
              </w:rPr>
            </w:pPr>
          </w:p>
        </w:tc>
      </w:tr>
    </w:tbl>
    <w:p w14:paraId="79C6C44F" w14:textId="77777777" w:rsidR="00422A18" w:rsidRPr="00981A02" w:rsidRDefault="00422A18" w:rsidP="00CE050A">
      <w:pPr>
        <w:spacing w:line="276" w:lineRule="auto"/>
        <w:ind w:left="144" w:hanging="144"/>
        <w:contextualSpacing/>
        <w:rPr>
          <w:sz w:val="20"/>
          <w:lang w:val="fr-FR"/>
        </w:rPr>
      </w:pPr>
    </w:p>
    <w:p w14:paraId="34AEA3DC" w14:textId="3795F333" w:rsidR="00B37991" w:rsidRPr="00981A02" w:rsidRDefault="00B37991" w:rsidP="00CE050A">
      <w:pPr>
        <w:spacing w:line="276" w:lineRule="auto"/>
        <w:ind w:left="144" w:hanging="144"/>
        <w:contextualSpacing/>
        <w:rPr>
          <w:sz w:val="20"/>
          <w:lang w:val="fr-FR"/>
        </w:rPr>
      </w:pPr>
      <w:r w:rsidRPr="00981A02">
        <w:rPr>
          <w:sz w:val="20"/>
          <w:lang w:val="fr-FR"/>
        </w:rPr>
        <w:br w:type="page"/>
      </w: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572"/>
        <w:gridCol w:w="56"/>
        <w:gridCol w:w="4445"/>
        <w:gridCol w:w="92"/>
        <w:gridCol w:w="499"/>
        <w:gridCol w:w="775"/>
      </w:tblGrid>
      <w:tr w:rsidR="00B37991" w:rsidRPr="00981A02" w14:paraId="1B3DB899" w14:textId="77777777" w:rsidTr="0035461C">
        <w:trPr>
          <w:cantSplit/>
          <w:jc w:val="center"/>
        </w:trPr>
        <w:tc>
          <w:tcPr>
            <w:tcW w:w="4629" w:type="pct"/>
            <w:gridSpan w:val="5"/>
            <w:tcBorders>
              <w:top w:val="double" w:sz="4" w:space="0" w:color="auto"/>
              <w:left w:val="double" w:sz="4" w:space="0" w:color="auto"/>
              <w:bottom w:val="single" w:sz="4" w:space="0" w:color="auto"/>
              <w:right w:val="nil"/>
            </w:tcBorders>
            <w:shd w:val="clear" w:color="auto" w:fill="000000"/>
            <w:tcMar>
              <w:top w:w="43" w:type="dxa"/>
              <w:left w:w="115" w:type="dxa"/>
              <w:bottom w:w="43" w:type="dxa"/>
              <w:right w:w="115" w:type="dxa"/>
            </w:tcMar>
          </w:tcPr>
          <w:p w14:paraId="3140DB94" w14:textId="20D04EAA" w:rsidR="00B37991" w:rsidRPr="00981A02" w:rsidRDefault="00B37991" w:rsidP="00572037">
            <w:pPr>
              <w:pStyle w:val="modulename"/>
              <w:tabs>
                <w:tab w:val="right" w:pos="9504"/>
              </w:tabs>
              <w:spacing w:line="276" w:lineRule="auto"/>
              <w:ind w:left="144" w:hanging="144"/>
              <w:contextualSpacing/>
              <w:rPr>
                <w:sz w:val="20"/>
                <w:lang w:val="fr-FR"/>
              </w:rPr>
            </w:pPr>
            <w:r w:rsidRPr="00981A02">
              <w:rPr>
                <w:sz w:val="20"/>
                <w:lang w:val="fr-FR"/>
              </w:rPr>
              <w:lastRenderedPageBreak/>
              <w:t xml:space="preserve">MASS MEDIA </w:t>
            </w:r>
            <w:r w:rsidR="00572037" w:rsidRPr="00981A02">
              <w:rPr>
                <w:sz w:val="20"/>
                <w:lang w:val="fr-FR"/>
              </w:rPr>
              <w:t>et tic</w:t>
            </w:r>
          </w:p>
        </w:tc>
        <w:tc>
          <w:tcPr>
            <w:tcW w:w="371" w:type="pct"/>
            <w:tcBorders>
              <w:top w:val="double" w:sz="4" w:space="0" w:color="auto"/>
              <w:left w:val="nil"/>
              <w:bottom w:val="single" w:sz="4" w:space="0" w:color="auto"/>
              <w:right w:val="double" w:sz="4" w:space="0" w:color="auto"/>
            </w:tcBorders>
            <w:shd w:val="clear" w:color="auto" w:fill="000000"/>
          </w:tcPr>
          <w:p w14:paraId="20348E24" w14:textId="638FDF18" w:rsidR="00B37991" w:rsidRPr="00981A02" w:rsidRDefault="000A6431" w:rsidP="00CE050A">
            <w:pPr>
              <w:pStyle w:val="modulename"/>
              <w:pageBreakBefore/>
              <w:tabs>
                <w:tab w:val="right" w:pos="9504"/>
              </w:tabs>
              <w:spacing w:line="276" w:lineRule="auto"/>
              <w:ind w:left="144" w:hanging="144"/>
              <w:contextualSpacing/>
              <w:jc w:val="right"/>
              <w:rPr>
                <w:sz w:val="20"/>
                <w:lang w:val="fr-FR"/>
              </w:rPr>
            </w:pPr>
            <w:r w:rsidRPr="00981A02">
              <w:rPr>
                <w:sz w:val="20"/>
                <w:lang w:val="fr-FR"/>
              </w:rPr>
              <w:t>MMT</w:t>
            </w:r>
          </w:p>
        </w:tc>
      </w:tr>
      <w:tr w:rsidR="00B37991" w:rsidRPr="00981A02" w14:paraId="4C23AF4C" w14:textId="77777777" w:rsidTr="00FC6B9E">
        <w:tblPrEx>
          <w:tblBorders>
            <w:top w:val="single" w:sz="4" w:space="0" w:color="auto"/>
            <w:left w:val="single" w:sz="4" w:space="0" w:color="auto"/>
            <w:bottom w:val="single" w:sz="4" w:space="0" w:color="auto"/>
            <w:right w:val="single" w:sz="4" w:space="0" w:color="auto"/>
          </w:tblBorders>
        </w:tblPrEx>
        <w:trPr>
          <w:cantSplit/>
          <w:trHeight w:val="965"/>
          <w:jc w:val="center"/>
        </w:trPr>
        <w:tc>
          <w:tcPr>
            <w:tcW w:w="2217" w:type="pct"/>
            <w:gridSpan w:val="2"/>
            <w:tcBorders>
              <w:top w:val="single" w:sz="4" w:space="0" w:color="auto"/>
              <w:left w:val="double" w:sz="4" w:space="0" w:color="auto"/>
            </w:tcBorders>
            <w:tcMar>
              <w:top w:w="43" w:type="dxa"/>
              <w:left w:w="115" w:type="dxa"/>
              <w:bottom w:w="43" w:type="dxa"/>
              <w:right w:w="115" w:type="dxa"/>
            </w:tcMar>
          </w:tcPr>
          <w:p w14:paraId="66D8E63C" w14:textId="63329D7D" w:rsidR="00572037" w:rsidRPr="00981A02" w:rsidRDefault="000A6431" w:rsidP="00572037">
            <w:pPr>
              <w:pStyle w:val="1Intvwqst"/>
              <w:widowControl w:val="0"/>
              <w:spacing w:line="276" w:lineRule="auto"/>
              <w:ind w:left="144" w:hanging="144"/>
              <w:contextualSpacing/>
              <w:rPr>
                <w:rFonts w:ascii="Times New Roman" w:hAnsi="Times New Roman"/>
                <w:smallCaps w:val="0"/>
                <w:lang w:val="fr-FR"/>
              </w:rPr>
            </w:pPr>
            <w:r w:rsidRPr="00981A02">
              <w:rPr>
                <w:rFonts w:ascii="Times New Roman" w:hAnsi="Times New Roman"/>
                <w:b/>
                <w:smallCaps w:val="0"/>
                <w:lang w:val="fr-FR"/>
              </w:rPr>
              <w:t>MMT</w:t>
            </w:r>
            <w:r w:rsidR="00336EEB" w:rsidRPr="00981A02">
              <w:rPr>
                <w:rFonts w:ascii="Times New Roman" w:hAnsi="Times New Roman"/>
                <w:b/>
                <w:smallCaps w:val="0"/>
                <w:lang w:val="fr-FR"/>
              </w:rPr>
              <w:t>1</w:t>
            </w:r>
            <w:r w:rsidR="00B37991" w:rsidRPr="00981A02">
              <w:rPr>
                <w:rFonts w:ascii="Times New Roman" w:hAnsi="Times New Roman"/>
                <w:smallCaps w:val="0"/>
                <w:lang w:val="fr-FR"/>
              </w:rPr>
              <w:t xml:space="preserve">. </w:t>
            </w:r>
            <w:r w:rsidR="005719FE" w:rsidRPr="00981A02">
              <w:rPr>
                <w:rFonts w:ascii="Times New Roman" w:hAnsi="Times New Roman"/>
                <w:smallCaps w:val="0"/>
                <w:lang w:val="fr-FR"/>
              </w:rPr>
              <w:t>L</w:t>
            </w:r>
            <w:r w:rsidR="00572037" w:rsidRPr="00981A02">
              <w:rPr>
                <w:rFonts w:ascii="Times New Roman" w:hAnsi="Times New Roman"/>
                <w:smallCaps w:val="0"/>
                <w:lang w:val="fr-FR"/>
              </w:rPr>
              <w:t>isez-</w:t>
            </w:r>
            <w:r w:rsidR="005719FE" w:rsidRPr="00981A02">
              <w:rPr>
                <w:rFonts w:ascii="Times New Roman" w:hAnsi="Times New Roman"/>
                <w:smallCaps w:val="0"/>
                <w:lang w:val="fr-FR"/>
              </w:rPr>
              <w:t xml:space="preserve">vous un journal ou un magazine, </w:t>
            </w:r>
            <w:r w:rsidR="00572037" w:rsidRPr="00981A02">
              <w:rPr>
                <w:rFonts w:ascii="Times New Roman" w:hAnsi="Times New Roman"/>
                <w:smallCaps w:val="0"/>
                <w:lang w:val="fr-FR"/>
              </w:rPr>
              <w:t>au moins une fois par semaine, moins d’une fois par semaine ou pas du tout ?</w:t>
            </w:r>
          </w:p>
          <w:p w14:paraId="2A056B2F" w14:textId="77777777" w:rsidR="00572037" w:rsidRPr="00981A02" w:rsidRDefault="00572037" w:rsidP="00572037">
            <w:pPr>
              <w:pStyle w:val="1Intvwqst"/>
              <w:widowControl w:val="0"/>
              <w:spacing w:line="276" w:lineRule="auto"/>
              <w:ind w:left="144" w:hanging="144"/>
              <w:contextualSpacing/>
              <w:rPr>
                <w:rFonts w:ascii="Times New Roman" w:hAnsi="Times New Roman"/>
                <w:smallCaps w:val="0"/>
                <w:lang w:val="fr-FR"/>
              </w:rPr>
            </w:pPr>
          </w:p>
          <w:p w14:paraId="2CEDA651" w14:textId="27D0A90A" w:rsidR="00572037" w:rsidRPr="00981A02" w:rsidRDefault="00572037" w:rsidP="00572037">
            <w:pPr>
              <w:pStyle w:val="1Intvwqst"/>
              <w:widowControl w:val="0"/>
              <w:spacing w:line="276" w:lineRule="auto"/>
              <w:ind w:left="144" w:hanging="144"/>
              <w:contextualSpacing/>
              <w:rPr>
                <w:rFonts w:ascii="Times New Roman" w:hAnsi="Times New Roman"/>
                <w:smallCaps w:val="0"/>
                <w:lang w:val="fr-FR"/>
              </w:rPr>
            </w:pPr>
            <w:r w:rsidRPr="00981A02">
              <w:rPr>
                <w:rFonts w:ascii="Times New Roman" w:hAnsi="Times New Roman"/>
                <w:i/>
                <w:smallCaps w:val="0"/>
                <w:lang w:val="fr-FR"/>
              </w:rPr>
              <w:t xml:space="preserve">Si </w:t>
            </w:r>
            <w:r w:rsidR="00564C8C" w:rsidRPr="00981A02">
              <w:rPr>
                <w:rFonts w:ascii="Times New Roman" w:hAnsi="Times New Roman"/>
                <w:i/>
                <w:smallCaps w:val="0"/>
                <w:lang w:val="fr-FR"/>
              </w:rPr>
              <w:t>a</w:t>
            </w:r>
            <w:r w:rsidRPr="00981A02">
              <w:rPr>
                <w:rFonts w:ascii="Times New Roman" w:hAnsi="Times New Roman"/>
                <w:i/>
                <w:smallCaps w:val="0"/>
                <w:lang w:val="fr-FR"/>
              </w:rPr>
              <w:t>u moins une fois par semaine, insister :</w:t>
            </w:r>
            <w:r w:rsidRPr="00981A02">
              <w:rPr>
                <w:rFonts w:ascii="Times New Roman" w:hAnsi="Times New Roman"/>
                <w:smallCaps w:val="0"/>
                <w:lang w:val="fr-FR"/>
              </w:rPr>
              <w:t xml:space="preserve"> Diriez-vous que cela arrive presque tous les jours ? </w:t>
            </w:r>
          </w:p>
          <w:p w14:paraId="34124CC4" w14:textId="77777777" w:rsidR="00572037" w:rsidRPr="00981A02" w:rsidRDefault="00572037" w:rsidP="00572037">
            <w:pPr>
              <w:pStyle w:val="1Intvwqst"/>
              <w:widowControl w:val="0"/>
              <w:spacing w:line="276" w:lineRule="auto"/>
              <w:ind w:left="144" w:hanging="144"/>
              <w:contextualSpacing/>
              <w:rPr>
                <w:rFonts w:ascii="Times New Roman" w:hAnsi="Times New Roman"/>
                <w:i/>
                <w:smallCaps w:val="0"/>
                <w:lang w:val="fr-FR"/>
              </w:rPr>
            </w:pPr>
          </w:p>
          <w:p w14:paraId="679AD76B" w14:textId="6C560B87" w:rsidR="00495E4D" w:rsidRPr="00981A02" w:rsidRDefault="00E50D09" w:rsidP="001579B2">
            <w:pPr>
              <w:pStyle w:val="1Intvwqst"/>
              <w:widowControl w:val="0"/>
              <w:spacing w:line="276" w:lineRule="auto"/>
              <w:ind w:left="144" w:hanging="144"/>
              <w:contextualSpacing/>
              <w:rPr>
                <w:rFonts w:ascii="Times New Roman" w:hAnsi="Times New Roman"/>
                <w:smallCaps w:val="0"/>
                <w:lang w:val="fr-FR"/>
              </w:rPr>
            </w:pPr>
            <w:r w:rsidRPr="00981A02">
              <w:rPr>
                <w:rFonts w:ascii="Times New Roman" w:hAnsi="Times New Roman"/>
                <w:i/>
                <w:smallCaps w:val="0"/>
                <w:lang w:val="fr-FR"/>
              </w:rPr>
              <w:t xml:space="preserve">Si ‘Oui’ </w:t>
            </w:r>
            <w:r w:rsidR="00F1746F" w:rsidRPr="00981A02">
              <w:rPr>
                <w:rFonts w:ascii="Times New Roman" w:hAnsi="Times New Roman"/>
                <w:i/>
                <w:smallCaps w:val="0"/>
                <w:lang w:val="fr-FR"/>
              </w:rPr>
              <w:t xml:space="preserve">enregistrer </w:t>
            </w:r>
            <w:r w:rsidRPr="00981A02">
              <w:rPr>
                <w:rFonts w:ascii="Times New Roman" w:hAnsi="Times New Roman"/>
                <w:i/>
                <w:smallCaps w:val="0"/>
                <w:lang w:val="fr-FR"/>
              </w:rPr>
              <w:t xml:space="preserve">3, si ‘Non’ </w:t>
            </w:r>
            <w:r w:rsidR="00F1746F" w:rsidRPr="00981A02">
              <w:rPr>
                <w:rFonts w:ascii="Times New Roman" w:hAnsi="Times New Roman"/>
                <w:i/>
                <w:smallCaps w:val="0"/>
                <w:lang w:val="fr-FR"/>
              </w:rPr>
              <w:t xml:space="preserve">enregistrer </w:t>
            </w:r>
            <w:r w:rsidRPr="00981A02">
              <w:rPr>
                <w:rFonts w:ascii="Times New Roman" w:hAnsi="Times New Roman"/>
                <w:i/>
                <w:smallCaps w:val="0"/>
                <w:lang w:val="fr-FR"/>
              </w:rPr>
              <w:t>2</w:t>
            </w:r>
            <w:r w:rsidR="00572037" w:rsidRPr="00981A02">
              <w:rPr>
                <w:rFonts w:ascii="Times New Roman" w:hAnsi="Times New Roman"/>
                <w:i/>
                <w:smallCaps w:val="0"/>
                <w:lang w:val="fr-FR"/>
              </w:rPr>
              <w:t>.</w:t>
            </w:r>
          </w:p>
        </w:tc>
        <w:tc>
          <w:tcPr>
            <w:tcW w:w="2129" w:type="pct"/>
            <w:tcBorders>
              <w:top w:val="single" w:sz="4" w:space="0" w:color="auto"/>
            </w:tcBorders>
            <w:shd w:val="clear" w:color="auto" w:fill="auto"/>
            <w:tcMar>
              <w:top w:w="43" w:type="dxa"/>
              <w:left w:w="115" w:type="dxa"/>
              <w:bottom w:w="43" w:type="dxa"/>
              <w:right w:w="115" w:type="dxa"/>
            </w:tcMar>
          </w:tcPr>
          <w:p w14:paraId="478041ED" w14:textId="77777777" w:rsidR="00572037" w:rsidRPr="00981A02" w:rsidRDefault="00572037" w:rsidP="00572037">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r w:rsidRPr="00981A02">
              <w:rPr>
                <w:rFonts w:ascii="Times New Roman" w:hAnsi="Times New Roman"/>
                <w:caps/>
                <w:lang w:val="fr-FR"/>
              </w:rPr>
              <w:t xml:space="preserve">pas du tout </w:t>
            </w:r>
            <w:r w:rsidRPr="00981A02">
              <w:rPr>
                <w:rFonts w:ascii="Times New Roman" w:hAnsi="Times New Roman"/>
                <w:caps/>
                <w:lang w:val="fr-FR"/>
              </w:rPr>
              <w:tab/>
              <w:t>0</w:t>
            </w:r>
          </w:p>
          <w:p w14:paraId="1E6E0ECC" w14:textId="77777777" w:rsidR="00572037" w:rsidRPr="00981A02" w:rsidRDefault="00572037" w:rsidP="00572037">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r w:rsidRPr="00981A02">
              <w:rPr>
                <w:rFonts w:ascii="Times New Roman" w:hAnsi="Times New Roman"/>
                <w:caps/>
                <w:lang w:val="fr-FR"/>
              </w:rPr>
              <w:t>moins d’une fois par semaine</w:t>
            </w:r>
            <w:r w:rsidRPr="00981A02">
              <w:rPr>
                <w:rFonts w:ascii="Times New Roman" w:hAnsi="Times New Roman"/>
                <w:caps/>
                <w:lang w:val="fr-FR"/>
              </w:rPr>
              <w:tab/>
              <w:t>1</w:t>
            </w:r>
          </w:p>
          <w:p w14:paraId="7F3A5896" w14:textId="77777777" w:rsidR="00572037" w:rsidRPr="00981A02" w:rsidRDefault="00572037" w:rsidP="00572037">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r w:rsidRPr="00981A02">
              <w:rPr>
                <w:rFonts w:ascii="Times New Roman" w:hAnsi="Times New Roman"/>
                <w:caps/>
                <w:lang w:val="fr-FR"/>
              </w:rPr>
              <w:t>Au moins une fois par semaine</w:t>
            </w:r>
            <w:r w:rsidRPr="00981A02">
              <w:rPr>
                <w:rFonts w:ascii="Times New Roman" w:hAnsi="Times New Roman"/>
                <w:caps/>
                <w:lang w:val="fr-FR"/>
              </w:rPr>
              <w:tab/>
              <w:t>2</w:t>
            </w:r>
          </w:p>
          <w:p w14:paraId="7C1B4D97" w14:textId="7C656055" w:rsidR="00B37991" w:rsidRPr="00981A02" w:rsidRDefault="00572037" w:rsidP="00572037">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981A02">
              <w:rPr>
                <w:rFonts w:ascii="Times New Roman" w:hAnsi="Times New Roman"/>
                <w:caps/>
              </w:rPr>
              <w:t>presque tous les jours</w:t>
            </w:r>
            <w:r w:rsidRPr="00981A02">
              <w:rPr>
                <w:rFonts w:ascii="Times New Roman" w:hAnsi="Times New Roman"/>
                <w:caps/>
              </w:rPr>
              <w:tab/>
              <w:t>3</w:t>
            </w:r>
          </w:p>
        </w:tc>
        <w:tc>
          <w:tcPr>
            <w:tcW w:w="654" w:type="pct"/>
            <w:gridSpan w:val="3"/>
            <w:tcBorders>
              <w:top w:val="single" w:sz="4" w:space="0" w:color="auto"/>
              <w:right w:val="double" w:sz="4" w:space="0" w:color="auto"/>
            </w:tcBorders>
            <w:shd w:val="clear" w:color="auto" w:fill="auto"/>
            <w:tcMar>
              <w:top w:w="43" w:type="dxa"/>
              <w:left w:w="115" w:type="dxa"/>
              <w:bottom w:w="43" w:type="dxa"/>
              <w:right w:w="115" w:type="dxa"/>
            </w:tcMar>
          </w:tcPr>
          <w:p w14:paraId="3E7C9317" w14:textId="77777777" w:rsidR="00B37991" w:rsidRPr="00981A02" w:rsidRDefault="00B37991" w:rsidP="00CE050A">
            <w:pPr>
              <w:pStyle w:val="skipcolumn"/>
              <w:widowControl w:val="0"/>
              <w:spacing w:line="276" w:lineRule="auto"/>
              <w:ind w:left="144" w:hanging="144"/>
              <w:contextualSpacing/>
              <w:rPr>
                <w:rFonts w:ascii="Times New Roman" w:hAnsi="Times New Roman"/>
                <w:smallCaps w:val="0"/>
              </w:rPr>
            </w:pPr>
          </w:p>
        </w:tc>
      </w:tr>
      <w:tr w:rsidR="00784419" w:rsidRPr="00981A02" w14:paraId="7900EE3F" w14:textId="77777777" w:rsidTr="00FC6B9E">
        <w:tblPrEx>
          <w:tblBorders>
            <w:top w:val="single" w:sz="4" w:space="0" w:color="auto"/>
            <w:left w:val="single" w:sz="4" w:space="0" w:color="auto"/>
            <w:bottom w:val="single" w:sz="4" w:space="0" w:color="auto"/>
            <w:right w:val="single" w:sz="4" w:space="0" w:color="auto"/>
          </w:tblBorders>
        </w:tblPrEx>
        <w:trPr>
          <w:cantSplit/>
          <w:trHeight w:val="512"/>
          <w:jc w:val="center"/>
        </w:trPr>
        <w:tc>
          <w:tcPr>
            <w:tcW w:w="2217" w:type="pct"/>
            <w:gridSpan w:val="2"/>
            <w:tcBorders>
              <w:left w:val="double" w:sz="4" w:space="0" w:color="auto"/>
              <w:bottom w:val="single" w:sz="4" w:space="0" w:color="auto"/>
            </w:tcBorders>
            <w:tcMar>
              <w:top w:w="43" w:type="dxa"/>
              <w:left w:w="115" w:type="dxa"/>
              <w:bottom w:w="43" w:type="dxa"/>
              <w:right w:w="115" w:type="dxa"/>
            </w:tcMar>
          </w:tcPr>
          <w:p w14:paraId="164AA18A" w14:textId="77777777" w:rsidR="00572037" w:rsidRPr="00981A02" w:rsidRDefault="000A6431" w:rsidP="00572037">
            <w:pPr>
              <w:pStyle w:val="1Intvwqst"/>
              <w:widowControl w:val="0"/>
              <w:spacing w:line="276" w:lineRule="auto"/>
              <w:ind w:left="144" w:hanging="144"/>
              <w:contextualSpacing/>
              <w:rPr>
                <w:rFonts w:ascii="Times New Roman" w:hAnsi="Times New Roman"/>
                <w:i/>
                <w:smallCaps w:val="0"/>
                <w:lang w:val="fr-FR"/>
              </w:rPr>
            </w:pPr>
            <w:r w:rsidRPr="00981A02">
              <w:rPr>
                <w:rFonts w:ascii="Times New Roman" w:hAnsi="Times New Roman"/>
                <w:b/>
                <w:smallCaps w:val="0"/>
                <w:lang w:val="fr-FR"/>
              </w:rPr>
              <w:t>MMT</w:t>
            </w:r>
            <w:r w:rsidR="00336EEB" w:rsidRPr="00981A02">
              <w:rPr>
                <w:rFonts w:ascii="Times New Roman" w:hAnsi="Times New Roman"/>
                <w:b/>
                <w:smallCaps w:val="0"/>
                <w:lang w:val="fr-FR"/>
              </w:rPr>
              <w:t>2</w:t>
            </w:r>
            <w:r w:rsidR="00784419" w:rsidRPr="00981A02">
              <w:rPr>
                <w:rFonts w:ascii="Times New Roman" w:hAnsi="Times New Roman"/>
                <w:smallCaps w:val="0"/>
                <w:lang w:val="fr-FR"/>
              </w:rPr>
              <w:t xml:space="preserve">. </w:t>
            </w:r>
            <w:r w:rsidR="00572037" w:rsidRPr="00981A02">
              <w:rPr>
                <w:rFonts w:ascii="Times New Roman" w:hAnsi="Times New Roman"/>
                <w:smallCaps w:val="0"/>
                <w:lang w:val="fr-FR"/>
              </w:rPr>
              <w:t>Ecoutez-vous la radio, au moins une fois par semaine, moins d’une fois par semaine ou pas du tout ?</w:t>
            </w:r>
            <w:r w:rsidR="00572037" w:rsidRPr="00981A02">
              <w:rPr>
                <w:rFonts w:ascii="Times New Roman" w:hAnsi="Times New Roman"/>
                <w:i/>
                <w:smallCaps w:val="0"/>
                <w:lang w:val="fr-FR"/>
              </w:rPr>
              <w:t xml:space="preserve"> </w:t>
            </w:r>
          </w:p>
          <w:p w14:paraId="4823F3E3" w14:textId="77777777" w:rsidR="00572037" w:rsidRPr="00981A02" w:rsidRDefault="00572037" w:rsidP="00572037">
            <w:pPr>
              <w:pStyle w:val="1Intvwqst"/>
              <w:widowControl w:val="0"/>
              <w:spacing w:line="276" w:lineRule="auto"/>
              <w:ind w:left="144" w:hanging="144"/>
              <w:contextualSpacing/>
              <w:rPr>
                <w:rFonts w:ascii="Times New Roman" w:hAnsi="Times New Roman"/>
                <w:i/>
                <w:smallCaps w:val="0"/>
                <w:lang w:val="fr-FR"/>
              </w:rPr>
            </w:pPr>
          </w:p>
          <w:p w14:paraId="2650339E" w14:textId="2BEA82FB" w:rsidR="00572037" w:rsidRPr="00981A02" w:rsidRDefault="00572037" w:rsidP="00572037">
            <w:pPr>
              <w:pStyle w:val="1Intvwqst"/>
              <w:widowControl w:val="0"/>
              <w:spacing w:line="276" w:lineRule="auto"/>
              <w:ind w:left="144" w:hanging="144"/>
              <w:contextualSpacing/>
              <w:rPr>
                <w:rFonts w:ascii="Times New Roman" w:hAnsi="Times New Roman"/>
                <w:smallCaps w:val="0"/>
                <w:lang w:val="fr-FR"/>
              </w:rPr>
            </w:pPr>
            <w:r w:rsidRPr="00981A02">
              <w:rPr>
                <w:rFonts w:ascii="Times New Roman" w:hAnsi="Times New Roman"/>
                <w:i/>
                <w:smallCaps w:val="0"/>
                <w:lang w:val="fr-FR"/>
              </w:rPr>
              <w:t xml:space="preserve">Si </w:t>
            </w:r>
            <w:r w:rsidR="00564C8C" w:rsidRPr="00981A02">
              <w:rPr>
                <w:rFonts w:ascii="Times New Roman" w:hAnsi="Times New Roman"/>
                <w:i/>
                <w:smallCaps w:val="0"/>
                <w:lang w:val="fr-FR"/>
              </w:rPr>
              <w:t>a</w:t>
            </w:r>
            <w:r w:rsidRPr="00981A02">
              <w:rPr>
                <w:rFonts w:ascii="Times New Roman" w:hAnsi="Times New Roman"/>
                <w:i/>
                <w:smallCaps w:val="0"/>
                <w:lang w:val="fr-FR"/>
              </w:rPr>
              <w:t>u moins une fois par semaine, insister :</w:t>
            </w:r>
            <w:r w:rsidRPr="00981A02">
              <w:rPr>
                <w:rFonts w:ascii="Times New Roman" w:hAnsi="Times New Roman"/>
                <w:smallCaps w:val="0"/>
                <w:lang w:val="fr-FR"/>
              </w:rPr>
              <w:t xml:space="preserve"> Diriez-vous que cela arrive presque tous les jours ? </w:t>
            </w:r>
          </w:p>
          <w:p w14:paraId="6DD8FA4E" w14:textId="77777777" w:rsidR="00572037" w:rsidRPr="00981A02" w:rsidRDefault="00572037" w:rsidP="00572037">
            <w:pPr>
              <w:pStyle w:val="1Intvwqst"/>
              <w:widowControl w:val="0"/>
              <w:spacing w:line="276" w:lineRule="auto"/>
              <w:ind w:left="144" w:hanging="144"/>
              <w:contextualSpacing/>
              <w:rPr>
                <w:rFonts w:ascii="Times New Roman" w:hAnsi="Times New Roman"/>
                <w:i/>
                <w:smallCaps w:val="0"/>
                <w:lang w:val="fr-FR"/>
              </w:rPr>
            </w:pPr>
          </w:p>
          <w:p w14:paraId="1008DD90" w14:textId="7D027F4B" w:rsidR="005E71D8" w:rsidRPr="00981A02" w:rsidRDefault="00E50D09" w:rsidP="003970FE">
            <w:pPr>
              <w:pStyle w:val="1Intvwqst"/>
              <w:widowControl w:val="0"/>
              <w:spacing w:line="276" w:lineRule="auto"/>
              <w:ind w:left="144" w:hanging="144"/>
              <w:contextualSpacing/>
              <w:rPr>
                <w:rFonts w:ascii="Times New Roman" w:hAnsi="Times New Roman"/>
                <w:i/>
                <w:smallCaps w:val="0"/>
                <w:lang w:val="fr-FR"/>
              </w:rPr>
            </w:pPr>
            <w:r w:rsidRPr="00981A02">
              <w:rPr>
                <w:rFonts w:ascii="Times New Roman" w:hAnsi="Times New Roman"/>
                <w:i/>
                <w:smallCaps w:val="0"/>
                <w:lang w:val="fr-FR"/>
              </w:rPr>
              <w:t xml:space="preserve">Si ‘Oui’ </w:t>
            </w:r>
            <w:r w:rsidR="00F1746F" w:rsidRPr="00981A02">
              <w:rPr>
                <w:rFonts w:ascii="Times New Roman" w:hAnsi="Times New Roman"/>
                <w:i/>
                <w:smallCaps w:val="0"/>
                <w:lang w:val="fr-FR"/>
              </w:rPr>
              <w:t xml:space="preserve">enregistrer </w:t>
            </w:r>
            <w:r w:rsidRPr="00981A02">
              <w:rPr>
                <w:rFonts w:ascii="Times New Roman" w:hAnsi="Times New Roman"/>
                <w:i/>
                <w:smallCaps w:val="0"/>
                <w:lang w:val="fr-FR"/>
              </w:rPr>
              <w:t xml:space="preserve">3, si ‘Non’ </w:t>
            </w:r>
            <w:r w:rsidR="00F1746F" w:rsidRPr="00981A02">
              <w:rPr>
                <w:rFonts w:ascii="Times New Roman" w:hAnsi="Times New Roman"/>
                <w:i/>
                <w:smallCaps w:val="0"/>
                <w:lang w:val="fr-FR"/>
              </w:rPr>
              <w:t xml:space="preserve">enregistrer </w:t>
            </w:r>
            <w:r w:rsidRPr="00981A02">
              <w:rPr>
                <w:rFonts w:ascii="Times New Roman" w:hAnsi="Times New Roman"/>
                <w:i/>
                <w:smallCaps w:val="0"/>
                <w:lang w:val="fr-FR"/>
              </w:rPr>
              <w:t>2.</w:t>
            </w:r>
          </w:p>
        </w:tc>
        <w:tc>
          <w:tcPr>
            <w:tcW w:w="2129" w:type="pct"/>
            <w:tcBorders>
              <w:bottom w:val="single" w:sz="4" w:space="0" w:color="auto"/>
            </w:tcBorders>
            <w:shd w:val="clear" w:color="auto" w:fill="auto"/>
            <w:tcMar>
              <w:top w:w="43" w:type="dxa"/>
              <w:left w:w="115" w:type="dxa"/>
              <w:bottom w:w="43" w:type="dxa"/>
              <w:right w:w="115" w:type="dxa"/>
            </w:tcMar>
          </w:tcPr>
          <w:p w14:paraId="6A996D3C" w14:textId="77777777" w:rsidR="00572037" w:rsidRPr="00981A02" w:rsidRDefault="00572037" w:rsidP="00572037">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r w:rsidRPr="00981A02">
              <w:rPr>
                <w:rFonts w:ascii="Times New Roman" w:hAnsi="Times New Roman"/>
                <w:caps/>
                <w:lang w:val="fr-FR"/>
              </w:rPr>
              <w:t xml:space="preserve">pas du tout </w:t>
            </w:r>
            <w:r w:rsidRPr="00981A02">
              <w:rPr>
                <w:rFonts w:ascii="Times New Roman" w:hAnsi="Times New Roman"/>
                <w:caps/>
                <w:lang w:val="fr-FR"/>
              </w:rPr>
              <w:tab/>
              <w:t>0</w:t>
            </w:r>
          </w:p>
          <w:p w14:paraId="1B007B0E" w14:textId="77777777" w:rsidR="00572037" w:rsidRPr="00981A02" w:rsidRDefault="00572037" w:rsidP="00572037">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r w:rsidRPr="00981A02">
              <w:rPr>
                <w:rFonts w:ascii="Times New Roman" w:hAnsi="Times New Roman"/>
                <w:caps/>
                <w:lang w:val="fr-FR"/>
              </w:rPr>
              <w:t>moins d’une fois par semaine</w:t>
            </w:r>
            <w:r w:rsidRPr="00981A02">
              <w:rPr>
                <w:rFonts w:ascii="Times New Roman" w:hAnsi="Times New Roman"/>
                <w:caps/>
                <w:lang w:val="fr-FR"/>
              </w:rPr>
              <w:tab/>
              <w:t>1</w:t>
            </w:r>
          </w:p>
          <w:p w14:paraId="7C7D7CE8" w14:textId="77777777" w:rsidR="00572037" w:rsidRPr="00981A02" w:rsidRDefault="00572037" w:rsidP="00572037">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r w:rsidRPr="00981A02">
              <w:rPr>
                <w:rFonts w:ascii="Times New Roman" w:hAnsi="Times New Roman"/>
                <w:caps/>
                <w:lang w:val="fr-FR"/>
              </w:rPr>
              <w:t>Au moins une fois par semaine</w:t>
            </w:r>
            <w:r w:rsidRPr="00981A02">
              <w:rPr>
                <w:rFonts w:ascii="Times New Roman" w:hAnsi="Times New Roman"/>
                <w:caps/>
                <w:lang w:val="fr-FR"/>
              </w:rPr>
              <w:tab/>
              <w:t>2</w:t>
            </w:r>
          </w:p>
          <w:p w14:paraId="5B37FB28" w14:textId="752DD2A7" w:rsidR="00784419" w:rsidRPr="00981A02" w:rsidRDefault="00572037" w:rsidP="00572037">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981A02">
              <w:rPr>
                <w:rFonts w:ascii="Times New Roman" w:hAnsi="Times New Roman"/>
                <w:caps/>
              </w:rPr>
              <w:t>presque tous les jours</w:t>
            </w:r>
            <w:r w:rsidRPr="00981A02">
              <w:rPr>
                <w:rFonts w:ascii="Times New Roman" w:hAnsi="Times New Roman"/>
                <w:caps/>
              </w:rPr>
              <w:tab/>
              <w:t>3</w:t>
            </w:r>
          </w:p>
        </w:tc>
        <w:tc>
          <w:tcPr>
            <w:tcW w:w="654" w:type="pct"/>
            <w:gridSpan w:val="3"/>
            <w:tcBorders>
              <w:bottom w:val="single" w:sz="4" w:space="0" w:color="auto"/>
              <w:right w:val="double" w:sz="4" w:space="0" w:color="auto"/>
            </w:tcBorders>
            <w:shd w:val="clear" w:color="auto" w:fill="auto"/>
            <w:tcMar>
              <w:top w:w="43" w:type="dxa"/>
              <w:left w:w="115" w:type="dxa"/>
              <w:bottom w:w="43" w:type="dxa"/>
              <w:right w:w="115" w:type="dxa"/>
            </w:tcMar>
          </w:tcPr>
          <w:p w14:paraId="0DAB2040" w14:textId="77777777" w:rsidR="00784419" w:rsidRPr="00981A02" w:rsidRDefault="00784419" w:rsidP="00CE050A">
            <w:pPr>
              <w:pStyle w:val="skipcolumn"/>
              <w:widowControl w:val="0"/>
              <w:spacing w:line="276" w:lineRule="auto"/>
              <w:ind w:left="144" w:hanging="144"/>
              <w:contextualSpacing/>
              <w:rPr>
                <w:rFonts w:ascii="Times New Roman" w:hAnsi="Times New Roman"/>
                <w:smallCaps w:val="0"/>
              </w:rPr>
            </w:pPr>
          </w:p>
        </w:tc>
      </w:tr>
      <w:tr w:rsidR="00784419" w:rsidRPr="00981A02" w14:paraId="6278440D" w14:textId="77777777" w:rsidTr="00FC6B9E">
        <w:tblPrEx>
          <w:tblBorders>
            <w:top w:val="single" w:sz="4" w:space="0" w:color="auto"/>
            <w:left w:val="single" w:sz="4" w:space="0" w:color="auto"/>
            <w:bottom w:val="single" w:sz="4" w:space="0" w:color="auto"/>
            <w:right w:val="single" w:sz="4" w:space="0" w:color="auto"/>
          </w:tblBorders>
        </w:tblPrEx>
        <w:trPr>
          <w:cantSplit/>
          <w:jc w:val="center"/>
        </w:trPr>
        <w:tc>
          <w:tcPr>
            <w:tcW w:w="2217" w:type="pct"/>
            <w:gridSpan w:val="2"/>
            <w:tcBorders>
              <w:left w:val="double" w:sz="4" w:space="0" w:color="auto"/>
              <w:bottom w:val="single" w:sz="4" w:space="0" w:color="auto"/>
            </w:tcBorders>
            <w:tcMar>
              <w:top w:w="43" w:type="dxa"/>
              <w:left w:w="115" w:type="dxa"/>
              <w:bottom w:w="43" w:type="dxa"/>
              <w:right w:w="115" w:type="dxa"/>
            </w:tcMar>
          </w:tcPr>
          <w:p w14:paraId="4E8B0A00" w14:textId="77777777" w:rsidR="00572037" w:rsidRPr="00981A02" w:rsidRDefault="000A6431" w:rsidP="00572037">
            <w:pPr>
              <w:pStyle w:val="1Intvwqst"/>
              <w:widowControl w:val="0"/>
              <w:spacing w:line="276" w:lineRule="auto"/>
              <w:ind w:left="144" w:hanging="144"/>
              <w:contextualSpacing/>
              <w:rPr>
                <w:rFonts w:ascii="Times New Roman" w:hAnsi="Times New Roman"/>
                <w:smallCaps w:val="0"/>
                <w:lang w:val="fr-FR"/>
              </w:rPr>
            </w:pPr>
            <w:r w:rsidRPr="00981A02">
              <w:rPr>
                <w:rFonts w:ascii="Times New Roman" w:hAnsi="Times New Roman"/>
                <w:b/>
                <w:smallCaps w:val="0"/>
                <w:lang w:val="fr-FR"/>
              </w:rPr>
              <w:t>MMT</w:t>
            </w:r>
            <w:r w:rsidR="00336EEB" w:rsidRPr="00981A02">
              <w:rPr>
                <w:rFonts w:ascii="Times New Roman" w:hAnsi="Times New Roman"/>
                <w:b/>
                <w:smallCaps w:val="0"/>
                <w:lang w:val="fr-FR"/>
              </w:rPr>
              <w:t>3</w:t>
            </w:r>
            <w:r w:rsidR="00784419" w:rsidRPr="00981A02">
              <w:rPr>
                <w:rFonts w:ascii="Times New Roman" w:hAnsi="Times New Roman"/>
                <w:smallCaps w:val="0"/>
                <w:lang w:val="fr-FR"/>
              </w:rPr>
              <w:t xml:space="preserve">. </w:t>
            </w:r>
            <w:r w:rsidR="00572037" w:rsidRPr="00981A02">
              <w:rPr>
                <w:rFonts w:ascii="Times New Roman" w:hAnsi="Times New Roman"/>
                <w:smallCaps w:val="0"/>
                <w:lang w:val="fr-FR"/>
              </w:rPr>
              <w:t>Regardez-vous la télévision au moins une fois par semaine, moins d’une fois par semaine ou pas du tout ?</w:t>
            </w:r>
          </w:p>
          <w:p w14:paraId="470B8D39" w14:textId="77777777" w:rsidR="00572037" w:rsidRPr="00981A02" w:rsidRDefault="00572037" w:rsidP="00572037">
            <w:pPr>
              <w:pStyle w:val="1Intvwqst"/>
              <w:widowControl w:val="0"/>
              <w:spacing w:line="276" w:lineRule="auto"/>
              <w:ind w:left="144" w:hanging="144"/>
              <w:contextualSpacing/>
              <w:rPr>
                <w:rFonts w:ascii="Times New Roman" w:hAnsi="Times New Roman"/>
                <w:smallCaps w:val="0"/>
                <w:lang w:val="fr-FR"/>
              </w:rPr>
            </w:pPr>
          </w:p>
          <w:p w14:paraId="21359AC7" w14:textId="10449D1D" w:rsidR="00572037" w:rsidRPr="00981A02" w:rsidRDefault="00572037" w:rsidP="00572037">
            <w:pPr>
              <w:pStyle w:val="1Intvwqst"/>
              <w:widowControl w:val="0"/>
              <w:spacing w:line="276" w:lineRule="auto"/>
              <w:ind w:left="144" w:hanging="144"/>
              <w:contextualSpacing/>
              <w:rPr>
                <w:rFonts w:ascii="Times New Roman" w:hAnsi="Times New Roman"/>
                <w:smallCaps w:val="0"/>
                <w:lang w:val="fr-FR"/>
              </w:rPr>
            </w:pPr>
            <w:r w:rsidRPr="00981A02">
              <w:rPr>
                <w:rFonts w:ascii="Times New Roman" w:hAnsi="Times New Roman"/>
                <w:i/>
                <w:smallCaps w:val="0"/>
                <w:lang w:val="fr-FR"/>
              </w:rPr>
              <w:t xml:space="preserve">Si </w:t>
            </w:r>
            <w:r w:rsidR="00564C8C" w:rsidRPr="00981A02">
              <w:rPr>
                <w:rFonts w:ascii="Times New Roman" w:hAnsi="Times New Roman"/>
                <w:i/>
                <w:smallCaps w:val="0"/>
                <w:lang w:val="fr-FR"/>
              </w:rPr>
              <w:t>a</w:t>
            </w:r>
            <w:r w:rsidRPr="00981A02">
              <w:rPr>
                <w:rFonts w:ascii="Times New Roman" w:hAnsi="Times New Roman"/>
                <w:i/>
                <w:smallCaps w:val="0"/>
                <w:lang w:val="fr-FR"/>
              </w:rPr>
              <w:t>u moins une fois par semaine, insister :</w:t>
            </w:r>
            <w:r w:rsidRPr="00981A02">
              <w:rPr>
                <w:rFonts w:ascii="Times New Roman" w:hAnsi="Times New Roman"/>
                <w:smallCaps w:val="0"/>
                <w:lang w:val="fr-FR"/>
              </w:rPr>
              <w:t xml:space="preserve"> Diriez-vous que cela arrive presque tous les jours</w:t>
            </w:r>
            <w:r w:rsidR="001579B2" w:rsidRPr="00981A02">
              <w:rPr>
                <w:rFonts w:ascii="Times New Roman" w:hAnsi="Times New Roman"/>
                <w:smallCaps w:val="0"/>
                <w:lang w:val="fr-FR"/>
              </w:rPr>
              <w:t xml:space="preserve"> </w:t>
            </w:r>
            <w:r w:rsidRPr="00981A02">
              <w:rPr>
                <w:rFonts w:ascii="Times New Roman" w:hAnsi="Times New Roman"/>
                <w:smallCaps w:val="0"/>
                <w:lang w:val="fr-FR"/>
              </w:rPr>
              <w:t xml:space="preserve">? </w:t>
            </w:r>
          </w:p>
          <w:p w14:paraId="207F7A52" w14:textId="77777777" w:rsidR="00572037" w:rsidRPr="00981A02" w:rsidRDefault="00572037" w:rsidP="00572037">
            <w:pPr>
              <w:pStyle w:val="1Intvwqst"/>
              <w:widowControl w:val="0"/>
              <w:spacing w:line="276" w:lineRule="auto"/>
              <w:ind w:left="144" w:hanging="144"/>
              <w:contextualSpacing/>
              <w:rPr>
                <w:rFonts w:ascii="Times New Roman" w:hAnsi="Times New Roman"/>
                <w:i/>
                <w:smallCaps w:val="0"/>
                <w:lang w:val="fr-FR"/>
              </w:rPr>
            </w:pPr>
          </w:p>
          <w:p w14:paraId="33C0CD2A" w14:textId="4472DE4F" w:rsidR="005E71D8" w:rsidRPr="00981A02" w:rsidRDefault="00E50D09" w:rsidP="00572037">
            <w:pPr>
              <w:pStyle w:val="1Intvwqst"/>
              <w:widowControl w:val="0"/>
              <w:spacing w:line="276" w:lineRule="auto"/>
              <w:ind w:left="144" w:hanging="144"/>
              <w:contextualSpacing/>
              <w:rPr>
                <w:rFonts w:ascii="Times New Roman" w:hAnsi="Times New Roman"/>
                <w:smallCaps w:val="0"/>
                <w:lang w:val="fr-FR"/>
              </w:rPr>
            </w:pPr>
            <w:r w:rsidRPr="00981A02">
              <w:rPr>
                <w:rFonts w:ascii="Times New Roman" w:hAnsi="Times New Roman"/>
                <w:i/>
                <w:smallCaps w:val="0"/>
                <w:lang w:val="fr-FR"/>
              </w:rPr>
              <w:t xml:space="preserve">Si ‘Oui’ </w:t>
            </w:r>
            <w:r w:rsidR="00F1746F" w:rsidRPr="00981A02">
              <w:rPr>
                <w:rFonts w:ascii="Times New Roman" w:hAnsi="Times New Roman"/>
                <w:i/>
                <w:smallCaps w:val="0"/>
                <w:lang w:val="fr-FR"/>
              </w:rPr>
              <w:t xml:space="preserve">enregistrer </w:t>
            </w:r>
            <w:r w:rsidRPr="00981A02">
              <w:rPr>
                <w:rFonts w:ascii="Times New Roman" w:hAnsi="Times New Roman"/>
                <w:i/>
                <w:smallCaps w:val="0"/>
                <w:lang w:val="fr-FR"/>
              </w:rPr>
              <w:t xml:space="preserve">3, si ‘Non’ </w:t>
            </w:r>
            <w:r w:rsidR="00F1746F" w:rsidRPr="00981A02">
              <w:rPr>
                <w:rFonts w:ascii="Times New Roman" w:hAnsi="Times New Roman"/>
                <w:i/>
                <w:smallCaps w:val="0"/>
                <w:lang w:val="fr-FR"/>
              </w:rPr>
              <w:t xml:space="preserve">enregistrer </w:t>
            </w:r>
            <w:r w:rsidRPr="00981A02">
              <w:rPr>
                <w:rFonts w:ascii="Times New Roman" w:hAnsi="Times New Roman"/>
                <w:i/>
                <w:smallCaps w:val="0"/>
                <w:lang w:val="fr-FR"/>
              </w:rPr>
              <w:t>2.</w:t>
            </w:r>
          </w:p>
        </w:tc>
        <w:tc>
          <w:tcPr>
            <w:tcW w:w="2129" w:type="pct"/>
            <w:tcBorders>
              <w:bottom w:val="single" w:sz="4" w:space="0" w:color="auto"/>
            </w:tcBorders>
            <w:tcMar>
              <w:top w:w="43" w:type="dxa"/>
              <w:left w:w="115" w:type="dxa"/>
              <w:bottom w:w="43" w:type="dxa"/>
              <w:right w:w="115" w:type="dxa"/>
            </w:tcMar>
          </w:tcPr>
          <w:p w14:paraId="2036C924" w14:textId="77777777" w:rsidR="00572037" w:rsidRPr="00981A02" w:rsidRDefault="00572037" w:rsidP="00572037">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r w:rsidRPr="00981A02">
              <w:rPr>
                <w:rFonts w:ascii="Times New Roman" w:hAnsi="Times New Roman"/>
                <w:caps/>
                <w:lang w:val="fr-FR"/>
              </w:rPr>
              <w:t xml:space="preserve">pas du tout </w:t>
            </w:r>
            <w:r w:rsidRPr="00981A02">
              <w:rPr>
                <w:rFonts w:ascii="Times New Roman" w:hAnsi="Times New Roman"/>
                <w:caps/>
                <w:lang w:val="fr-FR"/>
              </w:rPr>
              <w:tab/>
              <w:t>0</w:t>
            </w:r>
          </w:p>
          <w:p w14:paraId="70CF23D8" w14:textId="77777777" w:rsidR="00572037" w:rsidRPr="00981A02" w:rsidRDefault="00572037" w:rsidP="00572037">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r w:rsidRPr="00981A02">
              <w:rPr>
                <w:rFonts w:ascii="Times New Roman" w:hAnsi="Times New Roman"/>
                <w:caps/>
                <w:lang w:val="fr-FR"/>
              </w:rPr>
              <w:t>moins d’une fois par semaine</w:t>
            </w:r>
            <w:r w:rsidRPr="00981A02">
              <w:rPr>
                <w:rFonts w:ascii="Times New Roman" w:hAnsi="Times New Roman"/>
                <w:caps/>
                <w:lang w:val="fr-FR"/>
              </w:rPr>
              <w:tab/>
              <w:t>1</w:t>
            </w:r>
          </w:p>
          <w:p w14:paraId="559F1765" w14:textId="77777777" w:rsidR="00572037" w:rsidRPr="00981A02" w:rsidRDefault="00572037" w:rsidP="00572037">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r w:rsidRPr="00981A02">
              <w:rPr>
                <w:rFonts w:ascii="Times New Roman" w:hAnsi="Times New Roman"/>
                <w:caps/>
                <w:lang w:val="fr-FR"/>
              </w:rPr>
              <w:t>Au moins une fois par semaine</w:t>
            </w:r>
            <w:r w:rsidRPr="00981A02">
              <w:rPr>
                <w:rFonts w:ascii="Times New Roman" w:hAnsi="Times New Roman"/>
                <w:caps/>
                <w:lang w:val="fr-FR"/>
              </w:rPr>
              <w:tab/>
              <w:t>2</w:t>
            </w:r>
          </w:p>
          <w:p w14:paraId="22147402" w14:textId="53515655" w:rsidR="00784419" w:rsidRPr="00981A02" w:rsidRDefault="00572037" w:rsidP="00572037">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981A02">
              <w:rPr>
                <w:rFonts w:ascii="Times New Roman" w:hAnsi="Times New Roman"/>
                <w:caps/>
              </w:rPr>
              <w:t>presque tous les jours</w:t>
            </w:r>
            <w:r w:rsidRPr="00981A02">
              <w:rPr>
                <w:rFonts w:ascii="Times New Roman" w:hAnsi="Times New Roman"/>
                <w:caps/>
              </w:rPr>
              <w:tab/>
              <w:t>3</w:t>
            </w:r>
          </w:p>
        </w:tc>
        <w:tc>
          <w:tcPr>
            <w:tcW w:w="654" w:type="pct"/>
            <w:gridSpan w:val="3"/>
            <w:tcBorders>
              <w:bottom w:val="single" w:sz="4" w:space="0" w:color="auto"/>
              <w:right w:val="double" w:sz="4" w:space="0" w:color="auto"/>
            </w:tcBorders>
            <w:tcMar>
              <w:top w:w="43" w:type="dxa"/>
              <w:left w:w="101" w:type="dxa"/>
              <w:bottom w:w="43" w:type="dxa"/>
              <w:right w:w="101" w:type="dxa"/>
            </w:tcMar>
          </w:tcPr>
          <w:p w14:paraId="46B9D6F5" w14:textId="77777777" w:rsidR="00784419" w:rsidRPr="00981A02" w:rsidRDefault="00784419" w:rsidP="00CE050A">
            <w:pPr>
              <w:pStyle w:val="skipcolumn"/>
              <w:widowControl w:val="0"/>
              <w:spacing w:line="276" w:lineRule="auto"/>
              <w:ind w:left="144" w:hanging="144"/>
              <w:contextualSpacing/>
              <w:rPr>
                <w:rFonts w:ascii="Times New Roman" w:hAnsi="Times New Roman"/>
                <w:smallCaps w:val="0"/>
              </w:rPr>
            </w:pPr>
          </w:p>
        </w:tc>
      </w:tr>
      <w:tr w:rsidR="00B37991" w:rsidRPr="00981A02" w14:paraId="2326A0A7" w14:textId="77777777" w:rsidTr="00FC6B9E">
        <w:tblPrEx>
          <w:tblBorders>
            <w:top w:val="single" w:sz="4" w:space="0" w:color="auto"/>
            <w:left w:val="single" w:sz="4" w:space="0" w:color="auto"/>
            <w:bottom w:val="single" w:sz="4" w:space="0" w:color="auto"/>
            <w:right w:val="single" w:sz="4" w:space="0" w:color="auto"/>
          </w:tblBorders>
        </w:tblPrEx>
        <w:trPr>
          <w:cantSplit/>
          <w:trHeight w:val="424"/>
          <w:jc w:val="center"/>
        </w:trPr>
        <w:tc>
          <w:tcPr>
            <w:tcW w:w="2217" w:type="pct"/>
            <w:gridSpan w:val="2"/>
            <w:tcBorders>
              <w:top w:val="single" w:sz="4" w:space="0" w:color="auto"/>
              <w:left w:val="double" w:sz="4" w:space="0" w:color="auto"/>
            </w:tcBorders>
            <w:tcMar>
              <w:top w:w="43" w:type="dxa"/>
              <w:left w:w="115" w:type="dxa"/>
              <w:bottom w:w="43" w:type="dxa"/>
              <w:right w:w="115" w:type="dxa"/>
            </w:tcMar>
          </w:tcPr>
          <w:p w14:paraId="013A68A0" w14:textId="4D6BDE01" w:rsidR="00B37991" w:rsidRPr="00981A02" w:rsidRDefault="000A6431" w:rsidP="00C375C5">
            <w:pPr>
              <w:pStyle w:val="1Intvwqst"/>
              <w:widowControl w:val="0"/>
              <w:spacing w:line="276" w:lineRule="auto"/>
              <w:ind w:left="144" w:hanging="144"/>
              <w:contextualSpacing/>
              <w:rPr>
                <w:rFonts w:ascii="Times New Roman" w:hAnsi="Times New Roman"/>
                <w:i/>
                <w:smallCaps w:val="0"/>
                <w:lang w:val="fr-FR"/>
              </w:rPr>
            </w:pPr>
            <w:r w:rsidRPr="00981A02">
              <w:rPr>
                <w:rFonts w:ascii="Times New Roman" w:hAnsi="Times New Roman"/>
                <w:b/>
                <w:smallCaps w:val="0"/>
                <w:lang w:val="fr-FR"/>
              </w:rPr>
              <w:t>MMT</w:t>
            </w:r>
            <w:r w:rsidR="00336EEB" w:rsidRPr="00981A02">
              <w:rPr>
                <w:rFonts w:ascii="Times New Roman" w:hAnsi="Times New Roman"/>
                <w:b/>
                <w:smallCaps w:val="0"/>
                <w:lang w:val="fr-FR"/>
              </w:rPr>
              <w:t>4</w:t>
            </w:r>
            <w:r w:rsidR="00B37991" w:rsidRPr="00981A02">
              <w:rPr>
                <w:rFonts w:ascii="Times New Roman" w:hAnsi="Times New Roman"/>
                <w:smallCaps w:val="0"/>
                <w:lang w:val="fr-FR"/>
              </w:rPr>
              <w:t xml:space="preserve">. </w:t>
            </w:r>
            <w:r w:rsidR="00564C8C" w:rsidRPr="00981A02">
              <w:rPr>
                <w:rFonts w:ascii="Times New Roman" w:hAnsi="Times New Roman"/>
                <w:smallCaps w:val="0"/>
                <w:lang w:val="fr-FR"/>
              </w:rPr>
              <w:t>Avez-vous déjà utilisé un ordinateur ou une tablette, quel que soit le lieu d’utilisation ?</w:t>
            </w:r>
          </w:p>
        </w:tc>
        <w:tc>
          <w:tcPr>
            <w:tcW w:w="2129" w:type="pct"/>
            <w:tcBorders>
              <w:top w:val="single" w:sz="4" w:space="0" w:color="auto"/>
            </w:tcBorders>
            <w:shd w:val="clear" w:color="auto" w:fill="auto"/>
            <w:tcMar>
              <w:top w:w="43" w:type="dxa"/>
              <w:left w:w="115" w:type="dxa"/>
              <w:bottom w:w="43" w:type="dxa"/>
              <w:right w:w="115" w:type="dxa"/>
            </w:tcMar>
          </w:tcPr>
          <w:p w14:paraId="38CC6FE8" w14:textId="47E2645D" w:rsidR="00B37991" w:rsidRPr="00981A02" w:rsidRDefault="00572037"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981A02">
              <w:rPr>
                <w:rFonts w:ascii="Times New Roman" w:hAnsi="Times New Roman"/>
                <w:caps/>
              </w:rPr>
              <w:t>OUI</w:t>
            </w:r>
            <w:r w:rsidR="00B37991" w:rsidRPr="00981A02">
              <w:rPr>
                <w:rFonts w:ascii="Times New Roman" w:hAnsi="Times New Roman"/>
                <w:caps/>
              </w:rPr>
              <w:tab/>
              <w:t>1</w:t>
            </w:r>
          </w:p>
          <w:p w14:paraId="15EDF073" w14:textId="5217FE67" w:rsidR="00B37991" w:rsidRPr="00981A02" w:rsidRDefault="00572037"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981A02">
              <w:rPr>
                <w:rFonts w:ascii="Times New Roman" w:hAnsi="Times New Roman"/>
                <w:caps/>
              </w:rPr>
              <w:t>NON</w:t>
            </w:r>
            <w:r w:rsidR="00B37991" w:rsidRPr="00981A02">
              <w:rPr>
                <w:rFonts w:ascii="Times New Roman" w:hAnsi="Times New Roman"/>
                <w:caps/>
              </w:rPr>
              <w:tab/>
              <w:t>2</w:t>
            </w:r>
          </w:p>
        </w:tc>
        <w:tc>
          <w:tcPr>
            <w:tcW w:w="654" w:type="pct"/>
            <w:gridSpan w:val="3"/>
            <w:tcBorders>
              <w:top w:val="single" w:sz="4" w:space="0" w:color="auto"/>
              <w:right w:val="double" w:sz="4" w:space="0" w:color="auto"/>
            </w:tcBorders>
            <w:shd w:val="clear" w:color="auto" w:fill="auto"/>
            <w:tcMar>
              <w:top w:w="43" w:type="dxa"/>
              <w:left w:w="115" w:type="dxa"/>
              <w:bottom w:w="43" w:type="dxa"/>
              <w:right w:w="115" w:type="dxa"/>
            </w:tcMar>
          </w:tcPr>
          <w:p w14:paraId="642E308F" w14:textId="77777777" w:rsidR="00B37991" w:rsidRPr="00981A02" w:rsidRDefault="00B37991" w:rsidP="00CE050A">
            <w:pPr>
              <w:pStyle w:val="skipcolumn"/>
              <w:widowControl w:val="0"/>
              <w:spacing w:line="276" w:lineRule="auto"/>
              <w:ind w:left="144" w:hanging="144"/>
              <w:contextualSpacing/>
              <w:rPr>
                <w:rFonts w:ascii="Times New Roman" w:hAnsi="Times New Roman"/>
                <w:smallCaps w:val="0"/>
              </w:rPr>
            </w:pPr>
          </w:p>
          <w:p w14:paraId="5B09D469" w14:textId="79890B61" w:rsidR="00B37991" w:rsidRPr="00981A02" w:rsidRDefault="00B37991" w:rsidP="00CE050A">
            <w:pPr>
              <w:pStyle w:val="skipcolumn"/>
              <w:widowControl w:val="0"/>
              <w:spacing w:line="276" w:lineRule="auto"/>
              <w:ind w:left="144" w:hanging="144"/>
              <w:contextualSpacing/>
              <w:rPr>
                <w:rFonts w:ascii="Times New Roman" w:hAnsi="Times New Roman"/>
                <w:smallCaps w:val="0"/>
              </w:rPr>
            </w:pPr>
            <w:r w:rsidRPr="00981A02">
              <w:rPr>
                <w:rFonts w:ascii="Times New Roman" w:hAnsi="Times New Roman"/>
                <w:smallCaps w:val="0"/>
              </w:rPr>
              <w:t>2</w:t>
            </w:r>
            <w:r w:rsidRPr="00981A02">
              <w:rPr>
                <w:rFonts w:ascii="Times New Roman" w:hAnsi="Times New Roman"/>
                <w:i/>
                <w:smallCaps w:val="0"/>
              </w:rPr>
              <w:sym w:font="Wingdings" w:char="F0F0"/>
            </w:r>
            <w:r w:rsidR="000A6431" w:rsidRPr="00981A02">
              <w:rPr>
                <w:rFonts w:ascii="Times New Roman" w:hAnsi="Times New Roman"/>
                <w:i/>
                <w:smallCaps w:val="0"/>
              </w:rPr>
              <w:t>MMT</w:t>
            </w:r>
            <w:r w:rsidR="00336EEB" w:rsidRPr="00981A02">
              <w:rPr>
                <w:rFonts w:ascii="Times New Roman" w:hAnsi="Times New Roman"/>
                <w:i/>
                <w:smallCaps w:val="0"/>
              </w:rPr>
              <w:t>9</w:t>
            </w:r>
          </w:p>
        </w:tc>
      </w:tr>
      <w:tr w:rsidR="00B37991" w:rsidRPr="00981A02" w14:paraId="78BFF094" w14:textId="77777777" w:rsidTr="00FC6B9E">
        <w:tblPrEx>
          <w:tblBorders>
            <w:top w:val="single" w:sz="4" w:space="0" w:color="auto"/>
            <w:left w:val="single" w:sz="4" w:space="0" w:color="auto"/>
            <w:bottom w:val="single" w:sz="4" w:space="0" w:color="auto"/>
            <w:right w:val="single" w:sz="4" w:space="0" w:color="auto"/>
          </w:tblBorders>
        </w:tblPrEx>
        <w:trPr>
          <w:cantSplit/>
          <w:jc w:val="center"/>
        </w:trPr>
        <w:tc>
          <w:tcPr>
            <w:tcW w:w="2217" w:type="pct"/>
            <w:gridSpan w:val="2"/>
            <w:tcBorders>
              <w:left w:val="double" w:sz="4" w:space="0" w:color="auto"/>
            </w:tcBorders>
            <w:tcMar>
              <w:top w:w="43" w:type="dxa"/>
              <w:left w:w="115" w:type="dxa"/>
              <w:bottom w:w="43" w:type="dxa"/>
              <w:right w:w="115" w:type="dxa"/>
            </w:tcMar>
          </w:tcPr>
          <w:p w14:paraId="2FE1503F" w14:textId="77777777" w:rsidR="00564C8C" w:rsidRPr="00981A02" w:rsidRDefault="000A6431" w:rsidP="00564C8C">
            <w:pPr>
              <w:pStyle w:val="1Intvwqst"/>
              <w:widowControl w:val="0"/>
              <w:spacing w:line="276" w:lineRule="auto"/>
              <w:ind w:left="144" w:hanging="144"/>
              <w:contextualSpacing/>
              <w:rPr>
                <w:rFonts w:ascii="Times New Roman" w:hAnsi="Times New Roman"/>
                <w:smallCaps w:val="0"/>
                <w:lang w:val="fr-FR"/>
              </w:rPr>
            </w:pPr>
            <w:r w:rsidRPr="00981A02">
              <w:rPr>
                <w:rFonts w:ascii="Times New Roman" w:hAnsi="Times New Roman"/>
                <w:b/>
                <w:smallCaps w:val="0"/>
                <w:lang w:val="fr-FR"/>
              </w:rPr>
              <w:t>MMT</w:t>
            </w:r>
            <w:r w:rsidR="00336EEB" w:rsidRPr="00981A02">
              <w:rPr>
                <w:rFonts w:ascii="Times New Roman" w:hAnsi="Times New Roman"/>
                <w:b/>
                <w:smallCaps w:val="0"/>
                <w:lang w:val="fr-FR"/>
              </w:rPr>
              <w:t>5</w:t>
            </w:r>
            <w:r w:rsidR="00B37991" w:rsidRPr="00981A02">
              <w:rPr>
                <w:rFonts w:ascii="Times New Roman" w:hAnsi="Times New Roman"/>
                <w:smallCaps w:val="0"/>
                <w:lang w:val="fr-FR"/>
              </w:rPr>
              <w:t xml:space="preserve">. </w:t>
            </w:r>
            <w:r w:rsidR="00564C8C" w:rsidRPr="00981A02">
              <w:rPr>
                <w:rFonts w:ascii="Times New Roman" w:hAnsi="Times New Roman"/>
                <w:smallCaps w:val="0"/>
                <w:lang w:val="fr-FR"/>
              </w:rPr>
              <w:t>Durant les 3 derniers mois, avez-vous utilisé un ordinateur ou une tablette au moins une fois par semaine, moins d’une fois par semaine ou pas du tout ?</w:t>
            </w:r>
          </w:p>
          <w:p w14:paraId="3214A34B" w14:textId="77777777" w:rsidR="00564C8C" w:rsidRPr="00981A02" w:rsidRDefault="00564C8C" w:rsidP="00564C8C">
            <w:pPr>
              <w:pStyle w:val="1Intvwqst"/>
              <w:widowControl w:val="0"/>
              <w:spacing w:line="276" w:lineRule="auto"/>
              <w:ind w:left="144" w:hanging="144"/>
              <w:contextualSpacing/>
              <w:rPr>
                <w:rFonts w:ascii="Times New Roman" w:hAnsi="Times New Roman"/>
                <w:smallCaps w:val="0"/>
                <w:lang w:val="fr-FR"/>
              </w:rPr>
            </w:pPr>
          </w:p>
          <w:p w14:paraId="71D0564E" w14:textId="0D4C09CF" w:rsidR="00564C8C" w:rsidRPr="00981A02" w:rsidRDefault="00564C8C" w:rsidP="00564C8C">
            <w:pPr>
              <w:pStyle w:val="1Intvwqst"/>
              <w:widowControl w:val="0"/>
              <w:spacing w:line="276" w:lineRule="auto"/>
              <w:ind w:left="144" w:hanging="144"/>
              <w:contextualSpacing/>
              <w:rPr>
                <w:rFonts w:ascii="Times New Roman" w:hAnsi="Times New Roman"/>
                <w:smallCaps w:val="0"/>
                <w:lang w:val="fr-FR"/>
              </w:rPr>
            </w:pPr>
            <w:r w:rsidRPr="00981A02">
              <w:rPr>
                <w:rFonts w:ascii="Times New Roman" w:hAnsi="Times New Roman"/>
                <w:i/>
                <w:smallCaps w:val="0"/>
                <w:lang w:val="fr-FR"/>
              </w:rPr>
              <w:t>Si au moins une fois par semaine, insister :</w:t>
            </w:r>
            <w:r w:rsidRPr="00981A02">
              <w:rPr>
                <w:rFonts w:ascii="Times New Roman" w:hAnsi="Times New Roman"/>
                <w:smallCaps w:val="0"/>
                <w:lang w:val="fr-FR"/>
              </w:rPr>
              <w:t xml:space="preserve"> Diriez-vous que cela arrive presque tous les jours</w:t>
            </w:r>
            <w:r w:rsidR="00E23B34" w:rsidRPr="00981A02">
              <w:rPr>
                <w:rFonts w:ascii="Times New Roman" w:hAnsi="Times New Roman"/>
                <w:smallCaps w:val="0"/>
                <w:lang w:val="fr-FR"/>
              </w:rPr>
              <w:t xml:space="preserve"> </w:t>
            </w:r>
            <w:r w:rsidRPr="00981A02">
              <w:rPr>
                <w:rFonts w:ascii="Times New Roman" w:hAnsi="Times New Roman"/>
                <w:smallCaps w:val="0"/>
                <w:lang w:val="fr-FR"/>
              </w:rPr>
              <w:t xml:space="preserve">? </w:t>
            </w:r>
          </w:p>
          <w:p w14:paraId="608BD65F" w14:textId="77777777" w:rsidR="00564C8C" w:rsidRPr="00981A02" w:rsidRDefault="00564C8C" w:rsidP="00564C8C">
            <w:pPr>
              <w:pStyle w:val="1Intvwqst"/>
              <w:widowControl w:val="0"/>
              <w:spacing w:line="276" w:lineRule="auto"/>
              <w:ind w:left="0" w:firstLine="0"/>
              <w:contextualSpacing/>
              <w:rPr>
                <w:rFonts w:ascii="Times New Roman" w:hAnsi="Times New Roman"/>
                <w:i/>
                <w:smallCaps w:val="0"/>
                <w:lang w:val="fr-FR"/>
              </w:rPr>
            </w:pPr>
          </w:p>
          <w:p w14:paraId="1812B13D" w14:textId="662CDBD5" w:rsidR="005E71D8" w:rsidRPr="00981A02" w:rsidRDefault="00E50D09" w:rsidP="00564C8C">
            <w:pPr>
              <w:pStyle w:val="1Intvwqst"/>
              <w:widowControl w:val="0"/>
              <w:spacing w:line="276" w:lineRule="auto"/>
              <w:ind w:left="144" w:hanging="144"/>
              <w:contextualSpacing/>
              <w:rPr>
                <w:rFonts w:ascii="Times New Roman" w:hAnsi="Times New Roman"/>
                <w:smallCaps w:val="0"/>
                <w:lang w:val="fr-FR"/>
              </w:rPr>
            </w:pPr>
            <w:r w:rsidRPr="00981A02">
              <w:rPr>
                <w:rFonts w:ascii="Times New Roman" w:hAnsi="Times New Roman"/>
                <w:i/>
                <w:smallCaps w:val="0"/>
                <w:lang w:val="fr-FR"/>
              </w:rPr>
              <w:t xml:space="preserve">Si ‘Oui’ </w:t>
            </w:r>
            <w:r w:rsidR="00F1746F" w:rsidRPr="00981A02">
              <w:rPr>
                <w:rFonts w:ascii="Times New Roman" w:hAnsi="Times New Roman"/>
                <w:i/>
                <w:smallCaps w:val="0"/>
                <w:lang w:val="fr-FR"/>
              </w:rPr>
              <w:t xml:space="preserve">enregistrer </w:t>
            </w:r>
            <w:r w:rsidRPr="00981A02">
              <w:rPr>
                <w:rFonts w:ascii="Times New Roman" w:hAnsi="Times New Roman"/>
                <w:i/>
                <w:smallCaps w:val="0"/>
                <w:lang w:val="fr-FR"/>
              </w:rPr>
              <w:t xml:space="preserve">3, si ‘Non’ </w:t>
            </w:r>
            <w:r w:rsidR="00F1746F" w:rsidRPr="00981A02">
              <w:rPr>
                <w:rFonts w:ascii="Times New Roman" w:hAnsi="Times New Roman"/>
                <w:i/>
                <w:smallCaps w:val="0"/>
                <w:lang w:val="fr-FR"/>
              </w:rPr>
              <w:t xml:space="preserve">enregistrer </w:t>
            </w:r>
            <w:r w:rsidRPr="00981A02">
              <w:rPr>
                <w:rFonts w:ascii="Times New Roman" w:hAnsi="Times New Roman"/>
                <w:i/>
                <w:smallCaps w:val="0"/>
                <w:lang w:val="fr-FR"/>
              </w:rPr>
              <w:t>2.</w:t>
            </w:r>
          </w:p>
        </w:tc>
        <w:tc>
          <w:tcPr>
            <w:tcW w:w="2129" w:type="pct"/>
            <w:tcMar>
              <w:top w:w="43" w:type="dxa"/>
              <w:left w:w="115" w:type="dxa"/>
              <w:bottom w:w="43" w:type="dxa"/>
              <w:right w:w="115" w:type="dxa"/>
            </w:tcMar>
          </w:tcPr>
          <w:p w14:paraId="60631067" w14:textId="77777777" w:rsidR="00572037" w:rsidRPr="00981A02" w:rsidRDefault="00572037" w:rsidP="00572037">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r w:rsidRPr="00981A02">
              <w:rPr>
                <w:rFonts w:ascii="Times New Roman" w:hAnsi="Times New Roman"/>
                <w:caps/>
                <w:lang w:val="fr-FR"/>
              </w:rPr>
              <w:t xml:space="preserve">pas du tout </w:t>
            </w:r>
            <w:r w:rsidRPr="00981A02">
              <w:rPr>
                <w:rFonts w:ascii="Times New Roman" w:hAnsi="Times New Roman"/>
                <w:caps/>
                <w:lang w:val="fr-FR"/>
              </w:rPr>
              <w:tab/>
              <w:t>0</w:t>
            </w:r>
          </w:p>
          <w:p w14:paraId="53792E16" w14:textId="77777777" w:rsidR="00572037" w:rsidRPr="00981A02" w:rsidRDefault="00572037" w:rsidP="00572037">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r w:rsidRPr="00981A02">
              <w:rPr>
                <w:rFonts w:ascii="Times New Roman" w:hAnsi="Times New Roman"/>
                <w:caps/>
                <w:lang w:val="fr-FR"/>
              </w:rPr>
              <w:t>moins d’une fois par semaine</w:t>
            </w:r>
            <w:r w:rsidRPr="00981A02">
              <w:rPr>
                <w:rFonts w:ascii="Times New Roman" w:hAnsi="Times New Roman"/>
                <w:caps/>
                <w:lang w:val="fr-FR"/>
              </w:rPr>
              <w:tab/>
              <w:t>1</w:t>
            </w:r>
          </w:p>
          <w:p w14:paraId="6AE9E6B2" w14:textId="77777777" w:rsidR="00572037" w:rsidRPr="00981A02" w:rsidRDefault="00572037" w:rsidP="00572037">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r w:rsidRPr="00981A02">
              <w:rPr>
                <w:rFonts w:ascii="Times New Roman" w:hAnsi="Times New Roman"/>
                <w:caps/>
                <w:lang w:val="fr-FR"/>
              </w:rPr>
              <w:t>Au moins une fois par semaine</w:t>
            </w:r>
            <w:r w:rsidRPr="00981A02">
              <w:rPr>
                <w:rFonts w:ascii="Times New Roman" w:hAnsi="Times New Roman"/>
                <w:caps/>
                <w:lang w:val="fr-FR"/>
              </w:rPr>
              <w:tab/>
              <w:t>2</w:t>
            </w:r>
          </w:p>
          <w:p w14:paraId="4A1C8E29" w14:textId="2A44194D" w:rsidR="00B37991" w:rsidRPr="00981A02" w:rsidRDefault="00572037" w:rsidP="00572037">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981A02">
              <w:rPr>
                <w:rFonts w:ascii="Times New Roman" w:hAnsi="Times New Roman"/>
                <w:caps/>
              </w:rPr>
              <w:t>presque tous les jours</w:t>
            </w:r>
            <w:r w:rsidRPr="00981A02">
              <w:rPr>
                <w:rFonts w:ascii="Times New Roman" w:hAnsi="Times New Roman"/>
                <w:caps/>
              </w:rPr>
              <w:tab/>
              <w:t>3</w:t>
            </w:r>
          </w:p>
        </w:tc>
        <w:tc>
          <w:tcPr>
            <w:tcW w:w="654" w:type="pct"/>
            <w:gridSpan w:val="3"/>
            <w:tcBorders>
              <w:right w:val="double" w:sz="4" w:space="0" w:color="auto"/>
            </w:tcBorders>
            <w:tcMar>
              <w:top w:w="43" w:type="dxa"/>
              <w:left w:w="101" w:type="dxa"/>
              <w:bottom w:w="43" w:type="dxa"/>
              <w:right w:w="101" w:type="dxa"/>
            </w:tcMar>
          </w:tcPr>
          <w:p w14:paraId="44868C44" w14:textId="6D4C37F2" w:rsidR="00B37991" w:rsidRPr="00981A02" w:rsidRDefault="00441CBD" w:rsidP="00CE050A">
            <w:pPr>
              <w:pStyle w:val="skipcolumn"/>
              <w:widowControl w:val="0"/>
              <w:spacing w:line="276" w:lineRule="auto"/>
              <w:ind w:left="144" w:hanging="144"/>
              <w:contextualSpacing/>
              <w:rPr>
                <w:rFonts w:ascii="Times New Roman" w:hAnsi="Times New Roman"/>
                <w:smallCaps w:val="0"/>
              </w:rPr>
            </w:pPr>
            <w:r w:rsidRPr="00981A02">
              <w:rPr>
                <w:rFonts w:ascii="Times New Roman" w:hAnsi="Times New Roman"/>
                <w:smallCaps w:val="0"/>
              </w:rPr>
              <w:t>0</w:t>
            </w:r>
            <w:r w:rsidRPr="00981A02">
              <w:rPr>
                <w:rFonts w:ascii="Times New Roman" w:hAnsi="Times New Roman"/>
                <w:i/>
                <w:smallCaps w:val="0"/>
              </w:rPr>
              <w:sym w:font="Wingdings" w:char="F0F0"/>
            </w:r>
            <w:r w:rsidR="000A6431" w:rsidRPr="00981A02">
              <w:rPr>
                <w:rFonts w:ascii="Times New Roman" w:hAnsi="Times New Roman"/>
                <w:i/>
                <w:smallCaps w:val="0"/>
              </w:rPr>
              <w:t>MMT</w:t>
            </w:r>
            <w:r w:rsidR="00336EEB" w:rsidRPr="00981A02">
              <w:rPr>
                <w:rFonts w:ascii="Times New Roman" w:hAnsi="Times New Roman"/>
                <w:i/>
                <w:smallCaps w:val="0"/>
              </w:rPr>
              <w:t>9</w:t>
            </w:r>
          </w:p>
        </w:tc>
      </w:tr>
      <w:tr w:rsidR="00784419" w:rsidRPr="00981A02" w14:paraId="1ECD5CD7" w14:textId="77777777" w:rsidTr="00FC6B9E">
        <w:tblPrEx>
          <w:tblBorders>
            <w:top w:val="single" w:sz="4" w:space="0" w:color="auto"/>
            <w:left w:val="single" w:sz="4" w:space="0" w:color="auto"/>
            <w:bottom w:val="single" w:sz="4" w:space="0" w:color="auto"/>
            <w:right w:val="single" w:sz="4" w:space="0" w:color="auto"/>
          </w:tblBorders>
        </w:tblPrEx>
        <w:trPr>
          <w:cantSplit/>
          <w:trHeight w:val="6652"/>
          <w:jc w:val="center"/>
        </w:trPr>
        <w:tc>
          <w:tcPr>
            <w:tcW w:w="2217" w:type="pct"/>
            <w:gridSpan w:val="2"/>
            <w:tcBorders>
              <w:left w:val="double" w:sz="4" w:space="0" w:color="auto"/>
            </w:tcBorders>
            <w:tcMar>
              <w:top w:w="43" w:type="dxa"/>
              <w:left w:w="115" w:type="dxa"/>
              <w:bottom w:w="43" w:type="dxa"/>
              <w:right w:w="115" w:type="dxa"/>
            </w:tcMar>
          </w:tcPr>
          <w:p w14:paraId="1F7A51F5" w14:textId="77777777" w:rsidR="00564C8C" w:rsidRPr="00981A02" w:rsidRDefault="000A6431" w:rsidP="00564C8C">
            <w:pPr>
              <w:pStyle w:val="1Intvwqst"/>
              <w:widowControl w:val="0"/>
              <w:spacing w:line="276" w:lineRule="auto"/>
              <w:ind w:left="144" w:hanging="144"/>
              <w:contextualSpacing/>
              <w:rPr>
                <w:rFonts w:ascii="Times New Roman" w:hAnsi="Times New Roman"/>
                <w:smallCaps w:val="0"/>
                <w:lang w:val="fr-FR"/>
              </w:rPr>
            </w:pPr>
            <w:r w:rsidRPr="00981A02">
              <w:rPr>
                <w:rFonts w:ascii="Times New Roman" w:hAnsi="Times New Roman"/>
                <w:b/>
                <w:smallCaps w:val="0"/>
                <w:lang w:val="fr-FR"/>
              </w:rPr>
              <w:lastRenderedPageBreak/>
              <w:t>MMT</w:t>
            </w:r>
            <w:r w:rsidR="00336EEB" w:rsidRPr="00981A02">
              <w:rPr>
                <w:rFonts w:ascii="Times New Roman" w:hAnsi="Times New Roman"/>
                <w:b/>
                <w:smallCaps w:val="0"/>
                <w:lang w:val="fr-FR"/>
              </w:rPr>
              <w:t>6</w:t>
            </w:r>
            <w:r w:rsidR="00784419" w:rsidRPr="00981A02">
              <w:rPr>
                <w:rFonts w:ascii="Times New Roman" w:hAnsi="Times New Roman"/>
                <w:smallCaps w:val="0"/>
                <w:lang w:val="fr-FR"/>
              </w:rPr>
              <w:t xml:space="preserve">. </w:t>
            </w:r>
            <w:r w:rsidR="00564C8C" w:rsidRPr="00981A02">
              <w:rPr>
                <w:rFonts w:ascii="Times New Roman" w:hAnsi="Times New Roman"/>
                <w:smallCaps w:val="0"/>
                <w:lang w:val="fr-FR"/>
              </w:rPr>
              <w:t>Durant les 3 derniers mois, avez-vous :</w:t>
            </w:r>
          </w:p>
          <w:p w14:paraId="32A6DFDF" w14:textId="77777777" w:rsidR="00564C8C" w:rsidRPr="00981A02" w:rsidRDefault="00564C8C" w:rsidP="00564C8C">
            <w:pPr>
              <w:pStyle w:val="1Intvwqst"/>
              <w:widowControl w:val="0"/>
              <w:spacing w:line="276" w:lineRule="auto"/>
              <w:ind w:left="144" w:hanging="144"/>
              <w:contextualSpacing/>
              <w:rPr>
                <w:rFonts w:ascii="Times New Roman" w:hAnsi="Times New Roman"/>
                <w:smallCaps w:val="0"/>
                <w:lang w:val="fr-FR" w:eastAsia="en-GB"/>
              </w:rPr>
            </w:pPr>
          </w:p>
          <w:p w14:paraId="46E74CDF" w14:textId="2D0B2ECA" w:rsidR="00564C8C" w:rsidRPr="00981A02" w:rsidRDefault="00564C8C" w:rsidP="00564C8C">
            <w:pPr>
              <w:pStyle w:val="1Intvwqst"/>
              <w:widowControl w:val="0"/>
              <w:tabs>
                <w:tab w:val="left" w:pos="498"/>
              </w:tabs>
              <w:spacing w:line="276" w:lineRule="auto"/>
              <w:ind w:left="144" w:hanging="144"/>
              <w:contextualSpacing/>
              <w:rPr>
                <w:rFonts w:ascii="Times New Roman" w:hAnsi="Times New Roman"/>
                <w:smallCaps w:val="0"/>
                <w:lang w:val="fr-FR" w:eastAsia="en-GB"/>
              </w:rPr>
            </w:pPr>
            <w:r w:rsidRPr="00981A02">
              <w:rPr>
                <w:rFonts w:ascii="Times New Roman" w:hAnsi="Times New Roman"/>
                <w:smallCaps w:val="0"/>
                <w:lang w:val="fr-FR" w:eastAsia="en-GB"/>
              </w:rPr>
              <w:tab/>
              <w:t>[A]</w:t>
            </w:r>
            <w:r w:rsidRPr="00981A02">
              <w:rPr>
                <w:rFonts w:ascii="Times New Roman" w:hAnsi="Times New Roman"/>
                <w:smallCaps w:val="0"/>
                <w:lang w:val="fr-FR" w:eastAsia="en-GB"/>
              </w:rPr>
              <w:tab/>
              <w:t>Copi</w:t>
            </w:r>
            <w:r w:rsidR="00BE1C6E" w:rsidRPr="00981A02">
              <w:rPr>
                <w:rFonts w:ascii="Times New Roman" w:hAnsi="Times New Roman"/>
                <w:smallCaps w:val="0"/>
                <w:lang w:val="fr-FR" w:eastAsia="en-GB"/>
              </w:rPr>
              <w:t>é</w:t>
            </w:r>
            <w:r w:rsidRPr="00981A02">
              <w:rPr>
                <w:rFonts w:ascii="Times New Roman" w:hAnsi="Times New Roman"/>
                <w:smallCaps w:val="0"/>
                <w:lang w:val="fr-FR" w:eastAsia="en-GB"/>
              </w:rPr>
              <w:t xml:space="preserve"> ou </w:t>
            </w:r>
            <w:r w:rsidR="00BE1C6E" w:rsidRPr="00981A02">
              <w:rPr>
                <w:rFonts w:ascii="Times New Roman" w:hAnsi="Times New Roman"/>
                <w:smallCaps w:val="0"/>
                <w:lang w:val="fr-FR" w:eastAsia="en-GB"/>
              </w:rPr>
              <w:t xml:space="preserve">déplacé </w:t>
            </w:r>
            <w:r w:rsidRPr="00981A02">
              <w:rPr>
                <w:rFonts w:ascii="Times New Roman" w:hAnsi="Times New Roman"/>
                <w:smallCaps w:val="0"/>
                <w:lang w:val="fr-FR" w:eastAsia="en-GB"/>
              </w:rPr>
              <w:t xml:space="preserve"> un fichier ou un répertoire ?</w:t>
            </w:r>
          </w:p>
          <w:p w14:paraId="327CDF34" w14:textId="77777777" w:rsidR="00564C8C" w:rsidRPr="00981A02" w:rsidRDefault="00564C8C" w:rsidP="00564C8C">
            <w:pPr>
              <w:pStyle w:val="1Intvwqst"/>
              <w:widowControl w:val="0"/>
              <w:tabs>
                <w:tab w:val="left" w:pos="498"/>
              </w:tabs>
              <w:spacing w:line="276" w:lineRule="auto"/>
              <w:ind w:left="144" w:hanging="144"/>
              <w:contextualSpacing/>
              <w:rPr>
                <w:rFonts w:ascii="Times New Roman" w:hAnsi="Times New Roman"/>
                <w:smallCaps w:val="0"/>
                <w:lang w:val="fr-FR" w:eastAsia="en-GB"/>
              </w:rPr>
            </w:pPr>
          </w:p>
          <w:p w14:paraId="7B8B9FB6" w14:textId="409448CB" w:rsidR="00564C8C" w:rsidRPr="00981A02" w:rsidRDefault="00564C8C" w:rsidP="00564C8C">
            <w:pPr>
              <w:pStyle w:val="1Intvwqst"/>
              <w:widowControl w:val="0"/>
              <w:tabs>
                <w:tab w:val="left" w:pos="498"/>
              </w:tabs>
              <w:spacing w:line="276" w:lineRule="auto"/>
              <w:ind w:left="144" w:hanging="144"/>
              <w:contextualSpacing/>
              <w:rPr>
                <w:rFonts w:ascii="Times New Roman" w:hAnsi="Times New Roman"/>
                <w:smallCaps w:val="0"/>
                <w:lang w:val="fr-FR" w:eastAsia="en-GB"/>
              </w:rPr>
            </w:pPr>
            <w:r w:rsidRPr="00981A02">
              <w:rPr>
                <w:rFonts w:ascii="Times New Roman" w:hAnsi="Times New Roman"/>
                <w:smallCaps w:val="0"/>
                <w:lang w:val="fr-FR" w:eastAsia="en-GB"/>
              </w:rPr>
              <w:tab/>
              <w:t>[B]</w:t>
            </w:r>
            <w:r w:rsidRPr="00981A02">
              <w:rPr>
                <w:rFonts w:ascii="Times New Roman" w:hAnsi="Times New Roman"/>
                <w:smallCaps w:val="0"/>
                <w:lang w:val="fr-FR" w:eastAsia="en-GB"/>
              </w:rPr>
              <w:tab/>
              <w:t>Utilis</w:t>
            </w:r>
            <w:r w:rsidR="00D91DB1" w:rsidRPr="00981A02">
              <w:rPr>
                <w:rFonts w:ascii="Times New Roman" w:hAnsi="Times New Roman"/>
                <w:smallCaps w:val="0"/>
                <w:lang w:val="fr-FR" w:eastAsia="en-GB"/>
              </w:rPr>
              <w:t>é</w:t>
            </w:r>
            <w:r w:rsidRPr="00981A02">
              <w:rPr>
                <w:rFonts w:ascii="Times New Roman" w:hAnsi="Times New Roman"/>
                <w:smallCaps w:val="0"/>
                <w:lang w:val="fr-FR" w:eastAsia="en-GB"/>
              </w:rPr>
              <w:t xml:space="preserve"> les fonctions couper</w:t>
            </w:r>
            <w:r w:rsidR="00EF4BDE" w:rsidRPr="00981A02">
              <w:rPr>
                <w:rFonts w:ascii="Times New Roman" w:hAnsi="Times New Roman"/>
                <w:smallCaps w:val="0"/>
                <w:lang w:val="fr-FR" w:eastAsia="en-GB"/>
              </w:rPr>
              <w:t>-copier</w:t>
            </w:r>
            <w:r w:rsidRPr="00981A02">
              <w:rPr>
                <w:rFonts w:ascii="Times New Roman" w:hAnsi="Times New Roman"/>
                <w:smallCaps w:val="0"/>
                <w:lang w:val="fr-FR" w:eastAsia="en-GB"/>
              </w:rPr>
              <w:t xml:space="preserve">/coller pour dupliquer ou </w:t>
            </w:r>
            <w:r w:rsidR="00D91DB1" w:rsidRPr="00981A02">
              <w:rPr>
                <w:rFonts w:ascii="Times New Roman" w:hAnsi="Times New Roman"/>
                <w:smallCaps w:val="0"/>
                <w:lang w:val="fr-FR" w:eastAsia="en-GB"/>
              </w:rPr>
              <w:t>déplacer</w:t>
            </w:r>
            <w:r w:rsidR="000827B0" w:rsidRPr="00981A02">
              <w:rPr>
                <w:rFonts w:ascii="Times New Roman" w:hAnsi="Times New Roman"/>
                <w:smallCaps w:val="0"/>
                <w:lang w:val="fr-FR" w:eastAsia="en-GB"/>
              </w:rPr>
              <w:t xml:space="preserve"> </w:t>
            </w:r>
            <w:r w:rsidRPr="00981A02">
              <w:rPr>
                <w:rFonts w:ascii="Times New Roman" w:hAnsi="Times New Roman"/>
                <w:smallCaps w:val="0"/>
                <w:lang w:val="fr-FR" w:eastAsia="en-GB"/>
              </w:rPr>
              <w:t xml:space="preserve"> des informations dans un document?</w:t>
            </w:r>
          </w:p>
          <w:p w14:paraId="367AF072" w14:textId="77777777" w:rsidR="00564C8C" w:rsidRPr="00981A02" w:rsidRDefault="00564C8C" w:rsidP="00564C8C">
            <w:pPr>
              <w:pStyle w:val="1Intvwqst"/>
              <w:widowControl w:val="0"/>
              <w:tabs>
                <w:tab w:val="left" w:pos="498"/>
              </w:tabs>
              <w:spacing w:line="276" w:lineRule="auto"/>
              <w:ind w:left="144" w:hanging="144"/>
              <w:contextualSpacing/>
              <w:rPr>
                <w:rFonts w:ascii="Times New Roman" w:hAnsi="Times New Roman"/>
                <w:smallCaps w:val="0"/>
                <w:lang w:val="fr-FR" w:eastAsia="en-GB"/>
              </w:rPr>
            </w:pPr>
          </w:p>
          <w:p w14:paraId="25670B79" w14:textId="21889E82" w:rsidR="00564C8C" w:rsidRPr="00981A02" w:rsidRDefault="00564C8C" w:rsidP="00564C8C">
            <w:pPr>
              <w:pStyle w:val="1Intvwqst"/>
              <w:widowControl w:val="0"/>
              <w:tabs>
                <w:tab w:val="left" w:pos="498"/>
              </w:tabs>
              <w:spacing w:line="276" w:lineRule="auto"/>
              <w:ind w:left="144" w:hanging="144"/>
              <w:contextualSpacing/>
              <w:rPr>
                <w:rFonts w:ascii="Times New Roman" w:hAnsi="Times New Roman"/>
                <w:smallCaps w:val="0"/>
                <w:lang w:val="fr-FR" w:eastAsia="en-GB"/>
              </w:rPr>
            </w:pPr>
            <w:r w:rsidRPr="00981A02">
              <w:rPr>
                <w:rFonts w:ascii="Times New Roman" w:hAnsi="Times New Roman"/>
                <w:smallCaps w:val="0"/>
                <w:lang w:val="fr-FR" w:eastAsia="en-GB"/>
              </w:rPr>
              <w:tab/>
              <w:t>[C]</w:t>
            </w:r>
            <w:r w:rsidRPr="00981A02">
              <w:rPr>
                <w:rFonts w:ascii="Times New Roman" w:hAnsi="Times New Roman"/>
                <w:smallCaps w:val="0"/>
                <w:lang w:val="fr-FR" w:eastAsia="en-GB"/>
              </w:rPr>
              <w:tab/>
              <w:t>Envoy</w:t>
            </w:r>
            <w:r w:rsidR="00D91DB1" w:rsidRPr="00981A02">
              <w:rPr>
                <w:rFonts w:ascii="Times New Roman" w:hAnsi="Times New Roman"/>
                <w:smallCaps w:val="0"/>
                <w:lang w:val="fr-FR" w:eastAsia="en-GB"/>
              </w:rPr>
              <w:t>é</w:t>
            </w:r>
            <w:r w:rsidRPr="00981A02">
              <w:rPr>
                <w:rFonts w:ascii="Times New Roman" w:hAnsi="Times New Roman"/>
                <w:smallCaps w:val="0"/>
                <w:lang w:val="fr-FR" w:eastAsia="en-GB"/>
              </w:rPr>
              <w:t xml:space="preserve"> un e-mail avec un fichier attaché, tel qu’un document, une photo ou une vidéo?</w:t>
            </w:r>
          </w:p>
          <w:p w14:paraId="7D2FF46C" w14:textId="77777777" w:rsidR="00564C8C" w:rsidRPr="00981A02" w:rsidRDefault="00564C8C" w:rsidP="00564C8C">
            <w:pPr>
              <w:pStyle w:val="1Intvwqst"/>
              <w:widowControl w:val="0"/>
              <w:tabs>
                <w:tab w:val="left" w:pos="498"/>
              </w:tabs>
              <w:spacing w:line="276" w:lineRule="auto"/>
              <w:ind w:left="144" w:hanging="144"/>
              <w:contextualSpacing/>
              <w:rPr>
                <w:rFonts w:ascii="Times New Roman" w:hAnsi="Times New Roman"/>
                <w:smallCaps w:val="0"/>
                <w:lang w:val="fr-FR" w:eastAsia="en-GB"/>
              </w:rPr>
            </w:pPr>
            <w:r w:rsidRPr="00981A02">
              <w:rPr>
                <w:rFonts w:ascii="Times New Roman" w:hAnsi="Times New Roman"/>
                <w:smallCaps w:val="0"/>
                <w:lang w:val="fr-FR" w:eastAsia="en-GB"/>
              </w:rPr>
              <w:tab/>
            </w:r>
          </w:p>
          <w:p w14:paraId="33C0E0C6" w14:textId="1135A830" w:rsidR="00564C8C" w:rsidRPr="00981A02" w:rsidRDefault="00564C8C" w:rsidP="00564C8C">
            <w:pPr>
              <w:pStyle w:val="1Intvwqst"/>
              <w:widowControl w:val="0"/>
              <w:tabs>
                <w:tab w:val="left" w:pos="498"/>
              </w:tabs>
              <w:spacing w:line="276" w:lineRule="auto"/>
              <w:ind w:left="144" w:hanging="144"/>
              <w:contextualSpacing/>
              <w:rPr>
                <w:rFonts w:ascii="Times New Roman" w:hAnsi="Times New Roman"/>
                <w:smallCaps w:val="0"/>
                <w:lang w:val="fr-FR" w:eastAsia="en-GB"/>
              </w:rPr>
            </w:pPr>
            <w:r w:rsidRPr="00981A02">
              <w:rPr>
                <w:rFonts w:ascii="Times New Roman" w:hAnsi="Times New Roman"/>
                <w:smallCaps w:val="0"/>
                <w:lang w:val="fr-FR" w:eastAsia="en-GB"/>
              </w:rPr>
              <w:t xml:space="preserve">   [D]</w:t>
            </w:r>
            <w:r w:rsidRPr="00981A02">
              <w:rPr>
                <w:rFonts w:ascii="Times New Roman" w:hAnsi="Times New Roman"/>
                <w:smallCaps w:val="0"/>
                <w:lang w:val="fr-FR" w:eastAsia="en-GB"/>
              </w:rPr>
              <w:tab/>
              <w:t>Utilis</w:t>
            </w:r>
            <w:r w:rsidR="00D91DB1" w:rsidRPr="00981A02">
              <w:rPr>
                <w:rFonts w:ascii="Times New Roman" w:hAnsi="Times New Roman"/>
                <w:smallCaps w:val="0"/>
                <w:lang w:val="fr-FR" w:eastAsia="en-GB"/>
              </w:rPr>
              <w:t>é</w:t>
            </w:r>
            <w:r w:rsidRPr="00981A02">
              <w:rPr>
                <w:rFonts w:ascii="Times New Roman" w:hAnsi="Times New Roman"/>
                <w:smallCaps w:val="0"/>
                <w:lang w:val="fr-FR" w:eastAsia="en-GB"/>
              </w:rPr>
              <w:t xml:space="preserve"> une formule arithmétique de base dans une feuille de calcul ?</w:t>
            </w:r>
          </w:p>
          <w:p w14:paraId="097BEA6B" w14:textId="77777777" w:rsidR="00564C8C" w:rsidRPr="00981A02" w:rsidRDefault="00564C8C" w:rsidP="00564C8C">
            <w:pPr>
              <w:pStyle w:val="1Intvwqst"/>
              <w:widowControl w:val="0"/>
              <w:tabs>
                <w:tab w:val="left" w:pos="498"/>
              </w:tabs>
              <w:spacing w:line="276" w:lineRule="auto"/>
              <w:ind w:left="144" w:hanging="144"/>
              <w:contextualSpacing/>
              <w:rPr>
                <w:rFonts w:ascii="Times New Roman" w:hAnsi="Times New Roman"/>
                <w:smallCaps w:val="0"/>
                <w:lang w:val="fr-FR" w:eastAsia="en-GB"/>
              </w:rPr>
            </w:pPr>
          </w:p>
          <w:p w14:paraId="71DCC038" w14:textId="5D7EBDC6" w:rsidR="00564C8C" w:rsidRPr="00981A02" w:rsidRDefault="00564C8C" w:rsidP="00564C8C">
            <w:pPr>
              <w:pStyle w:val="1Intvwqst"/>
              <w:widowControl w:val="0"/>
              <w:tabs>
                <w:tab w:val="left" w:pos="498"/>
              </w:tabs>
              <w:spacing w:line="276" w:lineRule="auto"/>
              <w:ind w:left="144" w:hanging="144"/>
              <w:contextualSpacing/>
              <w:rPr>
                <w:rFonts w:ascii="Times New Roman" w:hAnsi="Times New Roman"/>
                <w:smallCaps w:val="0"/>
                <w:lang w:val="fr-FR" w:eastAsia="en-GB"/>
              </w:rPr>
            </w:pPr>
            <w:r w:rsidRPr="00981A02">
              <w:rPr>
                <w:rFonts w:ascii="Times New Roman" w:hAnsi="Times New Roman"/>
                <w:smallCaps w:val="0"/>
                <w:lang w:val="fr-FR" w:eastAsia="en-GB"/>
              </w:rPr>
              <w:tab/>
              <w:t>[E]</w:t>
            </w:r>
            <w:r w:rsidRPr="00981A02">
              <w:rPr>
                <w:rFonts w:ascii="Times New Roman" w:hAnsi="Times New Roman"/>
                <w:smallCaps w:val="0"/>
                <w:lang w:val="fr-FR" w:eastAsia="en-GB"/>
              </w:rPr>
              <w:tab/>
              <w:t>Connect</w:t>
            </w:r>
            <w:r w:rsidR="00D91DB1" w:rsidRPr="00981A02">
              <w:rPr>
                <w:rFonts w:ascii="Times New Roman" w:hAnsi="Times New Roman"/>
                <w:smallCaps w:val="0"/>
                <w:lang w:val="fr-FR" w:eastAsia="en-GB"/>
              </w:rPr>
              <w:t>é</w:t>
            </w:r>
            <w:r w:rsidRPr="00981A02">
              <w:rPr>
                <w:rFonts w:ascii="Times New Roman" w:hAnsi="Times New Roman"/>
                <w:smallCaps w:val="0"/>
                <w:lang w:val="fr-FR" w:eastAsia="en-GB"/>
              </w:rPr>
              <w:t xml:space="preserve"> et install</w:t>
            </w:r>
            <w:r w:rsidR="00D91DB1" w:rsidRPr="00981A02">
              <w:rPr>
                <w:rFonts w:ascii="Times New Roman" w:hAnsi="Times New Roman"/>
                <w:smallCaps w:val="0"/>
                <w:lang w:val="fr-FR" w:eastAsia="en-GB"/>
              </w:rPr>
              <w:t>é</w:t>
            </w:r>
            <w:r w:rsidRPr="00981A02">
              <w:rPr>
                <w:rFonts w:ascii="Times New Roman" w:hAnsi="Times New Roman"/>
                <w:smallCaps w:val="0"/>
                <w:lang w:val="fr-FR" w:eastAsia="en-GB"/>
              </w:rPr>
              <w:t xml:space="preserve"> une nouvelle machine tel un modem, une caméra ou une imprimante ?</w:t>
            </w:r>
          </w:p>
          <w:p w14:paraId="3CC70AC5" w14:textId="77777777" w:rsidR="00564C8C" w:rsidRPr="00981A02" w:rsidRDefault="00564C8C" w:rsidP="00564C8C">
            <w:pPr>
              <w:pStyle w:val="1Intvwqst"/>
              <w:widowControl w:val="0"/>
              <w:tabs>
                <w:tab w:val="left" w:pos="498"/>
              </w:tabs>
              <w:spacing w:line="276" w:lineRule="auto"/>
              <w:ind w:left="144" w:hanging="144"/>
              <w:contextualSpacing/>
              <w:rPr>
                <w:rFonts w:ascii="Times New Roman" w:hAnsi="Times New Roman"/>
                <w:smallCaps w:val="0"/>
                <w:lang w:val="fr-FR" w:eastAsia="en-GB"/>
              </w:rPr>
            </w:pPr>
          </w:p>
          <w:p w14:paraId="3AF50D18" w14:textId="36248C41" w:rsidR="00564C8C" w:rsidRPr="00981A02" w:rsidRDefault="00564C8C" w:rsidP="00564C8C">
            <w:pPr>
              <w:pStyle w:val="1Intvwqst"/>
              <w:widowControl w:val="0"/>
              <w:tabs>
                <w:tab w:val="left" w:pos="498"/>
              </w:tabs>
              <w:spacing w:line="276" w:lineRule="auto"/>
              <w:ind w:left="144" w:hanging="144"/>
              <w:contextualSpacing/>
              <w:rPr>
                <w:rFonts w:ascii="Times New Roman" w:hAnsi="Times New Roman"/>
                <w:smallCaps w:val="0"/>
                <w:lang w:val="fr-FR" w:eastAsia="en-GB"/>
              </w:rPr>
            </w:pPr>
            <w:r w:rsidRPr="00981A02">
              <w:rPr>
                <w:rFonts w:ascii="Times New Roman" w:hAnsi="Times New Roman"/>
                <w:smallCaps w:val="0"/>
                <w:lang w:val="fr-FR" w:eastAsia="en-GB"/>
              </w:rPr>
              <w:tab/>
              <w:t>[F]</w:t>
            </w:r>
            <w:r w:rsidRPr="00981A02">
              <w:rPr>
                <w:rFonts w:ascii="Times New Roman" w:hAnsi="Times New Roman"/>
                <w:smallCaps w:val="0"/>
                <w:lang w:val="fr-FR" w:eastAsia="en-GB"/>
              </w:rPr>
              <w:tab/>
              <w:t>Trouv</w:t>
            </w:r>
            <w:r w:rsidR="00D91DB1" w:rsidRPr="00981A02">
              <w:rPr>
                <w:rFonts w:ascii="Times New Roman" w:hAnsi="Times New Roman"/>
                <w:smallCaps w:val="0"/>
                <w:lang w:val="fr-FR" w:eastAsia="en-GB"/>
              </w:rPr>
              <w:t>é</w:t>
            </w:r>
            <w:r w:rsidRPr="00981A02">
              <w:rPr>
                <w:rFonts w:ascii="Times New Roman" w:hAnsi="Times New Roman"/>
                <w:smallCaps w:val="0"/>
                <w:lang w:val="fr-FR" w:eastAsia="en-GB"/>
              </w:rPr>
              <w:t>, télécharg</w:t>
            </w:r>
            <w:r w:rsidR="00D91DB1" w:rsidRPr="00981A02">
              <w:rPr>
                <w:rFonts w:ascii="Times New Roman" w:hAnsi="Times New Roman"/>
                <w:smallCaps w:val="0"/>
                <w:lang w:val="fr-FR" w:eastAsia="en-GB"/>
              </w:rPr>
              <w:t>é</w:t>
            </w:r>
            <w:r w:rsidRPr="00981A02">
              <w:rPr>
                <w:rFonts w:ascii="Times New Roman" w:hAnsi="Times New Roman"/>
                <w:smallCaps w:val="0"/>
                <w:lang w:val="fr-FR" w:eastAsia="en-GB"/>
              </w:rPr>
              <w:t>, install</w:t>
            </w:r>
            <w:r w:rsidR="00D91DB1" w:rsidRPr="00981A02">
              <w:rPr>
                <w:rFonts w:ascii="Times New Roman" w:hAnsi="Times New Roman"/>
                <w:smallCaps w:val="0"/>
                <w:lang w:val="fr-FR" w:eastAsia="en-GB"/>
              </w:rPr>
              <w:t>é</w:t>
            </w:r>
            <w:r w:rsidRPr="00981A02">
              <w:rPr>
                <w:rFonts w:ascii="Times New Roman" w:hAnsi="Times New Roman"/>
                <w:smallCaps w:val="0"/>
                <w:lang w:val="fr-FR" w:eastAsia="en-GB"/>
              </w:rPr>
              <w:t xml:space="preserve"> et configur</w:t>
            </w:r>
            <w:r w:rsidR="00D91DB1" w:rsidRPr="00981A02">
              <w:rPr>
                <w:rFonts w:ascii="Times New Roman" w:hAnsi="Times New Roman"/>
                <w:smallCaps w:val="0"/>
                <w:lang w:val="fr-FR" w:eastAsia="en-GB"/>
              </w:rPr>
              <w:t>é</w:t>
            </w:r>
            <w:r w:rsidRPr="00981A02">
              <w:rPr>
                <w:rFonts w:ascii="Times New Roman" w:hAnsi="Times New Roman"/>
                <w:smallCaps w:val="0"/>
                <w:lang w:val="fr-FR" w:eastAsia="en-GB"/>
              </w:rPr>
              <w:t xml:space="preserve"> un logiciel ?</w:t>
            </w:r>
          </w:p>
          <w:p w14:paraId="66043047" w14:textId="77777777" w:rsidR="00564C8C" w:rsidRPr="00981A02" w:rsidRDefault="00564C8C" w:rsidP="00564C8C">
            <w:pPr>
              <w:pStyle w:val="1Intvwqst"/>
              <w:widowControl w:val="0"/>
              <w:tabs>
                <w:tab w:val="left" w:pos="498"/>
              </w:tabs>
              <w:spacing w:line="276" w:lineRule="auto"/>
              <w:ind w:left="144" w:hanging="144"/>
              <w:contextualSpacing/>
              <w:rPr>
                <w:rFonts w:ascii="Times New Roman" w:hAnsi="Times New Roman"/>
                <w:smallCaps w:val="0"/>
                <w:lang w:val="fr-FR" w:eastAsia="en-GB"/>
              </w:rPr>
            </w:pPr>
          </w:p>
          <w:p w14:paraId="49BCF679" w14:textId="33256CEF" w:rsidR="00564C8C" w:rsidRPr="00981A02" w:rsidRDefault="00564C8C" w:rsidP="00564C8C">
            <w:pPr>
              <w:pStyle w:val="1Intvwqst"/>
              <w:widowControl w:val="0"/>
              <w:tabs>
                <w:tab w:val="left" w:pos="498"/>
              </w:tabs>
              <w:spacing w:line="276" w:lineRule="auto"/>
              <w:ind w:left="144" w:hanging="144"/>
              <w:contextualSpacing/>
              <w:rPr>
                <w:rFonts w:ascii="Times New Roman" w:hAnsi="Times New Roman"/>
                <w:smallCaps w:val="0"/>
                <w:lang w:val="fr-FR" w:eastAsia="en-GB"/>
              </w:rPr>
            </w:pPr>
            <w:r w:rsidRPr="00981A02">
              <w:rPr>
                <w:rFonts w:ascii="Times New Roman" w:hAnsi="Times New Roman"/>
                <w:smallCaps w:val="0"/>
                <w:lang w:val="fr-FR" w:eastAsia="en-GB"/>
              </w:rPr>
              <w:tab/>
              <w:t>[G]</w:t>
            </w:r>
            <w:r w:rsidRPr="00981A02">
              <w:rPr>
                <w:rFonts w:ascii="Times New Roman" w:hAnsi="Times New Roman"/>
                <w:smallCaps w:val="0"/>
                <w:lang w:val="fr-FR" w:eastAsia="en-GB"/>
              </w:rPr>
              <w:tab/>
              <w:t>Cré</w:t>
            </w:r>
            <w:r w:rsidR="00D91DB1" w:rsidRPr="00981A02">
              <w:rPr>
                <w:rFonts w:ascii="Times New Roman" w:hAnsi="Times New Roman"/>
                <w:smallCaps w:val="0"/>
                <w:lang w:val="fr-FR" w:eastAsia="en-GB"/>
              </w:rPr>
              <w:t>é</w:t>
            </w:r>
            <w:r w:rsidRPr="00981A02">
              <w:rPr>
                <w:rFonts w:ascii="Times New Roman" w:hAnsi="Times New Roman"/>
                <w:smallCaps w:val="0"/>
                <w:lang w:val="fr-FR" w:eastAsia="en-GB"/>
              </w:rPr>
              <w:t xml:space="preserve"> une présentation électronique avec un logiciel de présentation, y compris texte, images, </w:t>
            </w:r>
          </w:p>
          <w:p w14:paraId="71486243" w14:textId="77777777" w:rsidR="00564C8C" w:rsidRPr="00981A02" w:rsidRDefault="00564C8C" w:rsidP="00564C8C">
            <w:pPr>
              <w:pStyle w:val="1Intvwqst"/>
              <w:widowControl w:val="0"/>
              <w:tabs>
                <w:tab w:val="left" w:pos="498"/>
              </w:tabs>
              <w:spacing w:line="276" w:lineRule="auto"/>
              <w:ind w:left="144" w:hanging="144"/>
              <w:contextualSpacing/>
              <w:rPr>
                <w:rFonts w:ascii="Times New Roman" w:hAnsi="Times New Roman"/>
                <w:smallCaps w:val="0"/>
                <w:lang w:val="fr-FR" w:eastAsia="en-GB"/>
              </w:rPr>
            </w:pPr>
            <w:r w:rsidRPr="00981A02">
              <w:rPr>
                <w:rFonts w:ascii="Times New Roman" w:hAnsi="Times New Roman"/>
                <w:smallCaps w:val="0"/>
                <w:lang w:val="fr-FR" w:eastAsia="en-GB"/>
              </w:rPr>
              <w:tab/>
              <w:t>son, vidéo ou graphiques ?</w:t>
            </w:r>
          </w:p>
          <w:p w14:paraId="00EE8A2C" w14:textId="77777777" w:rsidR="00564C8C" w:rsidRPr="00981A02" w:rsidRDefault="00564C8C" w:rsidP="00564C8C">
            <w:pPr>
              <w:pStyle w:val="1Intvwqst"/>
              <w:widowControl w:val="0"/>
              <w:tabs>
                <w:tab w:val="left" w:pos="498"/>
              </w:tabs>
              <w:spacing w:line="276" w:lineRule="auto"/>
              <w:ind w:left="144" w:hanging="144"/>
              <w:contextualSpacing/>
              <w:rPr>
                <w:rFonts w:ascii="Times New Roman" w:hAnsi="Times New Roman"/>
                <w:smallCaps w:val="0"/>
                <w:lang w:val="fr-FR" w:eastAsia="en-GB"/>
              </w:rPr>
            </w:pPr>
          </w:p>
          <w:p w14:paraId="5A3767C4" w14:textId="3DD0E610" w:rsidR="00564C8C" w:rsidRPr="00981A02" w:rsidRDefault="00564C8C" w:rsidP="00564C8C">
            <w:pPr>
              <w:pStyle w:val="1Intvwqst"/>
              <w:widowControl w:val="0"/>
              <w:tabs>
                <w:tab w:val="left" w:pos="498"/>
              </w:tabs>
              <w:spacing w:line="276" w:lineRule="auto"/>
              <w:ind w:left="144" w:hanging="144"/>
              <w:contextualSpacing/>
              <w:rPr>
                <w:rFonts w:ascii="Times New Roman" w:hAnsi="Times New Roman"/>
                <w:smallCaps w:val="0"/>
                <w:lang w:val="fr-FR" w:eastAsia="en-GB"/>
              </w:rPr>
            </w:pPr>
            <w:r w:rsidRPr="00981A02">
              <w:rPr>
                <w:rFonts w:ascii="Times New Roman" w:hAnsi="Times New Roman"/>
                <w:smallCaps w:val="0"/>
                <w:lang w:val="fr-FR" w:eastAsia="en-GB"/>
              </w:rPr>
              <w:tab/>
              <w:t>[H]</w:t>
            </w:r>
            <w:r w:rsidRPr="00981A02">
              <w:rPr>
                <w:rFonts w:ascii="Times New Roman" w:hAnsi="Times New Roman"/>
                <w:smallCaps w:val="0"/>
                <w:lang w:val="fr-FR" w:eastAsia="en-GB"/>
              </w:rPr>
              <w:tab/>
              <w:t>Transfér</w:t>
            </w:r>
            <w:r w:rsidR="00D91DB1" w:rsidRPr="00981A02">
              <w:rPr>
                <w:rFonts w:ascii="Times New Roman" w:hAnsi="Times New Roman"/>
                <w:smallCaps w:val="0"/>
                <w:lang w:val="fr-FR" w:eastAsia="en-GB"/>
              </w:rPr>
              <w:t>é</w:t>
            </w:r>
            <w:r w:rsidRPr="00981A02">
              <w:rPr>
                <w:rFonts w:ascii="Times New Roman" w:hAnsi="Times New Roman"/>
                <w:smallCaps w:val="0"/>
                <w:lang w:val="fr-FR" w:eastAsia="en-GB"/>
              </w:rPr>
              <w:t xml:space="preserve"> un fichier entre un ordinateur et un autre dispositif ?</w:t>
            </w:r>
          </w:p>
          <w:p w14:paraId="1A94A35F" w14:textId="77777777" w:rsidR="00564C8C" w:rsidRPr="00981A02" w:rsidRDefault="00564C8C" w:rsidP="00564C8C">
            <w:pPr>
              <w:pStyle w:val="1Intvwqst"/>
              <w:widowControl w:val="0"/>
              <w:tabs>
                <w:tab w:val="left" w:pos="498"/>
              </w:tabs>
              <w:spacing w:line="276" w:lineRule="auto"/>
              <w:ind w:left="144" w:hanging="144"/>
              <w:contextualSpacing/>
              <w:rPr>
                <w:rFonts w:ascii="Times New Roman" w:hAnsi="Times New Roman"/>
                <w:smallCaps w:val="0"/>
                <w:lang w:val="fr-FR" w:eastAsia="en-GB"/>
              </w:rPr>
            </w:pPr>
          </w:p>
          <w:p w14:paraId="3B788EA3" w14:textId="2A505668" w:rsidR="00365A47" w:rsidRPr="00981A02" w:rsidRDefault="00564C8C" w:rsidP="00D91DB1">
            <w:pPr>
              <w:pStyle w:val="1Intvwqst"/>
              <w:widowControl w:val="0"/>
              <w:tabs>
                <w:tab w:val="left" w:pos="498"/>
              </w:tabs>
              <w:spacing w:line="276" w:lineRule="auto"/>
              <w:ind w:left="144" w:hanging="144"/>
              <w:contextualSpacing/>
              <w:rPr>
                <w:rFonts w:ascii="Times New Roman" w:hAnsi="Times New Roman"/>
                <w:smallCaps w:val="0"/>
                <w:lang w:val="fr-FR"/>
              </w:rPr>
            </w:pPr>
            <w:r w:rsidRPr="00981A02">
              <w:rPr>
                <w:rFonts w:ascii="Times New Roman" w:hAnsi="Times New Roman"/>
                <w:smallCaps w:val="0"/>
                <w:lang w:val="fr-FR" w:eastAsia="en-GB"/>
              </w:rPr>
              <w:tab/>
              <w:t>[I]</w:t>
            </w:r>
            <w:r w:rsidRPr="00981A02">
              <w:rPr>
                <w:rFonts w:ascii="Times New Roman" w:hAnsi="Times New Roman"/>
                <w:smallCaps w:val="0"/>
                <w:lang w:val="fr-FR" w:eastAsia="en-GB"/>
              </w:rPr>
              <w:tab/>
            </w:r>
            <w:r w:rsidR="00D91DB1" w:rsidRPr="00981A02">
              <w:rPr>
                <w:rFonts w:ascii="Times New Roman" w:hAnsi="Times New Roman"/>
                <w:smallCaps w:val="0"/>
                <w:lang w:val="fr-FR" w:eastAsia="en-GB"/>
              </w:rPr>
              <w:t>Écrit</w:t>
            </w:r>
            <w:r w:rsidRPr="00981A02">
              <w:rPr>
                <w:rFonts w:ascii="Times New Roman" w:hAnsi="Times New Roman"/>
                <w:smallCaps w:val="0"/>
                <w:lang w:val="fr-FR" w:eastAsia="en-GB"/>
              </w:rPr>
              <w:t xml:space="preserve"> un programme </w:t>
            </w:r>
            <w:r w:rsidR="00EF4BDE" w:rsidRPr="00981A02">
              <w:rPr>
                <w:rFonts w:ascii="Times New Roman" w:hAnsi="Times New Roman"/>
                <w:smallCaps w:val="0"/>
                <w:lang w:val="fr-FR" w:eastAsia="en-GB"/>
              </w:rPr>
              <w:t>dans n’importe quel</w:t>
            </w:r>
            <w:r w:rsidRPr="00981A02">
              <w:rPr>
                <w:rFonts w:ascii="Times New Roman" w:hAnsi="Times New Roman"/>
                <w:smallCaps w:val="0"/>
                <w:lang w:val="fr-FR" w:eastAsia="en-GB"/>
              </w:rPr>
              <w:t xml:space="preserve"> langage de programmation ?</w:t>
            </w:r>
          </w:p>
        </w:tc>
        <w:tc>
          <w:tcPr>
            <w:tcW w:w="2129" w:type="pct"/>
            <w:tcMar>
              <w:top w:w="43" w:type="dxa"/>
              <w:left w:w="115" w:type="dxa"/>
              <w:bottom w:w="43" w:type="dxa"/>
              <w:right w:w="115" w:type="dxa"/>
            </w:tcMar>
          </w:tcPr>
          <w:p w14:paraId="7125BB20" w14:textId="2FA429E2" w:rsidR="00564C8C" w:rsidRPr="00981A02" w:rsidRDefault="003A1B05" w:rsidP="00564C8C">
            <w:pPr>
              <w:pStyle w:val="Responsecategs"/>
              <w:keepNext/>
              <w:tabs>
                <w:tab w:val="clear" w:pos="3942"/>
                <w:tab w:val="left" w:pos="3426"/>
                <w:tab w:val="right" w:pos="4218"/>
              </w:tabs>
              <w:spacing w:line="276" w:lineRule="auto"/>
              <w:ind w:left="144" w:hanging="144"/>
              <w:contextualSpacing/>
              <w:rPr>
                <w:rFonts w:ascii="Times New Roman" w:hAnsi="Times New Roman"/>
                <w:caps/>
                <w:lang w:val="fr-FR"/>
              </w:rPr>
            </w:pPr>
            <w:r w:rsidRPr="00981A02">
              <w:rPr>
                <w:rFonts w:ascii="Times New Roman" w:hAnsi="Times New Roman"/>
                <w:caps/>
                <w:lang w:val="fr-FR"/>
              </w:rPr>
              <w:tab/>
            </w:r>
            <w:r w:rsidR="00EC557F">
              <w:rPr>
                <w:rFonts w:ascii="Times New Roman" w:hAnsi="Times New Roman"/>
                <w:caps/>
                <w:lang w:val="fr-FR"/>
              </w:rPr>
              <w:t xml:space="preserve">                                                         </w:t>
            </w:r>
            <w:r w:rsidR="00C70B69">
              <w:rPr>
                <w:rFonts w:ascii="Times New Roman" w:hAnsi="Times New Roman"/>
                <w:caps/>
                <w:lang w:val="fr-FR"/>
              </w:rPr>
              <w:t xml:space="preserve">  </w:t>
            </w:r>
            <w:r w:rsidR="00EC557F">
              <w:rPr>
                <w:rFonts w:ascii="Times New Roman" w:hAnsi="Times New Roman"/>
                <w:caps/>
                <w:lang w:val="fr-FR"/>
              </w:rPr>
              <w:t xml:space="preserve"> </w:t>
            </w:r>
            <w:r w:rsidR="00564C8C" w:rsidRPr="00C70B69">
              <w:rPr>
                <w:rFonts w:ascii="Times New Roman" w:hAnsi="Times New Roman"/>
                <w:caps/>
                <w:sz w:val="18"/>
                <w:lang w:val="fr-FR"/>
              </w:rPr>
              <w:t>Oui</w:t>
            </w:r>
            <w:r w:rsidR="00564C8C" w:rsidRPr="00C70B69">
              <w:rPr>
                <w:rFonts w:ascii="Times New Roman" w:hAnsi="Times New Roman"/>
                <w:caps/>
                <w:sz w:val="18"/>
                <w:lang w:val="fr-FR"/>
              </w:rPr>
              <w:tab/>
            </w:r>
            <w:r w:rsidR="00EF4BDE" w:rsidRPr="00C70B69">
              <w:rPr>
                <w:rFonts w:ascii="Times New Roman" w:hAnsi="Times New Roman"/>
                <w:caps/>
                <w:sz w:val="18"/>
                <w:lang w:val="fr-FR"/>
              </w:rPr>
              <w:t xml:space="preserve"> </w:t>
            </w:r>
            <w:r w:rsidR="00EC557F" w:rsidRPr="00C70B69">
              <w:rPr>
                <w:rFonts w:ascii="Times New Roman" w:hAnsi="Times New Roman"/>
                <w:caps/>
                <w:sz w:val="18"/>
                <w:lang w:val="fr-FR"/>
              </w:rPr>
              <w:t xml:space="preserve">      </w:t>
            </w:r>
            <w:r w:rsidR="00564C8C" w:rsidRPr="00C70B69">
              <w:rPr>
                <w:rFonts w:ascii="Times New Roman" w:hAnsi="Times New Roman"/>
                <w:caps/>
                <w:sz w:val="18"/>
                <w:lang w:val="fr-FR"/>
              </w:rPr>
              <w:t>Non</w:t>
            </w:r>
          </w:p>
          <w:p w14:paraId="4F88A71F" w14:textId="77777777" w:rsidR="00564C8C" w:rsidRPr="00981A02" w:rsidRDefault="00564C8C" w:rsidP="00564C8C">
            <w:pPr>
              <w:pStyle w:val="Responsecategs"/>
              <w:keepNext/>
              <w:spacing w:line="276" w:lineRule="auto"/>
              <w:ind w:left="144" w:hanging="144"/>
              <w:contextualSpacing/>
              <w:rPr>
                <w:rFonts w:ascii="Times New Roman" w:hAnsi="Times New Roman"/>
                <w:caps/>
                <w:lang w:val="fr-FR"/>
              </w:rPr>
            </w:pPr>
          </w:p>
          <w:p w14:paraId="48802AB3" w14:textId="670F9019" w:rsidR="00564C8C" w:rsidRPr="00981A02" w:rsidRDefault="00564C8C" w:rsidP="00564C8C">
            <w:pPr>
              <w:pStyle w:val="Responsecategs"/>
              <w:keepNext/>
              <w:tabs>
                <w:tab w:val="clear" w:pos="3942"/>
                <w:tab w:val="right" w:leader="dot" w:pos="3696"/>
                <w:tab w:val="right" w:pos="4146"/>
              </w:tabs>
              <w:spacing w:line="276" w:lineRule="auto"/>
              <w:ind w:left="144" w:hanging="144"/>
              <w:contextualSpacing/>
              <w:rPr>
                <w:rFonts w:ascii="Times New Roman" w:hAnsi="Times New Roman"/>
                <w:caps/>
                <w:lang w:val="fr-FR"/>
              </w:rPr>
            </w:pPr>
            <w:r w:rsidRPr="00981A02">
              <w:rPr>
                <w:rFonts w:ascii="Times New Roman" w:hAnsi="Times New Roman"/>
                <w:caps/>
                <w:lang w:val="fr-FR"/>
              </w:rPr>
              <w:t>Copier /</w:t>
            </w:r>
            <w:r w:rsidR="00BE1C6E" w:rsidRPr="00981A02">
              <w:rPr>
                <w:rFonts w:ascii="Times New Roman" w:hAnsi="Times New Roman"/>
                <w:caps/>
                <w:lang w:val="fr-FR"/>
              </w:rPr>
              <w:t>deplacer</w:t>
            </w:r>
            <w:r w:rsidR="00EF4BDE" w:rsidRPr="00981A02">
              <w:rPr>
                <w:rFonts w:ascii="Times New Roman" w:hAnsi="Times New Roman"/>
                <w:caps/>
                <w:lang w:val="fr-FR"/>
              </w:rPr>
              <w:t xml:space="preserve"> </w:t>
            </w:r>
            <w:r w:rsidRPr="00981A02">
              <w:rPr>
                <w:rFonts w:ascii="Times New Roman" w:hAnsi="Times New Roman"/>
                <w:caps/>
                <w:lang w:val="fr-FR"/>
              </w:rPr>
              <w:t>fichier</w:t>
            </w:r>
            <w:r w:rsidRPr="00981A02">
              <w:rPr>
                <w:rFonts w:ascii="Times New Roman" w:hAnsi="Times New Roman"/>
                <w:caps/>
                <w:lang w:val="fr-FR"/>
              </w:rPr>
              <w:tab/>
              <w:t>1</w:t>
            </w:r>
            <w:r w:rsidRPr="00981A02">
              <w:rPr>
                <w:rFonts w:ascii="Times New Roman" w:hAnsi="Times New Roman"/>
                <w:caps/>
                <w:lang w:val="fr-FR"/>
              </w:rPr>
              <w:tab/>
              <w:t>2</w:t>
            </w:r>
          </w:p>
          <w:p w14:paraId="77F2F814" w14:textId="77777777" w:rsidR="00564C8C" w:rsidRPr="00981A02" w:rsidRDefault="00564C8C" w:rsidP="00564C8C">
            <w:pPr>
              <w:pStyle w:val="Responsecategs"/>
              <w:keepNext/>
              <w:tabs>
                <w:tab w:val="clear" w:pos="3942"/>
                <w:tab w:val="right" w:leader="dot" w:pos="3696"/>
                <w:tab w:val="right" w:pos="4146"/>
              </w:tabs>
              <w:spacing w:line="276" w:lineRule="auto"/>
              <w:ind w:left="144" w:hanging="144"/>
              <w:contextualSpacing/>
              <w:rPr>
                <w:rFonts w:ascii="Times New Roman" w:hAnsi="Times New Roman"/>
                <w:caps/>
                <w:lang w:val="fr-FR"/>
              </w:rPr>
            </w:pPr>
          </w:p>
          <w:p w14:paraId="3F241C6A" w14:textId="77777777" w:rsidR="00564C8C" w:rsidRPr="00981A02" w:rsidRDefault="00564C8C" w:rsidP="00564C8C">
            <w:pPr>
              <w:pStyle w:val="Responsecategs"/>
              <w:keepNext/>
              <w:tabs>
                <w:tab w:val="clear" w:pos="3942"/>
                <w:tab w:val="right" w:leader="dot" w:pos="3696"/>
                <w:tab w:val="right" w:pos="4146"/>
              </w:tabs>
              <w:spacing w:line="276" w:lineRule="auto"/>
              <w:ind w:left="144" w:hanging="144"/>
              <w:contextualSpacing/>
              <w:rPr>
                <w:rFonts w:ascii="Times New Roman" w:hAnsi="Times New Roman"/>
                <w:caps/>
                <w:lang w:val="fr-FR"/>
              </w:rPr>
            </w:pPr>
          </w:p>
          <w:p w14:paraId="1D5B66AB" w14:textId="77777777" w:rsidR="004C5063" w:rsidRPr="00981A02" w:rsidRDefault="00564C8C" w:rsidP="00564C8C">
            <w:pPr>
              <w:pStyle w:val="Responsecategs"/>
              <w:keepNext/>
              <w:tabs>
                <w:tab w:val="clear" w:pos="3942"/>
                <w:tab w:val="right" w:leader="dot" w:pos="3696"/>
                <w:tab w:val="right" w:pos="4146"/>
              </w:tabs>
              <w:spacing w:line="276" w:lineRule="auto"/>
              <w:ind w:left="144" w:hanging="144"/>
              <w:contextualSpacing/>
              <w:rPr>
                <w:rFonts w:ascii="Times New Roman" w:hAnsi="Times New Roman"/>
                <w:caps/>
                <w:lang w:val="fr-FR"/>
              </w:rPr>
            </w:pPr>
            <w:r w:rsidRPr="00981A02">
              <w:rPr>
                <w:rFonts w:ascii="Times New Roman" w:hAnsi="Times New Roman"/>
                <w:caps/>
                <w:lang w:val="fr-FR"/>
              </w:rPr>
              <w:t xml:space="preserve">utiliser </w:t>
            </w:r>
            <w:r w:rsidR="00EF4BDE" w:rsidRPr="00981A02">
              <w:rPr>
                <w:rFonts w:ascii="Times New Roman" w:hAnsi="Times New Roman"/>
                <w:lang w:val="fr-FR" w:eastAsia="en-GB"/>
              </w:rPr>
              <w:t>COUPER-</w:t>
            </w:r>
            <w:r w:rsidRPr="00981A02">
              <w:rPr>
                <w:rFonts w:ascii="Times New Roman" w:hAnsi="Times New Roman"/>
                <w:caps/>
                <w:lang w:val="fr-FR"/>
              </w:rPr>
              <w:t>copier/coller</w:t>
            </w:r>
          </w:p>
          <w:p w14:paraId="6762DFCE" w14:textId="4C139DFE" w:rsidR="00564C8C" w:rsidRPr="00981A02" w:rsidRDefault="004C5063" w:rsidP="00564C8C">
            <w:pPr>
              <w:pStyle w:val="Responsecategs"/>
              <w:keepNext/>
              <w:tabs>
                <w:tab w:val="clear" w:pos="3942"/>
                <w:tab w:val="right" w:leader="dot" w:pos="3696"/>
                <w:tab w:val="right" w:pos="4146"/>
              </w:tabs>
              <w:spacing w:line="276" w:lineRule="auto"/>
              <w:ind w:left="144" w:hanging="144"/>
              <w:contextualSpacing/>
              <w:rPr>
                <w:rFonts w:ascii="Times New Roman" w:hAnsi="Times New Roman"/>
                <w:caps/>
                <w:lang w:val="fr-FR"/>
              </w:rPr>
            </w:pPr>
            <w:r w:rsidRPr="00981A02">
              <w:rPr>
                <w:rFonts w:ascii="Times New Roman" w:hAnsi="Times New Roman"/>
                <w:caps/>
                <w:lang w:val="fr-FR"/>
              </w:rPr>
              <w:t xml:space="preserve">  </w:t>
            </w:r>
            <w:r w:rsidR="00564C8C" w:rsidRPr="00981A02">
              <w:rPr>
                <w:rFonts w:ascii="Times New Roman" w:hAnsi="Times New Roman"/>
                <w:caps/>
                <w:lang w:val="fr-FR"/>
              </w:rPr>
              <w:t xml:space="preserve"> dans un document</w:t>
            </w:r>
            <w:r w:rsidR="00564C8C" w:rsidRPr="00981A02">
              <w:rPr>
                <w:rFonts w:ascii="Times New Roman" w:hAnsi="Times New Roman"/>
                <w:caps/>
                <w:lang w:val="fr-FR"/>
              </w:rPr>
              <w:tab/>
              <w:t>1</w:t>
            </w:r>
            <w:r w:rsidR="00564C8C" w:rsidRPr="00981A02">
              <w:rPr>
                <w:rFonts w:ascii="Times New Roman" w:hAnsi="Times New Roman"/>
                <w:caps/>
                <w:lang w:val="fr-FR"/>
              </w:rPr>
              <w:tab/>
              <w:t>2</w:t>
            </w:r>
          </w:p>
          <w:p w14:paraId="5730BEBF" w14:textId="77777777" w:rsidR="00564C8C" w:rsidRPr="00981A02" w:rsidRDefault="00564C8C" w:rsidP="00564C8C">
            <w:pPr>
              <w:pStyle w:val="Responsecategs"/>
              <w:keepNext/>
              <w:tabs>
                <w:tab w:val="clear" w:pos="3942"/>
                <w:tab w:val="right" w:leader="dot" w:pos="3696"/>
                <w:tab w:val="right" w:pos="4146"/>
              </w:tabs>
              <w:spacing w:line="276" w:lineRule="auto"/>
              <w:ind w:left="144" w:hanging="144"/>
              <w:contextualSpacing/>
              <w:rPr>
                <w:rFonts w:ascii="Times New Roman" w:hAnsi="Times New Roman"/>
                <w:caps/>
                <w:lang w:val="fr-FR"/>
              </w:rPr>
            </w:pPr>
          </w:p>
          <w:p w14:paraId="27A0ED6B" w14:textId="77777777" w:rsidR="004C5063" w:rsidRPr="00981A02" w:rsidRDefault="00564C8C" w:rsidP="00564C8C">
            <w:pPr>
              <w:pStyle w:val="Responsecategs"/>
              <w:keepNext/>
              <w:tabs>
                <w:tab w:val="clear" w:pos="3942"/>
                <w:tab w:val="right" w:leader="dot" w:pos="3696"/>
                <w:tab w:val="right" w:pos="4146"/>
              </w:tabs>
              <w:spacing w:line="276" w:lineRule="auto"/>
              <w:ind w:left="144" w:hanging="144"/>
              <w:contextualSpacing/>
              <w:rPr>
                <w:rFonts w:ascii="Times New Roman" w:hAnsi="Times New Roman"/>
                <w:caps/>
                <w:lang w:val="fr-FR"/>
              </w:rPr>
            </w:pPr>
            <w:r w:rsidRPr="00981A02">
              <w:rPr>
                <w:rFonts w:ascii="Times New Roman" w:hAnsi="Times New Roman"/>
                <w:caps/>
                <w:lang w:val="fr-FR"/>
              </w:rPr>
              <w:t xml:space="preserve">envoyer un e-mail avec </w:t>
            </w:r>
          </w:p>
          <w:p w14:paraId="04128839" w14:textId="7D6B67F3" w:rsidR="00564C8C" w:rsidRPr="00981A02" w:rsidRDefault="004C5063" w:rsidP="00564C8C">
            <w:pPr>
              <w:pStyle w:val="Responsecategs"/>
              <w:keepNext/>
              <w:tabs>
                <w:tab w:val="clear" w:pos="3942"/>
                <w:tab w:val="right" w:leader="dot" w:pos="3696"/>
                <w:tab w:val="right" w:pos="4146"/>
              </w:tabs>
              <w:spacing w:line="276" w:lineRule="auto"/>
              <w:ind w:left="144" w:hanging="144"/>
              <w:contextualSpacing/>
              <w:rPr>
                <w:rFonts w:ascii="Times New Roman" w:hAnsi="Times New Roman"/>
                <w:caps/>
                <w:lang w:val="fr-FR"/>
              </w:rPr>
            </w:pPr>
            <w:r w:rsidRPr="00981A02">
              <w:rPr>
                <w:rFonts w:ascii="Times New Roman" w:hAnsi="Times New Roman"/>
                <w:caps/>
                <w:lang w:val="fr-FR"/>
              </w:rPr>
              <w:t xml:space="preserve">   </w:t>
            </w:r>
            <w:r w:rsidR="00564C8C" w:rsidRPr="00981A02">
              <w:rPr>
                <w:rFonts w:ascii="Times New Roman" w:hAnsi="Times New Roman"/>
                <w:caps/>
                <w:lang w:val="fr-FR"/>
              </w:rPr>
              <w:t>fichier attache</w:t>
            </w:r>
            <w:r w:rsidR="00564C8C" w:rsidRPr="00981A02">
              <w:rPr>
                <w:rFonts w:ascii="Times New Roman" w:hAnsi="Times New Roman"/>
                <w:caps/>
                <w:lang w:val="fr-FR"/>
              </w:rPr>
              <w:tab/>
              <w:t>1</w:t>
            </w:r>
            <w:r w:rsidR="00564C8C" w:rsidRPr="00981A02">
              <w:rPr>
                <w:rFonts w:ascii="Times New Roman" w:hAnsi="Times New Roman"/>
                <w:caps/>
                <w:lang w:val="fr-FR"/>
              </w:rPr>
              <w:tab/>
              <w:t>2</w:t>
            </w:r>
          </w:p>
          <w:p w14:paraId="56009639" w14:textId="77777777" w:rsidR="00564C8C" w:rsidRPr="00981A02" w:rsidRDefault="00564C8C" w:rsidP="00564C8C">
            <w:pPr>
              <w:pStyle w:val="Responsecategs"/>
              <w:keepNext/>
              <w:tabs>
                <w:tab w:val="clear" w:pos="3942"/>
                <w:tab w:val="right" w:leader="dot" w:pos="3696"/>
                <w:tab w:val="right" w:pos="4146"/>
              </w:tabs>
              <w:spacing w:line="276" w:lineRule="auto"/>
              <w:ind w:left="144" w:hanging="144"/>
              <w:contextualSpacing/>
              <w:rPr>
                <w:rFonts w:ascii="Times New Roman" w:hAnsi="Times New Roman"/>
                <w:caps/>
                <w:lang w:val="fr-FR"/>
              </w:rPr>
            </w:pPr>
          </w:p>
          <w:p w14:paraId="1C7FD3C2" w14:textId="77777777" w:rsidR="004C5063" w:rsidRPr="00981A02" w:rsidRDefault="00564C8C" w:rsidP="00564C8C">
            <w:pPr>
              <w:pStyle w:val="Responsecategs"/>
              <w:keepNext/>
              <w:tabs>
                <w:tab w:val="clear" w:pos="3942"/>
                <w:tab w:val="right" w:leader="dot" w:pos="3696"/>
                <w:tab w:val="right" w:pos="4146"/>
              </w:tabs>
              <w:spacing w:line="276" w:lineRule="auto"/>
              <w:ind w:left="144" w:hanging="144"/>
              <w:contextualSpacing/>
              <w:rPr>
                <w:rFonts w:ascii="Times New Roman" w:hAnsi="Times New Roman"/>
                <w:caps/>
                <w:lang w:val="fr-FR"/>
              </w:rPr>
            </w:pPr>
            <w:r w:rsidRPr="00981A02">
              <w:rPr>
                <w:rFonts w:ascii="Times New Roman" w:hAnsi="Times New Roman"/>
                <w:caps/>
                <w:lang w:val="fr-FR"/>
              </w:rPr>
              <w:t xml:space="preserve">Utiliser une formule </w:t>
            </w:r>
            <w:r w:rsidR="002B7D56" w:rsidRPr="00981A02">
              <w:rPr>
                <w:rFonts w:ascii="Times New Roman" w:hAnsi="Times New Roman"/>
                <w:caps/>
                <w:lang w:val="fr-FR"/>
              </w:rPr>
              <w:t>DE BASE</w:t>
            </w:r>
            <w:r w:rsidRPr="00981A02">
              <w:rPr>
                <w:rFonts w:ascii="Times New Roman" w:hAnsi="Times New Roman"/>
                <w:caps/>
                <w:lang w:val="fr-FR"/>
              </w:rPr>
              <w:t xml:space="preserve"> </w:t>
            </w:r>
          </w:p>
          <w:p w14:paraId="6F8FE64A" w14:textId="5C4075F6" w:rsidR="00564C8C" w:rsidRPr="00981A02" w:rsidRDefault="004C5063" w:rsidP="00564C8C">
            <w:pPr>
              <w:pStyle w:val="Responsecategs"/>
              <w:keepNext/>
              <w:tabs>
                <w:tab w:val="clear" w:pos="3942"/>
                <w:tab w:val="right" w:leader="dot" w:pos="3696"/>
                <w:tab w:val="right" w:pos="4146"/>
              </w:tabs>
              <w:spacing w:line="276" w:lineRule="auto"/>
              <w:ind w:left="144" w:hanging="144"/>
              <w:contextualSpacing/>
              <w:rPr>
                <w:rFonts w:ascii="Times New Roman" w:hAnsi="Times New Roman"/>
                <w:caps/>
                <w:lang w:val="fr-FR"/>
              </w:rPr>
            </w:pPr>
            <w:r w:rsidRPr="00981A02">
              <w:rPr>
                <w:rFonts w:ascii="Times New Roman" w:hAnsi="Times New Roman"/>
                <w:caps/>
                <w:lang w:val="fr-FR"/>
              </w:rPr>
              <w:t xml:space="preserve">   </w:t>
            </w:r>
            <w:r w:rsidR="00564C8C" w:rsidRPr="00981A02">
              <w:rPr>
                <w:rFonts w:ascii="Times New Roman" w:hAnsi="Times New Roman"/>
                <w:caps/>
                <w:lang w:val="fr-FR"/>
              </w:rPr>
              <w:t>dans une feuille de calcul</w:t>
            </w:r>
            <w:r w:rsidR="00564C8C" w:rsidRPr="00981A02">
              <w:rPr>
                <w:rFonts w:ascii="Times New Roman" w:hAnsi="Times New Roman"/>
                <w:caps/>
                <w:lang w:val="fr-FR"/>
              </w:rPr>
              <w:tab/>
              <w:t>1</w:t>
            </w:r>
            <w:r w:rsidR="00564C8C" w:rsidRPr="00981A02">
              <w:rPr>
                <w:rFonts w:ascii="Times New Roman" w:hAnsi="Times New Roman"/>
                <w:caps/>
                <w:lang w:val="fr-FR"/>
              </w:rPr>
              <w:tab/>
              <w:t>2</w:t>
            </w:r>
          </w:p>
          <w:p w14:paraId="7E82A010" w14:textId="77777777" w:rsidR="00564C8C" w:rsidRPr="00981A02" w:rsidRDefault="00564C8C" w:rsidP="00564C8C">
            <w:pPr>
              <w:pStyle w:val="Responsecategs"/>
              <w:keepNext/>
              <w:tabs>
                <w:tab w:val="clear" w:pos="3942"/>
                <w:tab w:val="right" w:leader="dot" w:pos="3696"/>
                <w:tab w:val="right" w:pos="4146"/>
              </w:tabs>
              <w:spacing w:line="276" w:lineRule="auto"/>
              <w:ind w:left="144" w:hanging="144"/>
              <w:contextualSpacing/>
              <w:rPr>
                <w:rFonts w:ascii="Times New Roman" w:hAnsi="Times New Roman"/>
                <w:caps/>
                <w:lang w:val="fr-FR"/>
              </w:rPr>
            </w:pPr>
          </w:p>
          <w:p w14:paraId="74437753" w14:textId="77777777" w:rsidR="00564C8C" w:rsidRPr="00981A02" w:rsidRDefault="00564C8C" w:rsidP="00564C8C">
            <w:pPr>
              <w:pStyle w:val="Responsecategs"/>
              <w:keepNext/>
              <w:tabs>
                <w:tab w:val="clear" w:pos="3942"/>
                <w:tab w:val="right" w:leader="dot" w:pos="3696"/>
                <w:tab w:val="right" w:pos="4146"/>
              </w:tabs>
              <w:spacing w:line="276" w:lineRule="auto"/>
              <w:ind w:left="144" w:hanging="144"/>
              <w:contextualSpacing/>
              <w:rPr>
                <w:rFonts w:ascii="Times New Roman" w:hAnsi="Times New Roman"/>
                <w:caps/>
                <w:lang w:val="fr-FR"/>
              </w:rPr>
            </w:pPr>
            <w:r w:rsidRPr="00981A02">
              <w:rPr>
                <w:rFonts w:ascii="Times New Roman" w:hAnsi="Times New Roman"/>
                <w:caps/>
                <w:lang w:val="fr-FR"/>
              </w:rPr>
              <w:t xml:space="preserve">Connecter equipement </w:t>
            </w:r>
            <w:r w:rsidRPr="00981A02">
              <w:rPr>
                <w:rFonts w:ascii="Times New Roman" w:hAnsi="Times New Roman"/>
                <w:caps/>
                <w:lang w:val="fr-FR"/>
              </w:rPr>
              <w:tab/>
              <w:t>1</w:t>
            </w:r>
            <w:r w:rsidRPr="00981A02">
              <w:rPr>
                <w:rFonts w:ascii="Times New Roman" w:hAnsi="Times New Roman"/>
                <w:caps/>
                <w:lang w:val="fr-FR"/>
              </w:rPr>
              <w:tab/>
              <w:t>2</w:t>
            </w:r>
          </w:p>
          <w:p w14:paraId="5B45B28C" w14:textId="77777777" w:rsidR="00564C8C" w:rsidRPr="00981A02" w:rsidRDefault="00564C8C" w:rsidP="00564C8C">
            <w:pPr>
              <w:pStyle w:val="Responsecategs"/>
              <w:keepNext/>
              <w:tabs>
                <w:tab w:val="clear" w:pos="3942"/>
                <w:tab w:val="right" w:leader="dot" w:pos="3696"/>
                <w:tab w:val="right" w:pos="4146"/>
              </w:tabs>
              <w:spacing w:line="276" w:lineRule="auto"/>
              <w:ind w:left="144" w:hanging="144"/>
              <w:contextualSpacing/>
              <w:rPr>
                <w:rFonts w:ascii="Times New Roman" w:hAnsi="Times New Roman"/>
                <w:caps/>
                <w:lang w:val="fr-FR"/>
              </w:rPr>
            </w:pPr>
          </w:p>
          <w:p w14:paraId="1BDF8765" w14:textId="77777777" w:rsidR="00564C8C" w:rsidRPr="00981A02" w:rsidRDefault="00564C8C" w:rsidP="00564C8C">
            <w:pPr>
              <w:pStyle w:val="Responsecategs"/>
              <w:keepNext/>
              <w:tabs>
                <w:tab w:val="clear" w:pos="3942"/>
                <w:tab w:val="right" w:leader="dot" w:pos="3696"/>
                <w:tab w:val="right" w:pos="4146"/>
              </w:tabs>
              <w:spacing w:line="276" w:lineRule="auto"/>
              <w:ind w:left="144" w:hanging="144"/>
              <w:contextualSpacing/>
              <w:rPr>
                <w:rFonts w:ascii="Times New Roman" w:hAnsi="Times New Roman"/>
                <w:caps/>
                <w:lang w:val="fr-FR"/>
              </w:rPr>
            </w:pPr>
          </w:p>
          <w:p w14:paraId="6959DBB2" w14:textId="77777777" w:rsidR="00564C8C" w:rsidRPr="00981A02" w:rsidRDefault="00564C8C" w:rsidP="00564C8C">
            <w:pPr>
              <w:pStyle w:val="Responsecategs"/>
              <w:keepNext/>
              <w:tabs>
                <w:tab w:val="clear" w:pos="3942"/>
                <w:tab w:val="right" w:leader="dot" w:pos="3696"/>
                <w:tab w:val="right" w:pos="4146"/>
              </w:tabs>
              <w:spacing w:line="276" w:lineRule="auto"/>
              <w:ind w:left="144" w:hanging="144"/>
              <w:contextualSpacing/>
              <w:rPr>
                <w:rFonts w:ascii="Times New Roman" w:hAnsi="Times New Roman"/>
                <w:caps/>
                <w:lang w:val="fr-FR"/>
              </w:rPr>
            </w:pPr>
            <w:r w:rsidRPr="00981A02">
              <w:rPr>
                <w:rFonts w:ascii="Times New Roman" w:hAnsi="Times New Roman"/>
                <w:caps/>
                <w:lang w:val="fr-FR"/>
              </w:rPr>
              <w:t>Installer un logiciel</w:t>
            </w:r>
            <w:r w:rsidRPr="00981A02">
              <w:rPr>
                <w:rFonts w:ascii="Times New Roman" w:hAnsi="Times New Roman"/>
                <w:caps/>
                <w:lang w:val="fr-FR"/>
              </w:rPr>
              <w:tab/>
              <w:t>1</w:t>
            </w:r>
            <w:r w:rsidRPr="00981A02">
              <w:rPr>
                <w:rFonts w:ascii="Times New Roman" w:hAnsi="Times New Roman"/>
                <w:caps/>
                <w:lang w:val="fr-FR"/>
              </w:rPr>
              <w:tab/>
              <w:t>2</w:t>
            </w:r>
          </w:p>
          <w:p w14:paraId="374E29BC" w14:textId="77777777" w:rsidR="00564C8C" w:rsidRPr="00981A02" w:rsidRDefault="00564C8C" w:rsidP="00564C8C">
            <w:pPr>
              <w:pStyle w:val="Responsecategs"/>
              <w:keepNext/>
              <w:tabs>
                <w:tab w:val="clear" w:pos="3942"/>
                <w:tab w:val="right" w:leader="dot" w:pos="3696"/>
                <w:tab w:val="right" w:pos="4146"/>
              </w:tabs>
              <w:spacing w:line="276" w:lineRule="auto"/>
              <w:ind w:left="144" w:hanging="144"/>
              <w:contextualSpacing/>
              <w:rPr>
                <w:rFonts w:ascii="Times New Roman" w:hAnsi="Times New Roman"/>
                <w:caps/>
                <w:lang w:val="fr-FR"/>
              </w:rPr>
            </w:pPr>
          </w:p>
          <w:p w14:paraId="4CA3E49E" w14:textId="77777777" w:rsidR="00564C8C" w:rsidRPr="00981A02" w:rsidRDefault="00564C8C" w:rsidP="00564C8C">
            <w:pPr>
              <w:pStyle w:val="Responsecategs"/>
              <w:keepNext/>
              <w:tabs>
                <w:tab w:val="clear" w:pos="3942"/>
                <w:tab w:val="right" w:leader="dot" w:pos="3696"/>
                <w:tab w:val="right" w:pos="4146"/>
              </w:tabs>
              <w:spacing w:line="276" w:lineRule="auto"/>
              <w:ind w:left="144" w:hanging="144"/>
              <w:contextualSpacing/>
              <w:rPr>
                <w:rFonts w:ascii="Times New Roman" w:hAnsi="Times New Roman"/>
                <w:caps/>
                <w:lang w:val="fr-FR"/>
              </w:rPr>
            </w:pPr>
          </w:p>
          <w:p w14:paraId="46865AA3" w14:textId="77777777" w:rsidR="00564C8C" w:rsidRPr="00981A02" w:rsidRDefault="00564C8C" w:rsidP="00564C8C">
            <w:pPr>
              <w:pStyle w:val="Responsecategs"/>
              <w:keepNext/>
              <w:tabs>
                <w:tab w:val="clear" w:pos="3942"/>
                <w:tab w:val="right" w:leader="dot" w:pos="3696"/>
                <w:tab w:val="right" w:pos="4146"/>
              </w:tabs>
              <w:spacing w:line="276" w:lineRule="auto"/>
              <w:ind w:left="144" w:hanging="144"/>
              <w:contextualSpacing/>
              <w:rPr>
                <w:rFonts w:ascii="Times New Roman" w:hAnsi="Times New Roman"/>
                <w:caps/>
                <w:lang w:val="fr-FR"/>
              </w:rPr>
            </w:pPr>
            <w:r w:rsidRPr="00981A02">
              <w:rPr>
                <w:rFonts w:ascii="Times New Roman" w:hAnsi="Times New Roman"/>
                <w:caps/>
                <w:lang w:val="fr-FR"/>
              </w:rPr>
              <w:t>Creer une  presentation</w:t>
            </w:r>
            <w:r w:rsidRPr="00981A02">
              <w:rPr>
                <w:rFonts w:ascii="Times New Roman" w:hAnsi="Times New Roman"/>
                <w:caps/>
                <w:lang w:val="fr-FR"/>
              </w:rPr>
              <w:tab/>
              <w:t>1</w:t>
            </w:r>
            <w:r w:rsidRPr="00981A02">
              <w:rPr>
                <w:rFonts w:ascii="Times New Roman" w:hAnsi="Times New Roman"/>
                <w:caps/>
                <w:lang w:val="fr-FR"/>
              </w:rPr>
              <w:tab/>
              <w:t>2</w:t>
            </w:r>
          </w:p>
          <w:p w14:paraId="2B5005DE" w14:textId="77777777" w:rsidR="00564C8C" w:rsidRPr="00981A02" w:rsidRDefault="00564C8C" w:rsidP="00564C8C">
            <w:pPr>
              <w:pStyle w:val="Responsecategs"/>
              <w:keepNext/>
              <w:tabs>
                <w:tab w:val="clear" w:pos="3942"/>
                <w:tab w:val="right" w:leader="dot" w:pos="3696"/>
                <w:tab w:val="right" w:pos="4146"/>
              </w:tabs>
              <w:spacing w:line="276" w:lineRule="auto"/>
              <w:ind w:left="144" w:hanging="144"/>
              <w:contextualSpacing/>
              <w:rPr>
                <w:rFonts w:ascii="Times New Roman" w:hAnsi="Times New Roman"/>
                <w:caps/>
                <w:lang w:val="fr-FR"/>
              </w:rPr>
            </w:pPr>
          </w:p>
          <w:p w14:paraId="37FDE9A5" w14:textId="77777777" w:rsidR="00564C8C" w:rsidRPr="00981A02" w:rsidRDefault="00564C8C" w:rsidP="00564C8C">
            <w:pPr>
              <w:pStyle w:val="Responsecategs"/>
              <w:keepNext/>
              <w:tabs>
                <w:tab w:val="clear" w:pos="3942"/>
                <w:tab w:val="right" w:leader="dot" w:pos="3696"/>
                <w:tab w:val="right" w:pos="4146"/>
              </w:tabs>
              <w:spacing w:line="276" w:lineRule="auto"/>
              <w:ind w:left="144" w:hanging="144"/>
              <w:contextualSpacing/>
              <w:rPr>
                <w:rFonts w:ascii="Times New Roman" w:hAnsi="Times New Roman"/>
                <w:caps/>
                <w:lang w:val="fr-FR"/>
              </w:rPr>
            </w:pPr>
          </w:p>
          <w:p w14:paraId="22F92A2C" w14:textId="77777777" w:rsidR="00564C8C" w:rsidRPr="00981A02" w:rsidRDefault="00564C8C" w:rsidP="00564C8C">
            <w:pPr>
              <w:pStyle w:val="Responsecategs"/>
              <w:keepNext/>
              <w:tabs>
                <w:tab w:val="clear" w:pos="3942"/>
                <w:tab w:val="right" w:leader="dot" w:pos="3696"/>
                <w:tab w:val="right" w:pos="4146"/>
              </w:tabs>
              <w:spacing w:line="276" w:lineRule="auto"/>
              <w:ind w:left="144" w:hanging="144"/>
              <w:contextualSpacing/>
              <w:rPr>
                <w:rFonts w:ascii="Times New Roman" w:hAnsi="Times New Roman"/>
                <w:caps/>
                <w:lang w:val="fr-FR"/>
              </w:rPr>
            </w:pPr>
          </w:p>
          <w:p w14:paraId="4BD39B8C" w14:textId="77777777" w:rsidR="00564C8C" w:rsidRPr="00981A02" w:rsidRDefault="00564C8C" w:rsidP="00564C8C">
            <w:pPr>
              <w:pStyle w:val="Responsecategs"/>
              <w:keepNext/>
              <w:tabs>
                <w:tab w:val="clear" w:pos="3942"/>
                <w:tab w:val="right" w:leader="dot" w:pos="3696"/>
                <w:tab w:val="right" w:pos="4146"/>
              </w:tabs>
              <w:spacing w:line="276" w:lineRule="auto"/>
              <w:ind w:left="144" w:hanging="144"/>
              <w:contextualSpacing/>
              <w:rPr>
                <w:rFonts w:ascii="Times New Roman" w:hAnsi="Times New Roman"/>
                <w:caps/>
                <w:lang w:val="fr-FR"/>
              </w:rPr>
            </w:pPr>
            <w:r w:rsidRPr="00981A02">
              <w:rPr>
                <w:rFonts w:ascii="Times New Roman" w:hAnsi="Times New Roman"/>
                <w:caps/>
                <w:lang w:val="fr-FR"/>
              </w:rPr>
              <w:t xml:space="preserve">Transferer un fichier </w:t>
            </w:r>
            <w:r w:rsidRPr="00981A02">
              <w:rPr>
                <w:rFonts w:ascii="Times New Roman" w:hAnsi="Times New Roman"/>
                <w:caps/>
                <w:lang w:val="fr-FR"/>
              </w:rPr>
              <w:tab/>
              <w:t>1</w:t>
            </w:r>
            <w:r w:rsidRPr="00981A02">
              <w:rPr>
                <w:rFonts w:ascii="Times New Roman" w:hAnsi="Times New Roman"/>
                <w:caps/>
                <w:lang w:val="fr-FR"/>
              </w:rPr>
              <w:tab/>
              <w:t>2</w:t>
            </w:r>
          </w:p>
          <w:p w14:paraId="1003213B" w14:textId="77777777" w:rsidR="00564C8C" w:rsidRPr="00981A02" w:rsidRDefault="00564C8C" w:rsidP="00564C8C">
            <w:pPr>
              <w:pStyle w:val="Responsecategs"/>
              <w:keepNext/>
              <w:tabs>
                <w:tab w:val="clear" w:pos="3942"/>
                <w:tab w:val="right" w:leader="dot" w:pos="3696"/>
                <w:tab w:val="right" w:pos="4146"/>
              </w:tabs>
              <w:spacing w:line="276" w:lineRule="auto"/>
              <w:ind w:left="144" w:hanging="144"/>
              <w:contextualSpacing/>
              <w:rPr>
                <w:rFonts w:ascii="Times New Roman" w:hAnsi="Times New Roman"/>
                <w:caps/>
                <w:lang w:val="fr-FR"/>
              </w:rPr>
            </w:pPr>
          </w:p>
          <w:p w14:paraId="631E7FF7" w14:textId="77777777" w:rsidR="00564C8C" w:rsidRPr="00981A02" w:rsidRDefault="00564C8C" w:rsidP="00564C8C">
            <w:pPr>
              <w:pStyle w:val="Responsecategs"/>
              <w:keepNext/>
              <w:tabs>
                <w:tab w:val="clear" w:pos="3942"/>
                <w:tab w:val="right" w:leader="dot" w:pos="3696"/>
                <w:tab w:val="right" w:pos="4146"/>
              </w:tabs>
              <w:spacing w:line="276" w:lineRule="auto"/>
              <w:ind w:left="144" w:hanging="144"/>
              <w:contextualSpacing/>
              <w:rPr>
                <w:rFonts w:ascii="Times New Roman" w:hAnsi="Times New Roman"/>
                <w:caps/>
                <w:lang w:val="fr-FR"/>
              </w:rPr>
            </w:pPr>
          </w:p>
          <w:p w14:paraId="1B04C468" w14:textId="28BC0030" w:rsidR="003A1B05" w:rsidRPr="00981A02" w:rsidRDefault="00586339" w:rsidP="004C5063">
            <w:pPr>
              <w:pStyle w:val="Responsecategs"/>
              <w:keepNext/>
              <w:tabs>
                <w:tab w:val="clear" w:pos="3942"/>
                <w:tab w:val="right" w:leader="dot" w:pos="3696"/>
                <w:tab w:val="right" w:pos="4146"/>
              </w:tabs>
              <w:spacing w:line="276" w:lineRule="auto"/>
              <w:ind w:left="144" w:hanging="144"/>
              <w:contextualSpacing/>
              <w:rPr>
                <w:rFonts w:ascii="Times New Roman" w:hAnsi="Times New Roman"/>
                <w:caps/>
                <w:lang w:val="fr-FR"/>
              </w:rPr>
            </w:pPr>
            <w:r w:rsidRPr="00981A02">
              <w:rPr>
                <w:rFonts w:ascii="Times New Roman" w:hAnsi="Times New Roman"/>
                <w:caps/>
                <w:lang w:val="fr-FR"/>
              </w:rPr>
              <w:t>ECRIRE UN Programme</w:t>
            </w:r>
            <w:r w:rsidR="004C5063" w:rsidRPr="00981A02">
              <w:rPr>
                <w:rFonts w:ascii="Times New Roman" w:hAnsi="Times New Roman"/>
                <w:caps/>
                <w:lang w:val="fr-FR"/>
              </w:rPr>
              <w:t xml:space="preserve">………………1       </w:t>
            </w:r>
            <w:r w:rsidR="00564C8C" w:rsidRPr="00981A02">
              <w:rPr>
                <w:rFonts w:ascii="Times New Roman" w:hAnsi="Times New Roman"/>
                <w:caps/>
                <w:lang w:val="fr-FR"/>
              </w:rPr>
              <w:t>2</w:t>
            </w:r>
          </w:p>
        </w:tc>
        <w:tc>
          <w:tcPr>
            <w:tcW w:w="654" w:type="pct"/>
            <w:gridSpan w:val="3"/>
            <w:tcBorders>
              <w:right w:val="double" w:sz="4" w:space="0" w:color="auto"/>
            </w:tcBorders>
            <w:tcMar>
              <w:top w:w="43" w:type="dxa"/>
              <w:left w:w="101" w:type="dxa"/>
              <w:bottom w:w="43" w:type="dxa"/>
              <w:right w:w="101" w:type="dxa"/>
            </w:tcMar>
          </w:tcPr>
          <w:p w14:paraId="20EF7E4F" w14:textId="77777777" w:rsidR="00784419" w:rsidRPr="00981A02" w:rsidRDefault="00784419" w:rsidP="00CE050A">
            <w:pPr>
              <w:pStyle w:val="skipcolumn"/>
              <w:widowControl w:val="0"/>
              <w:spacing w:line="276" w:lineRule="auto"/>
              <w:ind w:left="144" w:hanging="144"/>
              <w:contextualSpacing/>
              <w:rPr>
                <w:rFonts w:ascii="Times New Roman" w:hAnsi="Times New Roman"/>
                <w:smallCaps w:val="0"/>
                <w:lang w:val="fr-FR"/>
              </w:rPr>
            </w:pPr>
          </w:p>
        </w:tc>
      </w:tr>
      <w:tr w:rsidR="002C5B8B" w:rsidRPr="00981A02" w14:paraId="0EF067FC" w14:textId="77777777" w:rsidTr="00FC6B9E">
        <w:tblPrEx>
          <w:tblBorders>
            <w:top w:val="single" w:sz="4" w:space="0" w:color="auto"/>
            <w:left w:val="single" w:sz="4" w:space="0" w:color="auto"/>
            <w:bottom w:val="single" w:sz="4" w:space="0" w:color="auto"/>
            <w:right w:val="single" w:sz="4" w:space="0" w:color="auto"/>
          </w:tblBorders>
        </w:tblPrEx>
        <w:trPr>
          <w:cantSplit/>
          <w:jc w:val="center"/>
        </w:trPr>
        <w:tc>
          <w:tcPr>
            <w:tcW w:w="2217" w:type="pct"/>
            <w:gridSpan w:val="2"/>
            <w:tcBorders>
              <w:left w:val="double" w:sz="4" w:space="0" w:color="auto"/>
              <w:bottom w:val="single" w:sz="4" w:space="0" w:color="auto"/>
              <w:right w:val="single" w:sz="4" w:space="0" w:color="auto"/>
            </w:tcBorders>
            <w:shd w:val="clear" w:color="auto" w:fill="FFFFCC"/>
            <w:tcMar>
              <w:top w:w="43" w:type="dxa"/>
              <w:bottom w:w="43" w:type="dxa"/>
            </w:tcMar>
          </w:tcPr>
          <w:p w14:paraId="53E219DB" w14:textId="1C4EF469" w:rsidR="002C5B8B" w:rsidRPr="00981A02" w:rsidRDefault="002C5B8B" w:rsidP="002A79B3">
            <w:pPr>
              <w:pStyle w:val="Instructionstointvw"/>
              <w:spacing w:line="276" w:lineRule="auto"/>
              <w:ind w:left="144" w:hanging="144"/>
              <w:contextualSpacing/>
              <w:rPr>
                <w:rStyle w:val="1IntvwqstChar1"/>
                <w:rFonts w:ascii="Times New Roman" w:hAnsi="Times New Roman"/>
                <w:b/>
                <w:smallCaps w:val="0"/>
                <w:lang w:val="fr-FR"/>
              </w:rPr>
            </w:pPr>
            <w:r w:rsidRPr="00981A02">
              <w:rPr>
                <w:rStyle w:val="1IntvwqstChar1"/>
                <w:rFonts w:ascii="Times New Roman" w:hAnsi="Times New Roman"/>
                <w:b/>
                <w:i w:val="0"/>
                <w:smallCaps w:val="0"/>
                <w:lang w:val="fr-FR"/>
              </w:rPr>
              <w:t>MMT7</w:t>
            </w:r>
            <w:r w:rsidRPr="00981A02">
              <w:rPr>
                <w:rStyle w:val="1IntvwqstChar1"/>
                <w:rFonts w:ascii="Times New Roman" w:hAnsi="Times New Roman"/>
                <w:i w:val="0"/>
                <w:smallCaps w:val="0"/>
                <w:lang w:val="fr-FR"/>
              </w:rPr>
              <w:t>.</w:t>
            </w:r>
            <w:r w:rsidRPr="00981A02">
              <w:rPr>
                <w:i w:val="0"/>
                <w:smallCaps/>
                <w:lang w:val="fr-FR"/>
              </w:rPr>
              <w:t xml:space="preserve"> </w:t>
            </w:r>
            <w:r w:rsidR="00564C8C" w:rsidRPr="00981A02">
              <w:rPr>
                <w:lang w:val="fr-FR"/>
              </w:rPr>
              <w:t xml:space="preserve">Vérifier </w:t>
            </w:r>
            <w:r w:rsidR="0091212C" w:rsidRPr="00981A02">
              <w:rPr>
                <w:lang w:val="fr-FR"/>
              </w:rPr>
              <w:t xml:space="preserve">MMT6[C]: </w:t>
            </w:r>
            <w:r w:rsidR="002A79B3" w:rsidRPr="00981A02">
              <w:rPr>
                <w:lang w:val="fr-FR"/>
              </w:rPr>
              <w:t xml:space="preserve">‘ Oui’ </w:t>
            </w:r>
            <w:r w:rsidR="00564C8C" w:rsidRPr="00981A02">
              <w:rPr>
                <w:lang w:val="fr-FR"/>
              </w:rPr>
              <w:t xml:space="preserve">est </w:t>
            </w:r>
            <w:r w:rsidR="0091212C" w:rsidRPr="00981A02">
              <w:rPr>
                <w:lang w:val="fr-FR"/>
              </w:rPr>
              <w:t>enregistré ?</w:t>
            </w:r>
            <w:r w:rsidR="00564C8C" w:rsidRPr="00981A02">
              <w:rPr>
                <w:lang w:val="fr-FR"/>
              </w:rPr>
              <w:t xml:space="preserve"> </w:t>
            </w:r>
          </w:p>
        </w:tc>
        <w:tc>
          <w:tcPr>
            <w:tcW w:w="2129" w:type="pct"/>
            <w:tcBorders>
              <w:left w:val="single" w:sz="4" w:space="0" w:color="auto"/>
              <w:bottom w:val="single" w:sz="4" w:space="0" w:color="auto"/>
              <w:right w:val="single" w:sz="4" w:space="0" w:color="auto"/>
            </w:tcBorders>
            <w:shd w:val="clear" w:color="auto" w:fill="FFFFCC"/>
          </w:tcPr>
          <w:p w14:paraId="6CDA3A75" w14:textId="28606226" w:rsidR="002C5B8B" w:rsidRPr="00981A02" w:rsidRDefault="00572037" w:rsidP="002C5B8B">
            <w:pPr>
              <w:pStyle w:val="Responsecategs"/>
              <w:tabs>
                <w:tab w:val="clear" w:pos="3942"/>
                <w:tab w:val="right" w:leader="dot" w:pos="4218"/>
              </w:tabs>
              <w:spacing w:line="276" w:lineRule="auto"/>
              <w:ind w:left="144" w:hanging="144"/>
              <w:contextualSpacing/>
              <w:rPr>
                <w:rFonts w:ascii="Times New Roman" w:hAnsi="Times New Roman"/>
                <w:caps/>
                <w:lang w:val="fr-FR"/>
              </w:rPr>
            </w:pPr>
            <w:r w:rsidRPr="00981A02">
              <w:rPr>
                <w:rFonts w:ascii="Times New Roman" w:hAnsi="Times New Roman"/>
                <w:caps/>
                <w:lang w:val="fr-FR"/>
              </w:rPr>
              <w:t>OUI</w:t>
            </w:r>
            <w:r w:rsidR="002C5B8B" w:rsidRPr="00981A02">
              <w:rPr>
                <w:rFonts w:ascii="Times New Roman" w:hAnsi="Times New Roman"/>
                <w:caps/>
                <w:lang w:val="fr-FR"/>
              </w:rPr>
              <w:t>, MMT6[C]=1</w:t>
            </w:r>
            <w:r w:rsidR="002C5B8B" w:rsidRPr="00981A02">
              <w:rPr>
                <w:rFonts w:ascii="Times New Roman" w:hAnsi="Times New Roman"/>
                <w:caps/>
                <w:lang w:val="fr-FR"/>
              </w:rPr>
              <w:tab/>
              <w:t>1</w:t>
            </w:r>
          </w:p>
          <w:p w14:paraId="5480C6E2" w14:textId="7CD8F70A" w:rsidR="002C5B8B" w:rsidRPr="00981A02" w:rsidRDefault="00572037" w:rsidP="002C5B8B">
            <w:pPr>
              <w:pStyle w:val="Responsecategs"/>
              <w:tabs>
                <w:tab w:val="clear" w:pos="3942"/>
                <w:tab w:val="right" w:leader="dot" w:pos="4218"/>
              </w:tabs>
              <w:spacing w:line="276" w:lineRule="auto"/>
              <w:ind w:left="144" w:hanging="144"/>
              <w:contextualSpacing/>
              <w:rPr>
                <w:rStyle w:val="1IntvwqstChar1"/>
                <w:rFonts w:ascii="Times New Roman" w:hAnsi="Times New Roman"/>
                <w:b/>
                <w:caps/>
                <w:lang w:val="fr-FR"/>
              </w:rPr>
            </w:pPr>
            <w:r w:rsidRPr="00981A02">
              <w:rPr>
                <w:rFonts w:ascii="Times New Roman" w:hAnsi="Times New Roman"/>
                <w:caps/>
                <w:lang w:val="fr-FR"/>
              </w:rPr>
              <w:t>NON</w:t>
            </w:r>
            <w:r w:rsidR="002C5B8B" w:rsidRPr="00981A02">
              <w:rPr>
                <w:rFonts w:ascii="Times New Roman" w:hAnsi="Times New Roman"/>
                <w:caps/>
                <w:lang w:val="fr-FR"/>
              </w:rPr>
              <w:t>, MMT6[C]=2</w:t>
            </w:r>
            <w:r w:rsidR="002C5B8B" w:rsidRPr="00981A02">
              <w:rPr>
                <w:rFonts w:ascii="Times New Roman" w:hAnsi="Times New Roman"/>
                <w:caps/>
                <w:lang w:val="fr-FR"/>
              </w:rPr>
              <w:tab/>
              <w:t>2</w:t>
            </w:r>
          </w:p>
        </w:tc>
        <w:tc>
          <w:tcPr>
            <w:tcW w:w="654" w:type="pct"/>
            <w:gridSpan w:val="3"/>
            <w:tcBorders>
              <w:left w:val="single" w:sz="4" w:space="0" w:color="auto"/>
              <w:bottom w:val="single" w:sz="4" w:space="0" w:color="auto"/>
              <w:right w:val="double" w:sz="4" w:space="0" w:color="auto"/>
            </w:tcBorders>
            <w:shd w:val="clear" w:color="auto" w:fill="FFFFCC"/>
          </w:tcPr>
          <w:p w14:paraId="6B5AA171" w14:textId="03940B6C" w:rsidR="002C5B8B" w:rsidRPr="00981A02" w:rsidRDefault="002C5B8B" w:rsidP="002C5B8B">
            <w:pPr>
              <w:pStyle w:val="skipcolumn"/>
              <w:spacing w:line="276" w:lineRule="auto"/>
              <w:ind w:left="144" w:hanging="144"/>
              <w:contextualSpacing/>
              <w:rPr>
                <w:rStyle w:val="1IntvwqstChar1"/>
                <w:rFonts w:ascii="Times New Roman" w:hAnsi="Times New Roman"/>
                <w:i/>
                <w:smallCaps/>
                <w:lang w:val="fr-FR"/>
              </w:rPr>
            </w:pPr>
            <w:r w:rsidRPr="00981A02">
              <w:rPr>
                <w:rFonts w:ascii="Times New Roman" w:hAnsi="Times New Roman"/>
                <w:smallCaps w:val="0"/>
                <w:lang w:val="fr-FR"/>
              </w:rPr>
              <w:t>1</w:t>
            </w:r>
            <w:r w:rsidRPr="00981A02">
              <w:rPr>
                <w:rFonts w:ascii="Times New Roman" w:hAnsi="Times New Roman"/>
                <w:i/>
                <w:smallCaps w:val="0"/>
              </w:rPr>
              <w:sym w:font="Wingdings" w:char="F0F0"/>
            </w:r>
            <w:r w:rsidRPr="00981A02">
              <w:rPr>
                <w:rFonts w:ascii="Times New Roman" w:hAnsi="Times New Roman"/>
                <w:i/>
                <w:smallCaps w:val="0"/>
                <w:lang w:val="fr-FR"/>
              </w:rPr>
              <w:t>MMT10</w:t>
            </w:r>
          </w:p>
        </w:tc>
      </w:tr>
      <w:tr w:rsidR="002C5B8B" w:rsidRPr="00981A02" w14:paraId="49E41D1B" w14:textId="77777777" w:rsidTr="00FC6B9E">
        <w:tblPrEx>
          <w:tblBorders>
            <w:top w:val="single" w:sz="4" w:space="0" w:color="auto"/>
            <w:left w:val="single" w:sz="4" w:space="0" w:color="auto"/>
            <w:bottom w:val="single" w:sz="4" w:space="0" w:color="auto"/>
            <w:right w:val="single" w:sz="4" w:space="0" w:color="auto"/>
          </w:tblBorders>
        </w:tblPrEx>
        <w:trPr>
          <w:cantSplit/>
          <w:jc w:val="center"/>
        </w:trPr>
        <w:tc>
          <w:tcPr>
            <w:tcW w:w="2217" w:type="pct"/>
            <w:gridSpan w:val="2"/>
            <w:tcBorders>
              <w:left w:val="double" w:sz="4" w:space="0" w:color="auto"/>
              <w:bottom w:val="single" w:sz="4" w:space="0" w:color="auto"/>
              <w:right w:val="single" w:sz="4" w:space="0" w:color="auto"/>
            </w:tcBorders>
            <w:shd w:val="clear" w:color="auto" w:fill="FFFFCC"/>
            <w:tcMar>
              <w:top w:w="43" w:type="dxa"/>
              <w:bottom w:w="43" w:type="dxa"/>
            </w:tcMar>
          </w:tcPr>
          <w:p w14:paraId="0B567C5D" w14:textId="29651850" w:rsidR="002C5B8B" w:rsidRPr="00981A02" w:rsidRDefault="002C5B8B" w:rsidP="002A79B3">
            <w:pPr>
              <w:pStyle w:val="Instructionstointvw"/>
              <w:spacing w:line="276" w:lineRule="auto"/>
              <w:ind w:left="144" w:hanging="144"/>
              <w:contextualSpacing/>
              <w:rPr>
                <w:rStyle w:val="1IntvwqstChar1"/>
                <w:rFonts w:ascii="Times New Roman" w:hAnsi="Times New Roman"/>
                <w:b/>
                <w:smallCaps w:val="0"/>
                <w:lang w:val="fr-FR"/>
              </w:rPr>
            </w:pPr>
            <w:r w:rsidRPr="00981A02">
              <w:rPr>
                <w:rStyle w:val="1IntvwqstChar1"/>
                <w:rFonts w:ascii="Times New Roman" w:hAnsi="Times New Roman"/>
                <w:b/>
                <w:i w:val="0"/>
                <w:smallCaps w:val="0"/>
                <w:lang w:val="fr-FR"/>
              </w:rPr>
              <w:t>MMT8</w:t>
            </w:r>
            <w:r w:rsidRPr="00981A02">
              <w:rPr>
                <w:rStyle w:val="1IntvwqstChar1"/>
                <w:rFonts w:ascii="Times New Roman" w:hAnsi="Times New Roman"/>
                <w:i w:val="0"/>
                <w:smallCaps w:val="0"/>
                <w:lang w:val="fr-FR"/>
              </w:rPr>
              <w:t>.</w:t>
            </w:r>
            <w:r w:rsidRPr="00981A02">
              <w:rPr>
                <w:i w:val="0"/>
                <w:smallCaps/>
                <w:lang w:val="fr-FR"/>
              </w:rPr>
              <w:t xml:space="preserve"> </w:t>
            </w:r>
            <w:r w:rsidR="00564C8C" w:rsidRPr="00981A02">
              <w:rPr>
                <w:lang w:val="fr-FR"/>
              </w:rPr>
              <w:t xml:space="preserve">Vérifier </w:t>
            </w:r>
            <w:r w:rsidR="001A13F7" w:rsidRPr="00981A02">
              <w:rPr>
                <w:lang w:val="fr-FR"/>
              </w:rPr>
              <w:t>MMT6 [</w:t>
            </w:r>
            <w:r w:rsidR="002A79B3" w:rsidRPr="00981A02">
              <w:rPr>
                <w:lang w:val="fr-FR"/>
              </w:rPr>
              <w:t xml:space="preserve">F] : ‘ Oui’ </w:t>
            </w:r>
            <w:r w:rsidR="00564C8C" w:rsidRPr="00981A02">
              <w:rPr>
                <w:lang w:val="fr-FR"/>
              </w:rPr>
              <w:t xml:space="preserve">est </w:t>
            </w:r>
            <w:r w:rsidR="002A79B3" w:rsidRPr="00981A02">
              <w:rPr>
                <w:lang w:val="fr-FR"/>
              </w:rPr>
              <w:t>enregistré ?</w:t>
            </w:r>
          </w:p>
        </w:tc>
        <w:tc>
          <w:tcPr>
            <w:tcW w:w="2129" w:type="pct"/>
            <w:tcBorders>
              <w:left w:val="single" w:sz="4" w:space="0" w:color="auto"/>
              <w:bottom w:val="single" w:sz="4" w:space="0" w:color="auto"/>
              <w:right w:val="single" w:sz="4" w:space="0" w:color="auto"/>
            </w:tcBorders>
            <w:shd w:val="clear" w:color="auto" w:fill="FFFFCC"/>
          </w:tcPr>
          <w:p w14:paraId="2B9CCA1F" w14:textId="15F121E2" w:rsidR="002C5B8B" w:rsidRPr="00981A02" w:rsidRDefault="00572037" w:rsidP="002C5B8B">
            <w:pPr>
              <w:pStyle w:val="Responsecategs"/>
              <w:tabs>
                <w:tab w:val="clear" w:pos="3942"/>
                <w:tab w:val="right" w:leader="dot" w:pos="4218"/>
              </w:tabs>
              <w:spacing w:line="276" w:lineRule="auto"/>
              <w:ind w:left="144" w:hanging="144"/>
              <w:contextualSpacing/>
              <w:rPr>
                <w:rFonts w:ascii="Times New Roman" w:hAnsi="Times New Roman"/>
                <w:caps/>
                <w:lang w:val="fr-FR"/>
              </w:rPr>
            </w:pPr>
            <w:r w:rsidRPr="00981A02">
              <w:rPr>
                <w:rFonts w:ascii="Times New Roman" w:hAnsi="Times New Roman"/>
                <w:caps/>
                <w:lang w:val="fr-FR"/>
              </w:rPr>
              <w:t>OUI</w:t>
            </w:r>
            <w:r w:rsidR="002C5B8B" w:rsidRPr="00981A02">
              <w:rPr>
                <w:rFonts w:ascii="Times New Roman" w:hAnsi="Times New Roman"/>
                <w:caps/>
                <w:lang w:val="fr-FR"/>
              </w:rPr>
              <w:t xml:space="preserve">, </w:t>
            </w:r>
            <w:r w:rsidR="001A13F7" w:rsidRPr="00981A02">
              <w:rPr>
                <w:rFonts w:ascii="Times New Roman" w:hAnsi="Times New Roman"/>
                <w:caps/>
                <w:lang w:val="fr-FR"/>
              </w:rPr>
              <w:t>MMT6 [</w:t>
            </w:r>
            <w:r w:rsidR="002C5B8B" w:rsidRPr="00981A02">
              <w:rPr>
                <w:rFonts w:ascii="Times New Roman" w:hAnsi="Times New Roman"/>
                <w:caps/>
                <w:lang w:val="fr-FR"/>
              </w:rPr>
              <w:t>F]=1</w:t>
            </w:r>
            <w:r w:rsidR="002C5B8B" w:rsidRPr="00981A02">
              <w:rPr>
                <w:rFonts w:ascii="Times New Roman" w:hAnsi="Times New Roman"/>
                <w:caps/>
                <w:lang w:val="fr-FR"/>
              </w:rPr>
              <w:tab/>
              <w:t>1</w:t>
            </w:r>
          </w:p>
          <w:p w14:paraId="2E075C64" w14:textId="6B87CEBA" w:rsidR="002C5B8B" w:rsidRPr="00981A02" w:rsidRDefault="00572037" w:rsidP="002C5B8B">
            <w:pPr>
              <w:pStyle w:val="Responsecategs"/>
              <w:tabs>
                <w:tab w:val="clear" w:pos="3942"/>
                <w:tab w:val="right" w:leader="dot" w:pos="4218"/>
              </w:tabs>
              <w:spacing w:line="276" w:lineRule="auto"/>
              <w:ind w:left="144" w:hanging="144"/>
              <w:contextualSpacing/>
              <w:rPr>
                <w:rStyle w:val="1IntvwqstChar1"/>
                <w:rFonts w:ascii="Times New Roman" w:hAnsi="Times New Roman"/>
                <w:b/>
                <w:caps/>
                <w:lang w:val="fr-FR"/>
              </w:rPr>
            </w:pPr>
            <w:r w:rsidRPr="00981A02">
              <w:rPr>
                <w:rFonts w:ascii="Times New Roman" w:hAnsi="Times New Roman"/>
                <w:caps/>
                <w:lang w:val="fr-FR"/>
              </w:rPr>
              <w:t>NON</w:t>
            </w:r>
            <w:r w:rsidR="002C5B8B" w:rsidRPr="00981A02">
              <w:rPr>
                <w:rFonts w:ascii="Times New Roman" w:hAnsi="Times New Roman"/>
                <w:caps/>
                <w:lang w:val="fr-FR"/>
              </w:rPr>
              <w:t xml:space="preserve">, </w:t>
            </w:r>
            <w:r w:rsidR="001A13F7" w:rsidRPr="00981A02">
              <w:rPr>
                <w:rFonts w:ascii="Times New Roman" w:hAnsi="Times New Roman"/>
                <w:caps/>
                <w:lang w:val="fr-FR"/>
              </w:rPr>
              <w:t>MMT6 [</w:t>
            </w:r>
            <w:r w:rsidR="002C5B8B" w:rsidRPr="00981A02">
              <w:rPr>
                <w:rFonts w:ascii="Times New Roman" w:hAnsi="Times New Roman"/>
                <w:caps/>
                <w:lang w:val="fr-FR"/>
              </w:rPr>
              <w:t>F]=2</w:t>
            </w:r>
            <w:r w:rsidR="002C5B8B" w:rsidRPr="00981A02">
              <w:rPr>
                <w:rFonts w:ascii="Times New Roman" w:hAnsi="Times New Roman"/>
                <w:caps/>
                <w:lang w:val="fr-FR"/>
              </w:rPr>
              <w:tab/>
              <w:t>2</w:t>
            </w:r>
          </w:p>
        </w:tc>
        <w:tc>
          <w:tcPr>
            <w:tcW w:w="654" w:type="pct"/>
            <w:gridSpan w:val="3"/>
            <w:tcBorders>
              <w:left w:val="single" w:sz="4" w:space="0" w:color="auto"/>
              <w:bottom w:val="single" w:sz="4" w:space="0" w:color="auto"/>
              <w:right w:val="double" w:sz="4" w:space="0" w:color="auto"/>
            </w:tcBorders>
            <w:shd w:val="clear" w:color="auto" w:fill="FFFFCC"/>
          </w:tcPr>
          <w:p w14:paraId="6B702FBC" w14:textId="7FD6B51D" w:rsidR="002C5B8B" w:rsidRPr="00981A02" w:rsidRDefault="002C5B8B" w:rsidP="002C5B8B">
            <w:pPr>
              <w:pStyle w:val="skipcolumn"/>
              <w:spacing w:line="276" w:lineRule="auto"/>
              <w:ind w:left="144" w:hanging="144"/>
              <w:contextualSpacing/>
              <w:rPr>
                <w:rStyle w:val="1IntvwqstChar1"/>
                <w:rFonts w:ascii="Times New Roman" w:hAnsi="Times New Roman"/>
                <w:i/>
                <w:smallCaps/>
                <w:lang w:val="en-GB"/>
              </w:rPr>
            </w:pPr>
            <w:r w:rsidRPr="00981A02">
              <w:rPr>
                <w:rFonts w:ascii="Times New Roman" w:hAnsi="Times New Roman"/>
                <w:smallCaps w:val="0"/>
              </w:rPr>
              <w:t>1</w:t>
            </w:r>
            <w:r w:rsidRPr="00981A02">
              <w:rPr>
                <w:rFonts w:ascii="Times New Roman" w:hAnsi="Times New Roman"/>
                <w:i/>
                <w:smallCaps w:val="0"/>
              </w:rPr>
              <w:sym w:font="Wingdings" w:char="F0F0"/>
            </w:r>
            <w:r w:rsidRPr="00981A02">
              <w:rPr>
                <w:rFonts w:ascii="Times New Roman" w:hAnsi="Times New Roman"/>
                <w:i/>
                <w:smallCaps w:val="0"/>
              </w:rPr>
              <w:t>MMT10</w:t>
            </w:r>
          </w:p>
        </w:tc>
      </w:tr>
      <w:tr w:rsidR="00B37991" w:rsidRPr="00981A02" w14:paraId="53286DE0" w14:textId="77777777" w:rsidTr="00FC6B9E">
        <w:tblPrEx>
          <w:tblBorders>
            <w:top w:val="single" w:sz="4" w:space="0" w:color="auto"/>
            <w:left w:val="single" w:sz="4" w:space="0" w:color="auto"/>
            <w:bottom w:val="single" w:sz="4" w:space="0" w:color="auto"/>
            <w:right w:val="single" w:sz="4" w:space="0" w:color="auto"/>
          </w:tblBorders>
        </w:tblPrEx>
        <w:trPr>
          <w:cantSplit/>
          <w:trHeight w:val="442"/>
          <w:jc w:val="center"/>
        </w:trPr>
        <w:tc>
          <w:tcPr>
            <w:tcW w:w="2217" w:type="pct"/>
            <w:gridSpan w:val="2"/>
            <w:tcBorders>
              <w:top w:val="single" w:sz="4" w:space="0" w:color="auto"/>
              <w:left w:val="double" w:sz="4" w:space="0" w:color="auto"/>
            </w:tcBorders>
            <w:tcMar>
              <w:top w:w="43" w:type="dxa"/>
              <w:left w:w="115" w:type="dxa"/>
              <w:bottom w:w="43" w:type="dxa"/>
              <w:right w:w="115" w:type="dxa"/>
            </w:tcMar>
          </w:tcPr>
          <w:p w14:paraId="43459C5C" w14:textId="2B81A314" w:rsidR="00B37991" w:rsidRPr="00981A02" w:rsidRDefault="000A6431" w:rsidP="00564C8C">
            <w:pPr>
              <w:pStyle w:val="1Intvwqst"/>
              <w:widowControl w:val="0"/>
              <w:spacing w:line="276" w:lineRule="auto"/>
              <w:ind w:left="144" w:hanging="144"/>
              <w:contextualSpacing/>
              <w:rPr>
                <w:rFonts w:ascii="Times New Roman" w:hAnsi="Times New Roman"/>
                <w:smallCaps w:val="0"/>
                <w:lang w:val="fr-FR"/>
              </w:rPr>
            </w:pPr>
            <w:r w:rsidRPr="00981A02">
              <w:rPr>
                <w:rFonts w:ascii="Times New Roman" w:hAnsi="Times New Roman"/>
                <w:b/>
                <w:smallCaps w:val="0"/>
                <w:lang w:val="fr-FR"/>
              </w:rPr>
              <w:t>MMT</w:t>
            </w:r>
            <w:r w:rsidR="00336EEB" w:rsidRPr="00981A02">
              <w:rPr>
                <w:rFonts w:ascii="Times New Roman" w:hAnsi="Times New Roman"/>
                <w:b/>
                <w:smallCaps w:val="0"/>
                <w:lang w:val="fr-FR"/>
              </w:rPr>
              <w:t>9</w:t>
            </w:r>
            <w:r w:rsidR="00B37991" w:rsidRPr="00981A02">
              <w:rPr>
                <w:rFonts w:ascii="Times New Roman" w:hAnsi="Times New Roman"/>
                <w:smallCaps w:val="0"/>
                <w:lang w:val="fr-FR"/>
              </w:rPr>
              <w:t xml:space="preserve">. </w:t>
            </w:r>
            <w:r w:rsidR="00564C8C" w:rsidRPr="00981A02">
              <w:rPr>
                <w:rFonts w:ascii="Times New Roman" w:hAnsi="Times New Roman"/>
                <w:smallCaps w:val="0"/>
                <w:lang w:val="fr-FR"/>
              </w:rPr>
              <w:t>Avez-vous déjà utilisé Internet, quel</w:t>
            </w:r>
            <w:r w:rsidR="001A13F7" w:rsidRPr="00981A02">
              <w:rPr>
                <w:rFonts w:ascii="Times New Roman" w:hAnsi="Times New Roman"/>
                <w:smallCaps w:val="0"/>
                <w:lang w:val="fr-FR"/>
              </w:rPr>
              <w:t>s</w:t>
            </w:r>
            <w:r w:rsidR="00564C8C" w:rsidRPr="00981A02">
              <w:rPr>
                <w:rFonts w:ascii="Times New Roman" w:hAnsi="Times New Roman"/>
                <w:smallCaps w:val="0"/>
                <w:lang w:val="fr-FR"/>
              </w:rPr>
              <w:t xml:space="preserve"> que soi</w:t>
            </w:r>
            <w:r w:rsidR="001A13F7" w:rsidRPr="00981A02">
              <w:rPr>
                <w:rFonts w:ascii="Times New Roman" w:hAnsi="Times New Roman"/>
                <w:smallCaps w:val="0"/>
                <w:lang w:val="fr-FR"/>
              </w:rPr>
              <w:t>en</w:t>
            </w:r>
            <w:r w:rsidR="00564C8C" w:rsidRPr="00981A02">
              <w:rPr>
                <w:rFonts w:ascii="Times New Roman" w:hAnsi="Times New Roman"/>
                <w:smallCaps w:val="0"/>
                <w:lang w:val="fr-FR"/>
              </w:rPr>
              <w:t xml:space="preserve">t le lieu et l’équipement ?  </w:t>
            </w:r>
          </w:p>
        </w:tc>
        <w:tc>
          <w:tcPr>
            <w:tcW w:w="2129" w:type="pct"/>
            <w:tcBorders>
              <w:top w:val="single" w:sz="4" w:space="0" w:color="auto"/>
            </w:tcBorders>
            <w:shd w:val="clear" w:color="auto" w:fill="auto"/>
            <w:tcMar>
              <w:top w:w="43" w:type="dxa"/>
              <w:left w:w="115" w:type="dxa"/>
              <w:bottom w:w="43" w:type="dxa"/>
              <w:right w:w="115" w:type="dxa"/>
            </w:tcMar>
          </w:tcPr>
          <w:p w14:paraId="608C4F8F" w14:textId="49A26FF3" w:rsidR="00B37991" w:rsidRPr="00981A02" w:rsidRDefault="00572037"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981A02">
              <w:rPr>
                <w:rFonts w:ascii="Times New Roman" w:hAnsi="Times New Roman"/>
                <w:caps/>
              </w:rPr>
              <w:t>OUI</w:t>
            </w:r>
            <w:r w:rsidR="00B37991" w:rsidRPr="00981A02">
              <w:rPr>
                <w:rFonts w:ascii="Times New Roman" w:hAnsi="Times New Roman"/>
                <w:caps/>
              </w:rPr>
              <w:tab/>
              <w:t>1</w:t>
            </w:r>
          </w:p>
          <w:p w14:paraId="01D50E80" w14:textId="7DC0DEBC" w:rsidR="00B37991" w:rsidRPr="00981A02" w:rsidRDefault="00572037"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981A02">
              <w:rPr>
                <w:rFonts w:ascii="Times New Roman" w:hAnsi="Times New Roman"/>
                <w:caps/>
              </w:rPr>
              <w:t>NON</w:t>
            </w:r>
            <w:r w:rsidR="00B37991" w:rsidRPr="00981A02">
              <w:rPr>
                <w:rFonts w:ascii="Times New Roman" w:hAnsi="Times New Roman"/>
                <w:caps/>
              </w:rPr>
              <w:tab/>
              <w:t>2</w:t>
            </w:r>
          </w:p>
        </w:tc>
        <w:tc>
          <w:tcPr>
            <w:tcW w:w="654" w:type="pct"/>
            <w:gridSpan w:val="3"/>
            <w:tcBorders>
              <w:top w:val="single" w:sz="4" w:space="0" w:color="auto"/>
              <w:right w:val="double" w:sz="4" w:space="0" w:color="auto"/>
            </w:tcBorders>
            <w:shd w:val="clear" w:color="auto" w:fill="auto"/>
            <w:tcMar>
              <w:top w:w="43" w:type="dxa"/>
              <w:left w:w="115" w:type="dxa"/>
              <w:bottom w:w="43" w:type="dxa"/>
              <w:right w:w="115" w:type="dxa"/>
            </w:tcMar>
          </w:tcPr>
          <w:p w14:paraId="6599E70A" w14:textId="77777777" w:rsidR="00B37991" w:rsidRPr="00981A02" w:rsidRDefault="00B37991" w:rsidP="00CE050A">
            <w:pPr>
              <w:pStyle w:val="skipcolumn"/>
              <w:widowControl w:val="0"/>
              <w:spacing w:line="276" w:lineRule="auto"/>
              <w:ind w:left="144" w:hanging="144"/>
              <w:contextualSpacing/>
              <w:rPr>
                <w:rFonts w:ascii="Times New Roman" w:hAnsi="Times New Roman"/>
                <w:smallCaps w:val="0"/>
              </w:rPr>
            </w:pPr>
          </w:p>
          <w:p w14:paraId="5C4160B9" w14:textId="274F54A4" w:rsidR="00B37991" w:rsidRPr="00981A02" w:rsidRDefault="00B37991" w:rsidP="006E5FA4">
            <w:pPr>
              <w:pStyle w:val="skipcolumn"/>
              <w:widowControl w:val="0"/>
              <w:spacing w:line="276" w:lineRule="auto"/>
              <w:ind w:left="144" w:hanging="144"/>
              <w:contextualSpacing/>
              <w:rPr>
                <w:rFonts w:ascii="Times New Roman" w:hAnsi="Times New Roman"/>
                <w:smallCaps w:val="0"/>
              </w:rPr>
            </w:pPr>
            <w:r w:rsidRPr="00981A02">
              <w:rPr>
                <w:rFonts w:ascii="Times New Roman" w:hAnsi="Times New Roman"/>
                <w:smallCaps w:val="0"/>
              </w:rPr>
              <w:t>2</w:t>
            </w:r>
            <w:r w:rsidRPr="00981A02">
              <w:rPr>
                <w:rFonts w:ascii="Times New Roman" w:hAnsi="Times New Roman"/>
                <w:i/>
                <w:smallCaps w:val="0"/>
              </w:rPr>
              <w:sym w:font="Wingdings" w:char="F0F0"/>
            </w:r>
            <w:r w:rsidR="000A6431" w:rsidRPr="00981A02">
              <w:rPr>
                <w:rFonts w:ascii="Times New Roman" w:hAnsi="Times New Roman"/>
                <w:i/>
                <w:smallCaps w:val="0"/>
              </w:rPr>
              <w:t>MMT</w:t>
            </w:r>
            <w:r w:rsidR="002E02B4" w:rsidRPr="00981A02">
              <w:rPr>
                <w:rFonts w:ascii="Times New Roman" w:hAnsi="Times New Roman"/>
                <w:i/>
                <w:smallCaps w:val="0"/>
              </w:rPr>
              <w:t>1</w:t>
            </w:r>
            <w:r w:rsidR="00336EEB" w:rsidRPr="00981A02">
              <w:rPr>
                <w:rFonts w:ascii="Times New Roman" w:hAnsi="Times New Roman"/>
                <w:i/>
                <w:smallCaps w:val="0"/>
              </w:rPr>
              <w:t>1</w:t>
            </w:r>
          </w:p>
        </w:tc>
      </w:tr>
      <w:tr w:rsidR="00B37991" w:rsidRPr="00981A02" w14:paraId="0B5DC32C" w14:textId="77777777" w:rsidTr="00FC6B9E">
        <w:tblPrEx>
          <w:tblBorders>
            <w:top w:val="single" w:sz="4" w:space="0" w:color="auto"/>
            <w:left w:val="single" w:sz="4" w:space="0" w:color="auto"/>
            <w:bottom w:val="single" w:sz="4" w:space="0" w:color="auto"/>
            <w:right w:val="single" w:sz="4" w:space="0" w:color="auto"/>
          </w:tblBorders>
        </w:tblPrEx>
        <w:trPr>
          <w:cantSplit/>
          <w:jc w:val="center"/>
        </w:trPr>
        <w:tc>
          <w:tcPr>
            <w:tcW w:w="2217" w:type="pct"/>
            <w:gridSpan w:val="2"/>
            <w:tcBorders>
              <w:left w:val="double" w:sz="4" w:space="0" w:color="auto"/>
            </w:tcBorders>
            <w:tcMar>
              <w:top w:w="43" w:type="dxa"/>
              <w:left w:w="115" w:type="dxa"/>
              <w:bottom w:w="43" w:type="dxa"/>
              <w:right w:w="115" w:type="dxa"/>
            </w:tcMar>
          </w:tcPr>
          <w:p w14:paraId="2E5C146B" w14:textId="77777777" w:rsidR="00564C8C" w:rsidRPr="00981A02" w:rsidRDefault="000A6431" w:rsidP="00564C8C">
            <w:pPr>
              <w:pStyle w:val="1Intvwqst"/>
              <w:widowControl w:val="0"/>
              <w:spacing w:line="276" w:lineRule="auto"/>
              <w:ind w:left="144" w:hanging="144"/>
              <w:contextualSpacing/>
              <w:rPr>
                <w:rFonts w:ascii="Times New Roman" w:hAnsi="Times New Roman"/>
                <w:smallCaps w:val="0"/>
                <w:lang w:val="fr-FR"/>
              </w:rPr>
            </w:pPr>
            <w:r w:rsidRPr="00981A02">
              <w:rPr>
                <w:rFonts w:ascii="Times New Roman" w:hAnsi="Times New Roman"/>
                <w:b/>
                <w:smallCaps w:val="0"/>
                <w:lang w:val="fr-FR"/>
              </w:rPr>
              <w:t>MMT</w:t>
            </w:r>
            <w:r w:rsidR="00B37991" w:rsidRPr="00981A02">
              <w:rPr>
                <w:rFonts w:ascii="Times New Roman" w:hAnsi="Times New Roman"/>
                <w:b/>
                <w:smallCaps w:val="0"/>
                <w:lang w:val="fr-FR"/>
              </w:rPr>
              <w:t>1</w:t>
            </w:r>
            <w:r w:rsidR="00336EEB" w:rsidRPr="00981A02">
              <w:rPr>
                <w:rFonts w:ascii="Times New Roman" w:hAnsi="Times New Roman"/>
                <w:b/>
                <w:smallCaps w:val="0"/>
                <w:lang w:val="fr-FR"/>
              </w:rPr>
              <w:t>0</w:t>
            </w:r>
            <w:r w:rsidR="00B37991" w:rsidRPr="00981A02">
              <w:rPr>
                <w:rFonts w:ascii="Times New Roman" w:hAnsi="Times New Roman"/>
                <w:smallCaps w:val="0"/>
                <w:lang w:val="fr-FR"/>
              </w:rPr>
              <w:t xml:space="preserve">. </w:t>
            </w:r>
            <w:r w:rsidR="00564C8C" w:rsidRPr="00981A02">
              <w:rPr>
                <w:rFonts w:ascii="Times New Roman" w:hAnsi="Times New Roman"/>
                <w:smallCaps w:val="0"/>
                <w:lang w:val="fr-FR"/>
              </w:rPr>
              <w:t>Durant les 3 derniers mois, avez-vous utilisé Internet au moins une fois par semaine, moins d’une fois par semaine ou pas du tout ?</w:t>
            </w:r>
          </w:p>
          <w:p w14:paraId="1D88218B" w14:textId="77777777" w:rsidR="00564C8C" w:rsidRPr="00981A02" w:rsidRDefault="00564C8C" w:rsidP="00564C8C">
            <w:pPr>
              <w:pStyle w:val="1Intvwqst"/>
              <w:widowControl w:val="0"/>
              <w:spacing w:line="276" w:lineRule="auto"/>
              <w:ind w:left="144" w:hanging="144"/>
              <w:contextualSpacing/>
              <w:rPr>
                <w:rFonts w:ascii="Times New Roman" w:hAnsi="Times New Roman"/>
                <w:smallCaps w:val="0"/>
                <w:lang w:val="fr-FR"/>
              </w:rPr>
            </w:pPr>
          </w:p>
          <w:p w14:paraId="0A7B8EB7" w14:textId="24CBB6BF" w:rsidR="00564C8C" w:rsidRPr="00981A02" w:rsidRDefault="00564C8C" w:rsidP="00564C8C">
            <w:pPr>
              <w:pStyle w:val="1Intvwqst"/>
              <w:widowControl w:val="0"/>
              <w:spacing w:line="276" w:lineRule="auto"/>
              <w:ind w:left="144" w:hanging="144"/>
              <w:contextualSpacing/>
              <w:rPr>
                <w:rFonts w:ascii="Times New Roman" w:hAnsi="Times New Roman"/>
                <w:smallCaps w:val="0"/>
                <w:lang w:val="fr-FR"/>
              </w:rPr>
            </w:pPr>
            <w:r w:rsidRPr="00981A02">
              <w:rPr>
                <w:rFonts w:ascii="Times New Roman" w:hAnsi="Times New Roman"/>
                <w:i/>
                <w:smallCaps w:val="0"/>
                <w:lang w:val="fr-FR"/>
              </w:rPr>
              <w:t>Si au moins une fois par semaine, insister :</w:t>
            </w:r>
            <w:r w:rsidRPr="00981A02">
              <w:rPr>
                <w:rFonts w:ascii="Times New Roman" w:hAnsi="Times New Roman"/>
                <w:smallCaps w:val="0"/>
                <w:lang w:val="fr-FR"/>
              </w:rPr>
              <w:t xml:space="preserve"> Diriez-vous que cela arrive presque tous les jours ? </w:t>
            </w:r>
          </w:p>
          <w:p w14:paraId="411EC551" w14:textId="77777777" w:rsidR="00564C8C" w:rsidRPr="00981A02" w:rsidRDefault="00564C8C" w:rsidP="00564C8C">
            <w:pPr>
              <w:pStyle w:val="1Intvwqst"/>
              <w:widowControl w:val="0"/>
              <w:spacing w:line="276" w:lineRule="auto"/>
              <w:ind w:left="144" w:hanging="144"/>
              <w:contextualSpacing/>
              <w:rPr>
                <w:rFonts w:ascii="Times New Roman" w:hAnsi="Times New Roman"/>
                <w:i/>
                <w:smallCaps w:val="0"/>
                <w:lang w:val="fr-FR"/>
              </w:rPr>
            </w:pPr>
          </w:p>
          <w:p w14:paraId="5E88B5B2" w14:textId="225C6C1B" w:rsidR="005E71D8" w:rsidRPr="00981A02" w:rsidRDefault="0044795E" w:rsidP="00564C8C">
            <w:pPr>
              <w:pStyle w:val="1Intvwqst"/>
              <w:widowControl w:val="0"/>
              <w:spacing w:line="276" w:lineRule="auto"/>
              <w:ind w:left="144" w:hanging="144"/>
              <w:contextualSpacing/>
              <w:rPr>
                <w:rFonts w:ascii="Times New Roman" w:hAnsi="Times New Roman"/>
                <w:smallCaps w:val="0"/>
                <w:lang w:val="fr-FR"/>
              </w:rPr>
            </w:pPr>
            <w:r w:rsidRPr="00981A02">
              <w:rPr>
                <w:rFonts w:ascii="Times New Roman" w:hAnsi="Times New Roman"/>
                <w:i/>
                <w:smallCaps w:val="0"/>
                <w:lang w:val="fr-FR"/>
              </w:rPr>
              <w:t xml:space="preserve">Si ‘Oui’ </w:t>
            </w:r>
            <w:r w:rsidR="00F1746F" w:rsidRPr="00981A02">
              <w:rPr>
                <w:rFonts w:ascii="Times New Roman" w:hAnsi="Times New Roman"/>
                <w:i/>
                <w:smallCaps w:val="0"/>
                <w:lang w:val="fr-FR"/>
              </w:rPr>
              <w:t xml:space="preserve">enregistrer </w:t>
            </w:r>
            <w:r w:rsidRPr="00981A02">
              <w:rPr>
                <w:rFonts w:ascii="Times New Roman" w:hAnsi="Times New Roman"/>
                <w:i/>
                <w:smallCaps w:val="0"/>
                <w:lang w:val="fr-FR"/>
              </w:rPr>
              <w:t xml:space="preserve">3, si ‘Non’ </w:t>
            </w:r>
            <w:r w:rsidR="00F1746F" w:rsidRPr="00981A02">
              <w:rPr>
                <w:rFonts w:ascii="Times New Roman" w:hAnsi="Times New Roman"/>
                <w:i/>
                <w:smallCaps w:val="0"/>
                <w:lang w:val="fr-FR"/>
              </w:rPr>
              <w:t xml:space="preserve">enregistrer </w:t>
            </w:r>
            <w:r w:rsidRPr="00981A02">
              <w:rPr>
                <w:rFonts w:ascii="Times New Roman" w:hAnsi="Times New Roman"/>
                <w:i/>
                <w:smallCaps w:val="0"/>
                <w:lang w:val="fr-FR"/>
              </w:rPr>
              <w:t>2.</w:t>
            </w:r>
          </w:p>
        </w:tc>
        <w:tc>
          <w:tcPr>
            <w:tcW w:w="2129" w:type="pct"/>
            <w:tcMar>
              <w:top w:w="43" w:type="dxa"/>
              <w:left w:w="115" w:type="dxa"/>
              <w:bottom w:w="43" w:type="dxa"/>
              <w:right w:w="115" w:type="dxa"/>
            </w:tcMar>
          </w:tcPr>
          <w:p w14:paraId="50375B19" w14:textId="77777777" w:rsidR="00564C8C" w:rsidRPr="00981A02" w:rsidRDefault="00564C8C" w:rsidP="00564C8C">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r w:rsidRPr="00981A02">
              <w:rPr>
                <w:rFonts w:ascii="Times New Roman" w:hAnsi="Times New Roman"/>
                <w:caps/>
                <w:lang w:val="fr-FR"/>
              </w:rPr>
              <w:t>pas du tout</w:t>
            </w:r>
            <w:r w:rsidRPr="00981A02">
              <w:rPr>
                <w:rFonts w:ascii="Times New Roman" w:hAnsi="Times New Roman"/>
                <w:caps/>
                <w:lang w:val="fr-FR"/>
              </w:rPr>
              <w:tab/>
              <w:t>0</w:t>
            </w:r>
          </w:p>
          <w:p w14:paraId="76AEB435" w14:textId="77777777" w:rsidR="00564C8C" w:rsidRPr="00981A02" w:rsidRDefault="00564C8C" w:rsidP="00564C8C">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r w:rsidRPr="00981A02">
              <w:rPr>
                <w:rFonts w:ascii="Times New Roman" w:hAnsi="Times New Roman"/>
                <w:caps/>
                <w:lang w:val="fr-FR"/>
              </w:rPr>
              <w:t>moins d’une fois par semaine</w:t>
            </w:r>
            <w:r w:rsidRPr="00981A02">
              <w:rPr>
                <w:rFonts w:ascii="Times New Roman" w:hAnsi="Times New Roman"/>
                <w:caps/>
                <w:lang w:val="fr-FR"/>
              </w:rPr>
              <w:tab/>
              <w:t>1</w:t>
            </w:r>
          </w:p>
          <w:p w14:paraId="27444533" w14:textId="77777777" w:rsidR="00564C8C" w:rsidRPr="00981A02" w:rsidRDefault="00564C8C" w:rsidP="00564C8C">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r w:rsidRPr="00981A02">
              <w:rPr>
                <w:rFonts w:ascii="Times New Roman" w:hAnsi="Times New Roman"/>
                <w:caps/>
                <w:lang w:val="fr-FR"/>
              </w:rPr>
              <w:t>Au moins une fois par semaine</w:t>
            </w:r>
            <w:r w:rsidRPr="00981A02">
              <w:rPr>
                <w:rFonts w:ascii="Times New Roman" w:hAnsi="Times New Roman"/>
                <w:caps/>
                <w:lang w:val="fr-FR"/>
              </w:rPr>
              <w:tab/>
              <w:t>2</w:t>
            </w:r>
          </w:p>
          <w:p w14:paraId="3C4C6D32" w14:textId="011F7765" w:rsidR="00B37991" w:rsidRPr="00981A02" w:rsidRDefault="00564C8C" w:rsidP="00564C8C">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981A02">
              <w:rPr>
                <w:rFonts w:ascii="Times New Roman" w:hAnsi="Times New Roman"/>
                <w:caps/>
              </w:rPr>
              <w:t>presque tous les jours</w:t>
            </w:r>
            <w:r w:rsidRPr="00981A02">
              <w:rPr>
                <w:rFonts w:ascii="Times New Roman" w:hAnsi="Times New Roman"/>
                <w:caps/>
              </w:rPr>
              <w:tab/>
              <w:t>3</w:t>
            </w:r>
          </w:p>
        </w:tc>
        <w:tc>
          <w:tcPr>
            <w:tcW w:w="654" w:type="pct"/>
            <w:gridSpan w:val="3"/>
            <w:tcBorders>
              <w:right w:val="double" w:sz="4" w:space="0" w:color="auto"/>
            </w:tcBorders>
            <w:tcMar>
              <w:top w:w="43" w:type="dxa"/>
              <w:left w:w="101" w:type="dxa"/>
              <w:bottom w:w="43" w:type="dxa"/>
              <w:right w:w="101" w:type="dxa"/>
            </w:tcMar>
          </w:tcPr>
          <w:p w14:paraId="5B05DF8B" w14:textId="77777777" w:rsidR="00B37991" w:rsidRPr="00981A02" w:rsidRDefault="00B37991" w:rsidP="00CE050A">
            <w:pPr>
              <w:pStyle w:val="skipcolumn"/>
              <w:widowControl w:val="0"/>
              <w:spacing w:line="276" w:lineRule="auto"/>
              <w:ind w:left="144" w:hanging="144"/>
              <w:contextualSpacing/>
              <w:rPr>
                <w:rFonts w:ascii="Times New Roman" w:hAnsi="Times New Roman"/>
                <w:smallCaps w:val="0"/>
              </w:rPr>
            </w:pPr>
          </w:p>
        </w:tc>
      </w:tr>
      <w:tr w:rsidR="00B37991" w:rsidRPr="00981A02" w14:paraId="7284A790" w14:textId="77777777" w:rsidTr="00FC6B9E">
        <w:tblPrEx>
          <w:tblBorders>
            <w:top w:val="single" w:sz="4" w:space="0" w:color="auto"/>
            <w:left w:val="single" w:sz="4" w:space="0" w:color="auto"/>
            <w:bottom w:val="single" w:sz="4" w:space="0" w:color="auto"/>
            <w:right w:val="single" w:sz="4" w:space="0" w:color="auto"/>
          </w:tblBorders>
        </w:tblPrEx>
        <w:trPr>
          <w:cantSplit/>
          <w:jc w:val="center"/>
        </w:trPr>
        <w:tc>
          <w:tcPr>
            <w:tcW w:w="2217" w:type="pct"/>
            <w:gridSpan w:val="2"/>
            <w:tcBorders>
              <w:top w:val="single" w:sz="4" w:space="0" w:color="auto"/>
              <w:left w:val="double" w:sz="4" w:space="0" w:color="auto"/>
              <w:bottom w:val="single" w:sz="4" w:space="0" w:color="auto"/>
            </w:tcBorders>
            <w:tcMar>
              <w:top w:w="43" w:type="dxa"/>
              <w:left w:w="115" w:type="dxa"/>
              <w:bottom w:w="43" w:type="dxa"/>
              <w:right w:w="115" w:type="dxa"/>
            </w:tcMar>
          </w:tcPr>
          <w:p w14:paraId="0461728B" w14:textId="3DD726BA" w:rsidR="00B37991" w:rsidRPr="00981A02" w:rsidRDefault="000A6431" w:rsidP="006E5FA4">
            <w:pPr>
              <w:pStyle w:val="1Intvwqst"/>
              <w:widowControl w:val="0"/>
              <w:spacing w:line="276" w:lineRule="auto"/>
              <w:ind w:left="144" w:hanging="144"/>
              <w:contextualSpacing/>
              <w:rPr>
                <w:rFonts w:ascii="Times New Roman" w:hAnsi="Times New Roman"/>
                <w:smallCaps w:val="0"/>
                <w:lang w:val="fr-FR"/>
              </w:rPr>
            </w:pPr>
            <w:r w:rsidRPr="00981A02">
              <w:rPr>
                <w:rFonts w:ascii="Times New Roman" w:hAnsi="Times New Roman"/>
                <w:b/>
                <w:smallCaps w:val="0"/>
                <w:lang w:val="fr-FR"/>
              </w:rPr>
              <w:t>MMT</w:t>
            </w:r>
            <w:r w:rsidR="00B37991" w:rsidRPr="00981A02">
              <w:rPr>
                <w:rFonts w:ascii="Times New Roman" w:hAnsi="Times New Roman"/>
                <w:b/>
                <w:smallCaps w:val="0"/>
                <w:lang w:val="fr-FR"/>
              </w:rPr>
              <w:t>1</w:t>
            </w:r>
            <w:r w:rsidR="00336EEB" w:rsidRPr="00981A02">
              <w:rPr>
                <w:rFonts w:ascii="Times New Roman" w:hAnsi="Times New Roman"/>
                <w:b/>
                <w:smallCaps w:val="0"/>
                <w:lang w:val="fr-FR"/>
              </w:rPr>
              <w:t>1</w:t>
            </w:r>
            <w:r w:rsidR="00B37991" w:rsidRPr="00981A02">
              <w:rPr>
                <w:rFonts w:ascii="Times New Roman" w:hAnsi="Times New Roman"/>
                <w:smallCaps w:val="0"/>
                <w:lang w:val="fr-FR"/>
              </w:rPr>
              <w:t xml:space="preserve">. </w:t>
            </w:r>
            <w:r w:rsidR="00564C8C" w:rsidRPr="00981A02">
              <w:rPr>
                <w:rFonts w:ascii="Times New Roman" w:hAnsi="Times New Roman"/>
                <w:smallCaps w:val="0"/>
                <w:lang w:val="fr-FR"/>
              </w:rPr>
              <w:t>Avez-vous un téléphone portable ?</w:t>
            </w:r>
          </w:p>
        </w:tc>
        <w:tc>
          <w:tcPr>
            <w:tcW w:w="2129" w:type="pct"/>
            <w:tcBorders>
              <w:top w:val="single" w:sz="4" w:space="0" w:color="auto"/>
              <w:bottom w:val="single" w:sz="4" w:space="0" w:color="auto"/>
            </w:tcBorders>
            <w:shd w:val="clear" w:color="auto" w:fill="auto"/>
            <w:tcMar>
              <w:top w:w="43" w:type="dxa"/>
              <w:left w:w="115" w:type="dxa"/>
              <w:bottom w:w="43" w:type="dxa"/>
              <w:right w:w="115" w:type="dxa"/>
            </w:tcMar>
          </w:tcPr>
          <w:p w14:paraId="2973E9E2" w14:textId="59406EEE" w:rsidR="00B37991" w:rsidRPr="00981A02" w:rsidRDefault="00572037"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981A02">
              <w:rPr>
                <w:rFonts w:ascii="Times New Roman" w:hAnsi="Times New Roman"/>
                <w:caps/>
              </w:rPr>
              <w:t>OUI</w:t>
            </w:r>
            <w:r w:rsidR="00B37991" w:rsidRPr="00981A02">
              <w:rPr>
                <w:rFonts w:ascii="Times New Roman" w:hAnsi="Times New Roman"/>
                <w:caps/>
              </w:rPr>
              <w:tab/>
              <w:t>1</w:t>
            </w:r>
          </w:p>
          <w:p w14:paraId="5EE03D18" w14:textId="3DA9743D" w:rsidR="00B37991" w:rsidRPr="00981A02" w:rsidRDefault="00572037" w:rsidP="007E67D1">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981A02">
              <w:rPr>
                <w:rFonts w:ascii="Times New Roman" w:hAnsi="Times New Roman"/>
                <w:caps/>
              </w:rPr>
              <w:t>NON</w:t>
            </w:r>
            <w:r w:rsidR="00B37991" w:rsidRPr="00981A02">
              <w:rPr>
                <w:rFonts w:ascii="Times New Roman" w:hAnsi="Times New Roman"/>
                <w:caps/>
              </w:rPr>
              <w:tab/>
              <w:t>2</w:t>
            </w:r>
          </w:p>
        </w:tc>
        <w:tc>
          <w:tcPr>
            <w:tcW w:w="654" w:type="pct"/>
            <w:gridSpan w:val="3"/>
            <w:tcBorders>
              <w:top w:val="single" w:sz="4" w:space="0" w:color="auto"/>
              <w:bottom w:val="single" w:sz="4" w:space="0" w:color="auto"/>
              <w:right w:val="double" w:sz="4" w:space="0" w:color="auto"/>
            </w:tcBorders>
            <w:shd w:val="clear" w:color="auto" w:fill="auto"/>
            <w:tcMar>
              <w:top w:w="43" w:type="dxa"/>
              <w:left w:w="101" w:type="dxa"/>
              <w:bottom w:w="43" w:type="dxa"/>
              <w:right w:w="101" w:type="dxa"/>
            </w:tcMar>
          </w:tcPr>
          <w:p w14:paraId="5B94B22F" w14:textId="50B227B6" w:rsidR="00B37991" w:rsidRPr="00981A02" w:rsidRDefault="00B37991" w:rsidP="00CE050A">
            <w:pPr>
              <w:pStyle w:val="skipcolumn"/>
              <w:widowControl w:val="0"/>
              <w:spacing w:line="276" w:lineRule="auto"/>
              <w:ind w:left="144" w:hanging="144"/>
              <w:contextualSpacing/>
              <w:rPr>
                <w:rFonts w:ascii="Times New Roman" w:hAnsi="Times New Roman"/>
                <w:smallCaps w:val="0"/>
              </w:rPr>
            </w:pPr>
          </w:p>
        </w:tc>
      </w:tr>
      <w:tr w:rsidR="00784419" w:rsidRPr="00981A02" w14:paraId="66E4E391" w14:textId="77777777" w:rsidTr="00FC6B9E">
        <w:tblPrEx>
          <w:tblBorders>
            <w:top w:val="single" w:sz="4" w:space="0" w:color="auto"/>
            <w:left w:val="single" w:sz="4" w:space="0" w:color="auto"/>
            <w:bottom w:val="single" w:sz="4" w:space="0" w:color="auto"/>
            <w:right w:val="single" w:sz="4" w:space="0" w:color="auto"/>
          </w:tblBorders>
        </w:tblPrEx>
        <w:trPr>
          <w:cantSplit/>
          <w:jc w:val="center"/>
        </w:trPr>
        <w:tc>
          <w:tcPr>
            <w:tcW w:w="2217" w:type="pct"/>
            <w:gridSpan w:val="2"/>
            <w:tcBorders>
              <w:top w:val="single" w:sz="4" w:space="0" w:color="auto"/>
              <w:left w:val="double" w:sz="4" w:space="0" w:color="auto"/>
              <w:bottom w:val="double" w:sz="4" w:space="0" w:color="auto"/>
            </w:tcBorders>
            <w:tcMar>
              <w:top w:w="43" w:type="dxa"/>
              <w:left w:w="115" w:type="dxa"/>
              <w:bottom w:w="43" w:type="dxa"/>
              <w:right w:w="115" w:type="dxa"/>
            </w:tcMar>
          </w:tcPr>
          <w:p w14:paraId="6E4C8F5D" w14:textId="48034A35" w:rsidR="00564C8C" w:rsidRPr="00981A02" w:rsidRDefault="000A6431" w:rsidP="00564C8C">
            <w:pPr>
              <w:pStyle w:val="1Intvwqst"/>
              <w:widowControl w:val="0"/>
              <w:spacing w:line="276" w:lineRule="auto"/>
              <w:ind w:left="144" w:hanging="144"/>
              <w:contextualSpacing/>
              <w:rPr>
                <w:rFonts w:ascii="Times New Roman" w:hAnsi="Times New Roman"/>
                <w:smallCaps w:val="0"/>
                <w:lang w:val="fr-FR"/>
              </w:rPr>
            </w:pPr>
            <w:r w:rsidRPr="00981A02">
              <w:rPr>
                <w:rFonts w:ascii="Times New Roman" w:hAnsi="Times New Roman"/>
                <w:b/>
                <w:smallCaps w:val="0"/>
                <w:lang w:val="fr-FR"/>
              </w:rPr>
              <w:lastRenderedPageBreak/>
              <w:t>MMT</w:t>
            </w:r>
            <w:r w:rsidR="00784419" w:rsidRPr="00981A02">
              <w:rPr>
                <w:rFonts w:ascii="Times New Roman" w:hAnsi="Times New Roman"/>
                <w:b/>
                <w:smallCaps w:val="0"/>
                <w:lang w:val="fr-FR"/>
              </w:rPr>
              <w:t>1</w:t>
            </w:r>
            <w:r w:rsidR="00336EEB" w:rsidRPr="00981A02">
              <w:rPr>
                <w:rFonts w:ascii="Times New Roman" w:hAnsi="Times New Roman"/>
                <w:b/>
                <w:smallCaps w:val="0"/>
                <w:lang w:val="fr-FR"/>
              </w:rPr>
              <w:t>2</w:t>
            </w:r>
            <w:r w:rsidR="00784419" w:rsidRPr="00981A02">
              <w:rPr>
                <w:rFonts w:ascii="Times New Roman" w:hAnsi="Times New Roman"/>
                <w:smallCaps w:val="0"/>
                <w:lang w:val="fr-FR"/>
              </w:rPr>
              <w:t xml:space="preserve">. </w:t>
            </w:r>
            <w:r w:rsidR="00564C8C" w:rsidRPr="00981A02">
              <w:rPr>
                <w:rFonts w:ascii="Times New Roman" w:hAnsi="Times New Roman"/>
                <w:smallCaps w:val="0"/>
                <w:lang w:val="fr-FR"/>
              </w:rPr>
              <w:t xml:space="preserve">Durant les 3 derniers mois, avez-vous utilisé </w:t>
            </w:r>
            <w:r w:rsidR="000F1294" w:rsidRPr="00981A02">
              <w:rPr>
                <w:rFonts w:ascii="Times New Roman" w:hAnsi="Times New Roman"/>
                <w:smallCaps w:val="0"/>
                <w:lang w:val="fr-FR"/>
              </w:rPr>
              <w:t xml:space="preserve">un </w:t>
            </w:r>
            <w:r w:rsidR="00564C8C" w:rsidRPr="00981A02">
              <w:rPr>
                <w:rFonts w:ascii="Times New Roman" w:hAnsi="Times New Roman"/>
                <w:smallCaps w:val="0"/>
                <w:lang w:val="fr-FR"/>
              </w:rPr>
              <w:t>téléphone portable au moins une fois par semaine, moins d’une fois par semaine ou pas du tout ?</w:t>
            </w:r>
          </w:p>
          <w:p w14:paraId="0A24C8D7" w14:textId="77777777" w:rsidR="00564C8C" w:rsidRPr="00981A02" w:rsidRDefault="00564C8C" w:rsidP="00564C8C">
            <w:pPr>
              <w:pStyle w:val="1Intvwqst"/>
              <w:widowControl w:val="0"/>
              <w:spacing w:line="276" w:lineRule="auto"/>
              <w:ind w:left="144" w:hanging="144"/>
              <w:contextualSpacing/>
              <w:rPr>
                <w:rFonts w:ascii="Times New Roman" w:hAnsi="Times New Roman"/>
                <w:b/>
                <w:smallCaps w:val="0"/>
                <w:lang w:val="fr-FR"/>
              </w:rPr>
            </w:pPr>
          </w:p>
          <w:p w14:paraId="4039A2DE" w14:textId="77777777" w:rsidR="00564C8C" w:rsidRPr="00981A02" w:rsidRDefault="00564C8C" w:rsidP="00564C8C">
            <w:pPr>
              <w:pStyle w:val="1Intvwqst"/>
              <w:widowControl w:val="0"/>
              <w:spacing w:line="276" w:lineRule="auto"/>
              <w:ind w:left="144" w:hanging="144"/>
              <w:contextualSpacing/>
              <w:rPr>
                <w:rFonts w:ascii="Times New Roman" w:hAnsi="Times New Roman"/>
                <w:smallCaps w:val="0"/>
                <w:lang w:val="fr-FR"/>
              </w:rPr>
            </w:pPr>
            <w:r w:rsidRPr="00981A02">
              <w:rPr>
                <w:rFonts w:ascii="Times New Roman" w:hAnsi="Times New Roman"/>
                <w:i/>
                <w:smallCaps w:val="0"/>
                <w:lang w:val="fr-FR" w:eastAsia="en-GB"/>
              </w:rPr>
              <w:tab/>
              <w:t>Insister si nécessaire:</w:t>
            </w:r>
            <w:r w:rsidRPr="00981A02">
              <w:rPr>
                <w:rFonts w:ascii="Times New Roman" w:hAnsi="Times New Roman"/>
                <w:smallCaps w:val="0"/>
                <w:lang w:val="fr-FR"/>
              </w:rPr>
              <w:t xml:space="preserve"> Je veux dire avez-vous communiqué avec quelqu’un en utilisant un téléphone portable.</w:t>
            </w:r>
          </w:p>
          <w:p w14:paraId="7E29F26A" w14:textId="77777777" w:rsidR="00564C8C" w:rsidRPr="00981A02" w:rsidRDefault="00564C8C" w:rsidP="00564C8C">
            <w:pPr>
              <w:pStyle w:val="1Intvwqst"/>
              <w:widowControl w:val="0"/>
              <w:spacing w:line="276" w:lineRule="auto"/>
              <w:ind w:left="144" w:hanging="144"/>
              <w:contextualSpacing/>
              <w:rPr>
                <w:rFonts w:ascii="Times New Roman" w:hAnsi="Times New Roman"/>
                <w:smallCaps w:val="0"/>
                <w:lang w:val="fr-FR"/>
              </w:rPr>
            </w:pPr>
          </w:p>
          <w:p w14:paraId="2A45CF8F" w14:textId="362E791B" w:rsidR="00564C8C" w:rsidRPr="00981A02" w:rsidRDefault="00564C8C" w:rsidP="00564C8C">
            <w:pPr>
              <w:pStyle w:val="1Intvwqst"/>
              <w:widowControl w:val="0"/>
              <w:spacing w:line="276" w:lineRule="auto"/>
              <w:ind w:left="144" w:hanging="144"/>
              <w:contextualSpacing/>
              <w:rPr>
                <w:rFonts w:ascii="Times New Roman" w:hAnsi="Times New Roman"/>
                <w:smallCaps w:val="0"/>
                <w:lang w:val="fr-FR"/>
              </w:rPr>
            </w:pPr>
            <w:r w:rsidRPr="00981A02">
              <w:rPr>
                <w:rFonts w:ascii="Times New Roman" w:hAnsi="Times New Roman"/>
                <w:i/>
                <w:smallCaps w:val="0"/>
                <w:lang w:val="fr-FR"/>
              </w:rPr>
              <w:t>Si au moins une fois par semaine, insister :</w:t>
            </w:r>
            <w:r w:rsidRPr="00981A02">
              <w:rPr>
                <w:rFonts w:ascii="Times New Roman" w:hAnsi="Times New Roman"/>
                <w:smallCaps w:val="0"/>
                <w:lang w:val="fr-FR"/>
              </w:rPr>
              <w:t xml:space="preserve"> Diriez-vous que cela arrive presque tous les jours ? </w:t>
            </w:r>
          </w:p>
          <w:p w14:paraId="53386EF3" w14:textId="77777777" w:rsidR="00564C8C" w:rsidRPr="00981A02" w:rsidRDefault="00564C8C" w:rsidP="00564C8C">
            <w:pPr>
              <w:pStyle w:val="1Intvwqst"/>
              <w:widowControl w:val="0"/>
              <w:spacing w:line="276" w:lineRule="auto"/>
              <w:ind w:left="144" w:hanging="144"/>
              <w:contextualSpacing/>
              <w:rPr>
                <w:rFonts w:ascii="Times New Roman" w:hAnsi="Times New Roman"/>
                <w:i/>
                <w:smallCaps w:val="0"/>
                <w:lang w:val="fr-FR"/>
              </w:rPr>
            </w:pPr>
          </w:p>
          <w:p w14:paraId="55759B35" w14:textId="20674879" w:rsidR="005E71D8" w:rsidRPr="00981A02" w:rsidRDefault="000F1294" w:rsidP="00564C8C">
            <w:pPr>
              <w:pStyle w:val="1Intvwqst"/>
              <w:widowControl w:val="0"/>
              <w:spacing w:line="276" w:lineRule="auto"/>
              <w:ind w:left="144" w:hanging="144"/>
              <w:contextualSpacing/>
              <w:rPr>
                <w:rFonts w:ascii="Times New Roman" w:hAnsi="Times New Roman"/>
                <w:b/>
                <w:smallCaps w:val="0"/>
                <w:lang w:val="fr-FR"/>
              </w:rPr>
            </w:pPr>
            <w:r w:rsidRPr="00981A02">
              <w:rPr>
                <w:rFonts w:ascii="Times New Roman" w:hAnsi="Times New Roman"/>
                <w:i/>
                <w:smallCaps w:val="0"/>
                <w:lang w:val="fr-FR"/>
              </w:rPr>
              <w:t xml:space="preserve">Si ‘Oui’ </w:t>
            </w:r>
            <w:r w:rsidR="00F1746F" w:rsidRPr="00981A02">
              <w:rPr>
                <w:rFonts w:ascii="Times New Roman" w:hAnsi="Times New Roman"/>
                <w:i/>
                <w:smallCaps w:val="0"/>
                <w:lang w:val="fr-FR"/>
              </w:rPr>
              <w:t xml:space="preserve">enregistrer </w:t>
            </w:r>
            <w:r w:rsidRPr="00981A02">
              <w:rPr>
                <w:rFonts w:ascii="Times New Roman" w:hAnsi="Times New Roman"/>
                <w:i/>
                <w:smallCaps w:val="0"/>
                <w:lang w:val="fr-FR"/>
              </w:rPr>
              <w:t xml:space="preserve">3, si ‘Non’ </w:t>
            </w:r>
            <w:r w:rsidR="00F1746F" w:rsidRPr="00981A02">
              <w:rPr>
                <w:rFonts w:ascii="Times New Roman" w:hAnsi="Times New Roman"/>
                <w:i/>
                <w:smallCaps w:val="0"/>
                <w:lang w:val="fr-FR"/>
              </w:rPr>
              <w:t xml:space="preserve">enregistrer </w:t>
            </w:r>
            <w:r w:rsidRPr="00981A02">
              <w:rPr>
                <w:rFonts w:ascii="Times New Roman" w:hAnsi="Times New Roman"/>
                <w:i/>
                <w:smallCaps w:val="0"/>
                <w:lang w:val="fr-FR"/>
              </w:rPr>
              <w:t>2.</w:t>
            </w:r>
          </w:p>
        </w:tc>
        <w:tc>
          <w:tcPr>
            <w:tcW w:w="2129" w:type="pct"/>
            <w:tcBorders>
              <w:top w:val="single" w:sz="4" w:space="0" w:color="auto"/>
              <w:bottom w:val="double" w:sz="4" w:space="0" w:color="auto"/>
            </w:tcBorders>
            <w:shd w:val="clear" w:color="auto" w:fill="auto"/>
            <w:tcMar>
              <w:top w:w="43" w:type="dxa"/>
              <w:left w:w="115" w:type="dxa"/>
              <w:bottom w:w="43" w:type="dxa"/>
              <w:right w:w="115" w:type="dxa"/>
            </w:tcMar>
          </w:tcPr>
          <w:p w14:paraId="0911795B" w14:textId="77777777" w:rsidR="00564C8C" w:rsidRPr="00981A02" w:rsidRDefault="00564C8C" w:rsidP="00564C8C">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r w:rsidRPr="00981A02">
              <w:rPr>
                <w:rFonts w:ascii="Times New Roman" w:hAnsi="Times New Roman"/>
                <w:caps/>
                <w:lang w:val="fr-FR"/>
              </w:rPr>
              <w:t>pas du tout</w:t>
            </w:r>
            <w:r w:rsidRPr="00981A02">
              <w:rPr>
                <w:rFonts w:ascii="Times New Roman" w:hAnsi="Times New Roman"/>
                <w:caps/>
                <w:lang w:val="fr-FR"/>
              </w:rPr>
              <w:tab/>
              <w:t>0</w:t>
            </w:r>
          </w:p>
          <w:p w14:paraId="7E694FF4" w14:textId="77777777" w:rsidR="00564C8C" w:rsidRPr="00981A02" w:rsidRDefault="00564C8C" w:rsidP="00564C8C">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r w:rsidRPr="00981A02">
              <w:rPr>
                <w:rFonts w:ascii="Times New Roman" w:hAnsi="Times New Roman"/>
                <w:caps/>
                <w:lang w:val="fr-FR"/>
              </w:rPr>
              <w:t>moins d’une fois par semaine</w:t>
            </w:r>
            <w:r w:rsidRPr="00981A02">
              <w:rPr>
                <w:rFonts w:ascii="Times New Roman" w:hAnsi="Times New Roman"/>
                <w:caps/>
                <w:lang w:val="fr-FR"/>
              </w:rPr>
              <w:tab/>
              <w:t>1</w:t>
            </w:r>
          </w:p>
          <w:p w14:paraId="292D30D0" w14:textId="77777777" w:rsidR="00564C8C" w:rsidRPr="00981A02" w:rsidRDefault="00564C8C" w:rsidP="00564C8C">
            <w:pPr>
              <w:pStyle w:val="Responsecategs"/>
              <w:widowControl w:val="0"/>
              <w:tabs>
                <w:tab w:val="clear" w:pos="3942"/>
                <w:tab w:val="right" w:leader="dot" w:pos="4218"/>
              </w:tabs>
              <w:spacing w:line="276" w:lineRule="auto"/>
              <w:ind w:left="144" w:hanging="144"/>
              <w:contextualSpacing/>
              <w:rPr>
                <w:rFonts w:ascii="Times New Roman" w:hAnsi="Times New Roman"/>
                <w:caps/>
                <w:lang w:val="fr-FR"/>
              </w:rPr>
            </w:pPr>
            <w:r w:rsidRPr="00981A02">
              <w:rPr>
                <w:rFonts w:ascii="Times New Roman" w:hAnsi="Times New Roman"/>
                <w:caps/>
                <w:lang w:val="fr-FR"/>
              </w:rPr>
              <w:t>Au moins une fois par semaine</w:t>
            </w:r>
            <w:r w:rsidRPr="00981A02">
              <w:rPr>
                <w:rFonts w:ascii="Times New Roman" w:hAnsi="Times New Roman"/>
                <w:caps/>
                <w:lang w:val="fr-FR"/>
              </w:rPr>
              <w:tab/>
              <w:t>2</w:t>
            </w:r>
          </w:p>
          <w:p w14:paraId="1F81236A" w14:textId="45B66810" w:rsidR="00784419" w:rsidRPr="00981A02" w:rsidRDefault="00564C8C" w:rsidP="00564C8C">
            <w:pPr>
              <w:pStyle w:val="Responsecategs"/>
              <w:widowControl w:val="0"/>
              <w:tabs>
                <w:tab w:val="clear" w:pos="3942"/>
                <w:tab w:val="right" w:leader="dot" w:pos="4218"/>
              </w:tabs>
              <w:spacing w:line="276" w:lineRule="auto"/>
              <w:ind w:left="144" w:hanging="144"/>
              <w:contextualSpacing/>
              <w:rPr>
                <w:rFonts w:ascii="Times New Roman" w:hAnsi="Times New Roman"/>
                <w:caps/>
              </w:rPr>
            </w:pPr>
            <w:r w:rsidRPr="00981A02">
              <w:rPr>
                <w:rFonts w:ascii="Times New Roman" w:hAnsi="Times New Roman"/>
                <w:caps/>
              </w:rPr>
              <w:t>presque tous les jours</w:t>
            </w:r>
            <w:r w:rsidRPr="00981A02">
              <w:rPr>
                <w:rFonts w:ascii="Times New Roman" w:hAnsi="Times New Roman"/>
                <w:caps/>
              </w:rPr>
              <w:tab/>
              <w:t>3</w:t>
            </w:r>
          </w:p>
        </w:tc>
        <w:tc>
          <w:tcPr>
            <w:tcW w:w="654" w:type="pct"/>
            <w:gridSpan w:val="3"/>
            <w:tcBorders>
              <w:bottom w:val="double" w:sz="4" w:space="0" w:color="auto"/>
              <w:right w:val="double" w:sz="4" w:space="0" w:color="auto"/>
            </w:tcBorders>
            <w:tcMar>
              <w:top w:w="43" w:type="dxa"/>
              <w:left w:w="101" w:type="dxa"/>
              <w:bottom w:w="43" w:type="dxa"/>
              <w:right w:w="101" w:type="dxa"/>
            </w:tcMar>
          </w:tcPr>
          <w:p w14:paraId="3838676F" w14:textId="77777777" w:rsidR="00784419" w:rsidRPr="00981A02" w:rsidRDefault="00784419" w:rsidP="00CE050A">
            <w:pPr>
              <w:pStyle w:val="skipcolumn"/>
              <w:widowControl w:val="0"/>
              <w:spacing w:line="276" w:lineRule="auto"/>
              <w:ind w:left="144" w:hanging="144"/>
              <w:contextualSpacing/>
              <w:rPr>
                <w:rFonts w:ascii="Times New Roman" w:hAnsi="Times New Roman"/>
                <w:smallCaps w:val="0"/>
              </w:rPr>
            </w:pPr>
          </w:p>
        </w:tc>
      </w:tr>
      <w:tr w:rsidR="00C831AE" w:rsidRPr="00981A02" w14:paraId="6033ABBF" w14:textId="77777777" w:rsidTr="0035461C">
        <w:tblPrEx>
          <w:tblCellMar>
            <w:left w:w="108" w:type="dxa"/>
            <w:right w:w="108" w:type="dxa"/>
          </w:tblCellMar>
        </w:tblPrEx>
        <w:trPr>
          <w:cantSplit/>
          <w:jc w:val="center"/>
        </w:trPr>
        <w:tc>
          <w:tcPr>
            <w:tcW w:w="5000" w:type="pct"/>
            <w:gridSpan w:val="6"/>
            <w:tcBorders>
              <w:top w:val="double" w:sz="4" w:space="0" w:color="auto"/>
              <w:left w:val="double" w:sz="4" w:space="0" w:color="auto"/>
              <w:bottom w:val="single" w:sz="4" w:space="0" w:color="auto"/>
              <w:right w:val="double" w:sz="4" w:space="0" w:color="auto"/>
            </w:tcBorders>
            <w:shd w:val="clear" w:color="auto" w:fill="000000"/>
            <w:tcMar>
              <w:top w:w="43" w:type="dxa"/>
              <w:left w:w="115" w:type="dxa"/>
              <w:bottom w:w="43" w:type="dxa"/>
              <w:right w:w="115" w:type="dxa"/>
            </w:tcMar>
          </w:tcPr>
          <w:p w14:paraId="524946F3" w14:textId="6F3BEDCC" w:rsidR="00C831AE" w:rsidRPr="00981A02" w:rsidRDefault="004F3796" w:rsidP="00C7567E">
            <w:pPr>
              <w:pStyle w:val="modulename"/>
              <w:pageBreakBefore/>
              <w:tabs>
                <w:tab w:val="right" w:pos="10208"/>
              </w:tabs>
              <w:spacing w:line="269" w:lineRule="auto"/>
              <w:ind w:left="144" w:hanging="144"/>
              <w:contextualSpacing/>
              <w:rPr>
                <w:sz w:val="20"/>
              </w:rPr>
            </w:pPr>
            <w:r w:rsidRPr="00981A02">
              <w:rPr>
                <w:sz w:val="20"/>
              </w:rPr>
              <w:lastRenderedPageBreak/>
              <w:t>FEcondite</w:t>
            </w:r>
            <w:r w:rsidR="00C831AE" w:rsidRPr="00981A02">
              <w:rPr>
                <w:sz w:val="20"/>
              </w:rPr>
              <w:tab/>
              <w:t>MCM</w:t>
            </w:r>
          </w:p>
        </w:tc>
      </w:tr>
      <w:tr w:rsidR="00C831AE" w:rsidRPr="00981A02" w14:paraId="7954ABB7" w14:textId="77777777" w:rsidTr="00FC6B9E">
        <w:trPr>
          <w:jc w:val="center"/>
        </w:trPr>
        <w:tc>
          <w:tcPr>
            <w:tcW w:w="2190" w:type="pct"/>
            <w:tcMar>
              <w:top w:w="43" w:type="dxa"/>
              <w:left w:w="115" w:type="dxa"/>
              <w:bottom w:w="43" w:type="dxa"/>
              <w:right w:w="115" w:type="dxa"/>
            </w:tcMar>
          </w:tcPr>
          <w:p w14:paraId="1ED363E7" w14:textId="1C7AE4E5" w:rsidR="0039643E" w:rsidRPr="00981A02" w:rsidRDefault="00C831AE" w:rsidP="00D972B9">
            <w:pPr>
              <w:pStyle w:val="1Intvwqst"/>
              <w:spacing w:line="276" w:lineRule="auto"/>
              <w:ind w:left="144" w:hanging="144"/>
              <w:contextualSpacing/>
              <w:jc w:val="both"/>
              <w:rPr>
                <w:rFonts w:ascii="Times New Roman" w:hAnsi="Times New Roman"/>
                <w:smallCaps w:val="0"/>
                <w:lang w:val="fr-FR"/>
              </w:rPr>
            </w:pPr>
            <w:r w:rsidRPr="00981A02">
              <w:rPr>
                <w:rFonts w:ascii="Times New Roman" w:hAnsi="Times New Roman"/>
                <w:b/>
                <w:smallCaps w:val="0"/>
                <w:lang w:val="fr-FR"/>
              </w:rPr>
              <w:t>MCM1</w:t>
            </w:r>
            <w:r w:rsidRPr="00981A02">
              <w:rPr>
                <w:rFonts w:ascii="Times New Roman" w:hAnsi="Times New Roman"/>
                <w:smallCaps w:val="0"/>
                <w:lang w:val="fr-FR"/>
              </w:rPr>
              <w:t xml:space="preserve">. </w:t>
            </w:r>
            <w:r w:rsidR="000C458D" w:rsidRPr="00981A02">
              <w:rPr>
                <w:rFonts w:ascii="Times New Roman" w:hAnsi="Times New Roman"/>
                <w:smallCaps w:val="0"/>
                <w:lang w:val="fr-FR"/>
              </w:rPr>
              <w:t>Maintenant</w:t>
            </w:r>
            <w:r w:rsidR="00A80E1A" w:rsidRPr="00981A02">
              <w:rPr>
                <w:rFonts w:ascii="Times New Roman" w:hAnsi="Times New Roman"/>
                <w:smallCaps w:val="0"/>
                <w:lang w:val="fr-FR"/>
              </w:rPr>
              <w:t>,</w:t>
            </w:r>
            <w:r w:rsidR="000C458D" w:rsidRPr="00981A02">
              <w:rPr>
                <w:rFonts w:ascii="Times New Roman" w:hAnsi="Times New Roman"/>
                <w:smallCaps w:val="0"/>
                <w:lang w:val="fr-FR"/>
              </w:rPr>
              <w:t xml:space="preserve"> </w:t>
            </w:r>
            <w:r w:rsidR="00A80E1A" w:rsidRPr="00981A02">
              <w:rPr>
                <w:rFonts w:ascii="Times New Roman" w:hAnsi="Times New Roman"/>
                <w:smallCaps w:val="0"/>
                <w:lang w:val="fr-FR"/>
              </w:rPr>
              <w:t xml:space="preserve">je </w:t>
            </w:r>
            <w:r w:rsidR="000C458D" w:rsidRPr="00981A02">
              <w:rPr>
                <w:rFonts w:ascii="Times New Roman" w:hAnsi="Times New Roman"/>
                <w:smallCaps w:val="0"/>
                <w:lang w:val="fr-FR"/>
              </w:rPr>
              <w:t>voudrais vous poser des questions sur tou</w:t>
            </w:r>
            <w:r w:rsidR="0039643E" w:rsidRPr="00981A02">
              <w:rPr>
                <w:rFonts w:ascii="Times New Roman" w:hAnsi="Times New Roman"/>
                <w:smallCaps w:val="0"/>
                <w:lang w:val="fr-FR"/>
              </w:rPr>
              <w:t>s les enfants que vous avez eus au cours de votre vie. Je m’intéresse aux enfants qui sont biologiquement les vôtres mêmes s’ils ne sont pas légalement les vôtres ou n’ont pas votre nom de famille.</w:t>
            </w:r>
          </w:p>
          <w:p w14:paraId="7121B654" w14:textId="77777777" w:rsidR="00D972B9" w:rsidRPr="00981A02" w:rsidRDefault="00D972B9" w:rsidP="000C458D">
            <w:pPr>
              <w:pStyle w:val="1Intvwqst"/>
              <w:spacing w:line="276" w:lineRule="auto"/>
              <w:ind w:left="144" w:hanging="144"/>
              <w:contextualSpacing/>
              <w:rPr>
                <w:rFonts w:ascii="Times New Roman" w:hAnsi="Times New Roman"/>
                <w:smallCaps w:val="0"/>
                <w:lang w:val="fr-FR"/>
              </w:rPr>
            </w:pPr>
          </w:p>
          <w:p w14:paraId="1222FF5E" w14:textId="77777777" w:rsidR="00D06031" w:rsidRPr="00981A02" w:rsidRDefault="00D06031" w:rsidP="00D06031">
            <w:pPr>
              <w:pStyle w:val="1Intvwqst"/>
              <w:spacing w:line="276" w:lineRule="auto"/>
              <w:ind w:left="144" w:hanging="144"/>
              <w:contextualSpacing/>
              <w:rPr>
                <w:rFonts w:ascii="Times New Roman" w:hAnsi="Times New Roman"/>
                <w:smallCaps w:val="0"/>
                <w:lang w:val="fr-FR"/>
              </w:rPr>
            </w:pPr>
            <w:r w:rsidRPr="00981A02">
              <w:rPr>
                <w:rFonts w:ascii="Times New Roman" w:hAnsi="Times New Roman"/>
                <w:smallCaps w:val="0"/>
                <w:lang w:val="fr-FR"/>
              </w:rPr>
              <w:t>Avez-vous déjà engendré des enfants ?</w:t>
            </w:r>
          </w:p>
          <w:p w14:paraId="2427DB4D" w14:textId="462D4900" w:rsidR="0039643E" w:rsidRPr="00981A02" w:rsidRDefault="0039643E" w:rsidP="000C458D">
            <w:pPr>
              <w:pStyle w:val="1Intvwqst"/>
              <w:spacing w:line="276" w:lineRule="auto"/>
              <w:ind w:left="144" w:hanging="144"/>
              <w:contextualSpacing/>
              <w:rPr>
                <w:rFonts w:ascii="Times New Roman" w:hAnsi="Times New Roman"/>
                <w:smallCaps w:val="0"/>
                <w:lang w:val="fr-FR"/>
              </w:rPr>
            </w:pPr>
          </w:p>
          <w:p w14:paraId="38BA84F4" w14:textId="3A307EF1" w:rsidR="00B21193" w:rsidRPr="00981A02" w:rsidRDefault="0039643E" w:rsidP="00D972B9">
            <w:pPr>
              <w:pStyle w:val="1Intvwqst"/>
              <w:spacing w:line="276" w:lineRule="auto"/>
              <w:ind w:left="144" w:hanging="144"/>
              <w:contextualSpacing/>
              <w:jc w:val="both"/>
              <w:rPr>
                <w:rFonts w:ascii="Times New Roman" w:hAnsi="Times New Roman"/>
                <w:smallCaps w:val="0"/>
                <w:lang w:val="fr-FR"/>
              </w:rPr>
            </w:pPr>
            <w:r w:rsidRPr="00981A02">
              <w:rPr>
                <w:rFonts w:ascii="Times New Roman" w:hAnsi="Times New Roman"/>
                <w:smallCaps w:val="0"/>
                <w:lang w:val="fr-FR"/>
              </w:rPr>
              <w:t xml:space="preserve"> </w:t>
            </w:r>
            <w:r w:rsidR="00D06031" w:rsidRPr="00981A02">
              <w:rPr>
                <w:rFonts w:ascii="Times New Roman" w:hAnsi="Times New Roman"/>
                <w:smallCaps w:val="0"/>
                <w:lang w:val="fr-FR"/>
              </w:rPr>
              <w:t xml:space="preserve">  </w:t>
            </w:r>
            <w:r w:rsidR="000C458D" w:rsidRPr="00981A02">
              <w:rPr>
                <w:rFonts w:ascii="Times New Roman" w:hAnsi="Times New Roman"/>
                <w:i/>
                <w:smallCaps w:val="0"/>
                <w:lang w:val="fr-FR"/>
              </w:rPr>
              <w:t>Ce module ne doi</w:t>
            </w:r>
            <w:r w:rsidR="001D3FA4" w:rsidRPr="00981A02">
              <w:rPr>
                <w:rFonts w:ascii="Times New Roman" w:hAnsi="Times New Roman"/>
                <w:i/>
                <w:smallCaps w:val="0"/>
                <w:lang w:val="fr-FR"/>
              </w:rPr>
              <w:t>t</w:t>
            </w:r>
            <w:r w:rsidR="000C458D" w:rsidRPr="00981A02">
              <w:rPr>
                <w:rFonts w:ascii="Times New Roman" w:hAnsi="Times New Roman"/>
                <w:i/>
                <w:smallCaps w:val="0"/>
                <w:lang w:val="fr-FR"/>
              </w:rPr>
              <w:t xml:space="preserve"> comprendre que les enfants n</w:t>
            </w:r>
            <w:r w:rsidR="00D06031" w:rsidRPr="00981A02">
              <w:rPr>
                <w:rFonts w:ascii="Times New Roman" w:hAnsi="Times New Roman"/>
                <w:i/>
                <w:smallCaps w:val="0"/>
                <w:lang w:val="fr-FR"/>
              </w:rPr>
              <w:t xml:space="preserve">és </w:t>
            </w:r>
            <w:r w:rsidR="000C458D" w:rsidRPr="00981A02">
              <w:rPr>
                <w:rFonts w:ascii="Times New Roman" w:hAnsi="Times New Roman"/>
                <w:i/>
                <w:smallCaps w:val="0"/>
                <w:lang w:val="fr-FR"/>
              </w:rPr>
              <w:t xml:space="preserve">vivants. Aucun mort-né ne doit être inclus </w:t>
            </w:r>
            <w:r w:rsidR="000F1294" w:rsidRPr="00981A02">
              <w:rPr>
                <w:rFonts w:ascii="Times New Roman" w:hAnsi="Times New Roman"/>
                <w:i/>
                <w:smallCaps w:val="0"/>
                <w:lang w:val="fr-FR"/>
              </w:rPr>
              <w:t xml:space="preserve">comme </w:t>
            </w:r>
            <w:r w:rsidR="000C458D" w:rsidRPr="00981A02">
              <w:rPr>
                <w:rFonts w:ascii="Times New Roman" w:hAnsi="Times New Roman"/>
                <w:i/>
                <w:smallCaps w:val="0"/>
                <w:lang w:val="fr-FR"/>
              </w:rPr>
              <w:t xml:space="preserve">réponse </w:t>
            </w:r>
            <w:r w:rsidR="00047E27" w:rsidRPr="00981A02">
              <w:rPr>
                <w:rFonts w:ascii="Times New Roman" w:hAnsi="Times New Roman"/>
                <w:i/>
                <w:smallCaps w:val="0"/>
                <w:lang w:val="fr-FR"/>
              </w:rPr>
              <w:t xml:space="preserve">à </w:t>
            </w:r>
            <w:r w:rsidR="000C458D" w:rsidRPr="00981A02">
              <w:rPr>
                <w:rFonts w:ascii="Times New Roman" w:hAnsi="Times New Roman"/>
                <w:i/>
                <w:smallCaps w:val="0"/>
                <w:lang w:val="fr-FR"/>
              </w:rPr>
              <w:t xml:space="preserve">aucune question.   </w:t>
            </w:r>
          </w:p>
        </w:tc>
        <w:tc>
          <w:tcPr>
            <w:tcW w:w="2200" w:type="pct"/>
            <w:gridSpan w:val="3"/>
            <w:tcMar>
              <w:top w:w="43" w:type="dxa"/>
              <w:left w:w="115" w:type="dxa"/>
              <w:bottom w:w="43" w:type="dxa"/>
              <w:right w:w="115" w:type="dxa"/>
            </w:tcMar>
          </w:tcPr>
          <w:p w14:paraId="668B48D3" w14:textId="6A9A79E9" w:rsidR="00C831AE" w:rsidRPr="00981A02" w:rsidRDefault="00572037" w:rsidP="00C7567E">
            <w:pPr>
              <w:pStyle w:val="Responsecategs"/>
              <w:tabs>
                <w:tab w:val="clear" w:pos="3942"/>
                <w:tab w:val="right" w:leader="dot" w:pos="4266"/>
              </w:tabs>
              <w:spacing w:line="269" w:lineRule="auto"/>
              <w:ind w:left="144" w:hanging="144"/>
              <w:contextualSpacing/>
              <w:rPr>
                <w:rFonts w:ascii="Times New Roman" w:hAnsi="Times New Roman"/>
                <w:caps/>
              </w:rPr>
            </w:pPr>
            <w:r w:rsidRPr="00981A02">
              <w:rPr>
                <w:rFonts w:ascii="Times New Roman" w:hAnsi="Times New Roman"/>
                <w:caps/>
              </w:rPr>
              <w:t>OUI</w:t>
            </w:r>
            <w:r w:rsidR="00C831AE" w:rsidRPr="00981A02">
              <w:rPr>
                <w:rFonts w:ascii="Times New Roman" w:hAnsi="Times New Roman"/>
                <w:caps/>
              </w:rPr>
              <w:tab/>
              <w:t>1</w:t>
            </w:r>
          </w:p>
          <w:p w14:paraId="0875ABBC" w14:textId="2851E68E" w:rsidR="00C831AE" w:rsidRPr="00981A02" w:rsidRDefault="00572037" w:rsidP="00C7567E">
            <w:pPr>
              <w:pStyle w:val="Responsecategs"/>
              <w:tabs>
                <w:tab w:val="clear" w:pos="3942"/>
                <w:tab w:val="right" w:leader="dot" w:pos="4266"/>
              </w:tabs>
              <w:spacing w:line="269" w:lineRule="auto"/>
              <w:ind w:left="144" w:hanging="144"/>
              <w:contextualSpacing/>
              <w:rPr>
                <w:rFonts w:ascii="Times New Roman" w:hAnsi="Times New Roman"/>
                <w:caps/>
              </w:rPr>
            </w:pPr>
            <w:r w:rsidRPr="00981A02">
              <w:rPr>
                <w:rFonts w:ascii="Times New Roman" w:hAnsi="Times New Roman"/>
                <w:caps/>
              </w:rPr>
              <w:t>NON</w:t>
            </w:r>
            <w:r w:rsidR="00C831AE" w:rsidRPr="00981A02">
              <w:rPr>
                <w:rFonts w:ascii="Times New Roman" w:hAnsi="Times New Roman"/>
                <w:caps/>
              </w:rPr>
              <w:tab/>
              <w:t>2</w:t>
            </w:r>
          </w:p>
          <w:p w14:paraId="2A5CD3EE" w14:textId="77777777" w:rsidR="00A52AD8" w:rsidRPr="00981A02" w:rsidRDefault="00A52AD8" w:rsidP="00C7567E">
            <w:pPr>
              <w:pStyle w:val="Responsecategs"/>
              <w:tabs>
                <w:tab w:val="clear" w:pos="3942"/>
                <w:tab w:val="right" w:leader="dot" w:pos="4266"/>
              </w:tabs>
              <w:spacing w:line="269" w:lineRule="auto"/>
              <w:ind w:left="144" w:hanging="144"/>
              <w:contextualSpacing/>
              <w:rPr>
                <w:rFonts w:ascii="Times New Roman" w:hAnsi="Times New Roman"/>
                <w:caps/>
              </w:rPr>
            </w:pPr>
          </w:p>
          <w:p w14:paraId="22F0A168" w14:textId="062E4C59" w:rsidR="00C831AE" w:rsidRPr="00981A02" w:rsidRDefault="000C458D" w:rsidP="00C7567E">
            <w:pPr>
              <w:pStyle w:val="Responsecategs"/>
              <w:tabs>
                <w:tab w:val="clear" w:pos="3942"/>
                <w:tab w:val="right" w:leader="dot" w:pos="4266"/>
              </w:tabs>
              <w:spacing w:line="269" w:lineRule="auto"/>
              <w:ind w:left="144" w:hanging="144"/>
              <w:contextualSpacing/>
              <w:rPr>
                <w:rFonts w:ascii="Times New Roman" w:hAnsi="Times New Roman"/>
                <w:caps/>
              </w:rPr>
            </w:pPr>
            <w:r w:rsidRPr="00981A02">
              <w:rPr>
                <w:rFonts w:ascii="Times New Roman" w:hAnsi="Times New Roman"/>
                <w:caps/>
              </w:rPr>
              <w:t>NSP</w:t>
            </w:r>
            <w:r w:rsidR="00C831AE" w:rsidRPr="00981A02">
              <w:rPr>
                <w:rFonts w:ascii="Times New Roman" w:hAnsi="Times New Roman"/>
                <w:caps/>
              </w:rPr>
              <w:tab/>
              <w:t>8</w:t>
            </w:r>
          </w:p>
        </w:tc>
        <w:tc>
          <w:tcPr>
            <w:tcW w:w="610" w:type="pct"/>
            <w:gridSpan w:val="2"/>
            <w:tcMar>
              <w:top w:w="43" w:type="dxa"/>
              <w:left w:w="115" w:type="dxa"/>
              <w:bottom w:w="43" w:type="dxa"/>
              <w:right w:w="115" w:type="dxa"/>
            </w:tcMar>
          </w:tcPr>
          <w:p w14:paraId="046CCC7B" w14:textId="77777777" w:rsidR="00C831AE" w:rsidRPr="00981A02" w:rsidRDefault="00C831AE" w:rsidP="00C7567E">
            <w:pPr>
              <w:pStyle w:val="skipcolumn"/>
              <w:spacing w:line="269" w:lineRule="auto"/>
              <w:ind w:left="144" w:hanging="144"/>
              <w:contextualSpacing/>
              <w:rPr>
                <w:rFonts w:ascii="Times New Roman" w:hAnsi="Times New Roman"/>
              </w:rPr>
            </w:pPr>
          </w:p>
          <w:p w14:paraId="5CED38EA" w14:textId="6B52BB61" w:rsidR="00C831AE" w:rsidRPr="00981A02" w:rsidRDefault="00C831AE" w:rsidP="00C7567E">
            <w:pPr>
              <w:pStyle w:val="skipcolumn"/>
              <w:spacing w:line="269" w:lineRule="auto"/>
              <w:ind w:left="144" w:hanging="144"/>
              <w:contextualSpacing/>
              <w:rPr>
                <w:rFonts w:ascii="Times New Roman" w:hAnsi="Times New Roman"/>
              </w:rPr>
            </w:pPr>
            <w:r w:rsidRPr="00981A02">
              <w:rPr>
                <w:rFonts w:ascii="Times New Roman" w:hAnsi="Times New Roman"/>
              </w:rPr>
              <w:t>2</w:t>
            </w:r>
            <w:r w:rsidRPr="00981A02">
              <w:rPr>
                <w:rFonts w:ascii="Times New Roman" w:hAnsi="Times New Roman"/>
                <w:i/>
              </w:rPr>
              <w:sym w:font="Wingdings" w:char="F0F0"/>
            </w:r>
            <w:r w:rsidRPr="00981A02">
              <w:rPr>
                <w:rFonts w:ascii="Times New Roman" w:hAnsi="Times New Roman"/>
                <w:i/>
              </w:rPr>
              <w:t>MCM</w:t>
            </w:r>
            <w:r w:rsidR="0035461C" w:rsidRPr="00981A02">
              <w:rPr>
                <w:rFonts w:ascii="Times New Roman" w:hAnsi="Times New Roman"/>
                <w:i/>
              </w:rPr>
              <w:t>8</w:t>
            </w:r>
          </w:p>
          <w:p w14:paraId="0294C869" w14:textId="77777777" w:rsidR="00A52AD8" w:rsidRPr="00981A02" w:rsidRDefault="00A52AD8" w:rsidP="00C7567E">
            <w:pPr>
              <w:pStyle w:val="skipcolumn"/>
              <w:spacing w:line="269" w:lineRule="auto"/>
              <w:ind w:left="144" w:hanging="144"/>
              <w:contextualSpacing/>
              <w:rPr>
                <w:rFonts w:ascii="Times New Roman" w:hAnsi="Times New Roman"/>
              </w:rPr>
            </w:pPr>
          </w:p>
          <w:p w14:paraId="13AD459F" w14:textId="5A8597A9" w:rsidR="00C831AE" w:rsidRPr="00981A02" w:rsidRDefault="00C831AE" w:rsidP="00C7567E">
            <w:pPr>
              <w:pStyle w:val="skipcolumn"/>
              <w:spacing w:line="269" w:lineRule="auto"/>
              <w:ind w:left="144" w:hanging="144"/>
              <w:contextualSpacing/>
              <w:rPr>
                <w:rFonts w:ascii="Times New Roman" w:hAnsi="Times New Roman"/>
              </w:rPr>
            </w:pPr>
            <w:r w:rsidRPr="00981A02">
              <w:rPr>
                <w:rFonts w:ascii="Times New Roman" w:hAnsi="Times New Roman"/>
              </w:rPr>
              <w:t>8</w:t>
            </w:r>
            <w:r w:rsidRPr="00981A02">
              <w:rPr>
                <w:rFonts w:ascii="Times New Roman" w:hAnsi="Times New Roman"/>
                <w:i/>
              </w:rPr>
              <w:sym w:font="Wingdings" w:char="F0F0"/>
            </w:r>
            <w:r w:rsidRPr="00981A02">
              <w:rPr>
                <w:rFonts w:ascii="Times New Roman" w:hAnsi="Times New Roman"/>
                <w:i/>
              </w:rPr>
              <w:t>MCM</w:t>
            </w:r>
            <w:r w:rsidR="0035461C" w:rsidRPr="00981A02">
              <w:rPr>
                <w:rFonts w:ascii="Times New Roman" w:hAnsi="Times New Roman"/>
                <w:i/>
              </w:rPr>
              <w:t>8</w:t>
            </w:r>
          </w:p>
        </w:tc>
      </w:tr>
      <w:tr w:rsidR="00C831AE" w:rsidRPr="00981A02" w14:paraId="5F464A32" w14:textId="77777777" w:rsidTr="00FC6B9E">
        <w:trPr>
          <w:jc w:val="center"/>
        </w:trPr>
        <w:tc>
          <w:tcPr>
            <w:tcW w:w="2190" w:type="pct"/>
            <w:tcMar>
              <w:top w:w="43" w:type="dxa"/>
              <w:left w:w="115" w:type="dxa"/>
              <w:bottom w:w="43" w:type="dxa"/>
              <w:right w:w="115" w:type="dxa"/>
            </w:tcMar>
          </w:tcPr>
          <w:p w14:paraId="075A0D20" w14:textId="61ABD293" w:rsidR="00C831AE" w:rsidRPr="00981A02" w:rsidRDefault="00C831AE" w:rsidP="004F3796">
            <w:pPr>
              <w:pStyle w:val="1Intvwqst"/>
              <w:spacing w:line="269" w:lineRule="auto"/>
              <w:ind w:left="144" w:hanging="144"/>
              <w:contextualSpacing/>
              <w:rPr>
                <w:rFonts w:ascii="Times New Roman" w:hAnsi="Times New Roman"/>
                <w:smallCaps w:val="0"/>
                <w:lang w:val="fr-FR"/>
              </w:rPr>
            </w:pPr>
            <w:r w:rsidRPr="00981A02">
              <w:rPr>
                <w:rFonts w:ascii="Times New Roman" w:hAnsi="Times New Roman"/>
                <w:b/>
                <w:smallCaps w:val="0"/>
                <w:lang w:val="fr-FR"/>
              </w:rPr>
              <w:t>MCM</w:t>
            </w:r>
            <w:r w:rsidR="0035461C" w:rsidRPr="00981A02">
              <w:rPr>
                <w:rFonts w:ascii="Times New Roman" w:hAnsi="Times New Roman"/>
                <w:b/>
                <w:smallCaps w:val="0"/>
                <w:lang w:val="fr-FR"/>
              </w:rPr>
              <w:t>2</w:t>
            </w:r>
            <w:r w:rsidRPr="00981A02">
              <w:rPr>
                <w:rFonts w:ascii="Times New Roman" w:hAnsi="Times New Roman"/>
                <w:smallCaps w:val="0"/>
                <w:lang w:val="fr-FR"/>
              </w:rPr>
              <w:t xml:space="preserve">. </w:t>
            </w:r>
            <w:r w:rsidR="000C458D" w:rsidRPr="00981A02">
              <w:rPr>
                <w:rFonts w:ascii="Times New Roman" w:hAnsi="Times New Roman"/>
                <w:smallCaps w:val="0"/>
                <w:lang w:val="fr-FR"/>
              </w:rPr>
              <w:t xml:space="preserve">Avez-vous </w:t>
            </w:r>
            <w:r w:rsidR="004F3796" w:rsidRPr="00981A02">
              <w:rPr>
                <w:rFonts w:ascii="Times New Roman" w:hAnsi="Times New Roman"/>
                <w:smallCaps w:val="0"/>
                <w:lang w:val="fr-FR"/>
              </w:rPr>
              <w:t xml:space="preserve">engendré </w:t>
            </w:r>
            <w:r w:rsidR="000C458D" w:rsidRPr="00981A02">
              <w:rPr>
                <w:rFonts w:ascii="Times New Roman" w:hAnsi="Times New Roman"/>
                <w:smallCaps w:val="0"/>
                <w:lang w:val="fr-FR"/>
              </w:rPr>
              <w:t>des fils ou des filles qui vivent actuellement avec vous ?</w:t>
            </w:r>
          </w:p>
        </w:tc>
        <w:tc>
          <w:tcPr>
            <w:tcW w:w="2200" w:type="pct"/>
            <w:gridSpan w:val="3"/>
            <w:tcMar>
              <w:top w:w="43" w:type="dxa"/>
              <w:left w:w="115" w:type="dxa"/>
              <w:bottom w:w="43" w:type="dxa"/>
              <w:right w:w="115" w:type="dxa"/>
            </w:tcMar>
          </w:tcPr>
          <w:p w14:paraId="24B62EBD" w14:textId="1E0C1837" w:rsidR="00C831AE" w:rsidRPr="00981A02" w:rsidRDefault="00572037" w:rsidP="00C7567E">
            <w:pPr>
              <w:pStyle w:val="Responsecategs"/>
              <w:tabs>
                <w:tab w:val="clear" w:pos="3942"/>
                <w:tab w:val="right" w:leader="dot" w:pos="4266"/>
              </w:tabs>
              <w:spacing w:line="269" w:lineRule="auto"/>
              <w:ind w:left="144" w:hanging="144"/>
              <w:contextualSpacing/>
              <w:rPr>
                <w:rFonts w:ascii="Times New Roman" w:hAnsi="Times New Roman"/>
                <w:caps/>
              </w:rPr>
            </w:pPr>
            <w:r w:rsidRPr="00981A02">
              <w:rPr>
                <w:rFonts w:ascii="Times New Roman" w:hAnsi="Times New Roman"/>
                <w:caps/>
              </w:rPr>
              <w:t>OUI</w:t>
            </w:r>
            <w:r w:rsidR="00C831AE" w:rsidRPr="00981A02">
              <w:rPr>
                <w:rFonts w:ascii="Times New Roman" w:hAnsi="Times New Roman"/>
                <w:caps/>
              </w:rPr>
              <w:tab/>
              <w:t>1</w:t>
            </w:r>
          </w:p>
          <w:p w14:paraId="7C2BD646" w14:textId="3847D7F9" w:rsidR="00C831AE" w:rsidRPr="00981A02" w:rsidRDefault="00572037" w:rsidP="00C7567E">
            <w:pPr>
              <w:pStyle w:val="Responsecategs"/>
              <w:tabs>
                <w:tab w:val="clear" w:pos="3942"/>
                <w:tab w:val="right" w:leader="dot" w:pos="4266"/>
              </w:tabs>
              <w:spacing w:line="269" w:lineRule="auto"/>
              <w:ind w:left="144" w:hanging="144"/>
              <w:contextualSpacing/>
              <w:rPr>
                <w:rFonts w:ascii="Times New Roman" w:hAnsi="Times New Roman"/>
                <w:caps/>
              </w:rPr>
            </w:pPr>
            <w:r w:rsidRPr="00981A02">
              <w:rPr>
                <w:rFonts w:ascii="Times New Roman" w:hAnsi="Times New Roman"/>
                <w:caps/>
              </w:rPr>
              <w:t>NON</w:t>
            </w:r>
            <w:r w:rsidR="00C831AE" w:rsidRPr="00981A02">
              <w:rPr>
                <w:rFonts w:ascii="Times New Roman" w:hAnsi="Times New Roman"/>
                <w:caps/>
              </w:rPr>
              <w:tab/>
              <w:t>2</w:t>
            </w:r>
          </w:p>
        </w:tc>
        <w:tc>
          <w:tcPr>
            <w:tcW w:w="610" w:type="pct"/>
            <w:gridSpan w:val="2"/>
            <w:tcMar>
              <w:top w:w="43" w:type="dxa"/>
              <w:left w:w="115" w:type="dxa"/>
              <w:bottom w:w="43" w:type="dxa"/>
              <w:right w:w="115" w:type="dxa"/>
            </w:tcMar>
          </w:tcPr>
          <w:p w14:paraId="38C83347" w14:textId="77777777" w:rsidR="00C831AE" w:rsidRPr="00981A02" w:rsidRDefault="00C831AE" w:rsidP="00C7567E">
            <w:pPr>
              <w:pStyle w:val="skipcolumn"/>
              <w:spacing w:line="269" w:lineRule="auto"/>
              <w:ind w:left="144" w:hanging="144"/>
              <w:contextualSpacing/>
              <w:rPr>
                <w:rFonts w:ascii="Times New Roman" w:hAnsi="Times New Roman"/>
              </w:rPr>
            </w:pPr>
          </w:p>
          <w:p w14:paraId="736405FA" w14:textId="2F58AAC0" w:rsidR="00C831AE" w:rsidRPr="00981A02" w:rsidRDefault="00C831AE" w:rsidP="00C7567E">
            <w:pPr>
              <w:pStyle w:val="skipcolumn"/>
              <w:spacing w:line="269" w:lineRule="auto"/>
              <w:ind w:left="144" w:hanging="144"/>
              <w:contextualSpacing/>
              <w:rPr>
                <w:rFonts w:ascii="Times New Roman" w:hAnsi="Times New Roman"/>
              </w:rPr>
            </w:pPr>
            <w:r w:rsidRPr="00981A02">
              <w:rPr>
                <w:rFonts w:ascii="Times New Roman" w:hAnsi="Times New Roman"/>
              </w:rPr>
              <w:t>2</w:t>
            </w:r>
            <w:r w:rsidRPr="00981A02">
              <w:rPr>
                <w:rFonts w:ascii="Times New Roman" w:hAnsi="Times New Roman"/>
                <w:i/>
              </w:rPr>
              <w:sym w:font="Wingdings" w:char="F0F0"/>
            </w:r>
            <w:r w:rsidRPr="00981A02">
              <w:rPr>
                <w:rFonts w:ascii="Times New Roman" w:hAnsi="Times New Roman"/>
                <w:i/>
              </w:rPr>
              <w:t>MCM</w:t>
            </w:r>
            <w:r w:rsidR="0035461C" w:rsidRPr="00981A02">
              <w:rPr>
                <w:rFonts w:ascii="Times New Roman" w:hAnsi="Times New Roman"/>
                <w:i/>
              </w:rPr>
              <w:t>5</w:t>
            </w:r>
          </w:p>
        </w:tc>
      </w:tr>
      <w:tr w:rsidR="000C458D" w:rsidRPr="00981A02" w14:paraId="63E3B0EA" w14:textId="77777777" w:rsidTr="00FC6B9E">
        <w:trPr>
          <w:jc w:val="center"/>
        </w:trPr>
        <w:tc>
          <w:tcPr>
            <w:tcW w:w="2190" w:type="pct"/>
            <w:tcMar>
              <w:top w:w="43" w:type="dxa"/>
              <w:left w:w="115" w:type="dxa"/>
              <w:bottom w:w="43" w:type="dxa"/>
              <w:right w:w="115" w:type="dxa"/>
            </w:tcMar>
          </w:tcPr>
          <w:p w14:paraId="4C2C60EC" w14:textId="4F65C3AB" w:rsidR="000C458D" w:rsidRPr="00981A02" w:rsidRDefault="000C458D" w:rsidP="000C458D">
            <w:pPr>
              <w:pStyle w:val="1Intvwqst"/>
              <w:rPr>
                <w:rFonts w:ascii="Times New Roman" w:hAnsi="Times New Roman"/>
                <w:smallCaps w:val="0"/>
                <w:lang w:val="fr-FR"/>
              </w:rPr>
            </w:pPr>
            <w:r w:rsidRPr="00981A02">
              <w:rPr>
                <w:rFonts w:ascii="Times New Roman" w:hAnsi="Times New Roman"/>
                <w:b/>
                <w:smallCaps w:val="0"/>
                <w:lang w:val="fr-FR"/>
              </w:rPr>
              <w:t>MCM3</w:t>
            </w:r>
            <w:r w:rsidRPr="00981A02">
              <w:rPr>
                <w:rFonts w:ascii="Times New Roman" w:hAnsi="Times New Roman"/>
                <w:smallCaps w:val="0"/>
                <w:lang w:val="fr-FR"/>
              </w:rPr>
              <w:t>. Combien de fils</w:t>
            </w:r>
            <w:r w:rsidR="00963F2B" w:rsidRPr="00981A02">
              <w:rPr>
                <w:rFonts w:ascii="Times New Roman" w:hAnsi="Times New Roman"/>
                <w:smallCaps w:val="0"/>
                <w:lang w:val="fr-FR"/>
              </w:rPr>
              <w:t xml:space="preserve"> </w:t>
            </w:r>
            <w:r w:rsidRPr="00981A02">
              <w:rPr>
                <w:rFonts w:ascii="Times New Roman" w:hAnsi="Times New Roman"/>
                <w:smallCaps w:val="0"/>
                <w:lang w:val="fr-FR"/>
              </w:rPr>
              <w:t>vivent avec vous ?</w:t>
            </w:r>
          </w:p>
          <w:p w14:paraId="53A549CD" w14:textId="77777777" w:rsidR="000C458D" w:rsidRPr="00981A02" w:rsidRDefault="000C458D" w:rsidP="000C458D">
            <w:pPr>
              <w:pStyle w:val="1Intvwqst"/>
              <w:rPr>
                <w:lang w:val="fr-FR"/>
              </w:rPr>
            </w:pPr>
          </w:p>
          <w:p w14:paraId="18F3637C" w14:textId="66D35310" w:rsidR="000C458D" w:rsidRPr="00981A02" w:rsidRDefault="000C458D" w:rsidP="000C458D">
            <w:pPr>
              <w:pStyle w:val="1Intvwqst"/>
              <w:spacing w:line="269" w:lineRule="auto"/>
              <w:ind w:left="144" w:hanging="144"/>
              <w:contextualSpacing/>
              <w:rPr>
                <w:rFonts w:ascii="Times New Roman" w:hAnsi="Times New Roman"/>
                <w:smallCaps w:val="0"/>
              </w:rPr>
            </w:pPr>
            <w:r w:rsidRPr="00981A02">
              <w:rPr>
                <w:rFonts w:ascii="Times New Roman" w:hAnsi="Times New Roman"/>
                <w:i/>
                <w:smallCaps w:val="0"/>
                <w:lang w:val="fr-FR"/>
              </w:rPr>
              <w:tab/>
              <w:t xml:space="preserve">Si Aucun, enregistrer </w:t>
            </w:r>
            <w:r w:rsidRPr="00981A02">
              <w:rPr>
                <w:rFonts w:ascii="Times New Roman" w:hAnsi="Times New Roman"/>
                <w:i/>
                <w:smallCaps w:val="0"/>
              </w:rPr>
              <w:t>‘00’</w:t>
            </w:r>
            <w:r w:rsidR="00AE1F4E" w:rsidRPr="00981A02">
              <w:rPr>
                <w:rFonts w:ascii="Times New Roman" w:hAnsi="Times New Roman"/>
                <w:i/>
                <w:smallCaps w:val="0"/>
              </w:rPr>
              <w:t>.</w:t>
            </w:r>
          </w:p>
        </w:tc>
        <w:tc>
          <w:tcPr>
            <w:tcW w:w="2200" w:type="pct"/>
            <w:gridSpan w:val="3"/>
            <w:tcMar>
              <w:top w:w="43" w:type="dxa"/>
              <w:left w:w="115" w:type="dxa"/>
              <w:bottom w:w="43" w:type="dxa"/>
              <w:right w:w="115" w:type="dxa"/>
            </w:tcMar>
          </w:tcPr>
          <w:p w14:paraId="148583E1" w14:textId="77777777" w:rsidR="000C458D" w:rsidRPr="00981A02" w:rsidRDefault="000C458D" w:rsidP="000C458D">
            <w:pPr>
              <w:pStyle w:val="Responsecategs"/>
              <w:tabs>
                <w:tab w:val="clear" w:pos="3942"/>
                <w:tab w:val="right" w:leader="dot" w:pos="4672"/>
              </w:tabs>
              <w:spacing w:line="276" w:lineRule="auto"/>
              <w:ind w:left="144" w:hanging="144"/>
              <w:contextualSpacing/>
              <w:rPr>
                <w:rFonts w:ascii="Times New Roman" w:hAnsi="Times New Roman"/>
                <w:caps/>
                <w:lang w:val="fr-FR"/>
              </w:rPr>
            </w:pPr>
          </w:p>
          <w:p w14:paraId="73AC9EC3" w14:textId="6120FBFE" w:rsidR="000C458D" w:rsidRPr="00981A02" w:rsidRDefault="000C458D" w:rsidP="000C458D">
            <w:pPr>
              <w:pStyle w:val="Responsecategs"/>
              <w:tabs>
                <w:tab w:val="clear" w:pos="3942"/>
                <w:tab w:val="right" w:leader="dot" w:pos="4266"/>
              </w:tabs>
              <w:spacing w:line="269" w:lineRule="auto"/>
              <w:ind w:left="144" w:hanging="144"/>
              <w:contextualSpacing/>
              <w:rPr>
                <w:rFonts w:ascii="Times New Roman" w:hAnsi="Times New Roman"/>
                <w:caps/>
              </w:rPr>
            </w:pPr>
            <w:r w:rsidRPr="00981A02">
              <w:rPr>
                <w:rFonts w:ascii="Times New Roman" w:hAnsi="Times New Roman"/>
                <w:caps/>
                <w:lang w:val="fr-FR"/>
              </w:rPr>
              <w:t>FILS à la maison</w:t>
            </w:r>
            <w:r w:rsidRPr="00981A02">
              <w:rPr>
                <w:rFonts w:ascii="Times New Roman" w:hAnsi="Times New Roman"/>
                <w:caps/>
                <w:lang w:val="fr-FR"/>
              </w:rPr>
              <w:tab/>
              <w:t>__ __</w:t>
            </w:r>
          </w:p>
        </w:tc>
        <w:tc>
          <w:tcPr>
            <w:tcW w:w="610" w:type="pct"/>
            <w:gridSpan w:val="2"/>
            <w:tcMar>
              <w:top w:w="43" w:type="dxa"/>
              <w:left w:w="115" w:type="dxa"/>
              <w:bottom w:w="43" w:type="dxa"/>
              <w:right w:w="115" w:type="dxa"/>
            </w:tcMar>
          </w:tcPr>
          <w:p w14:paraId="4053A4BD" w14:textId="77777777" w:rsidR="000C458D" w:rsidRPr="00981A02" w:rsidRDefault="000C458D" w:rsidP="000C458D">
            <w:pPr>
              <w:pStyle w:val="skipcolumn"/>
              <w:spacing w:line="269" w:lineRule="auto"/>
              <w:ind w:left="144" w:hanging="144"/>
              <w:contextualSpacing/>
              <w:rPr>
                <w:rFonts w:ascii="Times New Roman" w:hAnsi="Times New Roman"/>
              </w:rPr>
            </w:pPr>
          </w:p>
        </w:tc>
      </w:tr>
      <w:tr w:rsidR="000C458D" w:rsidRPr="00981A02" w14:paraId="14C0C492" w14:textId="77777777" w:rsidTr="00FC6B9E">
        <w:trPr>
          <w:jc w:val="center"/>
        </w:trPr>
        <w:tc>
          <w:tcPr>
            <w:tcW w:w="2190" w:type="pct"/>
            <w:tcMar>
              <w:top w:w="43" w:type="dxa"/>
              <w:left w:w="115" w:type="dxa"/>
              <w:bottom w:w="43" w:type="dxa"/>
              <w:right w:w="115" w:type="dxa"/>
            </w:tcMar>
          </w:tcPr>
          <w:p w14:paraId="4129FE62" w14:textId="516BD228" w:rsidR="000C458D" w:rsidRPr="00981A02" w:rsidRDefault="000C458D" w:rsidP="000C458D">
            <w:pPr>
              <w:pStyle w:val="1Intvwqst"/>
              <w:rPr>
                <w:rFonts w:ascii="Times New Roman" w:hAnsi="Times New Roman"/>
                <w:smallCaps w:val="0"/>
                <w:lang w:val="fr-FR"/>
              </w:rPr>
            </w:pPr>
            <w:r w:rsidRPr="00981A02">
              <w:rPr>
                <w:rFonts w:ascii="Times New Roman" w:hAnsi="Times New Roman"/>
                <w:b/>
                <w:smallCaps w:val="0"/>
                <w:lang w:val="fr-FR"/>
              </w:rPr>
              <w:t>MCM4</w:t>
            </w:r>
            <w:r w:rsidRPr="00981A02">
              <w:rPr>
                <w:rFonts w:ascii="Times New Roman" w:hAnsi="Times New Roman"/>
                <w:smallCaps w:val="0"/>
                <w:lang w:val="fr-FR"/>
              </w:rPr>
              <w:t>.</w:t>
            </w:r>
            <w:r w:rsidRPr="00981A02">
              <w:rPr>
                <w:rFonts w:ascii="Times New Roman" w:hAnsi="Times New Roman"/>
                <w:smallCaps w:val="0"/>
                <w:lang w:val="fr-FR"/>
              </w:rPr>
              <w:tab/>
              <w:t>Combien de filles</w:t>
            </w:r>
            <w:r w:rsidR="00963F2B" w:rsidRPr="00981A02">
              <w:rPr>
                <w:rFonts w:ascii="Times New Roman" w:hAnsi="Times New Roman"/>
                <w:smallCaps w:val="0"/>
                <w:lang w:val="fr-FR"/>
              </w:rPr>
              <w:t xml:space="preserve"> </w:t>
            </w:r>
            <w:r w:rsidRPr="00981A02">
              <w:rPr>
                <w:rFonts w:ascii="Times New Roman" w:hAnsi="Times New Roman"/>
                <w:smallCaps w:val="0"/>
                <w:lang w:val="fr-FR"/>
              </w:rPr>
              <w:t>vivent avec vous ?</w:t>
            </w:r>
          </w:p>
          <w:p w14:paraId="374EEF96" w14:textId="77777777" w:rsidR="000C458D" w:rsidRPr="00981A02" w:rsidRDefault="000C458D" w:rsidP="000C458D">
            <w:pPr>
              <w:pStyle w:val="1Intvwqst"/>
              <w:rPr>
                <w:lang w:val="fr-FR"/>
              </w:rPr>
            </w:pPr>
          </w:p>
          <w:p w14:paraId="5BFA9ED8" w14:textId="306A39E6" w:rsidR="000C458D" w:rsidRPr="00981A02" w:rsidRDefault="000C458D" w:rsidP="000C458D">
            <w:pPr>
              <w:pStyle w:val="1Intvwqst"/>
              <w:spacing w:line="269" w:lineRule="auto"/>
              <w:ind w:left="144" w:hanging="144"/>
              <w:contextualSpacing/>
              <w:rPr>
                <w:rFonts w:ascii="Times New Roman" w:hAnsi="Times New Roman"/>
                <w:smallCaps w:val="0"/>
              </w:rPr>
            </w:pPr>
            <w:r w:rsidRPr="00981A02">
              <w:rPr>
                <w:rFonts w:ascii="Times New Roman" w:hAnsi="Times New Roman"/>
                <w:i/>
                <w:smallCaps w:val="0"/>
                <w:lang w:val="fr-FR"/>
              </w:rPr>
              <w:tab/>
              <w:t xml:space="preserve">Si aucune, enregistrer </w:t>
            </w:r>
            <w:r w:rsidRPr="00981A02">
              <w:rPr>
                <w:rFonts w:ascii="Times New Roman" w:hAnsi="Times New Roman"/>
                <w:i/>
                <w:smallCaps w:val="0"/>
              </w:rPr>
              <w:t>‘00’</w:t>
            </w:r>
            <w:r w:rsidR="00DF53F3" w:rsidRPr="00981A02">
              <w:rPr>
                <w:rFonts w:ascii="Times New Roman" w:hAnsi="Times New Roman"/>
                <w:i/>
                <w:smallCaps w:val="0"/>
              </w:rPr>
              <w:t>.</w:t>
            </w:r>
          </w:p>
        </w:tc>
        <w:tc>
          <w:tcPr>
            <w:tcW w:w="2200" w:type="pct"/>
            <w:gridSpan w:val="3"/>
            <w:tcMar>
              <w:top w:w="43" w:type="dxa"/>
              <w:left w:w="115" w:type="dxa"/>
              <w:bottom w:w="43" w:type="dxa"/>
              <w:right w:w="115" w:type="dxa"/>
            </w:tcMar>
          </w:tcPr>
          <w:p w14:paraId="70969021" w14:textId="77777777" w:rsidR="000C458D" w:rsidRPr="00981A02" w:rsidRDefault="000C458D" w:rsidP="000C458D">
            <w:pPr>
              <w:pStyle w:val="Responsecategs"/>
              <w:tabs>
                <w:tab w:val="clear" w:pos="3942"/>
                <w:tab w:val="right" w:leader="dot" w:pos="4672"/>
              </w:tabs>
              <w:spacing w:line="276" w:lineRule="auto"/>
              <w:ind w:left="144" w:hanging="144"/>
              <w:contextualSpacing/>
              <w:rPr>
                <w:rFonts w:ascii="Times New Roman" w:hAnsi="Times New Roman"/>
                <w:caps/>
                <w:lang w:val="fr-FR"/>
              </w:rPr>
            </w:pPr>
          </w:p>
          <w:p w14:paraId="70DB3964" w14:textId="5B243DD8" w:rsidR="000C458D" w:rsidRPr="00981A02" w:rsidRDefault="000C458D" w:rsidP="000C458D">
            <w:pPr>
              <w:pStyle w:val="Responsecategs"/>
              <w:tabs>
                <w:tab w:val="clear" w:pos="3942"/>
                <w:tab w:val="right" w:leader="dot" w:pos="4266"/>
              </w:tabs>
              <w:spacing w:line="269" w:lineRule="auto"/>
              <w:ind w:left="144" w:hanging="144"/>
              <w:contextualSpacing/>
              <w:rPr>
                <w:rFonts w:ascii="Times New Roman" w:hAnsi="Times New Roman"/>
                <w:caps/>
              </w:rPr>
            </w:pPr>
            <w:r w:rsidRPr="00981A02">
              <w:rPr>
                <w:rFonts w:ascii="Times New Roman" w:hAnsi="Times New Roman"/>
                <w:caps/>
                <w:lang w:val="fr-FR"/>
              </w:rPr>
              <w:t>Filles à la maison</w:t>
            </w:r>
            <w:r w:rsidRPr="00981A02">
              <w:rPr>
                <w:rFonts w:ascii="Times New Roman" w:hAnsi="Times New Roman"/>
                <w:caps/>
                <w:lang w:val="fr-FR"/>
              </w:rPr>
              <w:tab/>
              <w:t>__ __</w:t>
            </w:r>
          </w:p>
        </w:tc>
        <w:tc>
          <w:tcPr>
            <w:tcW w:w="610" w:type="pct"/>
            <w:gridSpan w:val="2"/>
            <w:tcMar>
              <w:top w:w="43" w:type="dxa"/>
              <w:left w:w="115" w:type="dxa"/>
              <w:bottom w:w="43" w:type="dxa"/>
              <w:right w:w="115" w:type="dxa"/>
            </w:tcMar>
          </w:tcPr>
          <w:p w14:paraId="25359C7A" w14:textId="77777777" w:rsidR="000C458D" w:rsidRPr="00981A02" w:rsidRDefault="000C458D" w:rsidP="000C458D">
            <w:pPr>
              <w:pStyle w:val="skipcolumn"/>
              <w:spacing w:line="269" w:lineRule="auto"/>
              <w:ind w:left="144" w:hanging="144"/>
              <w:contextualSpacing/>
              <w:rPr>
                <w:rFonts w:ascii="Times New Roman" w:hAnsi="Times New Roman"/>
              </w:rPr>
            </w:pPr>
          </w:p>
        </w:tc>
      </w:tr>
      <w:tr w:rsidR="00C831AE" w:rsidRPr="00981A02" w14:paraId="2B09479D" w14:textId="77777777" w:rsidTr="00FC6B9E">
        <w:trPr>
          <w:jc w:val="center"/>
        </w:trPr>
        <w:tc>
          <w:tcPr>
            <w:tcW w:w="2190" w:type="pct"/>
            <w:tcMar>
              <w:top w:w="43" w:type="dxa"/>
              <w:left w:w="115" w:type="dxa"/>
              <w:bottom w:w="43" w:type="dxa"/>
              <w:right w:w="115" w:type="dxa"/>
            </w:tcMar>
          </w:tcPr>
          <w:p w14:paraId="4241DD1F" w14:textId="3AC12924" w:rsidR="00C831AE" w:rsidRPr="00981A02" w:rsidRDefault="00C831AE" w:rsidP="00955920">
            <w:pPr>
              <w:pStyle w:val="1Intvwqst"/>
              <w:spacing w:line="269" w:lineRule="auto"/>
              <w:ind w:left="144" w:hanging="144"/>
              <w:contextualSpacing/>
              <w:rPr>
                <w:rFonts w:ascii="Times New Roman" w:hAnsi="Times New Roman"/>
                <w:smallCaps w:val="0"/>
                <w:lang w:val="fr-FR"/>
              </w:rPr>
            </w:pPr>
            <w:r w:rsidRPr="00981A02">
              <w:rPr>
                <w:rFonts w:ascii="Times New Roman" w:hAnsi="Times New Roman"/>
                <w:b/>
                <w:smallCaps w:val="0"/>
                <w:lang w:val="fr-FR"/>
              </w:rPr>
              <w:t>MCM</w:t>
            </w:r>
            <w:r w:rsidR="0035461C" w:rsidRPr="00981A02">
              <w:rPr>
                <w:rFonts w:ascii="Times New Roman" w:hAnsi="Times New Roman"/>
                <w:b/>
                <w:smallCaps w:val="0"/>
                <w:lang w:val="fr-FR"/>
              </w:rPr>
              <w:t>5</w:t>
            </w:r>
            <w:r w:rsidRPr="00981A02">
              <w:rPr>
                <w:rFonts w:ascii="Times New Roman" w:hAnsi="Times New Roman"/>
                <w:smallCaps w:val="0"/>
                <w:lang w:val="fr-FR"/>
              </w:rPr>
              <w:t xml:space="preserve">. </w:t>
            </w:r>
            <w:r w:rsidR="000C458D" w:rsidRPr="00981A02">
              <w:rPr>
                <w:rFonts w:ascii="Times New Roman" w:hAnsi="Times New Roman"/>
                <w:smallCaps w:val="0"/>
                <w:lang w:val="fr-FR"/>
              </w:rPr>
              <w:t xml:space="preserve">Avez-vous </w:t>
            </w:r>
            <w:r w:rsidR="00955920" w:rsidRPr="00981A02">
              <w:rPr>
                <w:rFonts w:ascii="Times New Roman" w:hAnsi="Times New Roman"/>
                <w:smallCaps w:val="0"/>
                <w:lang w:val="fr-FR"/>
              </w:rPr>
              <w:t xml:space="preserve">engendré </w:t>
            </w:r>
            <w:r w:rsidR="000C458D" w:rsidRPr="00981A02">
              <w:rPr>
                <w:rFonts w:ascii="Times New Roman" w:hAnsi="Times New Roman"/>
                <w:smallCaps w:val="0"/>
                <w:lang w:val="fr-FR"/>
              </w:rPr>
              <w:t>des fils ou des filles</w:t>
            </w:r>
            <w:r w:rsidR="00617E56" w:rsidRPr="00981A02">
              <w:rPr>
                <w:rFonts w:ascii="Times New Roman" w:hAnsi="Times New Roman"/>
                <w:smallCaps w:val="0"/>
                <w:lang w:val="fr-FR"/>
              </w:rPr>
              <w:t xml:space="preserve"> </w:t>
            </w:r>
            <w:r w:rsidR="000C458D" w:rsidRPr="00981A02">
              <w:rPr>
                <w:rFonts w:ascii="Times New Roman" w:hAnsi="Times New Roman"/>
                <w:smallCaps w:val="0"/>
                <w:lang w:val="fr-FR"/>
              </w:rPr>
              <w:t>qui sont en vie mais qui ne vivent pas avec vous ?</w:t>
            </w:r>
          </w:p>
        </w:tc>
        <w:tc>
          <w:tcPr>
            <w:tcW w:w="2200" w:type="pct"/>
            <w:gridSpan w:val="3"/>
            <w:tcMar>
              <w:top w:w="43" w:type="dxa"/>
              <w:left w:w="115" w:type="dxa"/>
              <w:bottom w:w="43" w:type="dxa"/>
              <w:right w:w="115" w:type="dxa"/>
            </w:tcMar>
          </w:tcPr>
          <w:p w14:paraId="73CCBE0F" w14:textId="7A3844DD" w:rsidR="00C831AE" w:rsidRPr="00981A02" w:rsidRDefault="00572037" w:rsidP="00C7567E">
            <w:pPr>
              <w:pStyle w:val="Responsecategs"/>
              <w:tabs>
                <w:tab w:val="clear" w:pos="3942"/>
                <w:tab w:val="right" w:leader="dot" w:pos="4266"/>
              </w:tabs>
              <w:spacing w:line="269" w:lineRule="auto"/>
              <w:ind w:left="144" w:hanging="144"/>
              <w:contextualSpacing/>
              <w:rPr>
                <w:rFonts w:ascii="Times New Roman" w:hAnsi="Times New Roman"/>
                <w:caps/>
              </w:rPr>
            </w:pPr>
            <w:r w:rsidRPr="00981A02">
              <w:rPr>
                <w:rFonts w:ascii="Times New Roman" w:hAnsi="Times New Roman"/>
                <w:caps/>
              </w:rPr>
              <w:t>OUI</w:t>
            </w:r>
            <w:r w:rsidR="00C831AE" w:rsidRPr="00981A02">
              <w:rPr>
                <w:rFonts w:ascii="Times New Roman" w:hAnsi="Times New Roman"/>
                <w:caps/>
              </w:rPr>
              <w:tab/>
              <w:t>1</w:t>
            </w:r>
          </w:p>
          <w:p w14:paraId="05E36DF1" w14:textId="3F535C56" w:rsidR="00C831AE" w:rsidRPr="00981A02" w:rsidRDefault="00572037" w:rsidP="00C7567E">
            <w:pPr>
              <w:pStyle w:val="Responsecategs"/>
              <w:tabs>
                <w:tab w:val="clear" w:pos="3942"/>
                <w:tab w:val="right" w:leader="dot" w:pos="4266"/>
              </w:tabs>
              <w:spacing w:line="269" w:lineRule="auto"/>
              <w:ind w:left="144" w:hanging="144"/>
              <w:contextualSpacing/>
              <w:rPr>
                <w:rFonts w:ascii="Times New Roman" w:hAnsi="Times New Roman"/>
                <w:caps/>
              </w:rPr>
            </w:pPr>
            <w:r w:rsidRPr="00981A02">
              <w:rPr>
                <w:rFonts w:ascii="Times New Roman" w:hAnsi="Times New Roman"/>
                <w:caps/>
              </w:rPr>
              <w:t>NON</w:t>
            </w:r>
            <w:r w:rsidR="00C831AE" w:rsidRPr="00981A02">
              <w:rPr>
                <w:rFonts w:ascii="Times New Roman" w:hAnsi="Times New Roman"/>
                <w:caps/>
              </w:rPr>
              <w:tab/>
              <w:t>2</w:t>
            </w:r>
          </w:p>
        </w:tc>
        <w:tc>
          <w:tcPr>
            <w:tcW w:w="610" w:type="pct"/>
            <w:gridSpan w:val="2"/>
            <w:tcMar>
              <w:top w:w="43" w:type="dxa"/>
              <w:left w:w="115" w:type="dxa"/>
              <w:bottom w:w="43" w:type="dxa"/>
              <w:right w:w="115" w:type="dxa"/>
            </w:tcMar>
          </w:tcPr>
          <w:p w14:paraId="00FD78F1" w14:textId="77777777" w:rsidR="00C831AE" w:rsidRPr="00981A02" w:rsidRDefault="00C831AE" w:rsidP="00C7567E">
            <w:pPr>
              <w:pStyle w:val="skipcolumn"/>
              <w:spacing w:line="269" w:lineRule="auto"/>
              <w:ind w:left="144" w:hanging="144"/>
              <w:contextualSpacing/>
              <w:rPr>
                <w:rFonts w:ascii="Times New Roman" w:hAnsi="Times New Roman"/>
              </w:rPr>
            </w:pPr>
          </w:p>
          <w:p w14:paraId="1715667B" w14:textId="34441A33" w:rsidR="00C831AE" w:rsidRPr="00981A02" w:rsidRDefault="00C831AE" w:rsidP="00C7567E">
            <w:pPr>
              <w:pStyle w:val="skipcolumn"/>
              <w:spacing w:line="269" w:lineRule="auto"/>
              <w:ind w:left="144" w:hanging="144"/>
              <w:contextualSpacing/>
              <w:rPr>
                <w:rFonts w:ascii="Times New Roman" w:hAnsi="Times New Roman"/>
              </w:rPr>
            </w:pPr>
            <w:r w:rsidRPr="00981A02">
              <w:rPr>
                <w:rFonts w:ascii="Times New Roman" w:hAnsi="Times New Roman"/>
              </w:rPr>
              <w:t>2</w:t>
            </w:r>
            <w:r w:rsidRPr="00981A02">
              <w:rPr>
                <w:rFonts w:ascii="Times New Roman" w:hAnsi="Times New Roman"/>
                <w:i/>
              </w:rPr>
              <w:sym w:font="Wingdings" w:char="F0F0"/>
            </w:r>
            <w:r w:rsidRPr="00981A02">
              <w:rPr>
                <w:rFonts w:ascii="Times New Roman" w:hAnsi="Times New Roman"/>
                <w:i/>
              </w:rPr>
              <w:t>MCM</w:t>
            </w:r>
            <w:r w:rsidR="0035461C" w:rsidRPr="00981A02">
              <w:rPr>
                <w:rFonts w:ascii="Times New Roman" w:hAnsi="Times New Roman"/>
                <w:i/>
              </w:rPr>
              <w:t>8</w:t>
            </w:r>
          </w:p>
        </w:tc>
      </w:tr>
      <w:tr w:rsidR="000C458D" w:rsidRPr="00981A02" w14:paraId="3234DC93" w14:textId="77777777" w:rsidTr="00FC6B9E">
        <w:trPr>
          <w:jc w:val="center"/>
        </w:trPr>
        <w:tc>
          <w:tcPr>
            <w:tcW w:w="2190" w:type="pct"/>
            <w:tcMar>
              <w:top w:w="43" w:type="dxa"/>
              <w:left w:w="115" w:type="dxa"/>
              <w:bottom w:w="43" w:type="dxa"/>
              <w:right w:w="115" w:type="dxa"/>
            </w:tcMar>
          </w:tcPr>
          <w:p w14:paraId="227DE8A0" w14:textId="79EDECE1" w:rsidR="000C458D" w:rsidRPr="00981A02" w:rsidRDefault="00955920" w:rsidP="000D1FBB">
            <w:pPr>
              <w:pStyle w:val="1Intvwqst"/>
              <w:rPr>
                <w:rFonts w:ascii="Times New Roman" w:hAnsi="Times New Roman"/>
                <w:smallCaps w:val="0"/>
                <w:lang w:val="fr-FR"/>
              </w:rPr>
            </w:pPr>
            <w:r w:rsidRPr="00981A02">
              <w:rPr>
                <w:rFonts w:ascii="Times New Roman" w:hAnsi="Times New Roman"/>
                <w:b/>
                <w:smallCaps w:val="0"/>
                <w:lang w:val="fr-FR"/>
              </w:rPr>
              <w:t>M</w:t>
            </w:r>
            <w:r w:rsidR="000C458D" w:rsidRPr="00981A02">
              <w:rPr>
                <w:rFonts w:ascii="Times New Roman" w:hAnsi="Times New Roman"/>
                <w:b/>
                <w:smallCaps w:val="0"/>
                <w:lang w:val="fr-FR"/>
              </w:rPr>
              <w:t>CM6</w:t>
            </w:r>
            <w:r w:rsidR="000C458D" w:rsidRPr="00981A02">
              <w:rPr>
                <w:rFonts w:ascii="Times New Roman" w:hAnsi="Times New Roman"/>
                <w:smallCaps w:val="0"/>
                <w:lang w:val="fr-FR"/>
              </w:rPr>
              <w:t>. Combien de fils</w:t>
            </w:r>
            <w:r w:rsidR="00617E56" w:rsidRPr="00981A02">
              <w:rPr>
                <w:rFonts w:ascii="Times New Roman" w:hAnsi="Times New Roman"/>
                <w:smallCaps w:val="0"/>
                <w:lang w:val="fr-FR"/>
              </w:rPr>
              <w:t xml:space="preserve"> </w:t>
            </w:r>
            <w:r w:rsidR="000C458D" w:rsidRPr="00981A02">
              <w:rPr>
                <w:rFonts w:ascii="Times New Roman" w:hAnsi="Times New Roman"/>
                <w:smallCaps w:val="0"/>
                <w:lang w:val="fr-FR"/>
              </w:rPr>
              <w:t>sont en vie mais ne vivent pas avec vous ?</w:t>
            </w:r>
          </w:p>
          <w:p w14:paraId="5351F5AD" w14:textId="77777777" w:rsidR="000C458D" w:rsidRPr="00981A02" w:rsidRDefault="000C458D" w:rsidP="000C458D">
            <w:pPr>
              <w:pStyle w:val="1Intvwqst"/>
              <w:spacing w:line="276" w:lineRule="auto"/>
              <w:ind w:left="144" w:hanging="144"/>
              <w:contextualSpacing/>
              <w:rPr>
                <w:rFonts w:ascii="Times New Roman" w:hAnsi="Times New Roman"/>
                <w:smallCaps w:val="0"/>
                <w:lang w:val="fr-FR"/>
              </w:rPr>
            </w:pPr>
          </w:p>
          <w:p w14:paraId="5E1D1A21" w14:textId="2C32D8AF" w:rsidR="000C458D" w:rsidRPr="00981A02" w:rsidRDefault="000C458D" w:rsidP="000C458D">
            <w:pPr>
              <w:pStyle w:val="1Intvwqst"/>
              <w:spacing w:line="269" w:lineRule="auto"/>
              <w:ind w:left="144" w:hanging="144"/>
              <w:contextualSpacing/>
              <w:rPr>
                <w:rFonts w:ascii="Times New Roman" w:hAnsi="Times New Roman"/>
                <w:smallCaps w:val="0"/>
                <w:lang w:val="fr-FR"/>
              </w:rPr>
            </w:pPr>
            <w:r w:rsidRPr="00981A02">
              <w:rPr>
                <w:rFonts w:ascii="Times New Roman" w:hAnsi="Times New Roman"/>
                <w:i/>
                <w:smallCaps w:val="0"/>
                <w:lang w:val="fr-FR"/>
              </w:rPr>
              <w:tab/>
              <w:t>Si aucun, enregistrer ‘00’</w:t>
            </w:r>
            <w:r w:rsidR="000D1FBB" w:rsidRPr="00981A02">
              <w:rPr>
                <w:rFonts w:ascii="Times New Roman" w:hAnsi="Times New Roman"/>
                <w:i/>
                <w:smallCaps w:val="0"/>
                <w:lang w:val="fr-FR"/>
              </w:rPr>
              <w:t>.</w:t>
            </w:r>
          </w:p>
        </w:tc>
        <w:tc>
          <w:tcPr>
            <w:tcW w:w="2200" w:type="pct"/>
            <w:gridSpan w:val="3"/>
            <w:tcMar>
              <w:top w:w="43" w:type="dxa"/>
              <w:left w:w="115" w:type="dxa"/>
              <w:bottom w:w="43" w:type="dxa"/>
              <w:right w:w="115" w:type="dxa"/>
            </w:tcMar>
          </w:tcPr>
          <w:p w14:paraId="27E1A7D0" w14:textId="77777777" w:rsidR="000C458D" w:rsidRPr="00981A02" w:rsidRDefault="000C458D" w:rsidP="000C458D">
            <w:pPr>
              <w:pStyle w:val="Responsecategs"/>
              <w:tabs>
                <w:tab w:val="clear" w:pos="3942"/>
                <w:tab w:val="right" w:leader="dot" w:pos="4672"/>
              </w:tabs>
              <w:spacing w:line="276" w:lineRule="auto"/>
              <w:ind w:left="144" w:hanging="144"/>
              <w:contextualSpacing/>
              <w:rPr>
                <w:rFonts w:ascii="Times New Roman" w:hAnsi="Times New Roman"/>
                <w:caps/>
                <w:lang w:val="fr-FR"/>
              </w:rPr>
            </w:pPr>
          </w:p>
          <w:p w14:paraId="6801A769" w14:textId="16EF9EDF" w:rsidR="000C458D" w:rsidRPr="00981A02" w:rsidRDefault="000C458D" w:rsidP="000C458D">
            <w:pPr>
              <w:pStyle w:val="Responsecategs"/>
              <w:tabs>
                <w:tab w:val="clear" w:pos="3942"/>
                <w:tab w:val="right" w:leader="dot" w:pos="4266"/>
              </w:tabs>
              <w:spacing w:line="269" w:lineRule="auto"/>
              <w:ind w:left="144" w:hanging="144"/>
              <w:contextualSpacing/>
              <w:rPr>
                <w:rFonts w:ascii="Times New Roman" w:hAnsi="Times New Roman"/>
                <w:caps/>
              </w:rPr>
            </w:pPr>
            <w:r w:rsidRPr="00981A02">
              <w:rPr>
                <w:rFonts w:ascii="Times New Roman" w:hAnsi="Times New Roman"/>
                <w:caps/>
              </w:rPr>
              <w:t>FILS ailleurs</w:t>
            </w:r>
            <w:r w:rsidRPr="00981A02">
              <w:rPr>
                <w:rFonts w:ascii="Times New Roman" w:hAnsi="Times New Roman"/>
                <w:caps/>
              </w:rPr>
              <w:tab/>
              <w:t>__ __</w:t>
            </w:r>
          </w:p>
        </w:tc>
        <w:tc>
          <w:tcPr>
            <w:tcW w:w="610" w:type="pct"/>
            <w:gridSpan w:val="2"/>
            <w:tcMar>
              <w:top w:w="43" w:type="dxa"/>
              <w:left w:w="115" w:type="dxa"/>
              <w:bottom w:w="43" w:type="dxa"/>
              <w:right w:w="115" w:type="dxa"/>
            </w:tcMar>
          </w:tcPr>
          <w:p w14:paraId="228061CE" w14:textId="77777777" w:rsidR="000C458D" w:rsidRPr="00981A02" w:rsidRDefault="000C458D" w:rsidP="000C458D">
            <w:pPr>
              <w:pStyle w:val="skipcolumn"/>
              <w:spacing w:line="269" w:lineRule="auto"/>
              <w:ind w:left="144" w:hanging="144"/>
              <w:contextualSpacing/>
              <w:rPr>
                <w:rFonts w:ascii="Times New Roman" w:hAnsi="Times New Roman"/>
              </w:rPr>
            </w:pPr>
          </w:p>
        </w:tc>
      </w:tr>
      <w:tr w:rsidR="000C458D" w:rsidRPr="00981A02" w14:paraId="62A95268" w14:textId="77777777" w:rsidTr="00FC6B9E">
        <w:trPr>
          <w:jc w:val="center"/>
        </w:trPr>
        <w:tc>
          <w:tcPr>
            <w:tcW w:w="2190" w:type="pct"/>
            <w:tcMar>
              <w:top w:w="43" w:type="dxa"/>
              <w:left w:w="115" w:type="dxa"/>
              <w:bottom w:w="43" w:type="dxa"/>
              <w:right w:w="115" w:type="dxa"/>
            </w:tcMar>
          </w:tcPr>
          <w:p w14:paraId="37B6D5B0" w14:textId="35AF7D54" w:rsidR="000C458D" w:rsidRPr="00981A02" w:rsidRDefault="00955920" w:rsidP="000C458D">
            <w:pPr>
              <w:pStyle w:val="1Intvwqst"/>
              <w:rPr>
                <w:rFonts w:ascii="Times New Roman" w:hAnsi="Times New Roman"/>
                <w:smallCaps w:val="0"/>
                <w:lang w:val="fr-FR"/>
              </w:rPr>
            </w:pPr>
            <w:r w:rsidRPr="00981A02">
              <w:rPr>
                <w:rFonts w:ascii="Times New Roman" w:hAnsi="Times New Roman"/>
                <w:b/>
                <w:smallCaps w:val="0"/>
                <w:lang w:val="fr-FR"/>
              </w:rPr>
              <w:t>M</w:t>
            </w:r>
            <w:r w:rsidR="000C458D" w:rsidRPr="00981A02">
              <w:rPr>
                <w:rFonts w:ascii="Times New Roman" w:hAnsi="Times New Roman"/>
                <w:b/>
                <w:smallCaps w:val="0"/>
                <w:lang w:val="fr-FR"/>
              </w:rPr>
              <w:t>CM7</w:t>
            </w:r>
            <w:r w:rsidR="000C458D" w:rsidRPr="00981A02">
              <w:rPr>
                <w:rFonts w:ascii="Times New Roman" w:hAnsi="Times New Roman"/>
                <w:smallCaps w:val="0"/>
                <w:lang w:val="fr-FR"/>
              </w:rPr>
              <w:t>. Combien de filles sont en vie mais ne vivent pas avec vous ?</w:t>
            </w:r>
          </w:p>
          <w:p w14:paraId="7C3081E6" w14:textId="77777777" w:rsidR="000C458D" w:rsidRPr="00981A02" w:rsidRDefault="000C458D" w:rsidP="000C458D">
            <w:pPr>
              <w:pStyle w:val="1Intvwqst"/>
              <w:spacing w:line="276" w:lineRule="auto"/>
              <w:ind w:left="144" w:hanging="144"/>
              <w:contextualSpacing/>
              <w:jc w:val="center"/>
              <w:rPr>
                <w:rFonts w:ascii="Times New Roman" w:hAnsi="Times New Roman"/>
                <w:smallCaps w:val="0"/>
                <w:lang w:val="fr-FR"/>
              </w:rPr>
            </w:pPr>
          </w:p>
          <w:p w14:paraId="1796E7A1" w14:textId="1223C2B7" w:rsidR="000C458D" w:rsidRPr="00981A02" w:rsidRDefault="000C458D" w:rsidP="000C458D">
            <w:pPr>
              <w:pStyle w:val="1Intvwqst"/>
              <w:spacing w:line="269" w:lineRule="auto"/>
              <w:ind w:left="144" w:hanging="144"/>
              <w:contextualSpacing/>
              <w:rPr>
                <w:rFonts w:ascii="Times New Roman" w:hAnsi="Times New Roman"/>
                <w:smallCaps w:val="0"/>
              </w:rPr>
            </w:pPr>
            <w:r w:rsidRPr="00981A02">
              <w:rPr>
                <w:rFonts w:ascii="Times New Roman" w:hAnsi="Times New Roman"/>
                <w:i/>
                <w:smallCaps w:val="0"/>
                <w:lang w:val="fr-FR"/>
              </w:rPr>
              <w:tab/>
            </w:r>
            <w:r w:rsidRPr="00981A02">
              <w:rPr>
                <w:rFonts w:ascii="Times New Roman" w:hAnsi="Times New Roman"/>
                <w:i/>
                <w:smallCaps w:val="0"/>
              </w:rPr>
              <w:t xml:space="preserve">Si </w:t>
            </w:r>
            <w:proofErr w:type="spellStart"/>
            <w:r w:rsidRPr="00981A02">
              <w:rPr>
                <w:rFonts w:ascii="Times New Roman" w:hAnsi="Times New Roman"/>
                <w:i/>
                <w:smallCaps w:val="0"/>
              </w:rPr>
              <w:t>aucune</w:t>
            </w:r>
            <w:proofErr w:type="spellEnd"/>
            <w:r w:rsidRPr="00981A02">
              <w:rPr>
                <w:rFonts w:ascii="Times New Roman" w:hAnsi="Times New Roman"/>
                <w:i/>
                <w:smallCaps w:val="0"/>
              </w:rPr>
              <w:t xml:space="preserve">, </w:t>
            </w:r>
            <w:proofErr w:type="spellStart"/>
            <w:r w:rsidRPr="00981A02">
              <w:rPr>
                <w:rFonts w:ascii="Times New Roman" w:hAnsi="Times New Roman"/>
                <w:i/>
                <w:smallCaps w:val="0"/>
              </w:rPr>
              <w:t>enregistrer</w:t>
            </w:r>
            <w:proofErr w:type="spellEnd"/>
            <w:r w:rsidRPr="00981A02">
              <w:rPr>
                <w:rFonts w:ascii="Times New Roman" w:hAnsi="Times New Roman"/>
                <w:i/>
                <w:smallCaps w:val="0"/>
              </w:rPr>
              <w:t xml:space="preserve"> ‘00’</w:t>
            </w:r>
            <w:r w:rsidR="0087395B" w:rsidRPr="00981A02">
              <w:rPr>
                <w:rFonts w:ascii="Times New Roman" w:hAnsi="Times New Roman"/>
                <w:i/>
                <w:smallCaps w:val="0"/>
              </w:rPr>
              <w:t>.</w:t>
            </w:r>
          </w:p>
        </w:tc>
        <w:tc>
          <w:tcPr>
            <w:tcW w:w="2200" w:type="pct"/>
            <w:gridSpan w:val="3"/>
            <w:tcMar>
              <w:top w:w="43" w:type="dxa"/>
              <w:left w:w="115" w:type="dxa"/>
              <w:bottom w:w="43" w:type="dxa"/>
              <w:right w:w="115" w:type="dxa"/>
            </w:tcMar>
          </w:tcPr>
          <w:p w14:paraId="5B1E75FC" w14:textId="77777777" w:rsidR="000C458D" w:rsidRPr="00981A02" w:rsidRDefault="000C458D" w:rsidP="000C458D">
            <w:pPr>
              <w:pStyle w:val="Responsecategs"/>
              <w:tabs>
                <w:tab w:val="clear" w:pos="3942"/>
                <w:tab w:val="right" w:leader="dot" w:pos="4672"/>
              </w:tabs>
              <w:spacing w:line="276" w:lineRule="auto"/>
              <w:ind w:left="144" w:hanging="144"/>
              <w:contextualSpacing/>
              <w:rPr>
                <w:rFonts w:ascii="Times New Roman" w:hAnsi="Times New Roman"/>
                <w:caps/>
              </w:rPr>
            </w:pPr>
          </w:p>
          <w:p w14:paraId="57C05FD3" w14:textId="3AA1214F" w:rsidR="000C458D" w:rsidRPr="00981A02" w:rsidRDefault="000C458D" w:rsidP="000C458D">
            <w:pPr>
              <w:pStyle w:val="Responsecategs"/>
              <w:tabs>
                <w:tab w:val="clear" w:pos="3942"/>
                <w:tab w:val="right" w:leader="dot" w:pos="4266"/>
              </w:tabs>
              <w:spacing w:line="269" w:lineRule="auto"/>
              <w:ind w:left="144" w:hanging="144"/>
              <w:contextualSpacing/>
              <w:rPr>
                <w:rFonts w:ascii="Times New Roman" w:hAnsi="Times New Roman"/>
                <w:caps/>
              </w:rPr>
            </w:pPr>
            <w:r w:rsidRPr="00981A02">
              <w:rPr>
                <w:rFonts w:ascii="Times New Roman" w:hAnsi="Times New Roman"/>
                <w:caps/>
              </w:rPr>
              <w:t>Filles ailleurs</w:t>
            </w:r>
            <w:r w:rsidRPr="00981A02">
              <w:rPr>
                <w:rFonts w:ascii="Times New Roman" w:hAnsi="Times New Roman"/>
                <w:caps/>
              </w:rPr>
              <w:tab/>
              <w:t>__ __</w:t>
            </w:r>
          </w:p>
        </w:tc>
        <w:tc>
          <w:tcPr>
            <w:tcW w:w="610" w:type="pct"/>
            <w:gridSpan w:val="2"/>
            <w:tcMar>
              <w:top w:w="43" w:type="dxa"/>
              <w:left w:w="115" w:type="dxa"/>
              <w:bottom w:w="43" w:type="dxa"/>
              <w:right w:w="115" w:type="dxa"/>
            </w:tcMar>
          </w:tcPr>
          <w:p w14:paraId="0A2904C9" w14:textId="77777777" w:rsidR="000C458D" w:rsidRPr="00981A02" w:rsidRDefault="000C458D" w:rsidP="000C458D">
            <w:pPr>
              <w:pStyle w:val="skipcolumn"/>
              <w:spacing w:line="269" w:lineRule="auto"/>
              <w:ind w:left="144" w:hanging="144"/>
              <w:contextualSpacing/>
              <w:rPr>
                <w:rFonts w:ascii="Times New Roman" w:hAnsi="Times New Roman"/>
              </w:rPr>
            </w:pPr>
          </w:p>
        </w:tc>
      </w:tr>
      <w:tr w:rsidR="00C831AE" w:rsidRPr="00981A02" w14:paraId="4FDA2847" w14:textId="77777777" w:rsidTr="00FC6B9E">
        <w:trPr>
          <w:jc w:val="center"/>
        </w:trPr>
        <w:tc>
          <w:tcPr>
            <w:tcW w:w="2190" w:type="pct"/>
            <w:tcMar>
              <w:top w:w="43" w:type="dxa"/>
              <w:left w:w="115" w:type="dxa"/>
              <w:bottom w:w="43" w:type="dxa"/>
              <w:right w:w="115" w:type="dxa"/>
            </w:tcMar>
          </w:tcPr>
          <w:p w14:paraId="02946ACE" w14:textId="30F681A8" w:rsidR="0087395B" w:rsidRPr="00981A02" w:rsidRDefault="00C831AE" w:rsidP="0087395B">
            <w:pPr>
              <w:pStyle w:val="1Intvwqst"/>
              <w:spacing w:line="276" w:lineRule="auto"/>
              <w:ind w:left="144" w:hanging="144"/>
              <w:contextualSpacing/>
              <w:rPr>
                <w:rFonts w:ascii="Times New Roman" w:hAnsi="Times New Roman"/>
                <w:smallCaps w:val="0"/>
                <w:lang w:val="fr-FR"/>
              </w:rPr>
            </w:pPr>
            <w:r w:rsidRPr="00981A02">
              <w:rPr>
                <w:rFonts w:ascii="Times New Roman" w:hAnsi="Times New Roman"/>
                <w:b/>
                <w:smallCaps w:val="0"/>
                <w:lang w:val="fr-FR"/>
              </w:rPr>
              <w:t>MCM</w:t>
            </w:r>
            <w:r w:rsidR="0035461C" w:rsidRPr="00981A02">
              <w:rPr>
                <w:rFonts w:ascii="Times New Roman" w:hAnsi="Times New Roman"/>
                <w:b/>
                <w:smallCaps w:val="0"/>
                <w:lang w:val="fr-FR"/>
              </w:rPr>
              <w:t>8</w:t>
            </w:r>
            <w:r w:rsidRPr="00981A02">
              <w:rPr>
                <w:rFonts w:ascii="Times New Roman" w:hAnsi="Times New Roman"/>
                <w:smallCaps w:val="0"/>
                <w:lang w:val="fr-FR"/>
              </w:rPr>
              <w:t xml:space="preserve">. </w:t>
            </w:r>
            <w:r w:rsidR="0087395B" w:rsidRPr="00981A02">
              <w:rPr>
                <w:rFonts w:ascii="Times New Roman" w:hAnsi="Times New Roman"/>
                <w:smallCaps w:val="0"/>
                <w:lang w:val="fr-FR"/>
              </w:rPr>
              <w:t xml:space="preserve">Avez-vous </w:t>
            </w:r>
            <w:r w:rsidR="000D1FBB" w:rsidRPr="00981A02">
              <w:rPr>
                <w:rFonts w:ascii="Times New Roman" w:hAnsi="Times New Roman"/>
                <w:smallCaps w:val="0"/>
                <w:lang w:val="fr-FR"/>
              </w:rPr>
              <w:t xml:space="preserve">engendré </w:t>
            </w:r>
            <w:r w:rsidR="0087395B" w:rsidRPr="00981A02">
              <w:rPr>
                <w:rFonts w:ascii="Times New Roman" w:hAnsi="Times New Roman"/>
                <w:smallCaps w:val="0"/>
                <w:lang w:val="fr-FR"/>
              </w:rPr>
              <w:t>un fils ou une fille</w:t>
            </w:r>
            <w:r w:rsidR="005041C6" w:rsidRPr="00981A02">
              <w:rPr>
                <w:rFonts w:ascii="Times New Roman" w:hAnsi="Times New Roman"/>
                <w:smallCaps w:val="0"/>
                <w:lang w:val="fr-FR"/>
              </w:rPr>
              <w:t xml:space="preserve"> </w:t>
            </w:r>
            <w:r w:rsidR="0087395B" w:rsidRPr="00981A02">
              <w:rPr>
                <w:rFonts w:ascii="Times New Roman" w:hAnsi="Times New Roman"/>
                <w:smallCaps w:val="0"/>
                <w:lang w:val="fr-FR"/>
              </w:rPr>
              <w:t>qui est né(e) vivant(e) mais qui est décédé(e) par la suite ?</w:t>
            </w:r>
          </w:p>
          <w:p w14:paraId="12D2198F" w14:textId="77777777" w:rsidR="0087395B" w:rsidRPr="00981A02" w:rsidRDefault="0087395B" w:rsidP="0087395B">
            <w:pPr>
              <w:pStyle w:val="1Intvwqst"/>
              <w:spacing w:line="276" w:lineRule="auto"/>
              <w:ind w:left="144" w:hanging="144"/>
              <w:contextualSpacing/>
              <w:rPr>
                <w:rFonts w:ascii="Times New Roman" w:hAnsi="Times New Roman"/>
                <w:smallCaps w:val="0"/>
                <w:lang w:val="fr-FR"/>
              </w:rPr>
            </w:pPr>
          </w:p>
          <w:p w14:paraId="212B49B0" w14:textId="77777777" w:rsidR="0087395B" w:rsidRPr="00981A02" w:rsidRDefault="0087395B" w:rsidP="0087395B">
            <w:pPr>
              <w:pStyle w:val="InstructionstointvwCharChar"/>
              <w:spacing w:line="276" w:lineRule="auto"/>
              <w:ind w:left="144" w:hanging="144"/>
              <w:contextualSpacing/>
              <w:rPr>
                <w:lang w:val="fr-FR"/>
              </w:rPr>
            </w:pPr>
            <w:r w:rsidRPr="00981A02">
              <w:rPr>
                <w:lang w:val="fr-FR"/>
              </w:rPr>
              <w:tab/>
              <w:t>Si ‘Non’ Insister en demandant :</w:t>
            </w:r>
          </w:p>
          <w:p w14:paraId="5D29B90D" w14:textId="29EAC20E" w:rsidR="00C831AE" w:rsidRPr="00981A02" w:rsidRDefault="0087395B" w:rsidP="000D1FBB">
            <w:pPr>
              <w:pStyle w:val="1Intvwqst"/>
              <w:spacing w:line="269" w:lineRule="auto"/>
              <w:ind w:left="144" w:hanging="144"/>
              <w:contextualSpacing/>
              <w:rPr>
                <w:rFonts w:ascii="Times New Roman" w:hAnsi="Times New Roman"/>
                <w:smallCaps w:val="0"/>
                <w:lang w:val="fr-FR"/>
              </w:rPr>
            </w:pPr>
            <w:r w:rsidRPr="00981A02">
              <w:rPr>
                <w:rFonts w:ascii="Times New Roman" w:hAnsi="Times New Roman"/>
                <w:smallCaps w:val="0"/>
                <w:lang w:val="fr-FR"/>
              </w:rPr>
              <w:tab/>
              <w:t xml:space="preserve">Je veux dire un enfant qui a respiré, crié ou montré d’autres signes de vie – même s’il n’a vécu que </w:t>
            </w:r>
            <w:r w:rsidR="000D1FBB" w:rsidRPr="00981A02">
              <w:rPr>
                <w:rFonts w:ascii="Times New Roman" w:hAnsi="Times New Roman"/>
                <w:smallCaps w:val="0"/>
                <w:lang w:val="fr-FR"/>
              </w:rPr>
              <w:t>très peu de temps</w:t>
            </w:r>
            <w:r w:rsidRPr="00981A02">
              <w:rPr>
                <w:rFonts w:ascii="Times New Roman" w:hAnsi="Times New Roman"/>
                <w:smallCaps w:val="0"/>
                <w:lang w:val="fr-FR"/>
              </w:rPr>
              <w:t> ?</w:t>
            </w:r>
          </w:p>
        </w:tc>
        <w:tc>
          <w:tcPr>
            <w:tcW w:w="2200" w:type="pct"/>
            <w:gridSpan w:val="3"/>
            <w:tcMar>
              <w:top w:w="43" w:type="dxa"/>
              <w:left w:w="115" w:type="dxa"/>
              <w:bottom w:w="43" w:type="dxa"/>
              <w:right w:w="115" w:type="dxa"/>
            </w:tcMar>
          </w:tcPr>
          <w:p w14:paraId="24AD0AB4" w14:textId="0E122A0B" w:rsidR="00C831AE" w:rsidRPr="00981A02" w:rsidRDefault="00572037" w:rsidP="00C7567E">
            <w:pPr>
              <w:pStyle w:val="Responsecategs"/>
              <w:tabs>
                <w:tab w:val="clear" w:pos="3942"/>
                <w:tab w:val="right" w:leader="dot" w:pos="4266"/>
              </w:tabs>
              <w:spacing w:line="269" w:lineRule="auto"/>
              <w:ind w:left="144" w:hanging="144"/>
              <w:contextualSpacing/>
              <w:rPr>
                <w:rFonts w:ascii="Times New Roman" w:hAnsi="Times New Roman"/>
                <w:caps/>
              </w:rPr>
            </w:pPr>
            <w:r w:rsidRPr="00981A02">
              <w:rPr>
                <w:rFonts w:ascii="Times New Roman" w:hAnsi="Times New Roman"/>
                <w:caps/>
              </w:rPr>
              <w:t>OUI</w:t>
            </w:r>
            <w:r w:rsidR="00C831AE" w:rsidRPr="00981A02">
              <w:rPr>
                <w:rFonts w:ascii="Times New Roman" w:hAnsi="Times New Roman"/>
                <w:caps/>
              </w:rPr>
              <w:tab/>
              <w:t>1</w:t>
            </w:r>
          </w:p>
          <w:p w14:paraId="1D807336" w14:textId="6D5FF25C" w:rsidR="00C831AE" w:rsidRPr="00981A02" w:rsidRDefault="00572037" w:rsidP="00C7567E">
            <w:pPr>
              <w:pStyle w:val="Responsecategs"/>
              <w:tabs>
                <w:tab w:val="clear" w:pos="3942"/>
                <w:tab w:val="right" w:leader="dot" w:pos="4266"/>
              </w:tabs>
              <w:spacing w:line="269" w:lineRule="auto"/>
              <w:ind w:left="144" w:hanging="144"/>
              <w:contextualSpacing/>
              <w:rPr>
                <w:rFonts w:ascii="Times New Roman" w:hAnsi="Times New Roman"/>
                <w:caps/>
              </w:rPr>
            </w:pPr>
            <w:r w:rsidRPr="00981A02">
              <w:rPr>
                <w:rFonts w:ascii="Times New Roman" w:hAnsi="Times New Roman"/>
                <w:caps/>
              </w:rPr>
              <w:t>NON</w:t>
            </w:r>
            <w:r w:rsidR="00C831AE" w:rsidRPr="00981A02">
              <w:rPr>
                <w:rFonts w:ascii="Times New Roman" w:hAnsi="Times New Roman"/>
                <w:caps/>
              </w:rPr>
              <w:tab/>
              <w:t>2</w:t>
            </w:r>
          </w:p>
        </w:tc>
        <w:tc>
          <w:tcPr>
            <w:tcW w:w="610" w:type="pct"/>
            <w:gridSpan w:val="2"/>
            <w:tcMar>
              <w:top w:w="43" w:type="dxa"/>
              <w:left w:w="115" w:type="dxa"/>
              <w:bottom w:w="43" w:type="dxa"/>
              <w:right w:w="115" w:type="dxa"/>
            </w:tcMar>
          </w:tcPr>
          <w:p w14:paraId="63D08D98" w14:textId="77777777" w:rsidR="00C831AE" w:rsidRPr="00981A02" w:rsidRDefault="00C831AE" w:rsidP="00C7567E">
            <w:pPr>
              <w:pStyle w:val="skipcolumn"/>
              <w:spacing w:line="269" w:lineRule="auto"/>
              <w:ind w:left="144" w:hanging="144"/>
              <w:contextualSpacing/>
              <w:rPr>
                <w:rFonts w:ascii="Times New Roman" w:hAnsi="Times New Roman"/>
              </w:rPr>
            </w:pPr>
          </w:p>
          <w:p w14:paraId="52D4FC26" w14:textId="0E64381C" w:rsidR="00C831AE" w:rsidRPr="00981A02" w:rsidRDefault="00C831AE" w:rsidP="00C7567E">
            <w:pPr>
              <w:pStyle w:val="skipcolumn"/>
              <w:spacing w:line="269" w:lineRule="auto"/>
              <w:ind w:left="144" w:hanging="144"/>
              <w:contextualSpacing/>
              <w:rPr>
                <w:rFonts w:ascii="Times New Roman" w:hAnsi="Times New Roman"/>
              </w:rPr>
            </w:pPr>
            <w:r w:rsidRPr="00981A02">
              <w:rPr>
                <w:rFonts w:ascii="Times New Roman" w:hAnsi="Times New Roman"/>
              </w:rPr>
              <w:t>2</w:t>
            </w:r>
            <w:r w:rsidRPr="00981A02">
              <w:rPr>
                <w:rFonts w:ascii="Times New Roman" w:hAnsi="Times New Roman"/>
                <w:i/>
              </w:rPr>
              <w:sym w:font="Wingdings" w:char="F0F0"/>
            </w:r>
            <w:r w:rsidRPr="00981A02">
              <w:rPr>
                <w:rFonts w:ascii="Times New Roman" w:hAnsi="Times New Roman"/>
                <w:i/>
              </w:rPr>
              <w:t>MCM1</w:t>
            </w:r>
            <w:r w:rsidR="0035461C" w:rsidRPr="00981A02">
              <w:rPr>
                <w:rFonts w:ascii="Times New Roman" w:hAnsi="Times New Roman"/>
                <w:i/>
              </w:rPr>
              <w:t>1</w:t>
            </w:r>
          </w:p>
        </w:tc>
      </w:tr>
      <w:tr w:rsidR="0087395B" w:rsidRPr="00981A02" w14:paraId="3268F119" w14:textId="77777777" w:rsidTr="00FC6B9E">
        <w:trPr>
          <w:jc w:val="center"/>
        </w:trPr>
        <w:tc>
          <w:tcPr>
            <w:tcW w:w="2190" w:type="pct"/>
            <w:tcBorders>
              <w:bottom w:val="single" w:sz="4" w:space="0" w:color="auto"/>
            </w:tcBorders>
            <w:tcMar>
              <w:top w:w="43" w:type="dxa"/>
              <w:left w:w="115" w:type="dxa"/>
              <w:bottom w:w="43" w:type="dxa"/>
              <w:right w:w="115" w:type="dxa"/>
            </w:tcMar>
          </w:tcPr>
          <w:p w14:paraId="2ABAC128" w14:textId="423AD354" w:rsidR="0087395B" w:rsidRPr="00981A02" w:rsidRDefault="00DB3F22" w:rsidP="0087395B">
            <w:pPr>
              <w:pStyle w:val="1Intvwqst"/>
              <w:spacing w:line="276" w:lineRule="auto"/>
              <w:ind w:left="144" w:hanging="144"/>
              <w:contextualSpacing/>
              <w:rPr>
                <w:rFonts w:ascii="Times New Roman" w:hAnsi="Times New Roman"/>
                <w:smallCaps w:val="0"/>
                <w:lang w:val="fr-FR"/>
              </w:rPr>
            </w:pPr>
            <w:r w:rsidRPr="00981A02">
              <w:rPr>
                <w:rFonts w:ascii="Times New Roman" w:hAnsi="Times New Roman"/>
                <w:b/>
                <w:smallCaps w:val="0"/>
                <w:lang w:val="fr-FR"/>
              </w:rPr>
              <w:t>M</w:t>
            </w:r>
            <w:r w:rsidR="0087395B" w:rsidRPr="00981A02">
              <w:rPr>
                <w:rFonts w:ascii="Times New Roman" w:hAnsi="Times New Roman"/>
                <w:b/>
                <w:smallCaps w:val="0"/>
                <w:lang w:val="fr-FR"/>
              </w:rPr>
              <w:t>CM9</w:t>
            </w:r>
            <w:r w:rsidR="0087395B" w:rsidRPr="00981A02">
              <w:rPr>
                <w:rFonts w:ascii="Times New Roman" w:hAnsi="Times New Roman"/>
                <w:smallCaps w:val="0"/>
                <w:lang w:val="fr-FR"/>
              </w:rPr>
              <w:t>. Combien de fils sont décédés ?</w:t>
            </w:r>
          </w:p>
          <w:p w14:paraId="5990ECD4" w14:textId="77777777" w:rsidR="0087395B" w:rsidRPr="00981A02" w:rsidRDefault="0087395B" w:rsidP="0087395B">
            <w:pPr>
              <w:pStyle w:val="1Intvwqst"/>
              <w:spacing w:line="276" w:lineRule="auto"/>
              <w:ind w:left="144" w:hanging="144"/>
              <w:contextualSpacing/>
              <w:rPr>
                <w:rFonts w:ascii="Times New Roman" w:hAnsi="Times New Roman"/>
                <w:smallCaps w:val="0"/>
                <w:lang w:val="fr-FR"/>
              </w:rPr>
            </w:pPr>
          </w:p>
          <w:p w14:paraId="00E4C731" w14:textId="04858AA0" w:rsidR="0087395B" w:rsidRPr="00981A02" w:rsidRDefault="0087395B" w:rsidP="0087395B">
            <w:pPr>
              <w:pStyle w:val="1Intvwqst"/>
              <w:spacing w:line="269" w:lineRule="auto"/>
              <w:ind w:left="144" w:hanging="144"/>
              <w:contextualSpacing/>
              <w:rPr>
                <w:rFonts w:ascii="Times New Roman" w:hAnsi="Times New Roman"/>
                <w:smallCaps w:val="0"/>
              </w:rPr>
            </w:pPr>
            <w:r w:rsidRPr="00981A02">
              <w:rPr>
                <w:rFonts w:ascii="Times New Roman" w:hAnsi="Times New Roman"/>
                <w:i/>
                <w:smallCaps w:val="0"/>
                <w:lang w:val="fr-FR"/>
              </w:rPr>
              <w:tab/>
            </w:r>
            <w:r w:rsidRPr="00981A02">
              <w:rPr>
                <w:rFonts w:ascii="Times New Roman" w:hAnsi="Times New Roman"/>
                <w:i/>
                <w:smallCaps w:val="0"/>
              </w:rPr>
              <w:t xml:space="preserve">Si </w:t>
            </w:r>
            <w:proofErr w:type="spellStart"/>
            <w:r w:rsidRPr="00981A02">
              <w:rPr>
                <w:rFonts w:ascii="Times New Roman" w:hAnsi="Times New Roman"/>
                <w:i/>
                <w:smallCaps w:val="0"/>
              </w:rPr>
              <w:t>aucun</w:t>
            </w:r>
            <w:proofErr w:type="spellEnd"/>
            <w:r w:rsidRPr="00981A02">
              <w:rPr>
                <w:rFonts w:ascii="Times New Roman" w:hAnsi="Times New Roman"/>
                <w:i/>
                <w:smallCaps w:val="0"/>
              </w:rPr>
              <w:t xml:space="preserve">, </w:t>
            </w:r>
            <w:proofErr w:type="spellStart"/>
            <w:r w:rsidRPr="00981A02">
              <w:rPr>
                <w:rFonts w:ascii="Times New Roman" w:hAnsi="Times New Roman"/>
                <w:i/>
                <w:smallCaps w:val="0"/>
              </w:rPr>
              <w:t>enregistrer</w:t>
            </w:r>
            <w:proofErr w:type="spellEnd"/>
            <w:r w:rsidRPr="00981A02">
              <w:rPr>
                <w:rFonts w:ascii="Times New Roman" w:hAnsi="Times New Roman"/>
                <w:i/>
                <w:smallCaps w:val="0"/>
              </w:rPr>
              <w:t xml:space="preserve"> ‘00’.</w:t>
            </w:r>
          </w:p>
        </w:tc>
        <w:tc>
          <w:tcPr>
            <w:tcW w:w="2200" w:type="pct"/>
            <w:gridSpan w:val="3"/>
            <w:tcBorders>
              <w:bottom w:val="single" w:sz="4" w:space="0" w:color="auto"/>
            </w:tcBorders>
            <w:tcMar>
              <w:top w:w="43" w:type="dxa"/>
              <w:left w:w="115" w:type="dxa"/>
              <w:bottom w:w="43" w:type="dxa"/>
              <w:right w:w="115" w:type="dxa"/>
            </w:tcMar>
          </w:tcPr>
          <w:p w14:paraId="0F058758" w14:textId="77777777" w:rsidR="0087395B" w:rsidRPr="00981A02" w:rsidRDefault="0087395B" w:rsidP="0087395B">
            <w:pPr>
              <w:pStyle w:val="Responsecategs"/>
              <w:tabs>
                <w:tab w:val="clear" w:pos="3942"/>
                <w:tab w:val="right" w:leader="dot" w:pos="4672"/>
              </w:tabs>
              <w:spacing w:line="276" w:lineRule="auto"/>
              <w:ind w:left="144" w:hanging="144"/>
              <w:contextualSpacing/>
              <w:rPr>
                <w:rFonts w:ascii="Times New Roman" w:hAnsi="Times New Roman"/>
                <w:caps/>
              </w:rPr>
            </w:pPr>
          </w:p>
          <w:p w14:paraId="3F5CC35F" w14:textId="6225F257" w:rsidR="0087395B" w:rsidRPr="00981A02" w:rsidRDefault="0087395B" w:rsidP="0087395B">
            <w:pPr>
              <w:pStyle w:val="Responsecategs"/>
              <w:tabs>
                <w:tab w:val="clear" w:pos="3942"/>
                <w:tab w:val="right" w:leader="dot" w:pos="4266"/>
              </w:tabs>
              <w:spacing w:line="269" w:lineRule="auto"/>
              <w:ind w:left="144" w:hanging="144"/>
              <w:contextualSpacing/>
              <w:rPr>
                <w:rFonts w:ascii="Times New Roman" w:hAnsi="Times New Roman"/>
                <w:caps/>
              </w:rPr>
            </w:pPr>
            <w:r w:rsidRPr="00981A02">
              <w:rPr>
                <w:rFonts w:ascii="Times New Roman" w:hAnsi="Times New Roman"/>
                <w:caps/>
              </w:rPr>
              <w:t>fils decedes</w:t>
            </w:r>
            <w:r w:rsidRPr="00981A02">
              <w:rPr>
                <w:rFonts w:ascii="Times New Roman" w:hAnsi="Times New Roman"/>
                <w:caps/>
              </w:rPr>
              <w:tab/>
              <w:t>__ __</w:t>
            </w:r>
          </w:p>
        </w:tc>
        <w:tc>
          <w:tcPr>
            <w:tcW w:w="610" w:type="pct"/>
            <w:gridSpan w:val="2"/>
            <w:tcBorders>
              <w:bottom w:val="single" w:sz="4" w:space="0" w:color="auto"/>
            </w:tcBorders>
            <w:tcMar>
              <w:top w:w="43" w:type="dxa"/>
              <w:left w:w="115" w:type="dxa"/>
              <w:bottom w:w="43" w:type="dxa"/>
              <w:right w:w="115" w:type="dxa"/>
            </w:tcMar>
          </w:tcPr>
          <w:p w14:paraId="64BFF00C" w14:textId="77777777" w:rsidR="0087395B" w:rsidRPr="00981A02" w:rsidRDefault="0087395B" w:rsidP="0087395B">
            <w:pPr>
              <w:pStyle w:val="skipcolumn"/>
              <w:spacing w:line="269" w:lineRule="auto"/>
              <w:ind w:left="144" w:hanging="144"/>
              <w:contextualSpacing/>
              <w:rPr>
                <w:rFonts w:ascii="Times New Roman" w:hAnsi="Times New Roman"/>
              </w:rPr>
            </w:pPr>
          </w:p>
        </w:tc>
      </w:tr>
      <w:tr w:rsidR="0087395B" w:rsidRPr="00981A02" w14:paraId="6782176D" w14:textId="77777777" w:rsidTr="00FC6B9E">
        <w:trPr>
          <w:jc w:val="center"/>
        </w:trPr>
        <w:tc>
          <w:tcPr>
            <w:tcW w:w="2190" w:type="pct"/>
            <w:tcBorders>
              <w:bottom w:val="single" w:sz="4" w:space="0" w:color="auto"/>
            </w:tcBorders>
            <w:tcMar>
              <w:top w:w="43" w:type="dxa"/>
              <w:left w:w="115" w:type="dxa"/>
              <w:bottom w:w="43" w:type="dxa"/>
              <w:right w:w="115" w:type="dxa"/>
            </w:tcMar>
          </w:tcPr>
          <w:p w14:paraId="6E0270B2" w14:textId="65CA0FB6" w:rsidR="0087395B" w:rsidRPr="00981A02" w:rsidRDefault="00DB3F22" w:rsidP="0087395B">
            <w:pPr>
              <w:pStyle w:val="1Intvwqst"/>
              <w:spacing w:line="276" w:lineRule="auto"/>
              <w:ind w:left="144" w:hanging="144"/>
              <w:contextualSpacing/>
              <w:rPr>
                <w:rFonts w:ascii="Times New Roman" w:hAnsi="Times New Roman"/>
                <w:smallCaps w:val="0"/>
                <w:lang w:val="fr-FR"/>
              </w:rPr>
            </w:pPr>
            <w:r w:rsidRPr="00981A02">
              <w:rPr>
                <w:rFonts w:ascii="Times New Roman" w:hAnsi="Times New Roman"/>
                <w:b/>
                <w:smallCaps w:val="0"/>
                <w:lang w:val="fr-FR"/>
              </w:rPr>
              <w:t>M</w:t>
            </w:r>
            <w:r w:rsidR="0087395B" w:rsidRPr="00981A02">
              <w:rPr>
                <w:rFonts w:ascii="Times New Roman" w:hAnsi="Times New Roman"/>
                <w:b/>
                <w:smallCaps w:val="0"/>
                <w:lang w:val="fr-FR"/>
              </w:rPr>
              <w:t>CM10</w:t>
            </w:r>
            <w:r w:rsidR="0087395B" w:rsidRPr="00981A02">
              <w:rPr>
                <w:rFonts w:ascii="Times New Roman" w:hAnsi="Times New Roman"/>
                <w:smallCaps w:val="0"/>
                <w:lang w:val="fr-FR"/>
              </w:rPr>
              <w:t>. Combien de filles</w:t>
            </w:r>
            <w:r w:rsidR="004504B1" w:rsidRPr="00981A02">
              <w:rPr>
                <w:rFonts w:ascii="Times New Roman" w:hAnsi="Times New Roman"/>
                <w:smallCaps w:val="0"/>
                <w:lang w:val="fr-FR"/>
              </w:rPr>
              <w:t xml:space="preserve"> </w:t>
            </w:r>
            <w:r w:rsidR="0087395B" w:rsidRPr="00981A02">
              <w:rPr>
                <w:rFonts w:ascii="Times New Roman" w:hAnsi="Times New Roman"/>
                <w:smallCaps w:val="0"/>
                <w:lang w:val="fr-FR"/>
              </w:rPr>
              <w:t>sont décédées ?</w:t>
            </w:r>
          </w:p>
          <w:p w14:paraId="6EAA3E5E" w14:textId="77777777" w:rsidR="0087395B" w:rsidRPr="00981A02" w:rsidRDefault="0087395B" w:rsidP="0087395B">
            <w:pPr>
              <w:pStyle w:val="1Intvwqst"/>
              <w:spacing w:line="276" w:lineRule="auto"/>
              <w:ind w:left="144" w:hanging="144"/>
              <w:contextualSpacing/>
              <w:rPr>
                <w:rFonts w:ascii="Times New Roman" w:hAnsi="Times New Roman"/>
                <w:smallCaps w:val="0"/>
                <w:lang w:val="fr-FR"/>
              </w:rPr>
            </w:pPr>
          </w:p>
          <w:p w14:paraId="2F5959DA" w14:textId="6B3FAABA" w:rsidR="0087395B" w:rsidRPr="00981A02" w:rsidRDefault="0087395B" w:rsidP="0087395B">
            <w:pPr>
              <w:pStyle w:val="1Intvwqst"/>
              <w:spacing w:line="269" w:lineRule="auto"/>
              <w:ind w:left="144" w:hanging="144"/>
              <w:contextualSpacing/>
              <w:rPr>
                <w:rFonts w:ascii="Times New Roman" w:hAnsi="Times New Roman"/>
                <w:smallCaps w:val="0"/>
              </w:rPr>
            </w:pPr>
            <w:r w:rsidRPr="00981A02">
              <w:rPr>
                <w:rFonts w:ascii="Times New Roman" w:hAnsi="Times New Roman"/>
                <w:i/>
                <w:smallCaps w:val="0"/>
                <w:lang w:val="fr-FR"/>
              </w:rPr>
              <w:tab/>
            </w:r>
            <w:r w:rsidRPr="00981A02">
              <w:rPr>
                <w:rFonts w:ascii="Times New Roman" w:hAnsi="Times New Roman"/>
                <w:i/>
                <w:smallCaps w:val="0"/>
              </w:rPr>
              <w:t xml:space="preserve">Si </w:t>
            </w:r>
            <w:proofErr w:type="spellStart"/>
            <w:r w:rsidRPr="00981A02">
              <w:rPr>
                <w:rFonts w:ascii="Times New Roman" w:hAnsi="Times New Roman"/>
                <w:i/>
                <w:smallCaps w:val="0"/>
              </w:rPr>
              <w:t>aucune</w:t>
            </w:r>
            <w:proofErr w:type="spellEnd"/>
            <w:r w:rsidRPr="00981A02">
              <w:rPr>
                <w:rFonts w:ascii="Times New Roman" w:hAnsi="Times New Roman"/>
                <w:i/>
                <w:smallCaps w:val="0"/>
              </w:rPr>
              <w:t xml:space="preserve">, </w:t>
            </w:r>
            <w:proofErr w:type="spellStart"/>
            <w:r w:rsidRPr="00981A02">
              <w:rPr>
                <w:rFonts w:ascii="Times New Roman" w:hAnsi="Times New Roman"/>
                <w:i/>
                <w:smallCaps w:val="0"/>
              </w:rPr>
              <w:t>enregistrer</w:t>
            </w:r>
            <w:proofErr w:type="spellEnd"/>
            <w:r w:rsidRPr="00981A02">
              <w:rPr>
                <w:rFonts w:ascii="Times New Roman" w:hAnsi="Times New Roman"/>
                <w:i/>
                <w:smallCaps w:val="0"/>
              </w:rPr>
              <w:t xml:space="preserve"> ‘00’.</w:t>
            </w:r>
          </w:p>
        </w:tc>
        <w:tc>
          <w:tcPr>
            <w:tcW w:w="2200" w:type="pct"/>
            <w:gridSpan w:val="3"/>
            <w:tcBorders>
              <w:bottom w:val="single" w:sz="4" w:space="0" w:color="auto"/>
            </w:tcBorders>
            <w:tcMar>
              <w:top w:w="43" w:type="dxa"/>
              <w:left w:w="115" w:type="dxa"/>
              <w:bottom w:w="43" w:type="dxa"/>
              <w:right w:w="115" w:type="dxa"/>
            </w:tcMar>
          </w:tcPr>
          <w:p w14:paraId="4CB7D948" w14:textId="77777777" w:rsidR="0087395B" w:rsidRPr="00981A02" w:rsidRDefault="0087395B" w:rsidP="0087395B">
            <w:pPr>
              <w:pStyle w:val="Responsecategs"/>
              <w:tabs>
                <w:tab w:val="clear" w:pos="3942"/>
                <w:tab w:val="right" w:leader="dot" w:pos="4672"/>
              </w:tabs>
              <w:spacing w:line="276" w:lineRule="auto"/>
              <w:ind w:left="144" w:hanging="144"/>
              <w:contextualSpacing/>
              <w:rPr>
                <w:rFonts w:ascii="Times New Roman" w:hAnsi="Times New Roman"/>
                <w:caps/>
                <w:lang w:val="fr-FR"/>
              </w:rPr>
            </w:pPr>
          </w:p>
          <w:p w14:paraId="3A2CE9F0" w14:textId="441774A6" w:rsidR="0087395B" w:rsidRPr="00981A02" w:rsidRDefault="0087395B" w:rsidP="0087395B">
            <w:pPr>
              <w:pStyle w:val="Responsecategs"/>
              <w:tabs>
                <w:tab w:val="clear" w:pos="3942"/>
                <w:tab w:val="right" w:leader="dot" w:pos="4266"/>
              </w:tabs>
              <w:spacing w:line="269" w:lineRule="auto"/>
              <w:ind w:left="144" w:hanging="144"/>
              <w:contextualSpacing/>
              <w:rPr>
                <w:rFonts w:ascii="Times New Roman" w:hAnsi="Times New Roman"/>
                <w:caps/>
              </w:rPr>
            </w:pPr>
            <w:r w:rsidRPr="00981A02">
              <w:rPr>
                <w:rFonts w:ascii="Times New Roman" w:hAnsi="Times New Roman"/>
                <w:caps/>
              </w:rPr>
              <w:t>filles decedees</w:t>
            </w:r>
            <w:r w:rsidRPr="00981A02">
              <w:rPr>
                <w:rFonts w:ascii="Times New Roman" w:hAnsi="Times New Roman"/>
                <w:caps/>
              </w:rPr>
              <w:tab/>
              <w:t>__ __</w:t>
            </w:r>
          </w:p>
        </w:tc>
        <w:tc>
          <w:tcPr>
            <w:tcW w:w="610" w:type="pct"/>
            <w:gridSpan w:val="2"/>
            <w:tcBorders>
              <w:bottom w:val="single" w:sz="4" w:space="0" w:color="auto"/>
            </w:tcBorders>
            <w:tcMar>
              <w:top w:w="43" w:type="dxa"/>
              <w:left w:w="115" w:type="dxa"/>
              <w:bottom w:w="43" w:type="dxa"/>
              <w:right w:w="115" w:type="dxa"/>
            </w:tcMar>
          </w:tcPr>
          <w:p w14:paraId="681778CC" w14:textId="77777777" w:rsidR="0087395B" w:rsidRPr="00981A02" w:rsidRDefault="0087395B" w:rsidP="0087395B">
            <w:pPr>
              <w:pStyle w:val="skipcolumn"/>
              <w:spacing w:line="269" w:lineRule="auto"/>
              <w:ind w:left="144" w:hanging="144"/>
              <w:contextualSpacing/>
              <w:rPr>
                <w:rFonts w:ascii="Times New Roman" w:hAnsi="Times New Roman"/>
              </w:rPr>
            </w:pPr>
          </w:p>
        </w:tc>
      </w:tr>
      <w:tr w:rsidR="00C831AE" w:rsidRPr="00981A02" w14:paraId="368B65C7" w14:textId="77777777" w:rsidTr="00FC6B9E">
        <w:trPr>
          <w:jc w:val="center"/>
        </w:trPr>
        <w:tc>
          <w:tcPr>
            <w:tcW w:w="2190" w:type="pct"/>
            <w:tcBorders>
              <w:top w:val="single" w:sz="4" w:space="0" w:color="auto"/>
              <w:bottom w:val="single" w:sz="4" w:space="0" w:color="auto"/>
            </w:tcBorders>
            <w:shd w:val="clear" w:color="auto" w:fill="FFFFCC"/>
            <w:tcMar>
              <w:top w:w="43" w:type="dxa"/>
              <w:left w:w="115" w:type="dxa"/>
              <w:bottom w:w="43" w:type="dxa"/>
              <w:right w:w="115" w:type="dxa"/>
            </w:tcMar>
          </w:tcPr>
          <w:p w14:paraId="6C4B0905" w14:textId="39191495" w:rsidR="00C831AE" w:rsidRPr="00981A02" w:rsidRDefault="00C831AE" w:rsidP="0087395B">
            <w:pPr>
              <w:pStyle w:val="InstructionstointvwChar4"/>
              <w:spacing w:line="269" w:lineRule="auto"/>
              <w:ind w:left="144" w:hanging="144"/>
              <w:contextualSpacing/>
              <w:rPr>
                <w:lang w:val="fr-FR"/>
              </w:rPr>
            </w:pPr>
            <w:r w:rsidRPr="00981A02">
              <w:rPr>
                <w:rStyle w:val="1IntvwqstChar1"/>
                <w:rFonts w:ascii="Times New Roman" w:hAnsi="Times New Roman"/>
                <w:b/>
                <w:i w:val="0"/>
                <w:lang w:val="fr-FR"/>
              </w:rPr>
              <w:t>MCM1</w:t>
            </w:r>
            <w:r w:rsidR="0035461C" w:rsidRPr="00981A02">
              <w:rPr>
                <w:rStyle w:val="1IntvwqstChar1"/>
                <w:rFonts w:ascii="Times New Roman" w:hAnsi="Times New Roman"/>
                <w:b/>
                <w:i w:val="0"/>
                <w:lang w:val="fr-FR"/>
              </w:rPr>
              <w:t>1</w:t>
            </w:r>
            <w:r w:rsidRPr="00981A02">
              <w:rPr>
                <w:rStyle w:val="1IntvwqstChar1"/>
                <w:rFonts w:ascii="Times New Roman" w:hAnsi="Times New Roman"/>
                <w:i w:val="0"/>
                <w:lang w:val="fr-FR"/>
              </w:rPr>
              <w:t>.</w:t>
            </w:r>
            <w:r w:rsidRPr="00981A02">
              <w:rPr>
                <w:lang w:val="fr-FR"/>
              </w:rPr>
              <w:t xml:space="preserve"> </w:t>
            </w:r>
            <w:r w:rsidR="0087395B" w:rsidRPr="00981A02">
              <w:rPr>
                <w:lang w:val="fr-FR"/>
              </w:rPr>
              <w:t xml:space="preserve">Additionner les réponses à </w:t>
            </w:r>
            <w:r w:rsidR="0035461C" w:rsidRPr="00981A02">
              <w:rPr>
                <w:lang w:val="fr-FR"/>
              </w:rPr>
              <w:t>MCM3</w:t>
            </w:r>
            <w:r w:rsidR="00A52AD8" w:rsidRPr="00981A02">
              <w:rPr>
                <w:lang w:val="fr-FR"/>
              </w:rPr>
              <w:t xml:space="preserve">, </w:t>
            </w:r>
            <w:r w:rsidR="0035461C" w:rsidRPr="00981A02">
              <w:rPr>
                <w:lang w:val="fr-FR"/>
              </w:rPr>
              <w:t>MCM4, MCM6</w:t>
            </w:r>
            <w:r w:rsidRPr="00981A02">
              <w:rPr>
                <w:lang w:val="fr-FR"/>
              </w:rPr>
              <w:t>,</w:t>
            </w:r>
            <w:r w:rsidR="0035461C" w:rsidRPr="00981A02">
              <w:rPr>
                <w:lang w:val="fr-FR"/>
              </w:rPr>
              <w:t xml:space="preserve"> MCM7, MCM9</w:t>
            </w:r>
            <w:r w:rsidR="00A52AD8" w:rsidRPr="00981A02">
              <w:rPr>
                <w:lang w:val="fr-FR"/>
              </w:rPr>
              <w:t xml:space="preserve"> </w:t>
            </w:r>
            <w:r w:rsidR="0087395B" w:rsidRPr="00981A02">
              <w:rPr>
                <w:lang w:val="fr-FR"/>
              </w:rPr>
              <w:t>et</w:t>
            </w:r>
            <w:r w:rsidRPr="00981A02">
              <w:rPr>
                <w:lang w:val="fr-FR"/>
              </w:rPr>
              <w:t xml:space="preserve"> MCM</w:t>
            </w:r>
            <w:r w:rsidR="0035461C" w:rsidRPr="00981A02">
              <w:rPr>
                <w:lang w:val="fr-FR"/>
              </w:rPr>
              <w:t>10</w:t>
            </w:r>
            <w:r w:rsidRPr="00981A02">
              <w:rPr>
                <w:lang w:val="fr-FR"/>
              </w:rPr>
              <w:t>.</w:t>
            </w:r>
          </w:p>
        </w:tc>
        <w:tc>
          <w:tcPr>
            <w:tcW w:w="2200" w:type="pct"/>
            <w:gridSpan w:val="3"/>
            <w:tcBorders>
              <w:top w:val="single" w:sz="4" w:space="0" w:color="auto"/>
              <w:bottom w:val="single" w:sz="4" w:space="0" w:color="auto"/>
            </w:tcBorders>
            <w:shd w:val="clear" w:color="auto" w:fill="FFFFCC"/>
            <w:tcMar>
              <w:top w:w="43" w:type="dxa"/>
              <w:left w:w="115" w:type="dxa"/>
              <w:bottom w:w="43" w:type="dxa"/>
              <w:right w:w="115" w:type="dxa"/>
            </w:tcMar>
          </w:tcPr>
          <w:p w14:paraId="15A604B9" w14:textId="77777777" w:rsidR="00C831AE" w:rsidRPr="00981A02" w:rsidRDefault="00C831AE" w:rsidP="00C7567E">
            <w:pPr>
              <w:pStyle w:val="Responsecategs"/>
              <w:tabs>
                <w:tab w:val="clear" w:pos="3942"/>
                <w:tab w:val="right" w:leader="dot" w:pos="4266"/>
              </w:tabs>
              <w:spacing w:line="269" w:lineRule="auto"/>
              <w:ind w:left="144" w:hanging="144"/>
              <w:contextualSpacing/>
              <w:rPr>
                <w:rFonts w:ascii="Times New Roman" w:hAnsi="Times New Roman"/>
                <w:caps/>
                <w:lang w:val="fr-FR"/>
              </w:rPr>
            </w:pPr>
          </w:p>
          <w:p w14:paraId="1D0FE315" w14:textId="7D755521" w:rsidR="00C831AE" w:rsidRPr="00981A02" w:rsidRDefault="0087395B" w:rsidP="00C7567E">
            <w:pPr>
              <w:pStyle w:val="Responsecategs"/>
              <w:tabs>
                <w:tab w:val="clear" w:pos="3942"/>
                <w:tab w:val="right" w:leader="dot" w:pos="4266"/>
              </w:tabs>
              <w:spacing w:line="269" w:lineRule="auto"/>
              <w:ind w:left="144" w:hanging="144"/>
              <w:contextualSpacing/>
              <w:rPr>
                <w:rFonts w:ascii="Times New Roman" w:hAnsi="Times New Roman"/>
                <w:caps/>
              </w:rPr>
            </w:pPr>
            <w:r w:rsidRPr="00981A02">
              <w:rPr>
                <w:rFonts w:ascii="Times New Roman" w:hAnsi="Times New Roman"/>
                <w:caps/>
              </w:rPr>
              <w:t>total</w:t>
            </w:r>
            <w:r w:rsidR="00C831AE" w:rsidRPr="00981A02">
              <w:rPr>
                <w:rFonts w:ascii="Times New Roman" w:hAnsi="Times New Roman"/>
                <w:caps/>
              </w:rPr>
              <w:tab/>
              <w:t>__ __</w:t>
            </w:r>
          </w:p>
        </w:tc>
        <w:tc>
          <w:tcPr>
            <w:tcW w:w="610" w:type="pct"/>
            <w:gridSpan w:val="2"/>
            <w:tcBorders>
              <w:top w:val="single" w:sz="4" w:space="0" w:color="auto"/>
              <w:bottom w:val="single" w:sz="4" w:space="0" w:color="auto"/>
            </w:tcBorders>
            <w:shd w:val="clear" w:color="auto" w:fill="FFFFCC"/>
            <w:tcMar>
              <w:top w:w="43" w:type="dxa"/>
              <w:left w:w="115" w:type="dxa"/>
              <w:bottom w:w="43" w:type="dxa"/>
              <w:right w:w="115" w:type="dxa"/>
            </w:tcMar>
          </w:tcPr>
          <w:p w14:paraId="0587671D" w14:textId="77777777" w:rsidR="00C831AE" w:rsidRPr="00981A02" w:rsidRDefault="00C831AE" w:rsidP="00C7567E">
            <w:pPr>
              <w:pStyle w:val="skipcolumn"/>
              <w:spacing w:line="269" w:lineRule="auto"/>
              <w:ind w:left="144" w:hanging="144"/>
              <w:contextualSpacing/>
              <w:rPr>
                <w:rFonts w:ascii="Times New Roman" w:hAnsi="Times New Roman"/>
              </w:rPr>
            </w:pPr>
          </w:p>
        </w:tc>
      </w:tr>
      <w:tr w:rsidR="0035461C" w:rsidRPr="00981A02" w14:paraId="50CDB561" w14:textId="77777777" w:rsidTr="00FC6B9E">
        <w:trPr>
          <w:cantSplit/>
          <w:trHeight w:val="208"/>
          <w:jc w:val="center"/>
        </w:trPr>
        <w:tc>
          <w:tcPr>
            <w:tcW w:w="2190" w:type="pct"/>
            <w:tcBorders>
              <w:bottom w:val="single" w:sz="4" w:space="0" w:color="auto"/>
            </w:tcBorders>
            <w:tcMar>
              <w:top w:w="43" w:type="dxa"/>
              <w:left w:w="115" w:type="dxa"/>
              <w:bottom w:w="43" w:type="dxa"/>
              <w:right w:w="115" w:type="dxa"/>
            </w:tcMar>
          </w:tcPr>
          <w:p w14:paraId="08DCE49E" w14:textId="61852309" w:rsidR="0035461C" w:rsidRPr="00981A02" w:rsidRDefault="0035461C" w:rsidP="004F3796">
            <w:pPr>
              <w:pStyle w:val="1Intvwqst"/>
              <w:spacing w:line="269" w:lineRule="auto"/>
              <w:ind w:left="144" w:hanging="144"/>
              <w:contextualSpacing/>
              <w:rPr>
                <w:rFonts w:ascii="Times New Roman" w:hAnsi="Times New Roman"/>
                <w:smallCaps w:val="0"/>
                <w:lang w:val="fr-FR"/>
              </w:rPr>
            </w:pPr>
            <w:r w:rsidRPr="00981A02">
              <w:rPr>
                <w:rFonts w:ascii="Times New Roman" w:hAnsi="Times New Roman"/>
                <w:b/>
                <w:smallCaps w:val="0"/>
                <w:lang w:val="fr-FR"/>
              </w:rPr>
              <w:t>MCM12</w:t>
            </w:r>
            <w:r w:rsidRPr="00981A02">
              <w:rPr>
                <w:rFonts w:ascii="Times New Roman" w:hAnsi="Times New Roman"/>
                <w:smallCaps w:val="0"/>
                <w:lang w:val="fr-FR"/>
              </w:rPr>
              <w:t xml:space="preserve">. </w:t>
            </w:r>
            <w:r w:rsidR="0087395B" w:rsidRPr="00981A02">
              <w:rPr>
                <w:rFonts w:ascii="Times New Roman" w:hAnsi="Times New Roman"/>
                <w:smallCaps w:val="0"/>
                <w:lang w:val="fr-FR"/>
              </w:rPr>
              <w:t xml:space="preserve">Je voudrais être sûr d’avoir bien compris : vous avez eu au total </w:t>
            </w:r>
            <w:r w:rsidR="0087395B" w:rsidRPr="00981A02">
              <w:rPr>
                <w:rFonts w:ascii="Times New Roman" w:hAnsi="Times New Roman"/>
                <w:b/>
                <w:smallCaps w:val="0"/>
                <w:lang w:val="fr-FR"/>
              </w:rPr>
              <w:t>(</w:t>
            </w:r>
            <w:r w:rsidR="0087395B" w:rsidRPr="00981A02">
              <w:rPr>
                <w:rFonts w:ascii="Times New Roman" w:hAnsi="Times New Roman"/>
                <w:b/>
                <w:i/>
                <w:smallCaps w:val="0"/>
                <w:lang w:val="fr-FR"/>
              </w:rPr>
              <w:t>nombre total de naissances à MCM11</w:t>
            </w:r>
            <w:r w:rsidR="0087395B" w:rsidRPr="00981A02">
              <w:rPr>
                <w:rFonts w:ascii="Times New Roman" w:hAnsi="Times New Roman"/>
                <w:b/>
                <w:smallCaps w:val="0"/>
                <w:lang w:val="fr-FR"/>
              </w:rPr>
              <w:t>)</w:t>
            </w:r>
            <w:r w:rsidR="0087395B" w:rsidRPr="00981A02">
              <w:rPr>
                <w:rFonts w:ascii="Times New Roman" w:hAnsi="Times New Roman"/>
                <w:smallCaps w:val="0"/>
                <w:lang w:val="fr-FR"/>
              </w:rPr>
              <w:t xml:space="preserve"> </w:t>
            </w:r>
            <w:r w:rsidR="004F3796" w:rsidRPr="00981A02">
              <w:rPr>
                <w:rFonts w:ascii="Times New Roman" w:hAnsi="Times New Roman"/>
                <w:smallCaps w:val="0"/>
                <w:lang w:val="fr-FR"/>
              </w:rPr>
              <w:t>enfants</w:t>
            </w:r>
            <w:r w:rsidR="0087395B" w:rsidRPr="00981A02">
              <w:rPr>
                <w:rFonts w:ascii="Times New Roman" w:hAnsi="Times New Roman"/>
                <w:smallCaps w:val="0"/>
                <w:lang w:val="fr-FR"/>
              </w:rPr>
              <w:t xml:space="preserve"> au cours de votre vie. Est-ce bien exact</w:t>
            </w:r>
            <w:r w:rsidR="00D87803" w:rsidRPr="00981A02">
              <w:rPr>
                <w:rFonts w:ascii="Times New Roman" w:hAnsi="Times New Roman"/>
                <w:smallCaps w:val="0"/>
                <w:lang w:val="fr-FR"/>
              </w:rPr>
              <w:t> ?</w:t>
            </w:r>
            <w:r w:rsidR="0087395B" w:rsidRPr="00981A02">
              <w:rPr>
                <w:rFonts w:cs="Arial"/>
                <w:szCs w:val="16"/>
                <w:lang w:val="fr-FR"/>
              </w:rPr>
              <w:t> </w:t>
            </w:r>
          </w:p>
        </w:tc>
        <w:tc>
          <w:tcPr>
            <w:tcW w:w="2200" w:type="pct"/>
            <w:gridSpan w:val="3"/>
            <w:tcBorders>
              <w:bottom w:val="single" w:sz="4" w:space="0" w:color="auto"/>
            </w:tcBorders>
          </w:tcPr>
          <w:p w14:paraId="1D3B2F7B" w14:textId="5AF8AC54" w:rsidR="0035461C" w:rsidRPr="00981A02" w:rsidRDefault="00572037" w:rsidP="00C7567E">
            <w:pPr>
              <w:pStyle w:val="Responsecategs"/>
              <w:tabs>
                <w:tab w:val="clear" w:pos="3942"/>
                <w:tab w:val="right" w:leader="dot" w:pos="4672"/>
              </w:tabs>
              <w:spacing w:line="269" w:lineRule="auto"/>
              <w:ind w:left="144" w:hanging="144"/>
              <w:contextualSpacing/>
              <w:rPr>
                <w:rFonts w:ascii="Times New Roman" w:hAnsi="Times New Roman"/>
                <w:caps/>
                <w:lang w:val="fr-FR"/>
              </w:rPr>
            </w:pPr>
            <w:r w:rsidRPr="00981A02">
              <w:rPr>
                <w:rFonts w:ascii="Times New Roman" w:hAnsi="Times New Roman"/>
                <w:caps/>
                <w:lang w:val="fr-FR"/>
              </w:rPr>
              <w:t>OUI</w:t>
            </w:r>
            <w:r w:rsidR="0035461C" w:rsidRPr="00981A02">
              <w:rPr>
                <w:rFonts w:ascii="Times New Roman" w:hAnsi="Times New Roman"/>
                <w:caps/>
                <w:lang w:val="fr-FR"/>
              </w:rPr>
              <w:tab/>
              <w:t>1</w:t>
            </w:r>
          </w:p>
          <w:p w14:paraId="0299505D" w14:textId="792FDD40" w:rsidR="0035461C" w:rsidRPr="00981A02" w:rsidRDefault="00572037" w:rsidP="00C7567E">
            <w:pPr>
              <w:pStyle w:val="Responsecategs"/>
              <w:tabs>
                <w:tab w:val="clear" w:pos="3942"/>
                <w:tab w:val="right" w:leader="dot" w:pos="4672"/>
              </w:tabs>
              <w:spacing w:line="269" w:lineRule="auto"/>
              <w:ind w:left="144" w:hanging="144"/>
              <w:contextualSpacing/>
              <w:rPr>
                <w:rFonts w:ascii="Times New Roman" w:hAnsi="Times New Roman"/>
                <w:caps/>
                <w:lang w:val="fr-FR"/>
              </w:rPr>
            </w:pPr>
            <w:r w:rsidRPr="00981A02">
              <w:rPr>
                <w:rFonts w:ascii="Times New Roman" w:hAnsi="Times New Roman"/>
                <w:caps/>
                <w:lang w:val="fr-FR"/>
              </w:rPr>
              <w:t>NON</w:t>
            </w:r>
            <w:r w:rsidR="0035461C" w:rsidRPr="00981A02">
              <w:rPr>
                <w:rFonts w:ascii="Times New Roman" w:hAnsi="Times New Roman"/>
                <w:caps/>
                <w:lang w:val="fr-FR"/>
              </w:rPr>
              <w:tab/>
              <w:t>2</w:t>
            </w:r>
          </w:p>
        </w:tc>
        <w:tc>
          <w:tcPr>
            <w:tcW w:w="610" w:type="pct"/>
            <w:gridSpan w:val="2"/>
            <w:tcBorders>
              <w:bottom w:val="single" w:sz="4" w:space="0" w:color="auto"/>
            </w:tcBorders>
          </w:tcPr>
          <w:p w14:paraId="4EACA89F" w14:textId="3973EF11" w:rsidR="0035461C" w:rsidRPr="00981A02" w:rsidRDefault="0035461C" w:rsidP="00C7567E">
            <w:pPr>
              <w:pStyle w:val="skipcolumn"/>
              <w:spacing w:line="269" w:lineRule="auto"/>
              <w:ind w:left="144" w:hanging="144"/>
              <w:contextualSpacing/>
              <w:rPr>
                <w:rFonts w:ascii="Times New Roman" w:hAnsi="Times New Roman"/>
                <w:smallCaps w:val="0"/>
                <w:lang w:val="fr-FR"/>
              </w:rPr>
            </w:pPr>
            <w:r w:rsidRPr="00981A02">
              <w:rPr>
                <w:rFonts w:ascii="Times New Roman" w:hAnsi="Times New Roman"/>
                <w:smallCaps w:val="0"/>
                <w:lang w:val="fr-FR"/>
              </w:rPr>
              <w:t>1</w:t>
            </w:r>
            <w:r w:rsidRPr="00981A02">
              <w:rPr>
                <w:rFonts w:ascii="Times New Roman" w:hAnsi="Times New Roman"/>
                <w:i/>
                <w:smallCaps w:val="0"/>
              </w:rPr>
              <w:sym w:font="Wingdings" w:char="F0F0"/>
            </w:r>
            <w:r w:rsidR="00CE4D1F" w:rsidRPr="00981A02">
              <w:rPr>
                <w:rFonts w:ascii="Times New Roman" w:hAnsi="Times New Roman"/>
                <w:i/>
                <w:smallCaps w:val="0"/>
                <w:lang w:val="fr-FR"/>
              </w:rPr>
              <w:t>M</w:t>
            </w:r>
            <w:r w:rsidRPr="00981A02">
              <w:rPr>
                <w:rFonts w:ascii="Times New Roman" w:hAnsi="Times New Roman"/>
                <w:i/>
                <w:smallCaps w:val="0"/>
                <w:lang w:val="fr-FR"/>
              </w:rPr>
              <w:t>CM14</w:t>
            </w:r>
          </w:p>
        </w:tc>
      </w:tr>
      <w:tr w:rsidR="0035461C" w:rsidRPr="00B01716" w14:paraId="10DD522F" w14:textId="77777777" w:rsidTr="00FC6B9E">
        <w:trPr>
          <w:cantSplit/>
          <w:trHeight w:val="615"/>
          <w:jc w:val="center"/>
        </w:trPr>
        <w:tc>
          <w:tcPr>
            <w:tcW w:w="2190" w:type="pct"/>
            <w:tcBorders>
              <w:top w:val="single" w:sz="4" w:space="0" w:color="auto"/>
              <w:bottom w:val="single" w:sz="4" w:space="0" w:color="auto"/>
            </w:tcBorders>
            <w:shd w:val="clear" w:color="auto" w:fill="B6DDE8"/>
            <w:tcMar>
              <w:top w:w="43" w:type="dxa"/>
              <w:left w:w="115" w:type="dxa"/>
              <w:bottom w:w="43" w:type="dxa"/>
              <w:right w:w="115" w:type="dxa"/>
            </w:tcMar>
          </w:tcPr>
          <w:p w14:paraId="43D2D7CF" w14:textId="06812D5B" w:rsidR="0035461C" w:rsidRPr="00981A02" w:rsidRDefault="0035461C" w:rsidP="00DB3F22">
            <w:pPr>
              <w:pStyle w:val="InstructionstointvwChar4"/>
              <w:spacing w:line="269" w:lineRule="auto"/>
              <w:ind w:left="144" w:hanging="144"/>
              <w:contextualSpacing/>
              <w:rPr>
                <w:smallCaps/>
                <w:lang w:val="fr-FR"/>
              </w:rPr>
            </w:pPr>
            <w:r w:rsidRPr="00981A02">
              <w:rPr>
                <w:rStyle w:val="1IntvwqstChar1"/>
                <w:rFonts w:ascii="Times New Roman" w:eastAsiaTheme="minorHAnsi" w:hAnsi="Times New Roman"/>
                <w:b/>
                <w:i w:val="0"/>
                <w:lang w:val="fr-FR"/>
              </w:rPr>
              <w:lastRenderedPageBreak/>
              <w:t>MCM13</w:t>
            </w:r>
            <w:r w:rsidRPr="00981A02">
              <w:rPr>
                <w:rStyle w:val="1IntvwqstChar1"/>
                <w:rFonts w:ascii="Times New Roman" w:eastAsiaTheme="minorHAnsi" w:hAnsi="Times New Roman"/>
                <w:lang w:val="fr-FR"/>
              </w:rPr>
              <w:t>.</w:t>
            </w:r>
            <w:r w:rsidRPr="00981A02">
              <w:rPr>
                <w:smallCaps/>
                <w:lang w:val="fr-FR"/>
              </w:rPr>
              <w:t xml:space="preserve"> </w:t>
            </w:r>
            <w:r w:rsidR="0087395B" w:rsidRPr="00981A02">
              <w:rPr>
                <w:lang w:val="fr-FR"/>
              </w:rPr>
              <w:t>Vérifier les réponses à MCM1-MCM10 et fai</w:t>
            </w:r>
            <w:r w:rsidR="00DB3F22" w:rsidRPr="00981A02">
              <w:rPr>
                <w:lang w:val="fr-FR"/>
              </w:rPr>
              <w:t>re</w:t>
            </w:r>
            <w:r w:rsidR="0087395B" w:rsidRPr="00981A02">
              <w:rPr>
                <w:lang w:val="fr-FR"/>
              </w:rPr>
              <w:t xml:space="preserve"> les corrections nécessaires jusqu’à ce que la réponse à MCM12 soit ‘Oui’</w:t>
            </w:r>
            <w:r w:rsidR="0087395B" w:rsidRPr="00981A02">
              <w:rPr>
                <w:smallCaps/>
                <w:lang w:val="fr-FR"/>
              </w:rPr>
              <w:t>.</w:t>
            </w:r>
          </w:p>
        </w:tc>
        <w:tc>
          <w:tcPr>
            <w:tcW w:w="2200" w:type="pct"/>
            <w:gridSpan w:val="3"/>
            <w:tcBorders>
              <w:top w:val="single" w:sz="4" w:space="0" w:color="auto"/>
              <w:bottom w:val="single" w:sz="4" w:space="0" w:color="auto"/>
            </w:tcBorders>
            <w:shd w:val="clear" w:color="auto" w:fill="B6DDE8"/>
            <w:tcMar>
              <w:top w:w="43" w:type="dxa"/>
              <w:left w:w="115" w:type="dxa"/>
              <w:bottom w:w="43" w:type="dxa"/>
              <w:right w:w="115" w:type="dxa"/>
            </w:tcMar>
          </w:tcPr>
          <w:p w14:paraId="0AADFA6B" w14:textId="77777777" w:rsidR="0035461C" w:rsidRPr="00981A02" w:rsidRDefault="0035461C" w:rsidP="00C7567E">
            <w:pPr>
              <w:pStyle w:val="Responsecategs"/>
              <w:tabs>
                <w:tab w:val="clear" w:pos="3942"/>
                <w:tab w:val="right" w:leader="dot" w:pos="4302"/>
              </w:tabs>
              <w:spacing w:line="269" w:lineRule="auto"/>
              <w:ind w:left="144" w:hanging="144"/>
              <w:contextualSpacing/>
              <w:rPr>
                <w:rFonts w:ascii="Times New Roman" w:hAnsi="Times New Roman"/>
                <w:caps/>
                <w:lang w:val="fr-FR"/>
              </w:rPr>
            </w:pPr>
          </w:p>
        </w:tc>
        <w:tc>
          <w:tcPr>
            <w:tcW w:w="610" w:type="pct"/>
            <w:gridSpan w:val="2"/>
            <w:tcBorders>
              <w:top w:val="single" w:sz="4" w:space="0" w:color="auto"/>
              <w:bottom w:val="single" w:sz="4" w:space="0" w:color="auto"/>
            </w:tcBorders>
            <w:shd w:val="clear" w:color="auto" w:fill="B6DDE8"/>
            <w:tcMar>
              <w:top w:w="43" w:type="dxa"/>
              <w:left w:w="115" w:type="dxa"/>
              <w:bottom w:w="43" w:type="dxa"/>
              <w:right w:w="115" w:type="dxa"/>
            </w:tcMar>
          </w:tcPr>
          <w:p w14:paraId="4F6C82A8" w14:textId="77777777" w:rsidR="0035461C" w:rsidRPr="00981A02" w:rsidRDefault="0035461C" w:rsidP="00C7567E">
            <w:pPr>
              <w:pStyle w:val="skipcolumn"/>
              <w:spacing w:line="269" w:lineRule="auto"/>
              <w:ind w:left="144" w:hanging="144"/>
              <w:contextualSpacing/>
              <w:rPr>
                <w:rFonts w:ascii="Times New Roman" w:hAnsi="Times New Roman"/>
                <w:smallCaps w:val="0"/>
                <w:lang w:val="fr-FR"/>
              </w:rPr>
            </w:pPr>
          </w:p>
        </w:tc>
      </w:tr>
      <w:tr w:rsidR="0035461C" w:rsidRPr="00981A02" w14:paraId="20ECC511" w14:textId="77777777" w:rsidTr="00FC6B9E">
        <w:trPr>
          <w:cantSplit/>
          <w:trHeight w:val="615"/>
          <w:jc w:val="center"/>
        </w:trPr>
        <w:tc>
          <w:tcPr>
            <w:tcW w:w="2190" w:type="pct"/>
            <w:tcBorders>
              <w:top w:val="single" w:sz="4" w:space="0" w:color="auto"/>
            </w:tcBorders>
            <w:shd w:val="clear" w:color="auto" w:fill="FFFFCC"/>
            <w:tcMar>
              <w:top w:w="43" w:type="dxa"/>
              <w:left w:w="115" w:type="dxa"/>
              <w:bottom w:w="43" w:type="dxa"/>
              <w:right w:w="115" w:type="dxa"/>
            </w:tcMar>
          </w:tcPr>
          <w:p w14:paraId="2A847934" w14:textId="215C377C" w:rsidR="0035461C" w:rsidRPr="00981A02" w:rsidRDefault="00B21193" w:rsidP="00A07626">
            <w:pPr>
              <w:pStyle w:val="InstructionstointvwChar4"/>
              <w:spacing w:line="269" w:lineRule="auto"/>
              <w:ind w:left="144" w:hanging="144"/>
              <w:contextualSpacing/>
              <w:rPr>
                <w:lang w:val="fr-FR"/>
              </w:rPr>
            </w:pPr>
            <w:r w:rsidRPr="00981A02">
              <w:rPr>
                <w:rStyle w:val="1IntvwqstChar1"/>
                <w:rFonts w:ascii="Times New Roman" w:hAnsi="Times New Roman"/>
                <w:b/>
                <w:i w:val="0"/>
                <w:lang w:val="fr-FR"/>
              </w:rPr>
              <w:t>M</w:t>
            </w:r>
            <w:r w:rsidR="0035461C" w:rsidRPr="00981A02">
              <w:rPr>
                <w:rStyle w:val="1IntvwqstChar1"/>
                <w:rFonts w:ascii="Times New Roman" w:hAnsi="Times New Roman"/>
                <w:b/>
                <w:i w:val="0"/>
                <w:lang w:val="fr-FR"/>
              </w:rPr>
              <w:t>CM14</w:t>
            </w:r>
            <w:r w:rsidR="0035461C" w:rsidRPr="00981A02">
              <w:rPr>
                <w:rStyle w:val="1IntvwqstChar1"/>
                <w:rFonts w:ascii="Times New Roman" w:hAnsi="Times New Roman"/>
                <w:i w:val="0"/>
                <w:lang w:val="fr-FR"/>
              </w:rPr>
              <w:t>.</w:t>
            </w:r>
            <w:r w:rsidR="0035461C" w:rsidRPr="00981A02">
              <w:rPr>
                <w:lang w:val="fr-FR"/>
              </w:rPr>
              <w:t xml:space="preserve"> </w:t>
            </w:r>
            <w:r w:rsidR="0087395B" w:rsidRPr="00981A02">
              <w:rPr>
                <w:lang w:val="fr-FR"/>
              </w:rPr>
              <w:t xml:space="preserve">Vérifier MCM11. Combien de naissances vivantes </w:t>
            </w:r>
            <w:r w:rsidR="001D3FA4" w:rsidRPr="00981A02">
              <w:rPr>
                <w:lang w:val="fr-FR"/>
              </w:rPr>
              <w:t>a-t-il</w:t>
            </w:r>
            <w:r w:rsidR="0087395B" w:rsidRPr="00981A02">
              <w:rPr>
                <w:lang w:val="fr-FR"/>
              </w:rPr>
              <w:t xml:space="preserve"> </w:t>
            </w:r>
            <w:r w:rsidR="00A07626" w:rsidRPr="00981A02">
              <w:rPr>
                <w:lang w:val="fr-FR"/>
              </w:rPr>
              <w:t>eu</w:t>
            </w:r>
            <w:r w:rsidR="00F81A8C" w:rsidRPr="00981A02">
              <w:rPr>
                <w:lang w:val="fr-FR"/>
              </w:rPr>
              <w:t>es</w:t>
            </w:r>
            <w:r w:rsidR="0087395B" w:rsidRPr="00981A02">
              <w:rPr>
                <w:lang w:val="fr-FR"/>
              </w:rPr>
              <w:t>?</w:t>
            </w:r>
          </w:p>
        </w:tc>
        <w:tc>
          <w:tcPr>
            <w:tcW w:w="2200" w:type="pct"/>
            <w:gridSpan w:val="3"/>
            <w:tcBorders>
              <w:top w:val="single" w:sz="4" w:space="0" w:color="auto"/>
            </w:tcBorders>
            <w:shd w:val="clear" w:color="auto" w:fill="FFFFCC"/>
            <w:tcMar>
              <w:top w:w="43" w:type="dxa"/>
              <w:left w:w="115" w:type="dxa"/>
              <w:bottom w:w="43" w:type="dxa"/>
              <w:right w:w="115" w:type="dxa"/>
            </w:tcMar>
          </w:tcPr>
          <w:p w14:paraId="4E118BF8" w14:textId="77777777" w:rsidR="00DB3F22" w:rsidRPr="00981A02" w:rsidRDefault="0087395B" w:rsidP="00C7567E">
            <w:pPr>
              <w:pStyle w:val="Responsecategs"/>
              <w:tabs>
                <w:tab w:val="clear" w:pos="3942"/>
                <w:tab w:val="right" w:leader="dot" w:pos="4302"/>
              </w:tabs>
              <w:spacing w:line="269" w:lineRule="auto"/>
              <w:ind w:left="144" w:hanging="144"/>
              <w:contextualSpacing/>
              <w:rPr>
                <w:rFonts w:ascii="Times New Roman" w:hAnsi="Times New Roman"/>
                <w:caps/>
                <w:lang w:val="fr-FR"/>
              </w:rPr>
            </w:pPr>
            <w:r w:rsidRPr="00981A02">
              <w:rPr>
                <w:rFonts w:ascii="Times New Roman" w:hAnsi="Times New Roman"/>
                <w:caps/>
                <w:lang w:val="fr-FR"/>
              </w:rPr>
              <w:t xml:space="preserve">pas de naissances </w:t>
            </w:r>
          </w:p>
          <w:p w14:paraId="372A83D0" w14:textId="5EE20918" w:rsidR="0035461C" w:rsidRPr="00981A02" w:rsidRDefault="00DB3F22" w:rsidP="00C7567E">
            <w:pPr>
              <w:pStyle w:val="Responsecategs"/>
              <w:tabs>
                <w:tab w:val="clear" w:pos="3942"/>
                <w:tab w:val="right" w:leader="dot" w:pos="4302"/>
              </w:tabs>
              <w:spacing w:line="269" w:lineRule="auto"/>
              <w:ind w:left="144" w:hanging="144"/>
              <w:contextualSpacing/>
              <w:rPr>
                <w:rFonts w:ascii="Times New Roman" w:hAnsi="Times New Roman"/>
                <w:caps/>
                <w:lang w:val="fr-FR"/>
              </w:rPr>
            </w:pPr>
            <w:r w:rsidRPr="00981A02">
              <w:rPr>
                <w:rFonts w:ascii="Times New Roman" w:hAnsi="Times New Roman"/>
                <w:caps/>
                <w:lang w:val="fr-FR"/>
              </w:rPr>
              <w:t xml:space="preserve">        </w:t>
            </w:r>
            <w:r w:rsidR="0087395B" w:rsidRPr="00981A02">
              <w:rPr>
                <w:rFonts w:ascii="Times New Roman" w:hAnsi="Times New Roman"/>
                <w:caps/>
                <w:lang w:val="fr-FR"/>
              </w:rPr>
              <w:t>vivantes</w:t>
            </w:r>
            <w:r w:rsidR="00940B83" w:rsidRPr="00981A02">
              <w:rPr>
                <w:rFonts w:ascii="Times New Roman" w:hAnsi="Times New Roman"/>
                <w:caps/>
                <w:lang w:val="fr-FR"/>
              </w:rPr>
              <w:t xml:space="preserve">, </w:t>
            </w:r>
            <w:r w:rsidR="00CE4D1F" w:rsidRPr="00981A02">
              <w:rPr>
                <w:rFonts w:ascii="Times New Roman" w:hAnsi="Times New Roman"/>
                <w:caps/>
                <w:lang w:val="fr-FR"/>
              </w:rPr>
              <w:t>M</w:t>
            </w:r>
            <w:r w:rsidR="0035461C" w:rsidRPr="00981A02">
              <w:rPr>
                <w:rFonts w:ascii="Times New Roman" w:hAnsi="Times New Roman"/>
                <w:caps/>
                <w:lang w:val="fr-FR"/>
              </w:rPr>
              <w:t>CM11</w:t>
            </w:r>
            <w:r w:rsidR="00940B83" w:rsidRPr="00981A02">
              <w:rPr>
                <w:rFonts w:ascii="Times New Roman" w:hAnsi="Times New Roman"/>
                <w:caps/>
                <w:lang w:val="fr-FR"/>
              </w:rPr>
              <w:t>=00</w:t>
            </w:r>
            <w:r w:rsidRPr="00981A02">
              <w:rPr>
                <w:rFonts w:ascii="Times New Roman" w:hAnsi="Times New Roman"/>
                <w:caps/>
                <w:lang w:val="fr-FR"/>
              </w:rPr>
              <w:t>....</w:t>
            </w:r>
            <w:r w:rsidR="0035461C" w:rsidRPr="00981A02">
              <w:rPr>
                <w:rFonts w:ascii="Times New Roman" w:hAnsi="Times New Roman"/>
                <w:caps/>
                <w:lang w:val="fr-FR"/>
              </w:rPr>
              <w:tab/>
              <w:t>0</w:t>
            </w:r>
          </w:p>
          <w:p w14:paraId="2083D921" w14:textId="77777777" w:rsidR="00DB3F22" w:rsidRPr="00981A02" w:rsidRDefault="00DB3F22" w:rsidP="00C7567E">
            <w:pPr>
              <w:pStyle w:val="Responsecategs"/>
              <w:tabs>
                <w:tab w:val="clear" w:pos="3942"/>
                <w:tab w:val="right" w:leader="dot" w:pos="4302"/>
              </w:tabs>
              <w:spacing w:line="269" w:lineRule="auto"/>
              <w:ind w:left="144" w:hanging="144"/>
              <w:contextualSpacing/>
              <w:rPr>
                <w:rFonts w:ascii="Times New Roman" w:hAnsi="Times New Roman"/>
                <w:caps/>
                <w:sz w:val="4"/>
                <w:szCs w:val="4"/>
                <w:lang w:val="fr-FR"/>
              </w:rPr>
            </w:pPr>
          </w:p>
          <w:p w14:paraId="750FA26E" w14:textId="304373BB" w:rsidR="0035461C" w:rsidRPr="00981A02" w:rsidRDefault="0087395B" w:rsidP="00C7567E">
            <w:pPr>
              <w:pStyle w:val="Responsecategs"/>
              <w:tabs>
                <w:tab w:val="clear" w:pos="3942"/>
                <w:tab w:val="right" w:leader="dot" w:pos="4302"/>
              </w:tabs>
              <w:spacing w:line="269" w:lineRule="auto"/>
              <w:ind w:left="144" w:hanging="144"/>
              <w:contextualSpacing/>
              <w:rPr>
                <w:rFonts w:ascii="Times New Roman" w:hAnsi="Times New Roman"/>
                <w:caps/>
                <w:lang w:val="fr-FR"/>
              </w:rPr>
            </w:pPr>
            <w:r w:rsidRPr="00981A02">
              <w:rPr>
                <w:rFonts w:ascii="Times New Roman" w:hAnsi="Times New Roman"/>
                <w:caps/>
                <w:lang w:val="fr-FR"/>
              </w:rPr>
              <w:t xml:space="preserve">une naissance seulement </w:t>
            </w:r>
            <w:r w:rsidR="00C42709" w:rsidRPr="00981A02">
              <w:rPr>
                <w:rFonts w:ascii="Times New Roman" w:hAnsi="Times New Roman"/>
                <w:caps/>
                <w:lang w:val="fr-FR"/>
              </w:rPr>
              <w:t>M</w:t>
            </w:r>
            <w:r w:rsidR="006011EC" w:rsidRPr="00981A02">
              <w:rPr>
                <w:rFonts w:ascii="Times New Roman" w:hAnsi="Times New Roman"/>
                <w:caps/>
                <w:lang w:val="fr-FR"/>
              </w:rPr>
              <w:t>CM11=01....</w:t>
            </w:r>
            <w:r w:rsidR="00DB3F22" w:rsidRPr="00981A02">
              <w:rPr>
                <w:rFonts w:ascii="Times New Roman" w:hAnsi="Times New Roman"/>
                <w:caps/>
                <w:lang w:val="fr-FR"/>
              </w:rPr>
              <w:t>...</w:t>
            </w:r>
            <w:r w:rsidR="00B21193" w:rsidRPr="00981A02">
              <w:rPr>
                <w:rFonts w:ascii="Times New Roman" w:hAnsi="Times New Roman"/>
                <w:caps/>
                <w:lang w:val="fr-FR"/>
              </w:rPr>
              <w:t>1</w:t>
            </w:r>
          </w:p>
          <w:p w14:paraId="7D2D80AE" w14:textId="77777777" w:rsidR="00DB3F22" w:rsidRPr="00981A02" w:rsidRDefault="00DB3F22" w:rsidP="00C7567E">
            <w:pPr>
              <w:pStyle w:val="Responsecategs"/>
              <w:tabs>
                <w:tab w:val="clear" w:pos="3942"/>
                <w:tab w:val="right" w:leader="dot" w:pos="4302"/>
              </w:tabs>
              <w:spacing w:line="269" w:lineRule="auto"/>
              <w:ind w:left="144" w:hanging="144"/>
              <w:contextualSpacing/>
              <w:rPr>
                <w:rFonts w:ascii="Times New Roman" w:hAnsi="Times New Roman"/>
                <w:caps/>
                <w:sz w:val="4"/>
                <w:szCs w:val="4"/>
                <w:lang w:val="fr-FR"/>
              </w:rPr>
            </w:pPr>
          </w:p>
          <w:p w14:paraId="33A31E6C" w14:textId="3716D81B" w:rsidR="00B21193" w:rsidRPr="00981A02" w:rsidRDefault="0087395B" w:rsidP="00C7567E">
            <w:pPr>
              <w:pStyle w:val="Responsecategs"/>
              <w:tabs>
                <w:tab w:val="clear" w:pos="3942"/>
                <w:tab w:val="right" w:leader="dot" w:pos="4302"/>
              </w:tabs>
              <w:spacing w:line="269" w:lineRule="auto"/>
              <w:ind w:left="144" w:hanging="144"/>
              <w:contextualSpacing/>
              <w:rPr>
                <w:rFonts w:ascii="Times New Roman" w:hAnsi="Times New Roman"/>
                <w:caps/>
                <w:lang w:val="fr-FR"/>
              </w:rPr>
            </w:pPr>
            <w:r w:rsidRPr="00981A02">
              <w:rPr>
                <w:rFonts w:ascii="Times New Roman" w:hAnsi="Times New Roman"/>
                <w:caps/>
                <w:lang w:val="fr-FR"/>
              </w:rPr>
              <w:t>deux naissances ou plus</w:t>
            </w:r>
            <w:r w:rsidR="00940B83" w:rsidRPr="00981A02">
              <w:rPr>
                <w:rFonts w:ascii="Times New Roman" w:hAnsi="Times New Roman"/>
                <w:caps/>
                <w:lang w:val="fr-FR"/>
              </w:rPr>
              <w:t>,</w:t>
            </w:r>
          </w:p>
          <w:p w14:paraId="73D752A4" w14:textId="5D3512B1" w:rsidR="0035461C" w:rsidRPr="00981A02" w:rsidRDefault="00B21193" w:rsidP="00A15295">
            <w:pPr>
              <w:pStyle w:val="Responsecategs"/>
              <w:tabs>
                <w:tab w:val="clear" w:pos="3942"/>
                <w:tab w:val="right" w:leader="dot" w:pos="4302"/>
              </w:tabs>
              <w:spacing w:line="269" w:lineRule="auto"/>
              <w:ind w:left="144" w:hanging="144"/>
              <w:contextualSpacing/>
              <w:rPr>
                <w:rFonts w:ascii="Times New Roman" w:hAnsi="Times New Roman"/>
                <w:caps/>
                <w:lang w:val="fr-FR"/>
              </w:rPr>
            </w:pPr>
            <w:r w:rsidRPr="00981A02">
              <w:rPr>
                <w:rFonts w:ascii="Times New Roman" w:hAnsi="Times New Roman"/>
                <w:caps/>
                <w:lang w:val="fr-FR"/>
              </w:rPr>
              <w:tab/>
              <w:t>M</w:t>
            </w:r>
            <w:r w:rsidR="0035461C" w:rsidRPr="00981A02">
              <w:rPr>
                <w:rFonts w:ascii="Times New Roman" w:hAnsi="Times New Roman"/>
                <w:caps/>
                <w:lang w:val="fr-FR"/>
              </w:rPr>
              <w:t>CM11=0</w:t>
            </w:r>
            <w:r w:rsidRPr="00981A02">
              <w:rPr>
                <w:rFonts w:ascii="Times New Roman" w:hAnsi="Times New Roman"/>
                <w:caps/>
                <w:lang w:val="fr-FR"/>
              </w:rPr>
              <w:t>2</w:t>
            </w:r>
            <w:r w:rsidR="0035461C" w:rsidRPr="00981A02">
              <w:rPr>
                <w:rFonts w:ascii="Times New Roman" w:hAnsi="Times New Roman"/>
                <w:caps/>
                <w:lang w:val="fr-FR"/>
              </w:rPr>
              <w:t xml:space="preserve"> </w:t>
            </w:r>
            <w:r w:rsidR="00A15295" w:rsidRPr="00981A02">
              <w:rPr>
                <w:rFonts w:ascii="Times New Roman" w:hAnsi="Times New Roman"/>
                <w:caps/>
                <w:strike/>
                <w:lang w:val="fr-FR"/>
              </w:rPr>
              <w:t xml:space="preserve"> </w:t>
            </w:r>
            <w:r w:rsidR="00BF7587" w:rsidRPr="00981A02">
              <w:rPr>
                <w:rFonts w:ascii="Times New Roman" w:hAnsi="Times New Roman"/>
                <w:caps/>
                <w:lang w:val="fr-FR"/>
              </w:rPr>
              <w:t>ou plus,</w:t>
            </w:r>
            <w:r w:rsidR="0035461C" w:rsidRPr="00981A02">
              <w:rPr>
                <w:rFonts w:ascii="Times New Roman" w:hAnsi="Times New Roman"/>
                <w:caps/>
                <w:lang w:val="fr-FR"/>
              </w:rPr>
              <w:tab/>
            </w:r>
            <w:r w:rsidRPr="00981A02">
              <w:rPr>
                <w:rFonts w:ascii="Times New Roman" w:hAnsi="Times New Roman"/>
                <w:caps/>
                <w:lang w:val="fr-FR"/>
              </w:rPr>
              <w:t>2</w:t>
            </w:r>
          </w:p>
        </w:tc>
        <w:tc>
          <w:tcPr>
            <w:tcW w:w="610" w:type="pct"/>
            <w:gridSpan w:val="2"/>
            <w:tcBorders>
              <w:top w:val="single" w:sz="4" w:space="0" w:color="auto"/>
            </w:tcBorders>
            <w:shd w:val="clear" w:color="auto" w:fill="FFFFCC"/>
            <w:tcMar>
              <w:top w:w="43" w:type="dxa"/>
              <w:left w:w="115" w:type="dxa"/>
              <w:bottom w:w="43" w:type="dxa"/>
              <w:right w:w="115" w:type="dxa"/>
            </w:tcMar>
          </w:tcPr>
          <w:p w14:paraId="55AE8E2B" w14:textId="77777777" w:rsidR="00DB3F22" w:rsidRPr="00981A02" w:rsidRDefault="00DB3F22" w:rsidP="00C7567E">
            <w:pPr>
              <w:pStyle w:val="skipcolumn"/>
              <w:spacing w:line="269" w:lineRule="auto"/>
              <w:ind w:left="144" w:hanging="144"/>
              <w:contextualSpacing/>
              <w:rPr>
                <w:rFonts w:ascii="Times New Roman" w:hAnsi="Times New Roman"/>
                <w:smallCaps w:val="0"/>
                <w:lang w:val="fr-FR"/>
              </w:rPr>
            </w:pPr>
          </w:p>
          <w:p w14:paraId="251A95E7" w14:textId="581AE950" w:rsidR="0035461C" w:rsidRPr="00981A02" w:rsidRDefault="0035461C" w:rsidP="00C7567E">
            <w:pPr>
              <w:pStyle w:val="skipcolumn"/>
              <w:spacing w:line="269" w:lineRule="auto"/>
              <w:ind w:left="144" w:hanging="144"/>
              <w:contextualSpacing/>
              <w:rPr>
                <w:rFonts w:ascii="Times New Roman" w:hAnsi="Times New Roman"/>
                <w:i/>
                <w:smallCaps w:val="0"/>
                <w:lang w:val="fr-FR"/>
              </w:rPr>
            </w:pPr>
            <w:r w:rsidRPr="00981A02">
              <w:rPr>
                <w:rFonts w:ascii="Times New Roman" w:hAnsi="Times New Roman"/>
                <w:smallCaps w:val="0"/>
                <w:lang w:val="fr-FR"/>
              </w:rPr>
              <w:t>0</w:t>
            </w:r>
            <w:r w:rsidRPr="00981A02">
              <w:rPr>
                <w:rFonts w:ascii="Times New Roman" w:hAnsi="Times New Roman"/>
                <w:i/>
                <w:smallCaps w:val="0"/>
              </w:rPr>
              <w:sym w:font="Wingdings" w:char="F0F0"/>
            </w:r>
            <w:r w:rsidR="00A15295" w:rsidRPr="00981A02">
              <w:rPr>
                <w:rFonts w:ascii="Times New Roman" w:hAnsi="Times New Roman"/>
                <w:i/>
                <w:smallCaps w:val="0"/>
                <w:lang w:val="fr-FR"/>
              </w:rPr>
              <w:t>Fin</w:t>
            </w:r>
          </w:p>
          <w:p w14:paraId="2490E44F" w14:textId="77777777" w:rsidR="00DB3F22" w:rsidRPr="00981A02" w:rsidRDefault="00DB3F22" w:rsidP="00C7567E">
            <w:pPr>
              <w:pStyle w:val="skipcolumn"/>
              <w:spacing w:line="269" w:lineRule="auto"/>
              <w:ind w:left="144" w:hanging="144"/>
              <w:contextualSpacing/>
              <w:rPr>
                <w:rFonts w:ascii="Times New Roman" w:hAnsi="Times New Roman"/>
                <w:i/>
                <w:smallCaps w:val="0"/>
                <w:sz w:val="4"/>
                <w:szCs w:val="4"/>
                <w:lang w:val="fr-FR"/>
              </w:rPr>
            </w:pPr>
          </w:p>
          <w:p w14:paraId="268A4103" w14:textId="7CD45023" w:rsidR="00B21193" w:rsidRPr="00981A02" w:rsidRDefault="00B21193" w:rsidP="00C7567E">
            <w:pPr>
              <w:pStyle w:val="skipcolumn"/>
              <w:spacing w:line="269" w:lineRule="auto"/>
              <w:ind w:left="144" w:hanging="144"/>
              <w:contextualSpacing/>
              <w:rPr>
                <w:rFonts w:ascii="Times New Roman" w:hAnsi="Times New Roman"/>
                <w:i/>
                <w:smallCaps w:val="0"/>
                <w:lang w:val="fr-FR"/>
              </w:rPr>
            </w:pPr>
            <w:r w:rsidRPr="00981A02">
              <w:rPr>
                <w:rFonts w:ascii="Times New Roman" w:hAnsi="Times New Roman"/>
                <w:smallCaps w:val="0"/>
                <w:lang w:val="fr-FR"/>
              </w:rPr>
              <w:t>1</w:t>
            </w:r>
            <w:r w:rsidRPr="00981A02">
              <w:rPr>
                <w:rFonts w:ascii="Times New Roman" w:hAnsi="Times New Roman"/>
                <w:i/>
                <w:smallCaps w:val="0"/>
              </w:rPr>
              <w:sym w:font="Wingdings" w:char="F0F0"/>
            </w:r>
            <w:r w:rsidRPr="00981A02">
              <w:rPr>
                <w:rFonts w:ascii="Times New Roman" w:hAnsi="Times New Roman"/>
                <w:i/>
                <w:smallCaps w:val="0"/>
                <w:sz w:val="18"/>
                <w:lang w:val="fr-FR"/>
              </w:rPr>
              <w:t>MCM18</w:t>
            </w:r>
            <w:r w:rsidR="00CE4D1F" w:rsidRPr="00981A02">
              <w:rPr>
                <w:rFonts w:ascii="Times New Roman" w:hAnsi="Times New Roman"/>
                <w:i/>
                <w:smallCaps w:val="0"/>
                <w:sz w:val="18"/>
                <w:lang w:val="fr-FR"/>
              </w:rPr>
              <w:t>A</w:t>
            </w:r>
          </w:p>
        </w:tc>
      </w:tr>
      <w:tr w:rsidR="00C831AE" w:rsidRPr="00981A02" w14:paraId="73087B78" w14:textId="77777777" w:rsidTr="00FC6B9E">
        <w:trPr>
          <w:jc w:val="center"/>
        </w:trPr>
        <w:tc>
          <w:tcPr>
            <w:tcW w:w="2190" w:type="pct"/>
            <w:tcBorders>
              <w:top w:val="single" w:sz="4" w:space="0" w:color="auto"/>
              <w:bottom w:val="single" w:sz="4" w:space="0" w:color="auto"/>
            </w:tcBorders>
            <w:tcMar>
              <w:top w:w="43" w:type="dxa"/>
              <w:left w:w="115" w:type="dxa"/>
              <w:bottom w:w="43" w:type="dxa"/>
              <w:right w:w="115" w:type="dxa"/>
            </w:tcMar>
          </w:tcPr>
          <w:p w14:paraId="749AA199" w14:textId="372155B3" w:rsidR="00C831AE" w:rsidRPr="00981A02" w:rsidRDefault="00C831AE" w:rsidP="00C7567E">
            <w:pPr>
              <w:pStyle w:val="1Intvwqst"/>
              <w:spacing w:line="269" w:lineRule="auto"/>
              <w:ind w:left="144" w:hanging="144"/>
              <w:contextualSpacing/>
              <w:rPr>
                <w:rFonts w:ascii="Times New Roman" w:hAnsi="Times New Roman"/>
                <w:b/>
                <w:smallCaps w:val="0"/>
                <w:lang w:val="fr-FR"/>
              </w:rPr>
            </w:pPr>
            <w:r w:rsidRPr="00981A02">
              <w:rPr>
                <w:rFonts w:ascii="Times New Roman" w:hAnsi="Times New Roman"/>
                <w:b/>
                <w:smallCaps w:val="0"/>
                <w:lang w:val="fr-FR"/>
              </w:rPr>
              <w:t>MCM</w:t>
            </w:r>
            <w:r w:rsidR="00B21193" w:rsidRPr="00981A02">
              <w:rPr>
                <w:rFonts w:ascii="Times New Roman" w:hAnsi="Times New Roman"/>
                <w:b/>
                <w:smallCaps w:val="0"/>
                <w:lang w:val="fr-FR"/>
              </w:rPr>
              <w:t>15</w:t>
            </w:r>
            <w:r w:rsidRPr="00981A02">
              <w:rPr>
                <w:rFonts w:ascii="Times New Roman" w:hAnsi="Times New Roman"/>
                <w:smallCaps w:val="0"/>
                <w:lang w:val="fr-FR"/>
              </w:rPr>
              <w:t xml:space="preserve">. </w:t>
            </w:r>
            <w:r w:rsidR="0087395B" w:rsidRPr="00981A02">
              <w:rPr>
                <w:rFonts w:ascii="Times New Roman" w:hAnsi="Times New Roman"/>
                <w:smallCaps w:val="0"/>
                <w:lang w:val="fr-FR"/>
              </w:rPr>
              <w:t>Est-ce que tous les enfants dont vous êtes le père biologique ont la même mère ?</w:t>
            </w:r>
          </w:p>
        </w:tc>
        <w:tc>
          <w:tcPr>
            <w:tcW w:w="2200" w:type="pct"/>
            <w:gridSpan w:val="3"/>
            <w:tcBorders>
              <w:top w:val="single" w:sz="4" w:space="0" w:color="auto"/>
              <w:bottom w:val="single" w:sz="4" w:space="0" w:color="auto"/>
            </w:tcBorders>
            <w:tcMar>
              <w:top w:w="43" w:type="dxa"/>
              <w:left w:w="115" w:type="dxa"/>
              <w:bottom w:w="43" w:type="dxa"/>
              <w:right w:w="115" w:type="dxa"/>
            </w:tcMar>
          </w:tcPr>
          <w:p w14:paraId="6B36610B" w14:textId="3A88260B" w:rsidR="00C831AE" w:rsidRPr="00981A02" w:rsidRDefault="00572037" w:rsidP="00C7567E">
            <w:pPr>
              <w:pStyle w:val="Responsecategs"/>
              <w:tabs>
                <w:tab w:val="clear" w:pos="3942"/>
                <w:tab w:val="right" w:leader="dot" w:pos="4272"/>
              </w:tabs>
              <w:spacing w:line="269" w:lineRule="auto"/>
              <w:ind w:left="144" w:hanging="144"/>
              <w:contextualSpacing/>
              <w:rPr>
                <w:rFonts w:ascii="Times New Roman" w:hAnsi="Times New Roman"/>
                <w:caps/>
                <w:lang w:val="fr-FR"/>
              </w:rPr>
            </w:pPr>
            <w:r w:rsidRPr="00981A02">
              <w:rPr>
                <w:rFonts w:ascii="Times New Roman" w:hAnsi="Times New Roman"/>
                <w:caps/>
                <w:lang w:val="fr-FR"/>
              </w:rPr>
              <w:t>OUI</w:t>
            </w:r>
            <w:r w:rsidR="00C831AE" w:rsidRPr="00981A02">
              <w:rPr>
                <w:rFonts w:ascii="Times New Roman" w:hAnsi="Times New Roman"/>
                <w:caps/>
                <w:lang w:val="fr-FR"/>
              </w:rPr>
              <w:tab/>
              <w:t>1</w:t>
            </w:r>
          </w:p>
          <w:p w14:paraId="2035DA82" w14:textId="445EEECA" w:rsidR="00C831AE" w:rsidRPr="00981A02" w:rsidRDefault="00572037" w:rsidP="00C7567E">
            <w:pPr>
              <w:pStyle w:val="Responsecategs"/>
              <w:tabs>
                <w:tab w:val="clear" w:pos="3942"/>
                <w:tab w:val="right" w:leader="dot" w:pos="4272"/>
              </w:tabs>
              <w:spacing w:line="269" w:lineRule="auto"/>
              <w:ind w:left="144" w:hanging="144"/>
              <w:contextualSpacing/>
              <w:rPr>
                <w:rFonts w:ascii="Times New Roman" w:hAnsi="Times New Roman"/>
                <w:caps/>
                <w:lang w:val="fr-FR"/>
              </w:rPr>
            </w:pPr>
            <w:r w:rsidRPr="00981A02">
              <w:rPr>
                <w:rFonts w:ascii="Times New Roman" w:hAnsi="Times New Roman"/>
                <w:caps/>
                <w:lang w:val="fr-FR"/>
              </w:rPr>
              <w:t>NON</w:t>
            </w:r>
            <w:r w:rsidR="00C831AE" w:rsidRPr="00981A02">
              <w:rPr>
                <w:rFonts w:ascii="Times New Roman" w:hAnsi="Times New Roman"/>
                <w:caps/>
                <w:lang w:val="fr-FR"/>
              </w:rPr>
              <w:tab/>
              <w:t>2</w:t>
            </w:r>
          </w:p>
        </w:tc>
        <w:tc>
          <w:tcPr>
            <w:tcW w:w="610" w:type="pct"/>
            <w:gridSpan w:val="2"/>
            <w:tcBorders>
              <w:top w:val="single" w:sz="4" w:space="0" w:color="auto"/>
              <w:bottom w:val="single" w:sz="4" w:space="0" w:color="auto"/>
            </w:tcBorders>
            <w:tcMar>
              <w:top w:w="43" w:type="dxa"/>
              <w:left w:w="115" w:type="dxa"/>
              <w:bottom w:w="43" w:type="dxa"/>
              <w:right w:w="115" w:type="dxa"/>
            </w:tcMar>
          </w:tcPr>
          <w:p w14:paraId="4D0C7C47" w14:textId="50E8CC20" w:rsidR="00C831AE" w:rsidRPr="00981A02" w:rsidRDefault="00C831AE" w:rsidP="00C7567E">
            <w:pPr>
              <w:pStyle w:val="skipcolumn"/>
              <w:keepNext/>
              <w:spacing w:line="269" w:lineRule="auto"/>
              <w:ind w:left="144" w:hanging="144"/>
              <w:contextualSpacing/>
              <w:rPr>
                <w:rFonts w:ascii="Times New Roman" w:hAnsi="Times New Roman"/>
                <w:smallCaps w:val="0"/>
                <w:lang w:val="fr-FR"/>
              </w:rPr>
            </w:pPr>
            <w:r w:rsidRPr="00981A02">
              <w:rPr>
                <w:rFonts w:ascii="Times New Roman" w:hAnsi="Times New Roman"/>
                <w:smallCaps w:val="0"/>
                <w:lang w:val="fr-FR"/>
              </w:rPr>
              <w:t>1</w:t>
            </w:r>
            <w:r w:rsidRPr="00981A02">
              <w:rPr>
                <w:rFonts w:ascii="Times New Roman" w:hAnsi="Times New Roman"/>
                <w:i/>
                <w:smallCaps w:val="0"/>
              </w:rPr>
              <w:sym w:font="Wingdings" w:char="F0F0"/>
            </w:r>
            <w:r w:rsidRPr="00981A02">
              <w:rPr>
                <w:rFonts w:ascii="Times New Roman" w:hAnsi="Times New Roman"/>
                <w:i/>
                <w:smallCaps w:val="0"/>
                <w:lang w:val="fr-FR"/>
              </w:rPr>
              <w:t>MCM1</w:t>
            </w:r>
            <w:r w:rsidR="00B21193" w:rsidRPr="00981A02">
              <w:rPr>
                <w:rFonts w:ascii="Times New Roman" w:hAnsi="Times New Roman"/>
                <w:i/>
                <w:smallCaps w:val="0"/>
                <w:lang w:val="fr-FR"/>
              </w:rPr>
              <w:t>7</w:t>
            </w:r>
          </w:p>
        </w:tc>
      </w:tr>
      <w:tr w:rsidR="00C831AE" w:rsidRPr="00981A02" w14:paraId="18F5133F" w14:textId="77777777" w:rsidTr="00FC6B9E">
        <w:trPr>
          <w:jc w:val="center"/>
        </w:trPr>
        <w:tc>
          <w:tcPr>
            <w:tcW w:w="2190" w:type="pct"/>
            <w:tcBorders>
              <w:top w:val="single" w:sz="4" w:space="0" w:color="auto"/>
              <w:bottom w:val="single" w:sz="4" w:space="0" w:color="auto"/>
            </w:tcBorders>
            <w:tcMar>
              <w:top w:w="43" w:type="dxa"/>
              <w:left w:w="115" w:type="dxa"/>
              <w:bottom w:w="43" w:type="dxa"/>
              <w:right w:w="115" w:type="dxa"/>
            </w:tcMar>
          </w:tcPr>
          <w:p w14:paraId="277595F8" w14:textId="648682BE" w:rsidR="00C831AE" w:rsidRPr="00981A02" w:rsidRDefault="00C831AE" w:rsidP="00C7567E">
            <w:pPr>
              <w:pStyle w:val="1Intvwqst"/>
              <w:spacing w:line="269" w:lineRule="auto"/>
              <w:ind w:left="144" w:hanging="144"/>
              <w:contextualSpacing/>
              <w:rPr>
                <w:rFonts w:ascii="Times New Roman" w:hAnsi="Times New Roman"/>
                <w:b/>
                <w:smallCaps w:val="0"/>
                <w:lang w:val="fr-FR"/>
              </w:rPr>
            </w:pPr>
            <w:r w:rsidRPr="00981A02">
              <w:rPr>
                <w:rFonts w:ascii="Times New Roman" w:hAnsi="Times New Roman"/>
                <w:b/>
                <w:smallCaps w:val="0"/>
                <w:lang w:val="fr-FR"/>
              </w:rPr>
              <w:t>MCM</w:t>
            </w:r>
            <w:r w:rsidR="00B21193" w:rsidRPr="00981A02">
              <w:rPr>
                <w:rFonts w:ascii="Times New Roman" w:hAnsi="Times New Roman"/>
                <w:b/>
                <w:smallCaps w:val="0"/>
                <w:lang w:val="fr-FR"/>
              </w:rPr>
              <w:t>16</w:t>
            </w:r>
            <w:r w:rsidRPr="00981A02">
              <w:rPr>
                <w:rFonts w:ascii="Times New Roman" w:hAnsi="Times New Roman"/>
                <w:smallCaps w:val="0"/>
                <w:lang w:val="fr-FR"/>
              </w:rPr>
              <w:t xml:space="preserve">. </w:t>
            </w:r>
            <w:r w:rsidR="0087395B" w:rsidRPr="00981A02">
              <w:rPr>
                <w:rFonts w:ascii="Times New Roman" w:hAnsi="Times New Roman"/>
                <w:smallCaps w:val="0"/>
                <w:lang w:val="fr-FR"/>
              </w:rPr>
              <w:t>Au total, avec combien de femmes avez-vous eu des enfants ?</w:t>
            </w:r>
          </w:p>
        </w:tc>
        <w:tc>
          <w:tcPr>
            <w:tcW w:w="2200" w:type="pct"/>
            <w:gridSpan w:val="3"/>
            <w:tcBorders>
              <w:top w:val="single" w:sz="4" w:space="0" w:color="auto"/>
              <w:bottom w:val="single" w:sz="4" w:space="0" w:color="auto"/>
            </w:tcBorders>
            <w:tcMar>
              <w:top w:w="43" w:type="dxa"/>
              <w:left w:w="115" w:type="dxa"/>
              <w:bottom w:w="43" w:type="dxa"/>
              <w:right w:w="115" w:type="dxa"/>
            </w:tcMar>
          </w:tcPr>
          <w:p w14:paraId="650709CF" w14:textId="77777777" w:rsidR="00C831AE" w:rsidRPr="00981A02" w:rsidRDefault="00C831AE" w:rsidP="00C7567E">
            <w:pPr>
              <w:pStyle w:val="Responsecategs"/>
              <w:tabs>
                <w:tab w:val="clear" w:pos="3942"/>
                <w:tab w:val="right" w:leader="dot" w:pos="4272"/>
              </w:tabs>
              <w:spacing w:line="269" w:lineRule="auto"/>
              <w:ind w:left="144" w:hanging="144"/>
              <w:contextualSpacing/>
              <w:rPr>
                <w:rFonts w:ascii="Times New Roman" w:hAnsi="Times New Roman"/>
                <w:caps/>
                <w:lang w:val="fr-FR"/>
              </w:rPr>
            </w:pPr>
          </w:p>
          <w:p w14:paraId="3874431B" w14:textId="624F6577" w:rsidR="00C831AE" w:rsidRPr="00981A02" w:rsidRDefault="00C831AE" w:rsidP="0087395B">
            <w:pPr>
              <w:pStyle w:val="Responsecategs"/>
              <w:tabs>
                <w:tab w:val="clear" w:pos="3942"/>
                <w:tab w:val="right" w:leader="dot" w:pos="4272"/>
              </w:tabs>
              <w:spacing w:line="269" w:lineRule="auto"/>
              <w:ind w:left="144" w:hanging="144"/>
              <w:contextualSpacing/>
              <w:rPr>
                <w:rFonts w:ascii="Times New Roman" w:hAnsi="Times New Roman"/>
                <w:caps/>
              </w:rPr>
            </w:pPr>
            <w:r w:rsidRPr="00981A02">
              <w:rPr>
                <w:rFonts w:ascii="Times New Roman" w:hAnsi="Times New Roman"/>
                <w:caps/>
              </w:rPr>
              <w:t>N</w:t>
            </w:r>
            <w:r w:rsidR="0087395B" w:rsidRPr="00981A02">
              <w:rPr>
                <w:rFonts w:ascii="Times New Roman" w:hAnsi="Times New Roman"/>
                <w:caps/>
              </w:rPr>
              <w:t>ombre de femmes</w:t>
            </w:r>
            <w:r w:rsidRPr="00981A02">
              <w:rPr>
                <w:rFonts w:ascii="Times New Roman" w:hAnsi="Times New Roman"/>
                <w:caps/>
              </w:rPr>
              <w:tab/>
              <w:t>__ __</w:t>
            </w:r>
          </w:p>
        </w:tc>
        <w:tc>
          <w:tcPr>
            <w:tcW w:w="610" w:type="pct"/>
            <w:gridSpan w:val="2"/>
            <w:tcBorders>
              <w:top w:val="single" w:sz="4" w:space="0" w:color="auto"/>
              <w:bottom w:val="single" w:sz="4" w:space="0" w:color="auto"/>
            </w:tcBorders>
            <w:tcMar>
              <w:top w:w="43" w:type="dxa"/>
              <w:left w:w="115" w:type="dxa"/>
              <w:bottom w:w="43" w:type="dxa"/>
              <w:right w:w="115" w:type="dxa"/>
            </w:tcMar>
          </w:tcPr>
          <w:p w14:paraId="5F3F42DD" w14:textId="77777777" w:rsidR="00C831AE" w:rsidRPr="00981A02" w:rsidRDefault="00C831AE" w:rsidP="00C7567E">
            <w:pPr>
              <w:pStyle w:val="skipcolumn"/>
              <w:keepNext/>
              <w:spacing w:line="269" w:lineRule="auto"/>
              <w:ind w:left="144" w:hanging="144"/>
              <w:contextualSpacing/>
              <w:rPr>
                <w:rFonts w:ascii="Times New Roman" w:hAnsi="Times New Roman"/>
                <w:smallCaps w:val="0"/>
              </w:rPr>
            </w:pPr>
          </w:p>
        </w:tc>
      </w:tr>
      <w:tr w:rsidR="0035461C" w:rsidRPr="00981A02" w14:paraId="299E8EDF" w14:textId="77777777" w:rsidTr="00FC6B9E">
        <w:trPr>
          <w:trHeight w:val="413"/>
          <w:jc w:val="center"/>
        </w:trPr>
        <w:tc>
          <w:tcPr>
            <w:tcW w:w="2190" w:type="pct"/>
            <w:tcMar>
              <w:top w:w="43" w:type="dxa"/>
              <w:left w:w="115" w:type="dxa"/>
              <w:bottom w:w="43" w:type="dxa"/>
              <w:right w:w="115" w:type="dxa"/>
            </w:tcMar>
          </w:tcPr>
          <w:p w14:paraId="345B446E" w14:textId="55C35587" w:rsidR="0035461C" w:rsidRPr="00981A02" w:rsidRDefault="0035461C" w:rsidP="00EA377F">
            <w:pPr>
              <w:pStyle w:val="1Intvwqst"/>
              <w:spacing w:line="269" w:lineRule="auto"/>
              <w:ind w:left="144" w:hanging="144"/>
              <w:contextualSpacing/>
              <w:rPr>
                <w:rFonts w:ascii="Times New Roman" w:hAnsi="Times New Roman"/>
                <w:smallCaps w:val="0"/>
                <w:lang w:val="fr-FR"/>
              </w:rPr>
            </w:pPr>
            <w:r w:rsidRPr="00981A02">
              <w:rPr>
                <w:rFonts w:ascii="Times New Roman" w:hAnsi="Times New Roman"/>
                <w:b/>
                <w:smallCaps w:val="0"/>
                <w:lang w:val="fr-FR"/>
              </w:rPr>
              <w:t>MCM</w:t>
            </w:r>
            <w:r w:rsidR="00B21193" w:rsidRPr="00981A02">
              <w:rPr>
                <w:rFonts w:ascii="Times New Roman" w:hAnsi="Times New Roman"/>
                <w:b/>
                <w:smallCaps w:val="0"/>
                <w:lang w:val="fr-FR"/>
              </w:rPr>
              <w:t>17</w:t>
            </w:r>
            <w:r w:rsidRPr="00981A02">
              <w:rPr>
                <w:rFonts w:ascii="Times New Roman" w:hAnsi="Times New Roman"/>
                <w:smallCaps w:val="0"/>
                <w:lang w:val="fr-FR"/>
              </w:rPr>
              <w:t xml:space="preserve">. </w:t>
            </w:r>
            <w:r w:rsidR="0087395B" w:rsidRPr="00981A02">
              <w:rPr>
                <w:rFonts w:ascii="Times New Roman" w:hAnsi="Times New Roman"/>
                <w:smallCaps w:val="0"/>
                <w:lang w:val="fr-FR"/>
              </w:rPr>
              <w:t xml:space="preserve">Quel âge aviez-vous quand votre </w:t>
            </w:r>
            <w:r w:rsidR="00EA377F" w:rsidRPr="00981A02">
              <w:rPr>
                <w:rFonts w:ascii="Times New Roman" w:hAnsi="Times New Roman"/>
                <w:smallCaps w:val="0"/>
                <w:lang w:val="fr-FR"/>
              </w:rPr>
              <w:t>premier</w:t>
            </w:r>
            <w:r w:rsidR="0087395B" w:rsidRPr="00981A02">
              <w:rPr>
                <w:rFonts w:ascii="Times New Roman" w:hAnsi="Times New Roman"/>
                <w:smallCaps w:val="0"/>
                <w:lang w:val="fr-FR"/>
              </w:rPr>
              <w:t xml:space="preserve"> enfant est né ? </w:t>
            </w:r>
          </w:p>
        </w:tc>
        <w:tc>
          <w:tcPr>
            <w:tcW w:w="2200" w:type="pct"/>
            <w:gridSpan w:val="3"/>
            <w:shd w:val="clear" w:color="auto" w:fill="auto"/>
            <w:tcMar>
              <w:top w:w="43" w:type="dxa"/>
              <w:left w:w="115" w:type="dxa"/>
              <w:bottom w:w="43" w:type="dxa"/>
              <w:right w:w="115" w:type="dxa"/>
            </w:tcMar>
          </w:tcPr>
          <w:p w14:paraId="2C5CF5F2" w14:textId="77777777" w:rsidR="0035461C" w:rsidRPr="00981A02" w:rsidRDefault="0035461C" w:rsidP="00C7567E">
            <w:pPr>
              <w:pStyle w:val="InstructionstointvwCharChar"/>
              <w:spacing w:line="269" w:lineRule="auto"/>
              <w:ind w:left="144" w:hanging="144"/>
              <w:contextualSpacing/>
              <w:rPr>
                <w:i w:val="0"/>
                <w:caps/>
                <w:lang w:val="fr-FR"/>
              </w:rPr>
            </w:pPr>
          </w:p>
          <w:p w14:paraId="0554116B" w14:textId="0B3BB69A" w:rsidR="0035461C" w:rsidRPr="00981A02" w:rsidRDefault="0035461C" w:rsidP="0087395B">
            <w:pPr>
              <w:pStyle w:val="Responsecategs"/>
              <w:tabs>
                <w:tab w:val="clear" w:pos="3942"/>
                <w:tab w:val="right" w:leader="dot" w:pos="4266"/>
              </w:tabs>
              <w:spacing w:line="269" w:lineRule="auto"/>
              <w:ind w:left="144" w:hanging="144"/>
              <w:contextualSpacing/>
              <w:rPr>
                <w:rFonts w:ascii="Times New Roman" w:hAnsi="Times New Roman"/>
                <w:caps/>
              </w:rPr>
            </w:pPr>
            <w:r w:rsidRPr="00981A02">
              <w:rPr>
                <w:rFonts w:ascii="Times New Roman" w:hAnsi="Times New Roman"/>
                <w:caps/>
              </w:rPr>
              <w:t xml:space="preserve">Age </w:t>
            </w:r>
            <w:r w:rsidR="0087395B" w:rsidRPr="00981A02">
              <w:rPr>
                <w:rFonts w:ascii="Times New Roman" w:hAnsi="Times New Roman"/>
                <w:caps/>
              </w:rPr>
              <w:t>en annees</w:t>
            </w:r>
            <w:r w:rsidRPr="00981A02">
              <w:rPr>
                <w:rFonts w:ascii="Times New Roman" w:hAnsi="Times New Roman"/>
                <w:caps/>
              </w:rPr>
              <w:tab/>
              <w:t>__ __</w:t>
            </w:r>
          </w:p>
        </w:tc>
        <w:tc>
          <w:tcPr>
            <w:tcW w:w="610" w:type="pct"/>
            <w:gridSpan w:val="2"/>
            <w:shd w:val="clear" w:color="auto" w:fill="auto"/>
            <w:tcMar>
              <w:top w:w="43" w:type="dxa"/>
              <w:left w:w="115" w:type="dxa"/>
              <w:bottom w:w="43" w:type="dxa"/>
              <w:right w:w="115" w:type="dxa"/>
            </w:tcMar>
          </w:tcPr>
          <w:p w14:paraId="6D00CA4C" w14:textId="77777777" w:rsidR="00CE4D1F" w:rsidRPr="00981A02" w:rsidRDefault="00CE4D1F" w:rsidP="00C7567E">
            <w:pPr>
              <w:pStyle w:val="skipcolumn"/>
              <w:spacing w:line="269" w:lineRule="auto"/>
              <w:ind w:left="144" w:hanging="144"/>
              <w:contextualSpacing/>
              <w:rPr>
                <w:rFonts w:ascii="Times New Roman" w:hAnsi="Times New Roman"/>
                <w:i/>
                <w:smallCaps w:val="0"/>
              </w:rPr>
            </w:pPr>
          </w:p>
          <w:p w14:paraId="052CFACF" w14:textId="29C83E94" w:rsidR="0035461C" w:rsidRPr="00981A02" w:rsidRDefault="00CE4D1F" w:rsidP="002C5B8B">
            <w:pPr>
              <w:pStyle w:val="skipcolumn"/>
              <w:spacing w:line="269" w:lineRule="auto"/>
              <w:ind w:left="144" w:hanging="144"/>
              <w:contextualSpacing/>
              <w:rPr>
                <w:rFonts w:ascii="Times New Roman" w:hAnsi="Times New Roman"/>
              </w:rPr>
            </w:pPr>
            <w:r w:rsidRPr="00981A02">
              <w:rPr>
                <w:rFonts w:ascii="Times New Roman" w:hAnsi="Times New Roman"/>
                <w:i/>
                <w:smallCaps w:val="0"/>
              </w:rPr>
              <w:sym w:font="Wingdings" w:char="F0F0"/>
            </w:r>
            <w:r w:rsidRPr="00981A02">
              <w:rPr>
                <w:rFonts w:ascii="Times New Roman" w:hAnsi="Times New Roman"/>
                <w:i/>
                <w:smallCaps w:val="0"/>
              </w:rPr>
              <w:t>MCM18B</w:t>
            </w:r>
          </w:p>
        </w:tc>
      </w:tr>
      <w:tr w:rsidR="00C831AE" w:rsidRPr="00981A02" w14:paraId="7BBC1227" w14:textId="77777777" w:rsidTr="00FC6B9E">
        <w:trPr>
          <w:jc w:val="center"/>
        </w:trPr>
        <w:tc>
          <w:tcPr>
            <w:tcW w:w="2190" w:type="pct"/>
            <w:tcBorders>
              <w:top w:val="single" w:sz="4" w:space="0" w:color="auto"/>
              <w:bottom w:val="double" w:sz="4" w:space="0" w:color="auto"/>
            </w:tcBorders>
            <w:tcMar>
              <w:top w:w="43" w:type="dxa"/>
              <w:left w:w="115" w:type="dxa"/>
              <w:bottom w:w="43" w:type="dxa"/>
              <w:right w:w="115" w:type="dxa"/>
            </w:tcMar>
          </w:tcPr>
          <w:p w14:paraId="48B2AD20" w14:textId="000EE9B3" w:rsidR="00717783" w:rsidRPr="00981A02" w:rsidRDefault="00CE4D1F" w:rsidP="00C7567E">
            <w:pPr>
              <w:pStyle w:val="1Intvwqst"/>
              <w:spacing w:line="269" w:lineRule="auto"/>
              <w:ind w:left="144" w:hanging="144"/>
              <w:contextualSpacing/>
              <w:rPr>
                <w:rFonts w:ascii="Times New Roman" w:hAnsi="Times New Roman"/>
                <w:smallCaps w:val="0"/>
                <w:lang w:val="fr-FR"/>
              </w:rPr>
            </w:pPr>
            <w:r w:rsidRPr="00981A02">
              <w:rPr>
                <w:rFonts w:ascii="Times New Roman" w:hAnsi="Times New Roman"/>
                <w:b/>
                <w:smallCaps w:val="0"/>
                <w:lang w:val="fr-FR"/>
              </w:rPr>
              <w:t>MCM18A</w:t>
            </w:r>
            <w:r w:rsidRPr="00981A02">
              <w:rPr>
                <w:rFonts w:ascii="Times New Roman" w:hAnsi="Times New Roman"/>
                <w:smallCaps w:val="0"/>
                <w:lang w:val="fr-FR"/>
              </w:rPr>
              <w:t xml:space="preserve">. </w:t>
            </w:r>
            <w:r w:rsidR="0087395B" w:rsidRPr="00981A02">
              <w:rPr>
                <w:rFonts w:ascii="Times New Roman" w:hAnsi="Times New Roman"/>
                <w:smallCaps w:val="0"/>
                <w:lang w:val="fr-FR"/>
              </w:rPr>
              <w:t>En que</w:t>
            </w:r>
            <w:r w:rsidR="004B5C77" w:rsidRPr="00981A02">
              <w:rPr>
                <w:rFonts w:ascii="Times New Roman" w:hAnsi="Times New Roman"/>
                <w:smallCaps w:val="0"/>
                <w:lang w:val="fr-FR"/>
              </w:rPr>
              <w:t>l mois et quelle année est né l’</w:t>
            </w:r>
            <w:r w:rsidR="0087395B" w:rsidRPr="00981A02">
              <w:rPr>
                <w:rFonts w:ascii="Times New Roman" w:hAnsi="Times New Roman"/>
                <w:smallCaps w:val="0"/>
                <w:lang w:val="fr-FR"/>
              </w:rPr>
              <w:t>enfant</w:t>
            </w:r>
            <w:r w:rsidR="00A15295" w:rsidRPr="00981A02">
              <w:rPr>
                <w:rFonts w:ascii="Times New Roman" w:hAnsi="Times New Roman"/>
                <w:smallCaps w:val="0"/>
                <w:lang w:val="fr-FR"/>
              </w:rPr>
              <w:t xml:space="preserve"> </w:t>
            </w:r>
            <w:r w:rsidR="0087395B" w:rsidRPr="00981A02">
              <w:rPr>
                <w:rFonts w:ascii="Times New Roman" w:hAnsi="Times New Roman"/>
                <w:smallCaps w:val="0"/>
                <w:lang w:val="fr-FR"/>
              </w:rPr>
              <w:t xml:space="preserve">que vous avez </w:t>
            </w:r>
            <w:r w:rsidR="00717783" w:rsidRPr="00981A02">
              <w:rPr>
                <w:rFonts w:ascii="Times New Roman" w:hAnsi="Times New Roman"/>
                <w:smallCaps w:val="0"/>
                <w:lang w:val="fr-FR"/>
              </w:rPr>
              <w:t xml:space="preserve">engendré ? </w:t>
            </w:r>
          </w:p>
          <w:p w14:paraId="6131D3B8" w14:textId="06DF95D6" w:rsidR="00CE4D1F" w:rsidRPr="00981A02" w:rsidRDefault="0087395B" w:rsidP="00717783">
            <w:pPr>
              <w:pStyle w:val="1Intvwqst"/>
              <w:spacing w:line="269" w:lineRule="auto"/>
              <w:ind w:left="0" w:firstLine="0"/>
              <w:contextualSpacing/>
              <w:rPr>
                <w:rFonts w:ascii="Times New Roman" w:hAnsi="Times New Roman"/>
                <w:smallCaps w:val="0"/>
                <w:lang w:val="fr-FR"/>
              </w:rPr>
            </w:pPr>
            <w:r w:rsidRPr="00981A02">
              <w:rPr>
                <w:rFonts w:ascii="Times New Roman" w:hAnsi="Times New Roman"/>
                <w:smallCaps w:val="0"/>
                <w:lang w:val="fr-FR"/>
              </w:rPr>
              <w:t xml:space="preserve"> </w:t>
            </w:r>
          </w:p>
          <w:p w14:paraId="28743F52" w14:textId="77777777" w:rsidR="00CE4D1F" w:rsidRPr="00981A02" w:rsidRDefault="00CE4D1F" w:rsidP="00C7567E">
            <w:pPr>
              <w:pStyle w:val="1Intvwqst"/>
              <w:spacing w:line="269" w:lineRule="auto"/>
              <w:ind w:left="144" w:hanging="144"/>
              <w:contextualSpacing/>
              <w:rPr>
                <w:rFonts w:ascii="Times New Roman" w:hAnsi="Times New Roman"/>
                <w:smallCaps w:val="0"/>
                <w:lang w:val="fr-FR"/>
              </w:rPr>
            </w:pPr>
          </w:p>
          <w:p w14:paraId="0CF00E23" w14:textId="7CE809E6" w:rsidR="00C831AE" w:rsidRPr="00981A02" w:rsidRDefault="00CE4D1F" w:rsidP="00C7567E">
            <w:pPr>
              <w:pStyle w:val="1Intvwqst"/>
              <w:spacing w:line="269" w:lineRule="auto"/>
              <w:ind w:left="144" w:hanging="144"/>
              <w:contextualSpacing/>
              <w:rPr>
                <w:rFonts w:ascii="Times New Roman" w:hAnsi="Times New Roman"/>
                <w:smallCaps w:val="0"/>
                <w:lang w:val="fr-FR"/>
              </w:rPr>
            </w:pPr>
            <w:r w:rsidRPr="00981A02">
              <w:rPr>
                <w:rFonts w:ascii="Times New Roman" w:hAnsi="Times New Roman"/>
                <w:b/>
                <w:smallCaps w:val="0"/>
                <w:lang w:val="fr-FR"/>
              </w:rPr>
              <w:t>MCM18B</w:t>
            </w:r>
            <w:r w:rsidRPr="00981A02">
              <w:rPr>
                <w:rFonts w:ascii="Times New Roman" w:hAnsi="Times New Roman"/>
                <w:smallCaps w:val="0"/>
                <w:lang w:val="fr-FR"/>
              </w:rPr>
              <w:t xml:space="preserve">. </w:t>
            </w:r>
            <w:r w:rsidR="00717783" w:rsidRPr="00981A02">
              <w:rPr>
                <w:rFonts w:ascii="Times New Roman" w:hAnsi="Times New Roman"/>
                <w:smallCaps w:val="0"/>
                <w:lang w:val="fr-FR"/>
              </w:rPr>
              <w:t xml:space="preserve">En quel mois et </w:t>
            </w:r>
            <w:r w:rsidR="00A15295" w:rsidRPr="00981A02">
              <w:rPr>
                <w:rFonts w:ascii="Times New Roman" w:hAnsi="Times New Roman"/>
                <w:smallCaps w:val="0"/>
                <w:lang w:val="fr-FR"/>
              </w:rPr>
              <w:t xml:space="preserve">en quelle </w:t>
            </w:r>
            <w:r w:rsidR="00717783" w:rsidRPr="00981A02">
              <w:rPr>
                <w:rFonts w:ascii="Times New Roman" w:hAnsi="Times New Roman"/>
                <w:smallCaps w:val="0"/>
                <w:lang w:val="fr-FR"/>
              </w:rPr>
              <w:t xml:space="preserve">année le dernier de ces </w:t>
            </w:r>
            <w:r w:rsidR="00C831AE" w:rsidRPr="00981A02">
              <w:rPr>
                <w:rFonts w:ascii="Times New Roman" w:hAnsi="Times New Roman"/>
                <w:smallCaps w:val="0"/>
                <w:lang w:val="fr-FR"/>
              </w:rPr>
              <w:t>(</w:t>
            </w:r>
            <w:r w:rsidR="00717783" w:rsidRPr="00981A02">
              <w:rPr>
                <w:rFonts w:ascii="Times New Roman" w:hAnsi="Times New Roman"/>
                <w:b/>
                <w:i/>
                <w:smallCaps w:val="0"/>
                <w:lang w:val="fr-FR"/>
              </w:rPr>
              <w:t>nombre total</w:t>
            </w:r>
            <w:r w:rsidR="00717783" w:rsidRPr="00981A02">
              <w:rPr>
                <w:rFonts w:ascii="Times New Roman" w:hAnsi="Times New Roman"/>
                <w:smallCaps w:val="0"/>
                <w:lang w:val="fr-FR"/>
              </w:rPr>
              <w:t xml:space="preserve"> </w:t>
            </w:r>
            <w:r w:rsidR="00717783" w:rsidRPr="00981A02">
              <w:rPr>
                <w:rFonts w:ascii="Times New Roman" w:hAnsi="Times New Roman"/>
                <w:b/>
                <w:i/>
                <w:smallCaps w:val="0"/>
                <w:lang w:val="fr-FR"/>
              </w:rPr>
              <w:t xml:space="preserve">à </w:t>
            </w:r>
            <w:r w:rsidR="00C831AE" w:rsidRPr="00981A02">
              <w:rPr>
                <w:rFonts w:ascii="Times New Roman" w:hAnsi="Times New Roman"/>
                <w:b/>
                <w:i/>
                <w:smallCaps w:val="0"/>
                <w:lang w:val="fr-FR"/>
              </w:rPr>
              <w:t>MCM1</w:t>
            </w:r>
            <w:r w:rsidRPr="00981A02">
              <w:rPr>
                <w:rFonts w:ascii="Times New Roman" w:hAnsi="Times New Roman"/>
                <w:b/>
                <w:i/>
                <w:smallCaps w:val="0"/>
                <w:lang w:val="fr-FR"/>
              </w:rPr>
              <w:t>1</w:t>
            </w:r>
            <w:r w:rsidR="00C831AE" w:rsidRPr="00981A02">
              <w:rPr>
                <w:rFonts w:ascii="Times New Roman" w:hAnsi="Times New Roman"/>
                <w:smallCaps w:val="0"/>
                <w:lang w:val="fr-FR"/>
              </w:rPr>
              <w:t xml:space="preserve">) </w:t>
            </w:r>
            <w:r w:rsidR="00717783" w:rsidRPr="00981A02">
              <w:rPr>
                <w:rFonts w:ascii="Times New Roman" w:hAnsi="Times New Roman"/>
                <w:smallCaps w:val="0"/>
                <w:lang w:val="fr-FR"/>
              </w:rPr>
              <w:t>enfants</w:t>
            </w:r>
            <w:r w:rsidR="00C42709" w:rsidRPr="00981A02">
              <w:rPr>
                <w:rFonts w:ascii="Times New Roman" w:hAnsi="Times New Roman"/>
                <w:smallCaps w:val="0"/>
                <w:lang w:val="fr-FR"/>
              </w:rPr>
              <w:t xml:space="preserve"> </w:t>
            </w:r>
            <w:r w:rsidR="00717783" w:rsidRPr="00981A02">
              <w:rPr>
                <w:rFonts w:ascii="Times New Roman" w:hAnsi="Times New Roman"/>
                <w:smallCaps w:val="0"/>
                <w:lang w:val="fr-FR"/>
              </w:rPr>
              <w:t>que vous avez engendré</w:t>
            </w:r>
            <w:r w:rsidR="004C254D" w:rsidRPr="00981A02">
              <w:rPr>
                <w:rFonts w:ascii="Times New Roman" w:hAnsi="Times New Roman"/>
                <w:smallCaps w:val="0"/>
                <w:lang w:val="fr-FR"/>
              </w:rPr>
              <w:t>s</w:t>
            </w:r>
            <w:r w:rsidR="00717783" w:rsidRPr="00981A02">
              <w:rPr>
                <w:rFonts w:ascii="Times New Roman" w:hAnsi="Times New Roman"/>
                <w:smallCaps w:val="0"/>
                <w:lang w:val="fr-FR"/>
              </w:rPr>
              <w:t xml:space="preserve"> </w:t>
            </w:r>
            <w:r w:rsidR="001D3FA4" w:rsidRPr="00981A02">
              <w:rPr>
                <w:rFonts w:ascii="Times New Roman" w:hAnsi="Times New Roman"/>
                <w:smallCaps w:val="0"/>
                <w:lang w:val="fr-FR"/>
              </w:rPr>
              <w:t xml:space="preserve">est né </w:t>
            </w:r>
            <w:r w:rsidR="00717783" w:rsidRPr="00981A02">
              <w:rPr>
                <w:rFonts w:ascii="Times New Roman" w:hAnsi="Times New Roman"/>
                <w:smallCaps w:val="0"/>
                <w:lang w:val="fr-FR"/>
              </w:rPr>
              <w:t>même si il/elle est décédé(e) ?</w:t>
            </w:r>
          </w:p>
          <w:p w14:paraId="705B1BAB" w14:textId="77777777" w:rsidR="00C831AE" w:rsidRPr="00981A02" w:rsidRDefault="00C831AE" w:rsidP="00C7567E">
            <w:pPr>
              <w:pStyle w:val="1Intvwqst"/>
              <w:spacing w:line="269" w:lineRule="auto"/>
              <w:ind w:left="144" w:hanging="144"/>
              <w:contextualSpacing/>
              <w:rPr>
                <w:rFonts w:ascii="Times New Roman" w:hAnsi="Times New Roman"/>
                <w:smallCaps w:val="0"/>
                <w:lang w:val="fr-FR"/>
              </w:rPr>
            </w:pPr>
          </w:p>
          <w:p w14:paraId="5D4C10B1" w14:textId="77777777" w:rsidR="00717783" w:rsidRPr="00981A02" w:rsidRDefault="00CE4D1F" w:rsidP="00717783">
            <w:pPr>
              <w:pStyle w:val="InstructionstointvwChar4"/>
              <w:ind w:left="330"/>
              <w:rPr>
                <w:lang w:val="fr-FR"/>
              </w:rPr>
            </w:pPr>
            <w:r w:rsidRPr="00981A02">
              <w:rPr>
                <w:i w:val="0"/>
                <w:lang w:val="fr-FR"/>
              </w:rPr>
              <w:tab/>
            </w:r>
            <w:r w:rsidR="00717783" w:rsidRPr="00981A02">
              <w:rPr>
                <w:lang w:val="fr-FR"/>
              </w:rPr>
              <w:t>Le mois et l’année doivent être enregistrés.</w:t>
            </w:r>
          </w:p>
          <w:p w14:paraId="72416FD8" w14:textId="635209BA" w:rsidR="00C831AE" w:rsidRPr="00981A02" w:rsidRDefault="00C831AE" w:rsidP="00C7567E">
            <w:pPr>
              <w:pStyle w:val="InstructionstointvwChar4"/>
              <w:spacing w:line="269" w:lineRule="auto"/>
              <w:ind w:left="144" w:hanging="144"/>
              <w:contextualSpacing/>
              <w:rPr>
                <w:b/>
                <w:lang w:val="fr-FR"/>
              </w:rPr>
            </w:pPr>
          </w:p>
        </w:tc>
        <w:tc>
          <w:tcPr>
            <w:tcW w:w="2200" w:type="pct"/>
            <w:gridSpan w:val="3"/>
            <w:tcBorders>
              <w:top w:val="single" w:sz="4" w:space="0" w:color="auto"/>
              <w:bottom w:val="double" w:sz="4" w:space="0" w:color="auto"/>
            </w:tcBorders>
            <w:tcMar>
              <w:top w:w="43" w:type="dxa"/>
              <w:left w:w="115" w:type="dxa"/>
              <w:bottom w:w="43" w:type="dxa"/>
              <w:right w:w="115" w:type="dxa"/>
            </w:tcMar>
          </w:tcPr>
          <w:p w14:paraId="536CB411" w14:textId="750CB23D" w:rsidR="00C831AE" w:rsidRPr="00981A02" w:rsidRDefault="00C831AE" w:rsidP="00C7567E">
            <w:pPr>
              <w:pStyle w:val="Responsecategs"/>
              <w:tabs>
                <w:tab w:val="clear" w:pos="3942"/>
                <w:tab w:val="right" w:leader="dot" w:pos="4272"/>
              </w:tabs>
              <w:spacing w:line="269" w:lineRule="auto"/>
              <w:ind w:left="144" w:hanging="144"/>
              <w:contextualSpacing/>
              <w:rPr>
                <w:rFonts w:ascii="Times New Roman" w:hAnsi="Times New Roman"/>
                <w:caps/>
                <w:lang w:val="fr-FR"/>
              </w:rPr>
            </w:pPr>
            <w:r w:rsidRPr="00981A02">
              <w:rPr>
                <w:rFonts w:ascii="Times New Roman" w:hAnsi="Times New Roman"/>
                <w:caps/>
                <w:lang w:val="fr-FR"/>
              </w:rPr>
              <w:t xml:space="preserve">Date </w:t>
            </w:r>
            <w:r w:rsidR="00717783" w:rsidRPr="00981A02">
              <w:rPr>
                <w:rFonts w:ascii="Times New Roman" w:hAnsi="Times New Roman"/>
                <w:caps/>
                <w:lang w:val="fr-FR"/>
              </w:rPr>
              <w:t xml:space="preserve">de la derniere naissance </w:t>
            </w:r>
          </w:p>
          <w:p w14:paraId="0C44E119" w14:textId="77777777" w:rsidR="00C831AE" w:rsidRPr="00981A02" w:rsidRDefault="00C831AE" w:rsidP="00C7567E">
            <w:pPr>
              <w:pStyle w:val="Responsecategs"/>
              <w:tabs>
                <w:tab w:val="clear" w:pos="3942"/>
                <w:tab w:val="right" w:leader="dot" w:pos="4272"/>
              </w:tabs>
              <w:spacing w:line="269" w:lineRule="auto"/>
              <w:ind w:left="144" w:hanging="144"/>
              <w:contextualSpacing/>
              <w:rPr>
                <w:rFonts w:ascii="Times New Roman" w:hAnsi="Times New Roman"/>
                <w:caps/>
                <w:lang w:val="fr-FR"/>
              </w:rPr>
            </w:pPr>
          </w:p>
          <w:p w14:paraId="497C254B" w14:textId="00F141F2" w:rsidR="00C831AE" w:rsidRPr="00981A02" w:rsidRDefault="00C831AE" w:rsidP="00C7567E">
            <w:pPr>
              <w:pStyle w:val="Responsecategs"/>
              <w:tabs>
                <w:tab w:val="clear" w:pos="3942"/>
                <w:tab w:val="right" w:leader="dot" w:pos="4272"/>
              </w:tabs>
              <w:spacing w:line="269" w:lineRule="auto"/>
              <w:ind w:left="144" w:hanging="144"/>
              <w:contextualSpacing/>
              <w:rPr>
                <w:rFonts w:ascii="Times New Roman" w:hAnsi="Times New Roman"/>
                <w:caps/>
                <w:lang w:val="fr-FR"/>
              </w:rPr>
            </w:pPr>
            <w:r w:rsidRPr="00981A02">
              <w:rPr>
                <w:rFonts w:ascii="Times New Roman" w:hAnsi="Times New Roman"/>
                <w:caps/>
                <w:lang w:val="fr-FR"/>
              </w:rPr>
              <w:tab/>
              <w:t>Mo</w:t>
            </w:r>
            <w:r w:rsidR="00717783" w:rsidRPr="00981A02">
              <w:rPr>
                <w:rFonts w:ascii="Times New Roman" w:hAnsi="Times New Roman"/>
                <w:caps/>
                <w:lang w:val="fr-FR"/>
              </w:rPr>
              <w:t>is</w:t>
            </w:r>
            <w:r w:rsidRPr="00981A02">
              <w:rPr>
                <w:rFonts w:ascii="Times New Roman" w:hAnsi="Times New Roman"/>
                <w:caps/>
                <w:lang w:val="fr-FR"/>
              </w:rPr>
              <w:tab/>
              <w:t xml:space="preserve"> __ __</w:t>
            </w:r>
          </w:p>
          <w:p w14:paraId="3AAF8457" w14:textId="77777777" w:rsidR="00C831AE" w:rsidRPr="00981A02" w:rsidRDefault="00C831AE" w:rsidP="00C7567E">
            <w:pPr>
              <w:pStyle w:val="Responsecategs"/>
              <w:tabs>
                <w:tab w:val="clear" w:pos="3942"/>
                <w:tab w:val="right" w:leader="dot" w:pos="4272"/>
              </w:tabs>
              <w:spacing w:line="269" w:lineRule="auto"/>
              <w:ind w:left="144" w:hanging="144"/>
              <w:contextualSpacing/>
              <w:rPr>
                <w:rFonts w:ascii="Times New Roman" w:hAnsi="Times New Roman"/>
                <w:caps/>
                <w:lang w:val="fr-FR"/>
              </w:rPr>
            </w:pPr>
          </w:p>
          <w:p w14:paraId="6DC7F59D" w14:textId="1BF27B3E" w:rsidR="00C831AE" w:rsidRPr="00981A02" w:rsidRDefault="00C831AE" w:rsidP="00717783">
            <w:pPr>
              <w:pStyle w:val="Responsecategs"/>
              <w:tabs>
                <w:tab w:val="clear" w:pos="3942"/>
                <w:tab w:val="right" w:leader="dot" w:pos="4272"/>
              </w:tabs>
              <w:spacing w:line="269" w:lineRule="auto"/>
              <w:ind w:left="144" w:hanging="144"/>
              <w:contextualSpacing/>
              <w:rPr>
                <w:rFonts w:ascii="Times New Roman" w:hAnsi="Times New Roman"/>
                <w:caps/>
              </w:rPr>
            </w:pPr>
            <w:r w:rsidRPr="00981A02">
              <w:rPr>
                <w:rFonts w:ascii="Times New Roman" w:hAnsi="Times New Roman"/>
                <w:caps/>
                <w:lang w:val="fr-FR"/>
              </w:rPr>
              <w:tab/>
            </w:r>
            <w:r w:rsidR="00717783" w:rsidRPr="00981A02">
              <w:rPr>
                <w:rFonts w:ascii="Times New Roman" w:hAnsi="Times New Roman"/>
                <w:caps/>
              </w:rPr>
              <w:t>annee</w:t>
            </w:r>
            <w:r w:rsidRPr="00981A02">
              <w:rPr>
                <w:rFonts w:ascii="Times New Roman" w:hAnsi="Times New Roman"/>
                <w:caps/>
              </w:rPr>
              <w:t xml:space="preserve"> </w:t>
            </w:r>
            <w:r w:rsidRPr="00981A02">
              <w:rPr>
                <w:rFonts w:ascii="Times New Roman" w:hAnsi="Times New Roman"/>
                <w:caps/>
              </w:rPr>
              <w:tab/>
              <w:t>__ __ __ __</w:t>
            </w:r>
          </w:p>
        </w:tc>
        <w:tc>
          <w:tcPr>
            <w:tcW w:w="610" w:type="pct"/>
            <w:gridSpan w:val="2"/>
            <w:tcBorders>
              <w:top w:val="single" w:sz="4" w:space="0" w:color="auto"/>
              <w:bottom w:val="double" w:sz="4" w:space="0" w:color="auto"/>
            </w:tcBorders>
            <w:tcMar>
              <w:top w:w="43" w:type="dxa"/>
              <w:left w:w="115" w:type="dxa"/>
              <w:bottom w:w="43" w:type="dxa"/>
              <w:right w:w="115" w:type="dxa"/>
            </w:tcMar>
          </w:tcPr>
          <w:p w14:paraId="2B2669F8" w14:textId="77777777" w:rsidR="00C831AE" w:rsidRPr="00981A02" w:rsidRDefault="00C831AE" w:rsidP="00C7567E">
            <w:pPr>
              <w:pStyle w:val="skipcolumn"/>
              <w:keepNext/>
              <w:spacing w:line="269" w:lineRule="auto"/>
              <w:ind w:left="144" w:hanging="144"/>
              <w:contextualSpacing/>
              <w:rPr>
                <w:rFonts w:ascii="Times New Roman" w:hAnsi="Times New Roman"/>
                <w:smallCaps w:val="0"/>
              </w:rPr>
            </w:pPr>
          </w:p>
        </w:tc>
      </w:tr>
    </w:tbl>
    <w:p w14:paraId="659733D8" w14:textId="77777777" w:rsidR="00C831AE" w:rsidRPr="00981A02" w:rsidRDefault="00C831AE">
      <w:pPr>
        <w:rPr>
          <w:smallCaps/>
          <w:sz w:val="20"/>
        </w:rPr>
      </w:pPr>
      <w:r w:rsidRPr="00981A02">
        <w:rPr>
          <w:smallCaps/>
          <w:sz w:val="20"/>
        </w:rPr>
        <w:br w:type="page"/>
      </w:r>
    </w:p>
    <w:p w14:paraId="7580CC16" w14:textId="77777777" w:rsidR="00040AAB" w:rsidRPr="00981A02" w:rsidRDefault="00040AAB" w:rsidP="00CE050A">
      <w:pPr>
        <w:spacing w:line="276" w:lineRule="auto"/>
        <w:ind w:left="144" w:hanging="144"/>
        <w:contextualSpacing/>
        <w:rPr>
          <w:smallCaps/>
          <w:sz w:val="20"/>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47"/>
        <w:gridCol w:w="4535"/>
        <w:gridCol w:w="1157"/>
      </w:tblGrid>
      <w:tr w:rsidR="0083616E" w:rsidRPr="00B01716" w14:paraId="0E174643" w14:textId="77777777" w:rsidTr="00DA526B">
        <w:trPr>
          <w:cantSplit/>
          <w:jc w:val="center"/>
        </w:trPr>
        <w:tc>
          <w:tcPr>
            <w:tcW w:w="5000" w:type="pct"/>
            <w:gridSpan w:val="3"/>
            <w:tcBorders>
              <w:top w:val="double" w:sz="4" w:space="0" w:color="auto"/>
              <w:left w:val="double" w:sz="4" w:space="0" w:color="auto"/>
              <w:bottom w:val="single" w:sz="4" w:space="0" w:color="auto"/>
              <w:right w:val="double" w:sz="4" w:space="0" w:color="auto"/>
            </w:tcBorders>
            <w:shd w:val="clear" w:color="auto" w:fill="000000"/>
            <w:tcMar>
              <w:top w:w="43" w:type="dxa"/>
              <w:left w:w="115" w:type="dxa"/>
              <w:bottom w:w="43" w:type="dxa"/>
              <w:right w:w="115" w:type="dxa"/>
            </w:tcMar>
          </w:tcPr>
          <w:p w14:paraId="64117DE2" w14:textId="69FD5A49" w:rsidR="0083616E" w:rsidRPr="00981A02" w:rsidRDefault="0083616E" w:rsidP="00A466FE">
            <w:pPr>
              <w:pStyle w:val="modulename"/>
              <w:tabs>
                <w:tab w:val="right" w:pos="10212"/>
              </w:tabs>
              <w:spacing w:line="276" w:lineRule="auto"/>
              <w:ind w:left="144" w:hanging="144"/>
              <w:contextualSpacing/>
              <w:rPr>
                <w:sz w:val="20"/>
                <w:lang w:val="fr-FR"/>
              </w:rPr>
            </w:pPr>
            <w:r w:rsidRPr="00981A02">
              <w:rPr>
                <w:sz w:val="20"/>
                <w:lang w:val="fr-FR"/>
              </w:rPr>
              <w:t xml:space="preserve">ATTITUDES </w:t>
            </w:r>
            <w:r w:rsidR="00A466FE" w:rsidRPr="00981A02">
              <w:rPr>
                <w:sz w:val="20"/>
                <w:lang w:val="fr-FR"/>
              </w:rPr>
              <w:t xml:space="preserve">vis-à-vis </w:t>
            </w:r>
            <w:r w:rsidR="004C254D" w:rsidRPr="00981A02">
              <w:rPr>
                <w:sz w:val="20"/>
                <w:lang w:val="fr-FR"/>
              </w:rPr>
              <w:t xml:space="preserve">de </w:t>
            </w:r>
            <w:r w:rsidR="00A466FE" w:rsidRPr="00981A02">
              <w:rPr>
                <w:sz w:val="20"/>
                <w:lang w:val="fr-FR"/>
              </w:rPr>
              <w:t>la violence</w:t>
            </w:r>
            <w:r w:rsidRPr="00981A02">
              <w:rPr>
                <w:sz w:val="20"/>
                <w:lang w:val="fr-FR"/>
              </w:rPr>
              <w:t xml:space="preserve"> DOMESTI</w:t>
            </w:r>
            <w:r w:rsidR="00A466FE" w:rsidRPr="00981A02">
              <w:rPr>
                <w:sz w:val="20"/>
                <w:lang w:val="fr-FR"/>
              </w:rPr>
              <w:t>que</w:t>
            </w:r>
            <w:r w:rsidRPr="00981A02">
              <w:rPr>
                <w:sz w:val="20"/>
                <w:lang w:val="fr-FR"/>
              </w:rPr>
              <w:tab/>
            </w:r>
            <w:r w:rsidR="000A6431" w:rsidRPr="00981A02">
              <w:rPr>
                <w:sz w:val="20"/>
                <w:lang w:val="fr-FR"/>
              </w:rPr>
              <w:t>M</w:t>
            </w:r>
            <w:r w:rsidRPr="00981A02">
              <w:rPr>
                <w:sz w:val="20"/>
                <w:lang w:val="fr-FR"/>
              </w:rPr>
              <w:t>DV</w:t>
            </w:r>
          </w:p>
        </w:tc>
      </w:tr>
      <w:tr w:rsidR="00EB364E" w:rsidRPr="00B01716" w14:paraId="7084FC6F" w14:textId="77777777" w:rsidTr="00DA526B">
        <w:trPr>
          <w:cantSplit/>
          <w:jc w:val="center"/>
        </w:trPr>
        <w:tc>
          <w:tcPr>
            <w:tcW w:w="2274" w:type="pct"/>
            <w:tcBorders>
              <w:left w:val="double" w:sz="4" w:space="0" w:color="auto"/>
              <w:bottom w:val="double" w:sz="4" w:space="0" w:color="auto"/>
            </w:tcBorders>
            <w:tcMar>
              <w:top w:w="43" w:type="dxa"/>
              <w:left w:w="115" w:type="dxa"/>
              <w:bottom w:w="43" w:type="dxa"/>
              <w:right w:w="115" w:type="dxa"/>
            </w:tcMar>
          </w:tcPr>
          <w:p w14:paraId="374F163F" w14:textId="77777777" w:rsidR="00996E6E" w:rsidRPr="00981A02" w:rsidRDefault="000A6431" w:rsidP="00996E6E">
            <w:pPr>
              <w:pStyle w:val="1Intvwqst"/>
              <w:rPr>
                <w:rFonts w:ascii="Times New Roman" w:hAnsi="Times New Roman"/>
                <w:smallCaps w:val="0"/>
                <w:lang w:val="fr-FR"/>
              </w:rPr>
            </w:pPr>
            <w:r w:rsidRPr="00981A02">
              <w:rPr>
                <w:rFonts w:ascii="Times New Roman" w:hAnsi="Times New Roman"/>
                <w:b/>
                <w:smallCaps w:val="0"/>
                <w:lang w:val="fr-FR"/>
              </w:rPr>
              <w:t>M</w:t>
            </w:r>
            <w:r w:rsidR="00EB364E" w:rsidRPr="00981A02">
              <w:rPr>
                <w:rFonts w:ascii="Times New Roman" w:hAnsi="Times New Roman"/>
                <w:b/>
                <w:smallCaps w:val="0"/>
                <w:lang w:val="fr-FR"/>
              </w:rPr>
              <w:t>DV1</w:t>
            </w:r>
            <w:r w:rsidR="00EB364E" w:rsidRPr="00981A02">
              <w:rPr>
                <w:rFonts w:ascii="Times New Roman" w:hAnsi="Times New Roman"/>
                <w:smallCaps w:val="0"/>
                <w:lang w:val="fr-FR"/>
              </w:rPr>
              <w:t xml:space="preserve">. </w:t>
            </w:r>
            <w:r w:rsidR="00996E6E" w:rsidRPr="00981A02">
              <w:rPr>
                <w:rFonts w:ascii="Times New Roman" w:hAnsi="Times New Roman"/>
                <w:smallCaps w:val="0"/>
                <w:lang w:val="fr-FR"/>
              </w:rPr>
              <w:t>Parfois un mari est contrarié ou en colère à cause de certaines choses que fait sa femme. A votre avis, est-il justifié qu'un mari frappe ou batte sa femme dans les situations suivantes :</w:t>
            </w:r>
          </w:p>
          <w:p w14:paraId="70153158" w14:textId="77777777" w:rsidR="00996E6E" w:rsidRPr="00981A02" w:rsidRDefault="00996E6E" w:rsidP="00996E6E">
            <w:pPr>
              <w:pStyle w:val="1Intvwqst"/>
              <w:rPr>
                <w:rFonts w:ascii="Times New Roman" w:hAnsi="Times New Roman"/>
                <w:smallCaps w:val="0"/>
                <w:lang w:val="fr-FR"/>
              </w:rPr>
            </w:pPr>
          </w:p>
          <w:p w14:paraId="5F787D22" w14:textId="77777777" w:rsidR="00A466FE" w:rsidRPr="00981A02" w:rsidRDefault="00A466FE" w:rsidP="00996E6E">
            <w:pPr>
              <w:pStyle w:val="1Intvwqst"/>
              <w:rPr>
                <w:rFonts w:ascii="Times New Roman" w:hAnsi="Times New Roman"/>
                <w:smallCaps w:val="0"/>
                <w:lang w:val="fr-FR"/>
              </w:rPr>
            </w:pPr>
          </w:p>
          <w:p w14:paraId="78130197" w14:textId="77777777" w:rsidR="00996E6E" w:rsidRPr="00981A02" w:rsidRDefault="00996E6E" w:rsidP="00996E6E">
            <w:pPr>
              <w:pStyle w:val="1Intvwqst"/>
              <w:rPr>
                <w:rFonts w:ascii="Times New Roman" w:hAnsi="Times New Roman"/>
                <w:smallCaps w:val="0"/>
                <w:lang w:val="fr-FR"/>
              </w:rPr>
            </w:pPr>
            <w:r w:rsidRPr="00981A02">
              <w:rPr>
                <w:rFonts w:ascii="Times New Roman" w:hAnsi="Times New Roman"/>
                <w:smallCaps w:val="0"/>
                <w:lang w:val="fr-FR"/>
              </w:rPr>
              <w:tab/>
              <w:t>[A]</w:t>
            </w:r>
            <w:r w:rsidRPr="00981A02">
              <w:rPr>
                <w:rFonts w:ascii="Times New Roman" w:hAnsi="Times New Roman"/>
                <w:smallCaps w:val="0"/>
                <w:lang w:val="fr-FR"/>
              </w:rPr>
              <w:tab/>
              <w:t>Si elle sort sans le lui dire ?</w:t>
            </w:r>
          </w:p>
          <w:p w14:paraId="0C30EB2E" w14:textId="77777777" w:rsidR="00996E6E" w:rsidRPr="00981A02" w:rsidRDefault="00996E6E" w:rsidP="00996E6E">
            <w:pPr>
              <w:pStyle w:val="1Intvwqst"/>
              <w:rPr>
                <w:rFonts w:ascii="Times New Roman" w:hAnsi="Times New Roman"/>
                <w:smallCaps w:val="0"/>
                <w:lang w:val="fr-FR"/>
              </w:rPr>
            </w:pPr>
          </w:p>
          <w:p w14:paraId="4BBAF7C9" w14:textId="77777777" w:rsidR="00996E6E" w:rsidRPr="00981A02" w:rsidRDefault="00996E6E" w:rsidP="00996E6E">
            <w:pPr>
              <w:pStyle w:val="1Intvwqst"/>
              <w:rPr>
                <w:rFonts w:ascii="Times New Roman" w:hAnsi="Times New Roman"/>
                <w:smallCaps w:val="0"/>
                <w:lang w:val="fr-FR"/>
              </w:rPr>
            </w:pPr>
            <w:r w:rsidRPr="00981A02">
              <w:rPr>
                <w:rFonts w:ascii="Times New Roman" w:hAnsi="Times New Roman"/>
                <w:smallCaps w:val="0"/>
                <w:lang w:val="fr-FR"/>
              </w:rPr>
              <w:tab/>
              <w:t>[B]</w:t>
            </w:r>
            <w:r w:rsidRPr="00981A02">
              <w:rPr>
                <w:rFonts w:ascii="Times New Roman" w:hAnsi="Times New Roman"/>
                <w:smallCaps w:val="0"/>
                <w:lang w:val="fr-FR"/>
              </w:rPr>
              <w:tab/>
              <w:t>Si elle néglige les enfants ?</w:t>
            </w:r>
          </w:p>
          <w:p w14:paraId="5EC0BD13" w14:textId="77777777" w:rsidR="00996E6E" w:rsidRPr="00981A02" w:rsidRDefault="00996E6E" w:rsidP="00996E6E">
            <w:pPr>
              <w:pStyle w:val="1Intvwqst"/>
              <w:rPr>
                <w:rFonts w:ascii="Times New Roman" w:hAnsi="Times New Roman"/>
                <w:smallCaps w:val="0"/>
                <w:lang w:val="fr-FR"/>
              </w:rPr>
            </w:pPr>
          </w:p>
          <w:p w14:paraId="232260B0" w14:textId="77777777" w:rsidR="00996E6E" w:rsidRPr="00981A02" w:rsidRDefault="00996E6E" w:rsidP="00996E6E">
            <w:pPr>
              <w:pStyle w:val="1Intvwqst"/>
              <w:rPr>
                <w:rFonts w:ascii="Times New Roman" w:hAnsi="Times New Roman"/>
                <w:smallCaps w:val="0"/>
                <w:lang w:val="fr-FR"/>
              </w:rPr>
            </w:pPr>
            <w:r w:rsidRPr="00981A02">
              <w:rPr>
                <w:rFonts w:ascii="Times New Roman" w:hAnsi="Times New Roman"/>
                <w:smallCaps w:val="0"/>
                <w:lang w:val="fr-FR"/>
              </w:rPr>
              <w:tab/>
              <w:t>[C]</w:t>
            </w:r>
            <w:r w:rsidRPr="00981A02">
              <w:rPr>
                <w:rFonts w:ascii="Times New Roman" w:hAnsi="Times New Roman"/>
                <w:smallCaps w:val="0"/>
                <w:lang w:val="fr-FR"/>
              </w:rPr>
              <w:tab/>
              <w:t>Si elle se dispute avec lui ?</w:t>
            </w:r>
          </w:p>
          <w:p w14:paraId="78E41128" w14:textId="77777777" w:rsidR="00996E6E" w:rsidRPr="00981A02" w:rsidRDefault="00996E6E" w:rsidP="00996E6E">
            <w:pPr>
              <w:pStyle w:val="1Intvwqst"/>
              <w:rPr>
                <w:rFonts w:ascii="Times New Roman" w:hAnsi="Times New Roman"/>
                <w:smallCaps w:val="0"/>
                <w:lang w:val="fr-FR"/>
              </w:rPr>
            </w:pPr>
          </w:p>
          <w:p w14:paraId="607327D6" w14:textId="77777777" w:rsidR="00996E6E" w:rsidRPr="00981A02" w:rsidRDefault="00996E6E" w:rsidP="00996E6E">
            <w:pPr>
              <w:pStyle w:val="1Intvwqst"/>
              <w:rPr>
                <w:rFonts w:ascii="Times New Roman" w:hAnsi="Times New Roman"/>
                <w:smallCaps w:val="0"/>
                <w:lang w:val="fr-FR"/>
              </w:rPr>
            </w:pPr>
            <w:r w:rsidRPr="00981A02">
              <w:rPr>
                <w:rFonts w:ascii="Times New Roman" w:hAnsi="Times New Roman"/>
                <w:smallCaps w:val="0"/>
                <w:lang w:val="fr-FR"/>
              </w:rPr>
              <w:tab/>
              <w:t>[D]</w:t>
            </w:r>
            <w:r w:rsidRPr="00981A02">
              <w:rPr>
                <w:rFonts w:ascii="Times New Roman" w:hAnsi="Times New Roman"/>
                <w:smallCaps w:val="0"/>
                <w:lang w:val="fr-FR"/>
              </w:rPr>
              <w:tab/>
              <w:t>Si elle refuse d'avoir des rapports sexuels avec lui ?</w:t>
            </w:r>
          </w:p>
          <w:p w14:paraId="3CCC23C5" w14:textId="77777777" w:rsidR="00996E6E" w:rsidRPr="00981A02" w:rsidRDefault="00996E6E" w:rsidP="00996E6E">
            <w:pPr>
              <w:pStyle w:val="1Intvwqst"/>
              <w:rPr>
                <w:rFonts w:ascii="Times New Roman" w:hAnsi="Times New Roman"/>
                <w:smallCaps w:val="0"/>
                <w:lang w:val="fr-FR"/>
              </w:rPr>
            </w:pPr>
          </w:p>
          <w:p w14:paraId="7E850D09" w14:textId="77777777" w:rsidR="00996E6E" w:rsidRPr="00981A02" w:rsidRDefault="00996E6E" w:rsidP="00996E6E">
            <w:pPr>
              <w:pStyle w:val="1Intvwqst"/>
              <w:rPr>
                <w:rFonts w:ascii="Times New Roman" w:hAnsi="Times New Roman"/>
                <w:smallCaps w:val="0"/>
                <w:lang w:val="fr-FR"/>
              </w:rPr>
            </w:pPr>
            <w:r w:rsidRPr="00981A02">
              <w:rPr>
                <w:rFonts w:ascii="Times New Roman" w:hAnsi="Times New Roman"/>
                <w:smallCaps w:val="0"/>
                <w:lang w:val="fr-FR"/>
              </w:rPr>
              <w:tab/>
              <w:t>[E]</w:t>
            </w:r>
            <w:r w:rsidRPr="00981A02">
              <w:rPr>
                <w:rFonts w:ascii="Times New Roman" w:hAnsi="Times New Roman"/>
                <w:smallCaps w:val="0"/>
                <w:lang w:val="fr-FR"/>
              </w:rPr>
              <w:tab/>
              <w:t>Si elle brûle la nourriture ?</w:t>
            </w:r>
          </w:p>
          <w:p w14:paraId="23B8F255" w14:textId="26AF8A08" w:rsidR="00EB364E" w:rsidRPr="00981A02" w:rsidRDefault="00EB364E" w:rsidP="0083616E">
            <w:pPr>
              <w:pStyle w:val="1Intvwqst"/>
              <w:spacing w:line="276" w:lineRule="auto"/>
              <w:ind w:left="144" w:hanging="144"/>
              <w:contextualSpacing/>
              <w:rPr>
                <w:rFonts w:ascii="Times New Roman" w:hAnsi="Times New Roman"/>
                <w:smallCaps w:val="0"/>
                <w:lang w:val="fr-FR"/>
              </w:rPr>
            </w:pPr>
          </w:p>
        </w:tc>
        <w:tc>
          <w:tcPr>
            <w:tcW w:w="2172" w:type="pct"/>
            <w:tcBorders>
              <w:bottom w:val="double" w:sz="4" w:space="0" w:color="auto"/>
            </w:tcBorders>
            <w:tcMar>
              <w:top w:w="43" w:type="dxa"/>
              <w:left w:w="115" w:type="dxa"/>
              <w:bottom w:w="43" w:type="dxa"/>
              <w:right w:w="115" w:type="dxa"/>
            </w:tcMar>
          </w:tcPr>
          <w:p w14:paraId="5004127A" w14:textId="77777777" w:rsidR="00EB364E" w:rsidRPr="00981A02" w:rsidRDefault="00EB364E" w:rsidP="00CE050A">
            <w:pPr>
              <w:spacing w:line="276" w:lineRule="auto"/>
              <w:ind w:left="144" w:hanging="144"/>
              <w:contextualSpacing/>
              <w:rPr>
                <w:caps/>
                <w:sz w:val="20"/>
                <w:lang w:val="fr-FR"/>
              </w:rPr>
            </w:pPr>
          </w:p>
          <w:p w14:paraId="4745ABB6" w14:textId="5D08F1B1" w:rsidR="00EB364E" w:rsidRPr="00981A02" w:rsidRDefault="00EB364E" w:rsidP="00CE050A">
            <w:pPr>
              <w:spacing w:line="276" w:lineRule="auto"/>
              <w:ind w:left="144" w:hanging="144"/>
              <w:contextualSpacing/>
              <w:rPr>
                <w:caps/>
                <w:sz w:val="20"/>
                <w:lang w:val="fr-FR"/>
              </w:rPr>
            </w:pPr>
          </w:p>
          <w:p w14:paraId="3B2CFAC7" w14:textId="77777777" w:rsidR="0083616E" w:rsidRPr="00981A02" w:rsidRDefault="0083616E" w:rsidP="00CE050A">
            <w:pPr>
              <w:spacing w:line="276" w:lineRule="auto"/>
              <w:ind w:left="144" w:hanging="144"/>
              <w:contextualSpacing/>
              <w:rPr>
                <w:caps/>
                <w:sz w:val="20"/>
                <w:lang w:val="fr-FR"/>
              </w:rPr>
            </w:pPr>
          </w:p>
          <w:p w14:paraId="717ED50F" w14:textId="77777777" w:rsidR="00996E6E" w:rsidRPr="00981A02" w:rsidRDefault="00EB364E" w:rsidP="00996E6E">
            <w:pPr>
              <w:tabs>
                <w:tab w:val="center" w:pos="2880"/>
                <w:tab w:val="center" w:pos="3413"/>
                <w:tab w:val="center" w:pos="3942"/>
              </w:tabs>
              <w:spacing w:line="276" w:lineRule="auto"/>
              <w:ind w:left="144" w:hanging="144"/>
              <w:contextualSpacing/>
              <w:rPr>
                <w:caps/>
                <w:sz w:val="20"/>
                <w:lang w:val="fr-FR"/>
              </w:rPr>
            </w:pPr>
            <w:r w:rsidRPr="00981A02">
              <w:rPr>
                <w:caps/>
                <w:sz w:val="20"/>
                <w:lang w:val="fr-FR"/>
              </w:rPr>
              <w:tab/>
            </w:r>
            <w:r w:rsidR="0083616E" w:rsidRPr="00981A02">
              <w:rPr>
                <w:caps/>
                <w:sz w:val="20"/>
                <w:lang w:val="fr-FR"/>
              </w:rPr>
              <w:tab/>
            </w:r>
            <w:r w:rsidR="00996E6E" w:rsidRPr="00981A02">
              <w:rPr>
                <w:caps/>
                <w:sz w:val="20"/>
                <w:lang w:val="fr-FR"/>
              </w:rPr>
              <w:t>Oui</w:t>
            </w:r>
            <w:r w:rsidR="00996E6E" w:rsidRPr="00981A02">
              <w:rPr>
                <w:caps/>
                <w:sz w:val="20"/>
                <w:lang w:val="fr-FR"/>
              </w:rPr>
              <w:tab/>
              <w:t>Non</w:t>
            </w:r>
            <w:r w:rsidR="00996E6E" w:rsidRPr="00981A02">
              <w:rPr>
                <w:caps/>
                <w:sz w:val="20"/>
                <w:lang w:val="fr-FR"/>
              </w:rPr>
              <w:tab/>
              <w:t>NSP</w:t>
            </w:r>
          </w:p>
          <w:p w14:paraId="29C0A0CE" w14:textId="77777777" w:rsidR="00996E6E" w:rsidRPr="00981A02" w:rsidRDefault="00996E6E" w:rsidP="00996E6E">
            <w:pPr>
              <w:tabs>
                <w:tab w:val="center" w:leader="dot" w:pos="2880"/>
                <w:tab w:val="center" w:pos="3413"/>
                <w:tab w:val="center" w:pos="3942"/>
              </w:tabs>
              <w:spacing w:line="276" w:lineRule="auto"/>
              <w:ind w:left="144" w:hanging="144"/>
              <w:contextualSpacing/>
              <w:rPr>
                <w:caps/>
                <w:sz w:val="20"/>
                <w:lang w:val="fr-FR"/>
              </w:rPr>
            </w:pPr>
          </w:p>
          <w:p w14:paraId="5DE5B828" w14:textId="77777777" w:rsidR="00996E6E" w:rsidRPr="00981A02" w:rsidRDefault="00996E6E" w:rsidP="00996E6E">
            <w:pPr>
              <w:tabs>
                <w:tab w:val="center" w:leader="dot" w:pos="2880"/>
                <w:tab w:val="center" w:pos="3413"/>
                <w:tab w:val="center" w:pos="3942"/>
              </w:tabs>
              <w:spacing w:line="276" w:lineRule="auto"/>
              <w:ind w:left="144" w:hanging="144"/>
              <w:contextualSpacing/>
              <w:rPr>
                <w:caps/>
                <w:sz w:val="20"/>
                <w:lang w:val="fr-FR"/>
              </w:rPr>
            </w:pPr>
            <w:r w:rsidRPr="00981A02">
              <w:rPr>
                <w:caps/>
                <w:sz w:val="20"/>
                <w:lang w:val="fr-FR"/>
              </w:rPr>
              <w:t xml:space="preserve">Sort sans lui dire </w:t>
            </w:r>
            <w:r w:rsidRPr="00981A02">
              <w:rPr>
                <w:caps/>
                <w:sz w:val="20"/>
                <w:lang w:val="fr-FR"/>
              </w:rPr>
              <w:tab/>
              <w:t>1</w:t>
            </w:r>
            <w:r w:rsidRPr="00981A02">
              <w:rPr>
                <w:caps/>
                <w:sz w:val="20"/>
                <w:lang w:val="fr-FR"/>
              </w:rPr>
              <w:tab/>
              <w:t>2</w:t>
            </w:r>
            <w:r w:rsidRPr="00981A02">
              <w:rPr>
                <w:caps/>
                <w:sz w:val="20"/>
                <w:lang w:val="fr-FR"/>
              </w:rPr>
              <w:tab/>
              <w:t>8</w:t>
            </w:r>
          </w:p>
          <w:p w14:paraId="50D6AEA5" w14:textId="77777777" w:rsidR="00996E6E" w:rsidRPr="00981A02" w:rsidRDefault="00996E6E" w:rsidP="00996E6E">
            <w:pPr>
              <w:tabs>
                <w:tab w:val="center" w:leader="dot" w:pos="2880"/>
                <w:tab w:val="center" w:pos="3413"/>
                <w:tab w:val="center" w:pos="3942"/>
              </w:tabs>
              <w:spacing w:line="276" w:lineRule="auto"/>
              <w:ind w:left="144" w:hanging="144"/>
              <w:contextualSpacing/>
              <w:rPr>
                <w:caps/>
                <w:sz w:val="20"/>
                <w:lang w:val="fr-FR"/>
              </w:rPr>
            </w:pPr>
          </w:p>
          <w:p w14:paraId="56F6E128" w14:textId="77777777" w:rsidR="00996E6E" w:rsidRPr="00981A02" w:rsidRDefault="00996E6E" w:rsidP="00996E6E">
            <w:pPr>
              <w:tabs>
                <w:tab w:val="center" w:leader="dot" w:pos="2880"/>
                <w:tab w:val="center" w:pos="3413"/>
                <w:tab w:val="center" w:pos="3942"/>
              </w:tabs>
              <w:spacing w:line="276" w:lineRule="auto"/>
              <w:ind w:left="144" w:hanging="144"/>
              <w:contextualSpacing/>
              <w:rPr>
                <w:caps/>
                <w:sz w:val="20"/>
                <w:lang w:val="fr-FR"/>
              </w:rPr>
            </w:pPr>
            <w:r w:rsidRPr="00981A02">
              <w:rPr>
                <w:caps/>
                <w:sz w:val="20"/>
                <w:lang w:val="fr-FR"/>
              </w:rPr>
              <w:t>Neglige les enfants</w:t>
            </w:r>
            <w:r w:rsidRPr="00981A02">
              <w:rPr>
                <w:caps/>
                <w:sz w:val="20"/>
                <w:lang w:val="fr-FR"/>
              </w:rPr>
              <w:tab/>
              <w:t>1</w:t>
            </w:r>
            <w:r w:rsidRPr="00981A02">
              <w:rPr>
                <w:caps/>
                <w:sz w:val="20"/>
                <w:lang w:val="fr-FR"/>
              </w:rPr>
              <w:tab/>
              <w:t>2</w:t>
            </w:r>
            <w:r w:rsidRPr="00981A02">
              <w:rPr>
                <w:caps/>
                <w:sz w:val="20"/>
                <w:lang w:val="fr-FR"/>
              </w:rPr>
              <w:tab/>
              <w:t>8</w:t>
            </w:r>
          </w:p>
          <w:p w14:paraId="5828A6FA" w14:textId="77777777" w:rsidR="00996E6E" w:rsidRPr="00981A02" w:rsidRDefault="00996E6E" w:rsidP="00996E6E">
            <w:pPr>
              <w:tabs>
                <w:tab w:val="center" w:leader="dot" w:pos="2880"/>
                <w:tab w:val="center" w:pos="3413"/>
                <w:tab w:val="center" w:pos="3942"/>
              </w:tabs>
              <w:spacing w:line="276" w:lineRule="auto"/>
              <w:ind w:left="144" w:hanging="144"/>
              <w:contextualSpacing/>
              <w:rPr>
                <w:caps/>
                <w:sz w:val="20"/>
                <w:lang w:val="fr-FR"/>
              </w:rPr>
            </w:pPr>
          </w:p>
          <w:p w14:paraId="2A9AB0CB" w14:textId="77777777" w:rsidR="00996E6E" w:rsidRPr="00981A02" w:rsidRDefault="00996E6E" w:rsidP="00996E6E">
            <w:pPr>
              <w:tabs>
                <w:tab w:val="center" w:leader="dot" w:pos="2880"/>
                <w:tab w:val="center" w:pos="3413"/>
                <w:tab w:val="center" w:pos="3942"/>
              </w:tabs>
              <w:spacing w:line="276" w:lineRule="auto"/>
              <w:ind w:left="144" w:hanging="144"/>
              <w:contextualSpacing/>
              <w:rPr>
                <w:caps/>
                <w:sz w:val="20"/>
                <w:lang w:val="fr-FR"/>
              </w:rPr>
            </w:pPr>
            <w:r w:rsidRPr="00981A02">
              <w:rPr>
                <w:caps/>
                <w:sz w:val="20"/>
                <w:lang w:val="fr-FR"/>
              </w:rPr>
              <w:t>se dispute avec lui</w:t>
            </w:r>
            <w:r w:rsidRPr="00981A02">
              <w:rPr>
                <w:caps/>
                <w:sz w:val="20"/>
                <w:lang w:val="fr-FR"/>
              </w:rPr>
              <w:tab/>
              <w:t>1</w:t>
            </w:r>
            <w:r w:rsidRPr="00981A02">
              <w:rPr>
                <w:caps/>
                <w:sz w:val="20"/>
                <w:lang w:val="fr-FR"/>
              </w:rPr>
              <w:tab/>
              <w:t>2</w:t>
            </w:r>
            <w:r w:rsidRPr="00981A02">
              <w:rPr>
                <w:caps/>
                <w:sz w:val="20"/>
                <w:lang w:val="fr-FR"/>
              </w:rPr>
              <w:tab/>
              <w:t>8</w:t>
            </w:r>
          </w:p>
          <w:p w14:paraId="0B7D2BC6" w14:textId="77777777" w:rsidR="00996E6E" w:rsidRPr="00981A02" w:rsidRDefault="00996E6E" w:rsidP="00996E6E">
            <w:pPr>
              <w:tabs>
                <w:tab w:val="center" w:leader="dot" w:pos="2880"/>
                <w:tab w:val="center" w:pos="3413"/>
                <w:tab w:val="center" w:pos="3942"/>
              </w:tabs>
              <w:spacing w:line="276" w:lineRule="auto"/>
              <w:ind w:left="144" w:hanging="144"/>
              <w:contextualSpacing/>
              <w:rPr>
                <w:caps/>
                <w:sz w:val="20"/>
                <w:lang w:val="fr-FR"/>
              </w:rPr>
            </w:pPr>
          </w:p>
          <w:p w14:paraId="5C04FE1B" w14:textId="77777777" w:rsidR="00996E6E" w:rsidRPr="00981A02" w:rsidRDefault="00996E6E" w:rsidP="00996E6E">
            <w:pPr>
              <w:tabs>
                <w:tab w:val="center" w:leader="dot" w:pos="2880"/>
                <w:tab w:val="center" w:pos="3413"/>
                <w:tab w:val="center" w:pos="3942"/>
              </w:tabs>
              <w:spacing w:line="276" w:lineRule="auto"/>
              <w:ind w:left="144" w:hanging="144"/>
              <w:contextualSpacing/>
              <w:rPr>
                <w:caps/>
                <w:sz w:val="20"/>
                <w:lang w:val="fr-FR"/>
              </w:rPr>
            </w:pPr>
            <w:r w:rsidRPr="00981A02">
              <w:rPr>
                <w:caps/>
                <w:sz w:val="20"/>
                <w:lang w:val="fr-FR"/>
              </w:rPr>
              <w:t>Refuse rapport sexuel</w:t>
            </w:r>
            <w:r w:rsidRPr="00981A02">
              <w:rPr>
                <w:caps/>
                <w:sz w:val="20"/>
                <w:lang w:val="fr-FR"/>
              </w:rPr>
              <w:tab/>
              <w:t>1</w:t>
            </w:r>
            <w:r w:rsidRPr="00981A02">
              <w:rPr>
                <w:caps/>
                <w:sz w:val="20"/>
                <w:lang w:val="fr-FR"/>
              </w:rPr>
              <w:tab/>
              <w:t>2</w:t>
            </w:r>
            <w:r w:rsidRPr="00981A02">
              <w:rPr>
                <w:caps/>
                <w:sz w:val="20"/>
                <w:lang w:val="fr-FR"/>
              </w:rPr>
              <w:tab/>
              <w:t>8</w:t>
            </w:r>
          </w:p>
          <w:p w14:paraId="46952DF8" w14:textId="77777777" w:rsidR="00996E6E" w:rsidRPr="00981A02" w:rsidRDefault="00996E6E" w:rsidP="00996E6E">
            <w:pPr>
              <w:tabs>
                <w:tab w:val="center" w:leader="dot" w:pos="2880"/>
                <w:tab w:val="center" w:pos="3413"/>
                <w:tab w:val="center" w:pos="3942"/>
              </w:tabs>
              <w:spacing w:line="276" w:lineRule="auto"/>
              <w:ind w:left="144" w:hanging="144"/>
              <w:contextualSpacing/>
              <w:rPr>
                <w:caps/>
                <w:sz w:val="20"/>
                <w:lang w:val="fr-FR"/>
              </w:rPr>
            </w:pPr>
          </w:p>
          <w:p w14:paraId="017A68C8" w14:textId="64116CF7" w:rsidR="00EB364E" w:rsidRPr="00981A02" w:rsidRDefault="00996E6E" w:rsidP="00A466FE">
            <w:pPr>
              <w:tabs>
                <w:tab w:val="center" w:leader="dot" w:pos="2880"/>
                <w:tab w:val="center" w:pos="3413"/>
                <w:tab w:val="center" w:pos="3942"/>
              </w:tabs>
              <w:spacing w:line="276" w:lineRule="auto"/>
              <w:ind w:left="144" w:hanging="144"/>
              <w:contextualSpacing/>
              <w:rPr>
                <w:caps/>
                <w:sz w:val="20"/>
                <w:lang w:val="fr-FR"/>
              </w:rPr>
            </w:pPr>
            <w:r w:rsidRPr="00981A02">
              <w:rPr>
                <w:caps/>
                <w:sz w:val="20"/>
                <w:lang w:val="fr-FR"/>
              </w:rPr>
              <w:t>Brule la nourriture</w:t>
            </w:r>
            <w:r w:rsidRPr="00981A02">
              <w:rPr>
                <w:caps/>
                <w:sz w:val="20"/>
                <w:lang w:val="fr-FR"/>
              </w:rPr>
              <w:tab/>
              <w:t>1</w:t>
            </w:r>
            <w:r w:rsidRPr="00981A02">
              <w:rPr>
                <w:caps/>
                <w:sz w:val="20"/>
                <w:lang w:val="fr-FR"/>
              </w:rPr>
              <w:tab/>
              <w:t>2</w:t>
            </w:r>
            <w:r w:rsidRPr="00981A02">
              <w:rPr>
                <w:caps/>
                <w:sz w:val="20"/>
                <w:lang w:val="fr-FR"/>
              </w:rPr>
              <w:tab/>
              <w:t>8</w:t>
            </w:r>
          </w:p>
        </w:tc>
        <w:tc>
          <w:tcPr>
            <w:tcW w:w="555" w:type="pct"/>
            <w:tcBorders>
              <w:bottom w:val="double" w:sz="4" w:space="0" w:color="auto"/>
              <w:right w:val="double" w:sz="4" w:space="0" w:color="auto"/>
            </w:tcBorders>
            <w:tcMar>
              <w:top w:w="43" w:type="dxa"/>
              <w:left w:w="115" w:type="dxa"/>
              <w:bottom w:w="43" w:type="dxa"/>
              <w:right w:w="115" w:type="dxa"/>
            </w:tcMar>
          </w:tcPr>
          <w:p w14:paraId="50127E52" w14:textId="77777777" w:rsidR="00EB364E" w:rsidRPr="00981A02" w:rsidRDefault="00EB364E" w:rsidP="00CE050A">
            <w:pPr>
              <w:pStyle w:val="skipcolumn"/>
              <w:spacing w:line="276" w:lineRule="auto"/>
              <w:ind w:left="144" w:hanging="144"/>
              <w:contextualSpacing/>
              <w:rPr>
                <w:rFonts w:ascii="Times New Roman" w:hAnsi="Times New Roman"/>
                <w:lang w:val="fr-FR"/>
              </w:rPr>
            </w:pPr>
          </w:p>
        </w:tc>
      </w:tr>
    </w:tbl>
    <w:p w14:paraId="638C7834" w14:textId="77777777" w:rsidR="00EB364E" w:rsidRPr="00981A02" w:rsidRDefault="00EB364E" w:rsidP="00CE050A">
      <w:pPr>
        <w:spacing w:line="276" w:lineRule="auto"/>
        <w:ind w:left="144" w:hanging="144"/>
        <w:contextualSpacing/>
        <w:rPr>
          <w:sz w:val="20"/>
          <w:lang w:val="fr-FR"/>
        </w:rPr>
      </w:pPr>
    </w:p>
    <w:p w14:paraId="062C6427" w14:textId="04A91B26" w:rsidR="00EB364E" w:rsidRPr="00981A02" w:rsidRDefault="00EB364E" w:rsidP="00CE050A">
      <w:pPr>
        <w:spacing w:line="276" w:lineRule="auto"/>
        <w:ind w:left="144" w:hanging="144"/>
        <w:contextualSpacing/>
        <w:rPr>
          <w:smallCaps/>
          <w:sz w:val="20"/>
          <w:lang w:val="fr-FR"/>
        </w:rPr>
      </w:pPr>
      <w:r w:rsidRPr="00981A02">
        <w:rPr>
          <w:sz w:val="20"/>
          <w:lang w:val="fr-FR"/>
        </w:rPr>
        <w:br w:type="page"/>
      </w:r>
    </w:p>
    <w:tbl>
      <w:tblPr>
        <w:tblW w:w="500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2"/>
        <w:gridCol w:w="405"/>
        <w:gridCol w:w="3971"/>
        <w:gridCol w:w="1287"/>
      </w:tblGrid>
      <w:tr w:rsidR="007E0DE0" w:rsidRPr="00981A02" w14:paraId="5F0BB520" w14:textId="77777777" w:rsidTr="00EE1955">
        <w:trPr>
          <w:cantSplit/>
          <w:jc w:val="center"/>
        </w:trPr>
        <w:tc>
          <w:tcPr>
            <w:tcW w:w="2483" w:type="pct"/>
            <w:gridSpan w:val="2"/>
            <w:tcBorders>
              <w:top w:val="double" w:sz="4" w:space="0" w:color="auto"/>
              <w:left w:val="double" w:sz="4" w:space="0" w:color="auto"/>
              <w:bottom w:val="single" w:sz="4" w:space="0" w:color="auto"/>
              <w:right w:val="nil"/>
            </w:tcBorders>
            <w:shd w:val="clear" w:color="auto" w:fill="000000"/>
            <w:tcMar>
              <w:top w:w="43" w:type="dxa"/>
              <w:left w:w="115" w:type="dxa"/>
              <w:bottom w:w="43" w:type="dxa"/>
              <w:right w:w="115" w:type="dxa"/>
            </w:tcMar>
          </w:tcPr>
          <w:p w14:paraId="0CEE4B5A" w14:textId="3E0AE0EB" w:rsidR="00AF16A9" w:rsidRPr="00981A02" w:rsidRDefault="00AF16A9" w:rsidP="00B73B5B">
            <w:pPr>
              <w:pStyle w:val="modulename"/>
              <w:pageBreakBefore/>
              <w:tabs>
                <w:tab w:val="right" w:pos="9540"/>
              </w:tabs>
              <w:spacing w:line="276" w:lineRule="auto"/>
              <w:ind w:left="144" w:hanging="144"/>
              <w:contextualSpacing/>
              <w:rPr>
                <w:sz w:val="20"/>
              </w:rPr>
            </w:pPr>
            <w:r w:rsidRPr="00981A02">
              <w:rPr>
                <w:b w:val="0"/>
                <w:sz w:val="20"/>
                <w:lang w:val="fr-FR"/>
              </w:rPr>
              <w:lastRenderedPageBreak/>
              <w:br w:type="page"/>
            </w:r>
            <w:r w:rsidRPr="00981A02">
              <w:rPr>
                <w:sz w:val="20"/>
              </w:rPr>
              <w:t>Mariage/UNION</w:t>
            </w:r>
          </w:p>
        </w:tc>
        <w:tc>
          <w:tcPr>
            <w:tcW w:w="2517" w:type="pct"/>
            <w:gridSpan w:val="2"/>
            <w:tcBorders>
              <w:top w:val="double" w:sz="4" w:space="0" w:color="auto"/>
              <w:left w:val="nil"/>
              <w:bottom w:val="single" w:sz="4" w:space="0" w:color="auto"/>
              <w:right w:val="double" w:sz="4" w:space="0" w:color="auto"/>
            </w:tcBorders>
            <w:shd w:val="clear" w:color="auto" w:fill="000000"/>
          </w:tcPr>
          <w:p w14:paraId="5497CFCC" w14:textId="55B59AC9" w:rsidR="00AF16A9" w:rsidRPr="00981A02" w:rsidRDefault="000A6431" w:rsidP="00CE050A">
            <w:pPr>
              <w:pStyle w:val="modulename"/>
              <w:pageBreakBefore/>
              <w:tabs>
                <w:tab w:val="right" w:pos="9540"/>
              </w:tabs>
              <w:spacing w:line="276" w:lineRule="auto"/>
              <w:ind w:left="144" w:hanging="144"/>
              <w:contextualSpacing/>
              <w:jc w:val="right"/>
              <w:rPr>
                <w:sz w:val="20"/>
              </w:rPr>
            </w:pPr>
            <w:r w:rsidRPr="00981A02">
              <w:rPr>
                <w:sz w:val="20"/>
              </w:rPr>
              <w:t>M</w:t>
            </w:r>
            <w:r w:rsidR="00AF16A9" w:rsidRPr="00981A02">
              <w:rPr>
                <w:sz w:val="20"/>
              </w:rPr>
              <w:t>MA</w:t>
            </w:r>
          </w:p>
        </w:tc>
      </w:tr>
      <w:tr w:rsidR="007E0DE0" w:rsidRPr="00981A02" w14:paraId="60A7C7AF" w14:textId="77777777" w:rsidTr="00EE1955">
        <w:trPr>
          <w:cantSplit/>
          <w:jc w:val="center"/>
        </w:trPr>
        <w:tc>
          <w:tcPr>
            <w:tcW w:w="2289" w:type="pct"/>
            <w:tcBorders>
              <w:left w:val="double" w:sz="4" w:space="0" w:color="auto"/>
            </w:tcBorders>
            <w:tcMar>
              <w:top w:w="43" w:type="dxa"/>
              <w:left w:w="115" w:type="dxa"/>
              <w:bottom w:w="43" w:type="dxa"/>
              <w:right w:w="115" w:type="dxa"/>
            </w:tcMar>
          </w:tcPr>
          <w:p w14:paraId="5F307BAB" w14:textId="4B524E64" w:rsidR="00AF16A9" w:rsidRPr="00981A02" w:rsidRDefault="000A6431" w:rsidP="00B73B5B">
            <w:pPr>
              <w:pStyle w:val="1Intvwqst"/>
              <w:spacing w:line="276" w:lineRule="auto"/>
              <w:ind w:left="144" w:hanging="144"/>
              <w:contextualSpacing/>
              <w:rPr>
                <w:rFonts w:ascii="Times New Roman" w:hAnsi="Times New Roman"/>
                <w:smallCaps w:val="0"/>
                <w:lang w:val="fr-FR"/>
              </w:rPr>
            </w:pPr>
            <w:r w:rsidRPr="00981A02">
              <w:rPr>
                <w:rFonts w:ascii="Times New Roman" w:hAnsi="Times New Roman"/>
                <w:b/>
                <w:smallCaps w:val="0"/>
                <w:lang w:val="fr-FR"/>
              </w:rPr>
              <w:t>M</w:t>
            </w:r>
            <w:r w:rsidR="00AF16A9" w:rsidRPr="00981A02">
              <w:rPr>
                <w:rFonts w:ascii="Times New Roman" w:hAnsi="Times New Roman"/>
                <w:b/>
                <w:smallCaps w:val="0"/>
                <w:lang w:val="fr-FR"/>
              </w:rPr>
              <w:t>MA1</w:t>
            </w:r>
            <w:r w:rsidR="00AF16A9" w:rsidRPr="00981A02">
              <w:rPr>
                <w:rFonts w:ascii="Times New Roman" w:hAnsi="Times New Roman"/>
                <w:smallCaps w:val="0"/>
                <w:lang w:val="fr-FR"/>
              </w:rPr>
              <w:t xml:space="preserve">. </w:t>
            </w:r>
            <w:r w:rsidR="00B73B5B" w:rsidRPr="00981A02">
              <w:rPr>
                <w:rFonts w:ascii="Times New Roman" w:hAnsi="Times New Roman"/>
                <w:smallCaps w:val="0"/>
                <w:lang w:val="fr-FR"/>
              </w:rPr>
              <w:t>Êtes-vous actuellement marié ou vivez-vous actuellement avec quelqu’un comme si vous étiez marié ?</w:t>
            </w:r>
          </w:p>
        </w:tc>
        <w:tc>
          <w:tcPr>
            <w:tcW w:w="2095" w:type="pct"/>
            <w:gridSpan w:val="2"/>
            <w:tcMar>
              <w:top w:w="43" w:type="dxa"/>
              <w:left w:w="115" w:type="dxa"/>
              <w:bottom w:w="43" w:type="dxa"/>
              <w:right w:w="115" w:type="dxa"/>
            </w:tcMar>
          </w:tcPr>
          <w:p w14:paraId="3F169277" w14:textId="795DE285" w:rsidR="00B73B5B" w:rsidRPr="00981A02" w:rsidRDefault="00B73B5B" w:rsidP="00B73B5B">
            <w:pPr>
              <w:pStyle w:val="Responsecategs"/>
              <w:tabs>
                <w:tab w:val="clear" w:pos="3942"/>
                <w:tab w:val="right" w:leader="dot" w:pos="4186"/>
              </w:tabs>
              <w:spacing w:line="276" w:lineRule="auto"/>
              <w:ind w:left="144" w:hanging="144"/>
              <w:contextualSpacing/>
              <w:rPr>
                <w:rFonts w:ascii="Times New Roman" w:hAnsi="Times New Roman"/>
                <w:caps/>
                <w:lang w:val="fr-FR"/>
              </w:rPr>
            </w:pPr>
            <w:r w:rsidRPr="00981A02">
              <w:rPr>
                <w:rFonts w:ascii="Times New Roman" w:hAnsi="Times New Roman"/>
                <w:caps/>
                <w:lang w:val="fr-FR"/>
              </w:rPr>
              <w:t xml:space="preserve">Oui, marie actuellement </w:t>
            </w:r>
            <w:r w:rsidRPr="00981A02">
              <w:rPr>
                <w:rFonts w:ascii="Times New Roman" w:hAnsi="Times New Roman"/>
                <w:caps/>
                <w:lang w:val="fr-FR"/>
              </w:rPr>
              <w:tab/>
              <w:t>1</w:t>
            </w:r>
          </w:p>
          <w:p w14:paraId="5FFDBD30" w14:textId="253BE5FF" w:rsidR="00B73B5B" w:rsidRPr="00981A02" w:rsidRDefault="00B73B5B" w:rsidP="00B73B5B">
            <w:pPr>
              <w:pStyle w:val="Responsecategs"/>
              <w:tabs>
                <w:tab w:val="clear" w:pos="3942"/>
                <w:tab w:val="right" w:leader="dot" w:pos="4186"/>
              </w:tabs>
              <w:spacing w:line="276" w:lineRule="auto"/>
              <w:ind w:left="144" w:hanging="144"/>
              <w:contextualSpacing/>
              <w:rPr>
                <w:rFonts w:ascii="Times New Roman" w:hAnsi="Times New Roman"/>
                <w:caps/>
                <w:lang w:val="fr-FR"/>
              </w:rPr>
            </w:pPr>
            <w:r w:rsidRPr="00981A02">
              <w:rPr>
                <w:rFonts w:ascii="Times New Roman" w:hAnsi="Times New Roman"/>
                <w:caps/>
                <w:lang w:val="fr-FR"/>
              </w:rPr>
              <w:t xml:space="preserve">Oui, vit actuellement avec une partenaire </w:t>
            </w:r>
            <w:r w:rsidRPr="00981A02">
              <w:rPr>
                <w:rFonts w:ascii="Times New Roman" w:hAnsi="Times New Roman"/>
                <w:caps/>
                <w:lang w:val="fr-FR"/>
              </w:rPr>
              <w:tab/>
              <w:t>2</w:t>
            </w:r>
          </w:p>
          <w:p w14:paraId="2F9DDD4F" w14:textId="244FD21A" w:rsidR="00AF16A9" w:rsidRPr="00981A02" w:rsidRDefault="00B73B5B" w:rsidP="00B73B5B">
            <w:pPr>
              <w:pStyle w:val="Responsecategs"/>
              <w:tabs>
                <w:tab w:val="clear" w:pos="3942"/>
                <w:tab w:val="right" w:leader="dot" w:pos="4186"/>
              </w:tabs>
              <w:spacing w:line="276" w:lineRule="auto"/>
              <w:ind w:left="144" w:hanging="144"/>
              <w:contextualSpacing/>
              <w:rPr>
                <w:rFonts w:ascii="Times New Roman" w:hAnsi="Times New Roman"/>
                <w:caps/>
              </w:rPr>
            </w:pPr>
            <w:r w:rsidRPr="00981A02">
              <w:rPr>
                <w:rFonts w:ascii="Times New Roman" w:hAnsi="Times New Roman"/>
                <w:caps/>
              </w:rPr>
              <w:t>Non, Pas en union</w:t>
            </w:r>
            <w:r w:rsidR="00AF16A9" w:rsidRPr="00981A02">
              <w:rPr>
                <w:rFonts w:ascii="Times New Roman" w:hAnsi="Times New Roman"/>
                <w:caps/>
              </w:rPr>
              <w:tab/>
              <w:t>3</w:t>
            </w:r>
          </w:p>
        </w:tc>
        <w:tc>
          <w:tcPr>
            <w:tcW w:w="616" w:type="pct"/>
            <w:tcBorders>
              <w:right w:val="double" w:sz="4" w:space="0" w:color="auto"/>
            </w:tcBorders>
            <w:tcMar>
              <w:top w:w="43" w:type="dxa"/>
              <w:left w:w="115" w:type="dxa"/>
              <w:bottom w:w="43" w:type="dxa"/>
              <w:right w:w="115" w:type="dxa"/>
            </w:tcMar>
          </w:tcPr>
          <w:p w14:paraId="563FEC5A" w14:textId="77777777" w:rsidR="00AF16A9" w:rsidRPr="00981A02" w:rsidRDefault="00AF16A9" w:rsidP="00CE050A">
            <w:pPr>
              <w:pStyle w:val="skipcolumn"/>
              <w:spacing w:line="276" w:lineRule="auto"/>
              <w:ind w:left="144" w:hanging="144"/>
              <w:contextualSpacing/>
              <w:rPr>
                <w:rFonts w:ascii="Times New Roman" w:hAnsi="Times New Roman"/>
                <w:caps/>
                <w:smallCaps w:val="0"/>
              </w:rPr>
            </w:pPr>
          </w:p>
          <w:p w14:paraId="6D5B0B90" w14:textId="77777777" w:rsidR="00AF16A9" w:rsidRPr="00981A02" w:rsidRDefault="00AF16A9" w:rsidP="00CE050A">
            <w:pPr>
              <w:pStyle w:val="skipcolumn"/>
              <w:spacing w:line="276" w:lineRule="auto"/>
              <w:ind w:left="144" w:hanging="144"/>
              <w:contextualSpacing/>
              <w:rPr>
                <w:rFonts w:ascii="Times New Roman" w:hAnsi="Times New Roman"/>
                <w:caps/>
                <w:smallCaps w:val="0"/>
              </w:rPr>
            </w:pPr>
          </w:p>
          <w:p w14:paraId="5E1258A9" w14:textId="77777777" w:rsidR="00C15418" w:rsidRPr="00981A02" w:rsidRDefault="00C15418" w:rsidP="00CE050A">
            <w:pPr>
              <w:pStyle w:val="skipcolumn"/>
              <w:spacing w:line="276" w:lineRule="auto"/>
              <w:ind w:left="144" w:hanging="144"/>
              <w:contextualSpacing/>
              <w:rPr>
                <w:rFonts w:ascii="Times New Roman" w:hAnsi="Times New Roman"/>
                <w:caps/>
                <w:smallCaps w:val="0"/>
              </w:rPr>
            </w:pPr>
          </w:p>
          <w:p w14:paraId="58D78F78" w14:textId="6706D523" w:rsidR="00AF16A9" w:rsidRPr="00981A02" w:rsidRDefault="00AF16A9" w:rsidP="00CE050A">
            <w:pPr>
              <w:pStyle w:val="skipcolumn"/>
              <w:spacing w:line="276" w:lineRule="auto"/>
              <w:ind w:left="144" w:hanging="144"/>
              <w:contextualSpacing/>
              <w:rPr>
                <w:rFonts w:ascii="Times New Roman" w:hAnsi="Times New Roman"/>
                <w:caps/>
                <w:smallCaps w:val="0"/>
              </w:rPr>
            </w:pPr>
            <w:r w:rsidRPr="00981A02">
              <w:rPr>
                <w:rFonts w:ascii="Times New Roman" w:hAnsi="Times New Roman"/>
                <w:caps/>
                <w:smallCaps w:val="0"/>
              </w:rPr>
              <w:t>3</w:t>
            </w:r>
            <w:r w:rsidRPr="00981A02">
              <w:rPr>
                <w:rFonts w:ascii="Times New Roman" w:hAnsi="Times New Roman"/>
                <w:i/>
                <w:caps/>
                <w:smallCaps w:val="0"/>
              </w:rPr>
              <w:sym w:font="Wingdings" w:char="F0F0"/>
            </w:r>
            <w:r w:rsidR="00380702" w:rsidRPr="00981A02">
              <w:rPr>
                <w:rFonts w:ascii="Times New Roman" w:hAnsi="Times New Roman"/>
                <w:i/>
                <w:caps/>
                <w:smallCaps w:val="0"/>
              </w:rPr>
              <w:t>M</w:t>
            </w:r>
            <w:r w:rsidRPr="00981A02">
              <w:rPr>
                <w:rFonts w:ascii="Times New Roman" w:hAnsi="Times New Roman"/>
                <w:i/>
                <w:caps/>
                <w:smallCaps w:val="0"/>
              </w:rPr>
              <w:t>MA5</w:t>
            </w:r>
          </w:p>
        </w:tc>
      </w:tr>
      <w:tr w:rsidR="007E0DE0" w:rsidRPr="00981A02" w14:paraId="323EC158" w14:textId="77777777" w:rsidTr="00EE1955">
        <w:trPr>
          <w:cantSplit/>
          <w:jc w:val="center"/>
        </w:trPr>
        <w:tc>
          <w:tcPr>
            <w:tcW w:w="2289" w:type="pct"/>
            <w:tcBorders>
              <w:left w:val="double" w:sz="4" w:space="0" w:color="auto"/>
            </w:tcBorders>
            <w:tcMar>
              <w:top w:w="43" w:type="dxa"/>
              <w:left w:w="115" w:type="dxa"/>
              <w:bottom w:w="43" w:type="dxa"/>
              <w:right w:w="115" w:type="dxa"/>
            </w:tcMar>
          </w:tcPr>
          <w:p w14:paraId="41A362E8" w14:textId="0920F7F7" w:rsidR="00520D8B" w:rsidRPr="00981A02" w:rsidRDefault="00380702" w:rsidP="00B73B5B">
            <w:pPr>
              <w:pStyle w:val="1Intvwqst"/>
              <w:spacing w:line="276" w:lineRule="auto"/>
              <w:ind w:left="144" w:hanging="144"/>
              <w:contextualSpacing/>
              <w:rPr>
                <w:rFonts w:ascii="Times New Roman" w:hAnsi="Times New Roman"/>
                <w:b/>
                <w:smallCaps w:val="0"/>
                <w:lang w:val="fr-FR"/>
              </w:rPr>
            </w:pPr>
            <w:r w:rsidRPr="00981A02">
              <w:rPr>
                <w:rFonts w:ascii="Times New Roman" w:hAnsi="Times New Roman"/>
                <w:b/>
                <w:smallCaps w:val="0"/>
                <w:lang w:val="fr-FR"/>
              </w:rPr>
              <w:t>M</w:t>
            </w:r>
            <w:r w:rsidR="00520D8B" w:rsidRPr="00981A02">
              <w:rPr>
                <w:rFonts w:ascii="Times New Roman" w:hAnsi="Times New Roman"/>
                <w:b/>
                <w:smallCaps w:val="0"/>
                <w:lang w:val="fr-FR"/>
              </w:rPr>
              <w:t>MA3</w:t>
            </w:r>
            <w:r w:rsidR="00520D8B" w:rsidRPr="00981A02">
              <w:rPr>
                <w:rFonts w:ascii="Times New Roman" w:hAnsi="Times New Roman"/>
                <w:smallCaps w:val="0"/>
                <w:lang w:val="fr-FR"/>
              </w:rPr>
              <w:t xml:space="preserve">. </w:t>
            </w:r>
            <w:r w:rsidR="00B73B5B" w:rsidRPr="00981A02">
              <w:rPr>
                <w:rFonts w:ascii="Times New Roman" w:hAnsi="Times New Roman"/>
                <w:smallCaps w:val="0"/>
                <w:lang w:val="fr-FR"/>
              </w:rPr>
              <w:t>Avez-vous d’autres femmes ou vivez-vous actuellement avec d’autres femmes comme si vous étiez marié</w:t>
            </w:r>
            <w:r w:rsidR="00A0321C" w:rsidRPr="00981A02">
              <w:rPr>
                <w:rFonts w:ascii="Times New Roman" w:hAnsi="Times New Roman"/>
                <w:smallCaps w:val="0"/>
                <w:lang w:val="fr-FR"/>
              </w:rPr>
              <w:t>s</w:t>
            </w:r>
            <w:r w:rsidR="00B73B5B" w:rsidRPr="00981A02">
              <w:rPr>
                <w:rFonts w:ascii="Times New Roman" w:hAnsi="Times New Roman"/>
                <w:smallCaps w:val="0"/>
                <w:lang w:val="fr-FR"/>
              </w:rPr>
              <w:t xml:space="preserve"> ? </w:t>
            </w:r>
          </w:p>
        </w:tc>
        <w:tc>
          <w:tcPr>
            <w:tcW w:w="2095" w:type="pct"/>
            <w:gridSpan w:val="2"/>
            <w:tcMar>
              <w:top w:w="43" w:type="dxa"/>
              <w:left w:w="115" w:type="dxa"/>
              <w:bottom w:w="43" w:type="dxa"/>
              <w:right w:w="115" w:type="dxa"/>
            </w:tcMar>
          </w:tcPr>
          <w:p w14:paraId="6BDD44C6" w14:textId="3ECDDAB1" w:rsidR="00520D8B" w:rsidRPr="00981A02" w:rsidRDefault="00572037" w:rsidP="001C37FE">
            <w:pPr>
              <w:pStyle w:val="Responsecategs"/>
              <w:tabs>
                <w:tab w:val="clear" w:pos="3942"/>
                <w:tab w:val="right" w:leader="dot" w:pos="4186"/>
              </w:tabs>
              <w:spacing w:line="276" w:lineRule="auto"/>
              <w:ind w:left="144" w:hanging="144"/>
              <w:contextualSpacing/>
              <w:rPr>
                <w:rFonts w:ascii="Times New Roman" w:hAnsi="Times New Roman"/>
                <w:caps/>
              </w:rPr>
            </w:pPr>
            <w:r w:rsidRPr="00981A02">
              <w:rPr>
                <w:rFonts w:ascii="Times New Roman" w:hAnsi="Times New Roman"/>
                <w:caps/>
              </w:rPr>
              <w:t>OUI</w:t>
            </w:r>
            <w:r w:rsidR="00520D8B" w:rsidRPr="00981A02">
              <w:rPr>
                <w:rFonts w:ascii="Times New Roman" w:hAnsi="Times New Roman"/>
                <w:caps/>
              </w:rPr>
              <w:tab/>
              <w:t>1</w:t>
            </w:r>
          </w:p>
          <w:p w14:paraId="34164250" w14:textId="32549743" w:rsidR="00520D8B" w:rsidRPr="00981A02" w:rsidRDefault="00572037" w:rsidP="001C37FE">
            <w:pPr>
              <w:pStyle w:val="Responsecategs"/>
              <w:tabs>
                <w:tab w:val="clear" w:pos="3942"/>
                <w:tab w:val="right" w:leader="dot" w:pos="4186"/>
              </w:tabs>
              <w:spacing w:line="276" w:lineRule="auto"/>
              <w:ind w:left="144" w:hanging="144"/>
              <w:contextualSpacing/>
              <w:rPr>
                <w:rFonts w:ascii="Times New Roman" w:hAnsi="Times New Roman"/>
                <w:caps/>
              </w:rPr>
            </w:pPr>
            <w:r w:rsidRPr="00981A02">
              <w:rPr>
                <w:rFonts w:ascii="Times New Roman" w:hAnsi="Times New Roman"/>
                <w:caps/>
              </w:rPr>
              <w:t>NON</w:t>
            </w:r>
            <w:r w:rsidR="00520D8B" w:rsidRPr="00981A02">
              <w:rPr>
                <w:rFonts w:ascii="Times New Roman" w:hAnsi="Times New Roman"/>
                <w:caps/>
              </w:rPr>
              <w:tab/>
              <w:t>2</w:t>
            </w:r>
          </w:p>
        </w:tc>
        <w:tc>
          <w:tcPr>
            <w:tcW w:w="616" w:type="pct"/>
            <w:tcBorders>
              <w:right w:val="double" w:sz="4" w:space="0" w:color="auto"/>
            </w:tcBorders>
            <w:tcMar>
              <w:top w:w="43" w:type="dxa"/>
              <w:left w:w="115" w:type="dxa"/>
              <w:bottom w:w="43" w:type="dxa"/>
              <w:right w:w="115" w:type="dxa"/>
            </w:tcMar>
          </w:tcPr>
          <w:p w14:paraId="13349647" w14:textId="77777777" w:rsidR="00520D8B" w:rsidRPr="00981A02" w:rsidRDefault="00520D8B" w:rsidP="00CE050A">
            <w:pPr>
              <w:pStyle w:val="skipcolumn"/>
              <w:spacing w:line="276" w:lineRule="auto"/>
              <w:ind w:left="144" w:hanging="144"/>
              <w:contextualSpacing/>
              <w:rPr>
                <w:rFonts w:ascii="Times New Roman" w:hAnsi="Times New Roman"/>
              </w:rPr>
            </w:pPr>
          </w:p>
          <w:p w14:paraId="54FABD58" w14:textId="3A02A354" w:rsidR="00520D8B" w:rsidRPr="00981A02" w:rsidRDefault="00520D8B" w:rsidP="00CE050A">
            <w:pPr>
              <w:pStyle w:val="skipcolumn"/>
              <w:spacing w:line="276" w:lineRule="auto"/>
              <w:ind w:left="144" w:hanging="144"/>
              <w:contextualSpacing/>
              <w:rPr>
                <w:rFonts w:ascii="Times New Roman" w:hAnsi="Times New Roman"/>
              </w:rPr>
            </w:pPr>
            <w:r w:rsidRPr="00981A02">
              <w:rPr>
                <w:rFonts w:ascii="Times New Roman" w:hAnsi="Times New Roman"/>
              </w:rPr>
              <w:t>2</w:t>
            </w:r>
            <w:r w:rsidRPr="00981A02">
              <w:rPr>
                <w:rFonts w:ascii="Times New Roman" w:hAnsi="Times New Roman"/>
                <w:i/>
              </w:rPr>
              <w:sym w:font="Wingdings" w:char="F0F0"/>
            </w:r>
            <w:r w:rsidR="00380702" w:rsidRPr="00981A02">
              <w:rPr>
                <w:rFonts w:ascii="Times New Roman" w:hAnsi="Times New Roman"/>
                <w:i/>
              </w:rPr>
              <w:t>M</w:t>
            </w:r>
            <w:r w:rsidRPr="00981A02">
              <w:rPr>
                <w:rFonts w:ascii="Times New Roman" w:hAnsi="Times New Roman"/>
                <w:i/>
              </w:rPr>
              <w:t>MA7</w:t>
            </w:r>
          </w:p>
        </w:tc>
      </w:tr>
      <w:tr w:rsidR="007E0DE0" w:rsidRPr="00981A02" w14:paraId="42A3C478" w14:textId="77777777" w:rsidTr="00EE1955">
        <w:trPr>
          <w:cantSplit/>
          <w:jc w:val="center"/>
        </w:trPr>
        <w:tc>
          <w:tcPr>
            <w:tcW w:w="2289" w:type="pct"/>
            <w:tcBorders>
              <w:left w:val="double" w:sz="4" w:space="0" w:color="auto"/>
            </w:tcBorders>
            <w:tcMar>
              <w:top w:w="43" w:type="dxa"/>
              <w:left w:w="115" w:type="dxa"/>
              <w:bottom w:w="43" w:type="dxa"/>
              <w:right w:w="115" w:type="dxa"/>
            </w:tcMar>
          </w:tcPr>
          <w:p w14:paraId="0EB8C848" w14:textId="2EA6E415" w:rsidR="00520D8B" w:rsidRPr="00981A02" w:rsidRDefault="00380702" w:rsidP="00B73B5B">
            <w:pPr>
              <w:pStyle w:val="1Intvwqst"/>
              <w:spacing w:line="276" w:lineRule="auto"/>
              <w:ind w:left="144" w:hanging="144"/>
              <w:contextualSpacing/>
              <w:rPr>
                <w:rFonts w:ascii="Times New Roman" w:hAnsi="Times New Roman"/>
                <w:b/>
                <w:smallCaps w:val="0"/>
                <w:lang w:val="fr-FR"/>
              </w:rPr>
            </w:pPr>
            <w:r w:rsidRPr="00981A02">
              <w:rPr>
                <w:rFonts w:ascii="Times New Roman" w:hAnsi="Times New Roman"/>
                <w:b/>
                <w:smallCaps w:val="0"/>
                <w:lang w:val="fr-FR"/>
              </w:rPr>
              <w:t>M</w:t>
            </w:r>
            <w:r w:rsidR="00520D8B" w:rsidRPr="00981A02">
              <w:rPr>
                <w:rFonts w:ascii="Times New Roman" w:hAnsi="Times New Roman"/>
                <w:b/>
                <w:smallCaps w:val="0"/>
                <w:lang w:val="fr-FR"/>
              </w:rPr>
              <w:t>MA4</w:t>
            </w:r>
            <w:r w:rsidR="00520D8B" w:rsidRPr="00981A02">
              <w:rPr>
                <w:rFonts w:ascii="Times New Roman" w:hAnsi="Times New Roman"/>
                <w:smallCaps w:val="0"/>
                <w:lang w:val="fr-FR"/>
              </w:rPr>
              <w:t>.</w:t>
            </w:r>
            <w:r w:rsidR="00B73B5B" w:rsidRPr="00981A02">
              <w:rPr>
                <w:rFonts w:ascii="Times New Roman" w:hAnsi="Times New Roman"/>
                <w:smallCaps w:val="0"/>
                <w:lang w:val="fr-FR"/>
              </w:rPr>
              <w:t xml:space="preserve"> Combien d'autres femmes ou partenaires avez-vous ? </w:t>
            </w:r>
          </w:p>
        </w:tc>
        <w:tc>
          <w:tcPr>
            <w:tcW w:w="2095" w:type="pct"/>
            <w:gridSpan w:val="2"/>
            <w:tcMar>
              <w:top w:w="43" w:type="dxa"/>
              <w:left w:w="115" w:type="dxa"/>
              <w:bottom w:w="43" w:type="dxa"/>
              <w:right w:w="115" w:type="dxa"/>
            </w:tcMar>
          </w:tcPr>
          <w:p w14:paraId="02CE380A" w14:textId="77777777" w:rsidR="00520D8B" w:rsidRPr="00981A02" w:rsidRDefault="00520D8B" w:rsidP="001C37FE">
            <w:pPr>
              <w:pStyle w:val="Responsecategs"/>
              <w:tabs>
                <w:tab w:val="clear" w:pos="3942"/>
                <w:tab w:val="right" w:leader="dot" w:pos="4186"/>
              </w:tabs>
              <w:spacing w:line="276" w:lineRule="auto"/>
              <w:ind w:left="144" w:hanging="144"/>
              <w:contextualSpacing/>
              <w:rPr>
                <w:rFonts w:ascii="Times New Roman" w:hAnsi="Times New Roman"/>
                <w:caps/>
                <w:lang w:val="fr-FR"/>
              </w:rPr>
            </w:pPr>
          </w:p>
          <w:p w14:paraId="3C487C20" w14:textId="3412108F" w:rsidR="00520D8B" w:rsidRPr="00981A02" w:rsidRDefault="00520D8B" w:rsidP="001C37FE">
            <w:pPr>
              <w:pStyle w:val="Responsecategs"/>
              <w:tabs>
                <w:tab w:val="clear" w:pos="3942"/>
                <w:tab w:val="right" w:leader="dot" w:pos="4186"/>
              </w:tabs>
              <w:spacing w:line="276" w:lineRule="auto"/>
              <w:ind w:left="144" w:hanging="144"/>
              <w:contextualSpacing/>
              <w:rPr>
                <w:rFonts w:ascii="Times New Roman" w:hAnsi="Times New Roman"/>
                <w:caps/>
              </w:rPr>
            </w:pPr>
            <w:r w:rsidRPr="00981A02">
              <w:rPr>
                <w:rFonts w:ascii="Times New Roman" w:hAnsi="Times New Roman"/>
                <w:caps/>
              </w:rPr>
              <w:t>N</w:t>
            </w:r>
            <w:r w:rsidR="00B73B5B" w:rsidRPr="00981A02">
              <w:rPr>
                <w:rFonts w:ascii="Times New Roman" w:hAnsi="Times New Roman"/>
                <w:caps/>
              </w:rPr>
              <w:t>ombre</w:t>
            </w:r>
            <w:r w:rsidRPr="00981A02">
              <w:rPr>
                <w:rFonts w:ascii="Times New Roman" w:hAnsi="Times New Roman"/>
                <w:caps/>
              </w:rPr>
              <w:tab/>
              <w:t>__ __</w:t>
            </w:r>
          </w:p>
          <w:p w14:paraId="43CE9CB6" w14:textId="77777777" w:rsidR="00520D8B" w:rsidRPr="00981A02" w:rsidRDefault="00520D8B" w:rsidP="001C37FE">
            <w:pPr>
              <w:pStyle w:val="Responsecategs"/>
              <w:tabs>
                <w:tab w:val="clear" w:pos="3942"/>
                <w:tab w:val="right" w:leader="dot" w:pos="4186"/>
              </w:tabs>
              <w:spacing w:line="276" w:lineRule="auto"/>
              <w:ind w:left="144" w:hanging="144"/>
              <w:contextualSpacing/>
              <w:rPr>
                <w:rFonts w:ascii="Times New Roman" w:hAnsi="Times New Roman"/>
                <w:caps/>
              </w:rPr>
            </w:pPr>
          </w:p>
          <w:p w14:paraId="61E8367D" w14:textId="78CCC9A0" w:rsidR="00520D8B" w:rsidRPr="00981A02" w:rsidRDefault="000C458D" w:rsidP="001C37FE">
            <w:pPr>
              <w:pStyle w:val="Responsecategs"/>
              <w:tabs>
                <w:tab w:val="clear" w:pos="3942"/>
                <w:tab w:val="right" w:leader="dot" w:pos="4186"/>
              </w:tabs>
              <w:spacing w:line="276" w:lineRule="auto"/>
              <w:ind w:left="144" w:hanging="144"/>
              <w:contextualSpacing/>
              <w:rPr>
                <w:rFonts w:ascii="Times New Roman" w:hAnsi="Times New Roman"/>
                <w:caps/>
              </w:rPr>
            </w:pPr>
            <w:r w:rsidRPr="00981A02">
              <w:rPr>
                <w:rFonts w:ascii="Times New Roman" w:hAnsi="Times New Roman"/>
                <w:caps/>
              </w:rPr>
              <w:t>NSP</w:t>
            </w:r>
            <w:r w:rsidR="00520D8B" w:rsidRPr="00981A02">
              <w:rPr>
                <w:rFonts w:ascii="Times New Roman" w:hAnsi="Times New Roman"/>
                <w:caps/>
              </w:rPr>
              <w:tab/>
              <w:t>98</w:t>
            </w:r>
          </w:p>
        </w:tc>
        <w:tc>
          <w:tcPr>
            <w:tcW w:w="616" w:type="pct"/>
            <w:tcBorders>
              <w:right w:val="double" w:sz="4" w:space="0" w:color="auto"/>
            </w:tcBorders>
            <w:tcMar>
              <w:top w:w="43" w:type="dxa"/>
              <w:left w:w="115" w:type="dxa"/>
              <w:bottom w:w="43" w:type="dxa"/>
              <w:right w:w="115" w:type="dxa"/>
            </w:tcMar>
          </w:tcPr>
          <w:p w14:paraId="182DA2E5" w14:textId="77777777" w:rsidR="00520D8B" w:rsidRPr="00981A02" w:rsidRDefault="00520D8B" w:rsidP="00CE050A">
            <w:pPr>
              <w:pStyle w:val="skipcolumn"/>
              <w:spacing w:line="276" w:lineRule="auto"/>
              <w:ind w:left="144" w:hanging="144"/>
              <w:contextualSpacing/>
              <w:rPr>
                <w:rFonts w:ascii="Times New Roman" w:hAnsi="Times New Roman"/>
              </w:rPr>
            </w:pPr>
          </w:p>
          <w:p w14:paraId="29CEDF31" w14:textId="39437C09" w:rsidR="00520D8B" w:rsidRPr="00981A02" w:rsidRDefault="00520D8B" w:rsidP="00CE050A">
            <w:pPr>
              <w:pStyle w:val="skipcolumn"/>
              <w:spacing w:line="276" w:lineRule="auto"/>
              <w:ind w:left="144" w:hanging="144"/>
              <w:contextualSpacing/>
              <w:rPr>
                <w:rFonts w:ascii="Times New Roman" w:hAnsi="Times New Roman"/>
              </w:rPr>
            </w:pPr>
            <w:r w:rsidRPr="00981A02">
              <w:rPr>
                <w:rFonts w:ascii="Times New Roman" w:hAnsi="Times New Roman"/>
                <w:i/>
              </w:rPr>
              <w:sym w:font="Wingdings" w:char="F0F0"/>
            </w:r>
            <w:r w:rsidR="00380702" w:rsidRPr="00981A02">
              <w:rPr>
                <w:rFonts w:ascii="Times New Roman" w:hAnsi="Times New Roman"/>
                <w:i/>
              </w:rPr>
              <w:t>M</w:t>
            </w:r>
            <w:r w:rsidRPr="00981A02">
              <w:rPr>
                <w:rFonts w:ascii="Times New Roman" w:hAnsi="Times New Roman"/>
                <w:i/>
              </w:rPr>
              <w:t>MA7</w:t>
            </w:r>
          </w:p>
          <w:p w14:paraId="005536E4" w14:textId="77777777" w:rsidR="00520D8B" w:rsidRPr="00981A02" w:rsidRDefault="00520D8B" w:rsidP="00CE050A">
            <w:pPr>
              <w:pStyle w:val="skipcolumn"/>
              <w:spacing w:line="276" w:lineRule="auto"/>
              <w:ind w:left="144" w:hanging="144"/>
              <w:contextualSpacing/>
              <w:rPr>
                <w:rFonts w:ascii="Times New Roman" w:hAnsi="Times New Roman"/>
              </w:rPr>
            </w:pPr>
          </w:p>
          <w:p w14:paraId="247F4C6D" w14:textId="0CB4ED07" w:rsidR="00520D8B" w:rsidRPr="00981A02" w:rsidRDefault="00520D8B" w:rsidP="00CE050A">
            <w:pPr>
              <w:pStyle w:val="skipcolumn"/>
              <w:spacing w:line="276" w:lineRule="auto"/>
              <w:ind w:left="144" w:hanging="144"/>
              <w:contextualSpacing/>
              <w:rPr>
                <w:rFonts w:ascii="Times New Roman" w:hAnsi="Times New Roman"/>
              </w:rPr>
            </w:pPr>
            <w:r w:rsidRPr="00981A02">
              <w:rPr>
                <w:rFonts w:ascii="Times New Roman" w:hAnsi="Times New Roman"/>
              </w:rPr>
              <w:t>98</w:t>
            </w:r>
            <w:r w:rsidRPr="00981A02">
              <w:rPr>
                <w:rFonts w:ascii="Times New Roman" w:hAnsi="Times New Roman"/>
                <w:i/>
              </w:rPr>
              <w:sym w:font="Wingdings" w:char="F0F0"/>
            </w:r>
            <w:r w:rsidR="00380702" w:rsidRPr="00981A02">
              <w:rPr>
                <w:rFonts w:ascii="Times New Roman" w:hAnsi="Times New Roman"/>
                <w:i/>
              </w:rPr>
              <w:t>M</w:t>
            </w:r>
            <w:r w:rsidRPr="00981A02">
              <w:rPr>
                <w:rFonts w:ascii="Times New Roman" w:hAnsi="Times New Roman"/>
                <w:i/>
              </w:rPr>
              <w:t>MA7</w:t>
            </w:r>
          </w:p>
        </w:tc>
      </w:tr>
      <w:tr w:rsidR="007E0DE0" w:rsidRPr="00981A02" w14:paraId="706140B3" w14:textId="77777777" w:rsidTr="00EE1955">
        <w:trPr>
          <w:cantSplit/>
          <w:jc w:val="center"/>
        </w:trPr>
        <w:tc>
          <w:tcPr>
            <w:tcW w:w="2289" w:type="pct"/>
            <w:tcBorders>
              <w:left w:val="double" w:sz="4" w:space="0" w:color="auto"/>
            </w:tcBorders>
            <w:tcMar>
              <w:top w:w="43" w:type="dxa"/>
              <w:left w:w="115" w:type="dxa"/>
              <w:bottom w:w="43" w:type="dxa"/>
              <w:right w:w="115" w:type="dxa"/>
            </w:tcMar>
          </w:tcPr>
          <w:p w14:paraId="1CED1BE8" w14:textId="1669602E" w:rsidR="00520D8B" w:rsidRPr="00981A02" w:rsidRDefault="00380702" w:rsidP="00B73B5B">
            <w:pPr>
              <w:pStyle w:val="1Intvwqst"/>
              <w:spacing w:line="276" w:lineRule="auto"/>
              <w:ind w:left="144" w:hanging="144"/>
              <w:contextualSpacing/>
              <w:rPr>
                <w:rFonts w:ascii="Times New Roman" w:hAnsi="Times New Roman"/>
                <w:smallCaps w:val="0"/>
                <w:lang w:val="fr-FR"/>
              </w:rPr>
            </w:pPr>
            <w:r w:rsidRPr="00981A02">
              <w:rPr>
                <w:rFonts w:ascii="Times New Roman" w:hAnsi="Times New Roman"/>
                <w:b/>
                <w:smallCaps w:val="0"/>
                <w:lang w:val="fr-FR"/>
              </w:rPr>
              <w:t>M</w:t>
            </w:r>
            <w:r w:rsidR="00520D8B" w:rsidRPr="00981A02">
              <w:rPr>
                <w:rFonts w:ascii="Times New Roman" w:hAnsi="Times New Roman"/>
                <w:b/>
                <w:smallCaps w:val="0"/>
                <w:lang w:val="fr-FR"/>
              </w:rPr>
              <w:t>MA5</w:t>
            </w:r>
            <w:r w:rsidR="00520D8B" w:rsidRPr="00981A02">
              <w:rPr>
                <w:rFonts w:ascii="Times New Roman" w:hAnsi="Times New Roman"/>
                <w:smallCaps w:val="0"/>
                <w:lang w:val="fr-FR"/>
              </w:rPr>
              <w:t xml:space="preserve">. </w:t>
            </w:r>
            <w:r w:rsidR="00B73B5B" w:rsidRPr="00981A02">
              <w:rPr>
                <w:rFonts w:ascii="Times New Roman" w:hAnsi="Times New Roman"/>
                <w:smallCaps w:val="0"/>
                <w:lang w:val="fr-FR"/>
              </w:rPr>
              <w:t>Avez-vous déjà été marié ou avez-vous déjà vécu avec quelqu’un comme si vous étiez marié</w:t>
            </w:r>
            <w:r w:rsidR="00BA4ADF" w:rsidRPr="00981A02">
              <w:rPr>
                <w:rFonts w:ascii="Times New Roman" w:hAnsi="Times New Roman"/>
                <w:smallCaps w:val="0"/>
                <w:lang w:val="fr-FR"/>
              </w:rPr>
              <w:t>s</w:t>
            </w:r>
            <w:r w:rsidR="00B73B5B" w:rsidRPr="00981A02">
              <w:rPr>
                <w:rFonts w:ascii="Times New Roman" w:hAnsi="Times New Roman"/>
                <w:smallCaps w:val="0"/>
                <w:lang w:val="fr-FR"/>
              </w:rPr>
              <w:t> ?</w:t>
            </w:r>
          </w:p>
        </w:tc>
        <w:tc>
          <w:tcPr>
            <w:tcW w:w="2095" w:type="pct"/>
            <w:gridSpan w:val="2"/>
            <w:tcMar>
              <w:top w:w="43" w:type="dxa"/>
              <w:left w:w="115" w:type="dxa"/>
              <w:bottom w:w="43" w:type="dxa"/>
              <w:right w:w="115" w:type="dxa"/>
            </w:tcMar>
          </w:tcPr>
          <w:p w14:paraId="4A9630A9" w14:textId="04FD36ED" w:rsidR="00B73B5B" w:rsidRPr="00981A02" w:rsidRDefault="00B73B5B" w:rsidP="00B73B5B">
            <w:pPr>
              <w:pStyle w:val="Responsecategs"/>
              <w:tabs>
                <w:tab w:val="clear" w:pos="3942"/>
                <w:tab w:val="right" w:leader="dot" w:pos="4186"/>
              </w:tabs>
              <w:spacing w:line="276" w:lineRule="auto"/>
              <w:ind w:left="144" w:hanging="144"/>
              <w:contextualSpacing/>
              <w:rPr>
                <w:rFonts w:ascii="Times New Roman" w:hAnsi="Times New Roman"/>
                <w:caps/>
                <w:lang w:val="fr-FR"/>
              </w:rPr>
            </w:pPr>
            <w:r w:rsidRPr="00981A02">
              <w:rPr>
                <w:rFonts w:ascii="Times New Roman" w:hAnsi="Times New Roman"/>
                <w:caps/>
                <w:lang w:val="fr-FR"/>
              </w:rPr>
              <w:t xml:space="preserve">Oui, </w:t>
            </w:r>
            <w:del w:id="0" w:author="INSEED-MICS6" w:date="2017-06-29T15:47:00Z">
              <w:r w:rsidRPr="00981A02" w:rsidDel="00927218">
                <w:rPr>
                  <w:rFonts w:ascii="Times New Roman" w:hAnsi="Times New Roman"/>
                  <w:caps/>
                  <w:lang w:val="fr-FR"/>
                </w:rPr>
                <w:delText>formellement marie</w:delText>
              </w:r>
            </w:del>
            <w:ins w:id="1" w:author="INSEED-MICS6" w:date="2017-06-29T15:47:00Z">
              <w:r w:rsidR="00927218">
                <w:rPr>
                  <w:rFonts w:ascii="Times New Roman" w:hAnsi="Times New Roman"/>
                  <w:caps/>
                  <w:lang w:val="fr-FR"/>
                </w:rPr>
                <w:t>a été marie</w:t>
              </w:r>
            </w:ins>
            <w:r w:rsidRPr="00981A02">
              <w:rPr>
                <w:rFonts w:ascii="Times New Roman" w:hAnsi="Times New Roman"/>
                <w:caps/>
                <w:lang w:val="fr-FR"/>
              </w:rPr>
              <w:tab/>
              <w:t>1</w:t>
            </w:r>
          </w:p>
          <w:p w14:paraId="7ED5B0C9" w14:textId="77777777" w:rsidR="00B73B5B" w:rsidRPr="00981A02" w:rsidRDefault="00B73B5B" w:rsidP="00B73B5B">
            <w:pPr>
              <w:pStyle w:val="Responsecategs"/>
              <w:tabs>
                <w:tab w:val="clear" w:pos="3942"/>
                <w:tab w:val="right" w:leader="dot" w:pos="4186"/>
              </w:tabs>
              <w:spacing w:line="276" w:lineRule="auto"/>
              <w:ind w:left="144" w:hanging="144"/>
              <w:contextualSpacing/>
              <w:rPr>
                <w:rFonts w:ascii="Times New Roman" w:hAnsi="Times New Roman"/>
                <w:caps/>
                <w:lang w:val="fr-FR"/>
              </w:rPr>
            </w:pPr>
            <w:r w:rsidRPr="00981A02">
              <w:rPr>
                <w:rFonts w:ascii="Times New Roman" w:hAnsi="Times New Roman"/>
                <w:caps/>
                <w:lang w:val="fr-FR"/>
              </w:rPr>
              <w:t xml:space="preserve">Oui, a vecu en union </w:t>
            </w:r>
            <w:r w:rsidRPr="00981A02">
              <w:rPr>
                <w:rFonts w:ascii="Times New Roman" w:hAnsi="Times New Roman"/>
                <w:caps/>
                <w:lang w:val="fr-FR"/>
              </w:rPr>
              <w:tab/>
              <w:t>2</w:t>
            </w:r>
          </w:p>
          <w:p w14:paraId="518E28DE" w14:textId="66EC16B6" w:rsidR="00520D8B" w:rsidRPr="00981A02" w:rsidRDefault="00B73B5B" w:rsidP="00B73B5B">
            <w:pPr>
              <w:pStyle w:val="Responsecategs"/>
              <w:tabs>
                <w:tab w:val="clear" w:pos="3942"/>
                <w:tab w:val="right" w:leader="dot" w:pos="4186"/>
              </w:tabs>
              <w:spacing w:line="276" w:lineRule="auto"/>
              <w:ind w:left="144" w:hanging="144"/>
              <w:contextualSpacing/>
              <w:rPr>
                <w:rFonts w:ascii="Times New Roman" w:hAnsi="Times New Roman"/>
                <w:caps/>
              </w:rPr>
            </w:pPr>
            <w:r w:rsidRPr="00981A02">
              <w:rPr>
                <w:rFonts w:ascii="Times New Roman" w:hAnsi="Times New Roman"/>
                <w:caps/>
              </w:rPr>
              <w:t>Non</w:t>
            </w:r>
            <w:r w:rsidRPr="00981A02">
              <w:rPr>
                <w:rFonts w:ascii="Times New Roman" w:hAnsi="Times New Roman"/>
                <w:caps/>
              </w:rPr>
              <w:tab/>
              <w:t>3</w:t>
            </w:r>
          </w:p>
        </w:tc>
        <w:tc>
          <w:tcPr>
            <w:tcW w:w="616" w:type="pct"/>
            <w:tcBorders>
              <w:right w:val="double" w:sz="4" w:space="0" w:color="auto"/>
            </w:tcBorders>
            <w:tcMar>
              <w:top w:w="43" w:type="dxa"/>
              <w:left w:w="115" w:type="dxa"/>
              <w:bottom w:w="43" w:type="dxa"/>
              <w:right w:w="115" w:type="dxa"/>
            </w:tcMar>
          </w:tcPr>
          <w:p w14:paraId="55C2A716" w14:textId="77777777" w:rsidR="00520D8B" w:rsidRPr="00981A02" w:rsidRDefault="00520D8B" w:rsidP="00CE050A">
            <w:pPr>
              <w:pStyle w:val="skipcolumn"/>
              <w:spacing w:line="276" w:lineRule="auto"/>
              <w:ind w:left="144" w:hanging="144"/>
              <w:contextualSpacing/>
              <w:rPr>
                <w:rFonts w:ascii="Times New Roman" w:hAnsi="Times New Roman"/>
              </w:rPr>
            </w:pPr>
          </w:p>
          <w:p w14:paraId="2790DA0D" w14:textId="35C77BAD" w:rsidR="00520D8B" w:rsidRPr="00981A02" w:rsidRDefault="00520D8B" w:rsidP="00CE050A">
            <w:pPr>
              <w:pStyle w:val="skipcolumn"/>
              <w:spacing w:line="276" w:lineRule="auto"/>
              <w:ind w:left="144" w:hanging="144"/>
              <w:contextualSpacing/>
              <w:rPr>
                <w:rFonts w:ascii="Times New Roman" w:hAnsi="Times New Roman"/>
              </w:rPr>
            </w:pPr>
          </w:p>
          <w:p w14:paraId="4475A5AA" w14:textId="2167C2A9" w:rsidR="00520D8B" w:rsidRPr="00981A02" w:rsidRDefault="00520D8B" w:rsidP="00B73B5B">
            <w:pPr>
              <w:pStyle w:val="skipcolumn"/>
              <w:spacing w:line="276" w:lineRule="auto"/>
              <w:ind w:left="144" w:hanging="144"/>
              <w:contextualSpacing/>
              <w:rPr>
                <w:rFonts w:ascii="Times New Roman" w:hAnsi="Times New Roman"/>
              </w:rPr>
            </w:pPr>
            <w:r w:rsidRPr="00981A02">
              <w:rPr>
                <w:rFonts w:ascii="Times New Roman" w:hAnsi="Times New Roman"/>
              </w:rPr>
              <w:t>3</w:t>
            </w:r>
            <w:r w:rsidRPr="00981A02">
              <w:rPr>
                <w:rFonts w:ascii="Times New Roman" w:hAnsi="Times New Roman"/>
                <w:i/>
                <w:smallCaps w:val="0"/>
              </w:rPr>
              <w:sym w:font="Wingdings" w:char="F0F0"/>
            </w:r>
            <w:r w:rsidR="00B73B5B" w:rsidRPr="00981A02">
              <w:rPr>
                <w:rFonts w:ascii="Times New Roman" w:hAnsi="Times New Roman"/>
                <w:i/>
                <w:smallCaps w:val="0"/>
              </w:rPr>
              <w:t>Fin</w:t>
            </w:r>
          </w:p>
        </w:tc>
      </w:tr>
      <w:tr w:rsidR="007E0DE0" w:rsidRPr="00981A02" w14:paraId="4996B1E5" w14:textId="77777777" w:rsidTr="00EE1955">
        <w:trPr>
          <w:cantSplit/>
          <w:jc w:val="center"/>
        </w:trPr>
        <w:tc>
          <w:tcPr>
            <w:tcW w:w="2289" w:type="pct"/>
            <w:tcBorders>
              <w:left w:val="double" w:sz="4" w:space="0" w:color="auto"/>
              <w:bottom w:val="single" w:sz="4" w:space="0" w:color="auto"/>
            </w:tcBorders>
            <w:tcMar>
              <w:top w:w="43" w:type="dxa"/>
              <w:left w:w="115" w:type="dxa"/>
              <w:bottom w:w="43" w:type="dxa"/>
              <w:right w:w="115" w:type="dxa"/>
            </w:tcMar>
          </w:tcPr>
          <w:p w14:paraId="5DFBF9FA" w14:textId="28DC8DCB" w:rsidR="00520D8B" w:rsidRPr="00981A02" w:rsidRDefault="00520D8B" w:rsidP="00B73B5B">
            <w:pPr>
              <w:pStyle w:val="1Intvwqst"/>
              <w:spacing w:line="276" w:lineRule="auto"/>
              <w:ind w:left="144" w:hanging="144"/>
              <w:contextualSpacing/>
              <w:rPr>
                <w:rFonts w:ascii="Times New Roman" w:hAnsi="Times New Roman"/>
                <w:smallCaps w:val="0"/>
                <w:lang w:val="fr-FR"/>
              </w:rPr>
            </w:pPr>
            <w:r w:rsidRPr="00981A02">
              <w:rPr>
                <w:rFonts w:ascii="Times New Roman" w:hAnsi="Times New Roman"/>
                <w:b/>
                <w:smallCaps w:val="0"/>
                <w:lang w:val="fr-FR"/>
              </w:rPr>
              <w:t>M</w:t>
            </w:r>
            <w:r w:rsidR="00380702" w:rsidRPr="00981A02">
              <w:rPr>
                <w:rFonts w:ascii="Times New Roman" w:hAnsi="Times New Roman"/>
                <w:b/>
                <w:smallCaps w:val="0"/>
                <w:lang w:val="fr-FR"/>
              </w:rPr>
              <w:t>M</w:t>
            </w:r>
            <w:r w:rsidRPr="00981A02">
              <w:rPr>
                <w:rFonts w:ascii="Times New Roman" w:hAnsi="Times New Roman"/>
                <w:b/>
                <w:smallCaps w:val="0"/>
                <w:lang w:val="fr-FR"/>
              </w:rPr>
              <w:t>A6</w:t>
            </w:r>
            <w:r w:rsidRPr="00981A02">
              <w:rPr>
                <w:rFonts w:ascii="Times New Roman" w:hAnsi="Times New Roman"/>
                <w:smallCaps w:val="0"/>
                <w:lang w:val="fr-FR"/>
              </w:rPr>
              <w:t xml:space="preserve">. </w:t>
            </w:r>
            <w:r w:rsidR="00B73B5B" w:rsidRPr="00981A02">
              <w:rPr>
                <w:rFonts w:ascii="Times New Roman" w:hAnsi="Times New Roman"/>
                <w:smallCaps w:val="0"/>
                <w:lang w:val="fr-FR"/>
              </w:rPr>
              <w:t>Quelle est votre situation matrimoniale actuelle : êtes-vous veuf, divorcé ou séparé ?</w:t>
            </w:r>
          </w:p>
        </w:tc>
        <w:tc>
          <w:tcPr>
            <w:tcW w:w="2095" w:type="pct"/>
            <w:gridSpan w:val="2"/>
            <w:tcBorders>
              <w:bottom w:val="single" w:sz="4" w:space="0" w:color="auto"/>
            </w:tcBorders>
            <w:tcMar>
              <w:top w:w="43" w:type="dxa"/>
              <w:left w:w="115" w:type="dxa"/>
              <w:bottom w:w="43" w:type="dxa"/>
              <w:right w:w="115" w:type="dxa"/>
            </w:tcMar>
          </w:tcPr>
          <w:p w14:paraId="26B1DBD7" w14:textId="005A8951" w:rsidR="00520D8B" w:rsidRPr="00981A02" w:rsidRDefault="00B73B5B" w:rsidP="001C37FE">
            <w:pPr>
              <w:pStyle w:val="Responsecategs"/>
              <w:tabs>
                <w:tab w:val="clear" w:pos="3942"/>
                <w:tab w:val="right" w:leader="dot" w:pos="4186"/>
              </w:tabs>
              <w:spacing w:line="276" w:lineRule="auto"/>
              <w:ind w:left="144" w:hanging="144"/>
              <w:contextualSpacing/>
              <w:rPr>
                <w:rFonts w:ascii="Times New Roman" w:hAnsi="Times New Roman"/>
                <w:caps/>
              </w:rPr>
            </w:pPr>
            <w:r w:rsidRPr="00981A02">
              <w:rPr>
                <w:rFonts w:ascii="Times New Roman" w:hAnsi="Times New Roman"/>
                <w:caps/>
              </w:rPr>
              <w:t>veuf</w:t>
            </w:r>
            <w:r w:rsidR="00520D8B" w:rsidRPr="00981A02">
              <w:rPr>
                <w:rFonts w:ascii="Times New Roman" w:hAnsi="Times New Roman"/>
                <w:caps/>
              </w:rPr>
              <w:tab/>
              <w:t>1</w:t>
            </w:r>
          </w:p>
          <w:p w14:paraId="104B8FCA" w14:textId="2C52A438" w:rsidR="00520D8B" w:rsidRPr="00981A02" w:rsidRDefault="00520D8B" w:rsidP="001C37FE">
            <w:pPr>
              <w:pStyle w:val="Responsecategs"/>
              <w:tabs>
                <w:tab w:val="clear" w:pos="3942"/>
                <w:tab w:val="right" w:leader="dot" w:pos="4186"/>
              </w:tabs>
              <w:spacing w:line="276" w:lineRule="auto"/>
              <w:ind w:left="144" w:hanging="144"/>
              <w:contextualSpacing/>
              <w:rPr>
                <w:rFonts w:ascii="Times New Roman" w:hAnsi="Times New Roman"/>
                <w:caps/>
              </w:rPr>
            </w:pPr>
            <w:r w:rsidRPr="00981A02">
              <w:rPr>
                <w:rFonts w:ascii="Times New Roman" w:hAnsi="Times New Roman"/>
                <w:caps/>
              </w:rPr>
              <w:t>Divorce</w:t>
            </w:r>
            <w:r w:rsidRPr="00981A02">
              <w:rPr>
                <w:rFonts w:ascii="Times New Roman" w:hAnsi="Times New Roman"/>
                <w:caps/>
              </w:rPr>
              <w:tab/>
              <w:t>2</w:t>
            </w:r>
          </w:p>
          <w:p w14:paraId="3DD7F334" w14:textId="396C5441" w:rsidR="00520D8B" w:rsidRPr="00981A02" w:rsidRDefault="00520D8B" w:rsidP="00B73B5B">
            <w:pPr>
              <w:pStyle w:val="Responsecategs"/>
              <w:tabs>
                <w:tab w:val="clear" w:pos="3942"/>
                <w:tab w:val="right" w:leader="dot" w:pos="4186"/>
              </w:tabs>
              <w:spacing w:line="276" w:lineRule="auto"/>
              <w:ind w:left="144" w:hanging="144"/>
              <w:contextualSpacing/>
              <w:rPr>
                <w:rFonts w:ascii="Times New Roman" w:hAnsi="Times New Roman"/>
                <w:caps/>
              </w:rPr>
            </w:pPr>
            <w:r w:rsidRPr="00981A02">
              <w:rPr>
                <w:rFonts w:ascii="Times New Roman" w:hAnsi="Times New Roman"/>
                <w:caps/>
              </w:rPr>
              <w:t>Separ</w:t>
            </w:r>
            <w:r w:rsidR="00B73B5B" w:rsidRPr="00981A02">
              <w:rPr>
                <w:rFonts w:ascii="Times New Roman" w:hAnsi="Times New Roman"/>
                <w:caps/>
              </w:rPr>
              <w:t>e</w:t>
            </w:r>
            <w:r w:rsidRPr="00981A02">
              <w:rPr>
                <w:rFonts w:ascii="Times New Roman" w:hAnsi="Times New Roman"/>
                <w:caps/>
              </w:rPr>
              <w:tab/>
              <w:t>3</w:t>
            </w:r>
          </w:p>
        </w:tc>
        <w:tc>
          <w:tcPr>
            <w:tcW w:w="616" w:type="pct"/>
            <w:tcBorders>
              <w:bottom w:val="single" w:sz="4" w:space="0" w:color="auto"/>
              <w:right w:val="double" w:sz="4" w:space="0" w:color="auto"/>
            </w:tcBorders>
            <w:tcMar>
              <w:top w:w="43" w:type="dxa"/>
              <w:left w:w="115" w:type="dxa"/>
              <w:bottom w:w="43" w:type="dxa"/>
              <w:right w:w="115" w:type="dxa"/>
            </w:tcMar>
          </w:tcPr>
          <w:p w14:paraId="2099DBEC" w14:textId="77777777" w:rsidR="00520D8B" w:rsidRPr="00981A02" w:rsidRDefault="00520D8B" w:rsidP="00CE050A">
            <w:pPr>
              <w:pStyle w:val="skipcolumn"/>
              <w:spacing w:line="276" w:lineRule="auto"/>
              <w:ind w:left="144" w:hanging="144"/>
              <w:contextualSpacing/>
              <w:rPr>
                <w:rFonts w:ascii="Times New Roman" w:hAnsi="Times New Roman"/>
              </w:rPr>
            </w:pPr>
          </w:p>
        </w:tc>
      </w:tr>
      <w:tr w:rsidR="007E0DE0" w:rsidRPr="00981A02" w14:paraId="522F65C3" w14:textId="77777777" w:rsidTr="00EE1955">
        <w:trPr>
          <w:cantSplit/>
          <w:jc w:val="center"/>
        </w:trPr>
        <w:tc>
          <w:tcPr>
            <w:tcW w:w="2289" w:type="pct"/>
            <w:tcBorders>
              <w:left w:val="double" w:sz="4" w:space="0" w:color="auto"/>
            </w:tcBorders>
            <w:shd w:val="clear" w:color="auto" w:fill="auto"/>
            <w:tcMar>
              <w:top w:w="43" w:type="dxa"/>
              <w:left w:w="115" w:type="dxa"/>
              <w:bottom w:w="43" w:type="dxa"/>
              <w:right w:w="115" w:type="dxa"/>
            </w:tcMar>
          </w:tcPr>
          <w:p w14:paraId="1093D379" w14:textId="5E55C418" w:rsidR="00520D8B" w:rsidRPr="00981A02" w:rsidRDefault="00520D8B" w:rsidP="00B73B5B">
            <w:pPr>
              <w:pStyle w:val="1Intvwqst"/>
              <w:spacing w:line="276" w:lineRule="auto"/>
              <w:ind w:left="144" w:hanging="144"/>
              <w:contextualSpacing/>
              <w:rPr>
                <w:rFonts w:ascii="Times New Roman" w:hAnsi="Times New Roman"/>
                <w:smallCaps w:val="0"/>
                <w:lang w:val="fr-FR"/>
              </w:rPr>
            </w:pPr>
            <w:r w:rsidRPr="00981A02">
              <w:rPr>
                <w:rFonts w:ascii="Times New Roman" w:hAnsi="Times New Roman"/>
                <w:b/>
                <w:smallCaps w:val="0"/>
                <w:lang w:val="fr-FR"/>
              </w:rPr>
              <w:t>M</w:t>
            </w:r>
            <w:r w:rsidR="00380702" w:rsidRPr="00981A02">
              <w:rPr>
                <w:rFonts w:ascii="Times New Roman" w:hAnsi="Times New Roman"/>
                <w:b/>
                <w:smallCaps w:val="0"/>
                <w:lang w:val="fr-FR"/>
              </w:rPr>
              <w:t>M</w:t>
            </w:r>
            <w:r w:rsidRPr="00981A02">
              <w:rPr>
                <w:rFonts w:ascii="Times New Roman" w:hAnsi="Times New Roman"/>
                <w:b/>
                <w:smallCaps w:val="0"/>
                <w:lang w:val="fr-FR"/>
              </w:rPr>
              <w:t>A7</w:t>
            </w:r>
            <w:r w:rsidRPr="00981A02">
              <w:rPr>
                <w:rFonts w:ascii="Times New Roman" w:hAnsi="Times New Roman"/>
                <w:smallCaps w:val="0"/>
                <w:lang w:val="fr-FR"/>
              </w:rPr>
              <w:t xml:space="preserve">. </w:t>
            </w:r>
            <w:r w:rsidR="00B73B5B" w:rsidRPr="00981A02">
              <w:rPr>
                <w:rFonts w:ascii="Times New Roman" w:hAnsi="Times New Roman"/>
                <w:smallCaps w:val="0"/>
                <w:lang w:val="fr-FR"/>
              </w:rPr>
              <w:t>Avez-vous été marié ou avez-vous vécu avec quelqu’un une fois ou plus d'une fois ?</w:t>
            </w:r>
          </w:p>
        </w:tc>
        <w:tc>
          <w:tcPr>
            <w:tcW w:w="2095" w:type="pct"/>
            <w:gridSpan w:val="2"/>
            <w:shd w:val="clear" w:color="auto" w:fill="auto"/>
            <w:tcMar>
              <w:top w:w="43" w:type="dxa"/>
              <w:left w:w="115" w:type="dxa"/>
              <w:bottom w:w="43" w:type="dxa"/>
              <w:right w:w="115" w:type="dxa"/>
            </w:tcMar>
          </w:tcPr>
          <w:p w14:paraId="3EDDE580" w14:textId="77777777" w:rsidR="00B73B5B" w:rsidRPr="00981A02" w:rsidRDefault="00B73B5B" w:rsidP="00B73B5B">
            <w:pPr>
              <w:pStyle w:val="Responsecategs"/>
              <w:tabs>
                <w:tab w:val="clear" w:pos="3942"/>
                <w:tab w:val="right" w:leader="dot" w:pos="4186"/>
              </w:tabs>
              <w:spacing w:line="276" w:lineRule="auto"/>
              <w:ind w:left="144" w:hanging="144"/>
              <w:contextualSpacing/>
              <w:rPr>
                <w:rFonts w:ascii="Times New Roman" w:hAnsi="Times New Roman"/>
                <w:caps/>
                <w:lang w:val="fr-FR"/>
              </w:rPr>
            </w:pPr>
            <w:r w:rsidRPr="00981A02">
              <w:rPr>
                <w:rFonts w:ascii="Times New Roman" w:hAnsi="Times New Roman"/>
                <w:caps/>
                <w:lang w:val="fr-FR"/>
              </w:rPr>
              <w:t xml:space="preserve">Seulement une fois </w:t>
            </w:r>
            <w:r w:rsidRPr="00981A02">
              <w:rPr>
                <w:rFonts w:ascii="Times New Roman" w:hAnsi="Times New Roman"/>
                <w:caps/>
                <w:lang w:val="fr-FR"/>
              </w:rPr>
              <w:tab/>
              <w:t>1</w:t>
            </w:r>
          </w:p>
          <w:p w14:paraId="1CC95FDF" w14:textId="61BA2A0D" w:rsidR="00520D8B" w:rsidRPr="00981A02" w:rsidRDefault="00B73B5B" w:rsidP="00B73B5B">
            <w:pPr>
              <w:pStyle w:val="Responsecategs"/>
              <w:tabs>
                <w:tab w:val="clear" w:pos="3942"/>
                <w:tab w:val="right" w:leader="dot" w:pos="4186"/>
              </w:tabs>
              <w:spacing w:line="276" w:lineRule="auto"/>
              <w:ind w:left="144" w:hanging="144"/>
              <w:contextualSpacing/>
              <w:rPr>
                <w:rFonts w:ascii="Times New Roman" w:hAnsi="Times New Roman"/>
                <w:caps/>
                <w:lang w:val="fr-FR"/>
              </w:rPr>
            </w:pPr>
            <w:r w:rsidRPr="00981A02">
              <w:rPr>
                <w:rFonts w:ascii="Times New Roman" w:hAnsi="Times New Roman"/>
                <w:caps/>
                <w:lang w:val="fr-FR"/>
              </w:rPr>
              <w:t>plus d’une fois</w:t>
            </w:r>
            <w:r w:rsidR="00520D8B" w:rsidRPr="00981A02">
              <w:rPr>
                <w:rFonts w:ascii="Times New Roman" w:hAnsi="Times New Roman"/>
                <w:caps/>
                <w:lang w:val="fr-FR"/>
              </w:rPr>
              <w:tab/>
              <w:t>2</w:t>
            </w:r>
          </w:p>
        </w:tc>
        <w:tc>
          <w:tcPr>
            <w:tcW w:w="616" w:type="pct"/>
            <w:tcBorders>
              <w:right w:val="double" w:sz="4" w:space="0" w:color="auto"/>
            </w:tcBorders>
            <w:shd w:val="clear" w:color="auto" w:fill="auto"/>
            <w:tcMar>
              <w:top w:w="43" w:type="dxa"/>
              <w:left w:w="115" w:type="dxa"/>
              <w:bottom w:w="43" w:type="dxa"/>
              <w:right w:w="115" w:type="dxa"/>
            </w:tcMar>
          </w:tcPr>
          <w:p w14:paraId="746F9CEA" w14:textId="34C1F149" w:rsidR="00520D8B" w:rsidRPr="00981A02" w:rsidRDefault="00520D8B" w:rsidP="00CE050A">
            <w:pPr>
              <w:pStyle w:val="skipcolumn"/>
              <w:spacing w:line="276" w:lineRule="auto"/>
              <w:ind w:left="144" w:hanging="144"/>
              <w:contextualSpacing/>
              <w:rPr>
                <w:rFonts w:ascii="Times New Roman" w:hAnsi="Times New Roman"/>
              </w:rPr>
            </w:pPr>
            <w:r w:rsidRPr="00981A02">
              <w:rPr>
                <w:rFonts w:ascii="Times New Roman" w:hAnsi="Times New Roman"/>
              </w:rPr>
              <w:t>1</w:t>
            </w:r>
            <w:r w:rsidRPr="00981A02">
              <w:rPr>
                <w:rFonts w:ascii="Times New Roman" w:hAnsi="Times New Roman"/>
                <w:i/>
              </w:rPr>
              <w:sym w:font="Wingdings" w:char="F0F0"/>
            </w:r>
            <w:r w:rsidR="00380702" w:rsidRPr="00981A02">
              <w:rPr>
                <w:rFonts w:ascii="Times New Roman" w:hAnsi="Times New Roman"/>
                <w:i/>
              </w:rPr>
              <w:t>M</w:t>
            </w:r>
            <w:r w:rsidRPr="00981A02">
              <w:rPr>
                <w:rFonts w:ascii="Times New Roman" w:hAnsi="Times New Roman"/>
                <w:i/>
              </w:rPr>
              <w:t>MA8A</w:t>
            </w:r>
          </w:p>
          <w:p w14:paraId="78E3B1F8" w14:textId="71B53F66" w:rsidR="00520D8B" w:rsidRPr="00981A02" w:rsidRDefault="00520D8B" w:rsidP="00CE050A">
            <w:pPr>
              <w:pStyle w:val="skipcolumn"/>
              <w:spacing w:line="276" w:lineRule="auto"/>
              <w:ind w:left="144" w:hanging="144"/>
              <w:contextualSpacing/>
              <w:rPr>
                <w:rFonts w:ascii="Times New Roman" w:hAnsi="Times New Roman"/>
              </w:rPr>
            </w:pPr>
            <w:r w:rsidRPr="00981A02">
              <w:rPr>
                <w:rFonts w:ascii="Times New Roman" w:hAnsi="Times New Roman"/>
              </w:rPr>
              <w:t>2</w:t>
            </w:r>
            <w:r w:rsidRPr="00981A02">
              <w:rPr>
                <w:rFonts w:ascii="Times New Roman" w:hAnsi="Times New Roman"/>
                <w:i/>
              </w:rPr>
              <w:sym w:font="Wingdings" w:char="F0F0"/>
            </w:r>
            <w:r w:rsidR="00380702" w:rsidRPr="00981A02">
              <w:rPr>
                <w:rFonts w:ascii="Times New Roman" w:hAnsi="Times New Roman"/>
                <w:i/>
              </w:rPr>
              <w:t>M</w:t>
            </w:r>
            <w:r w:rsidRPr="00981A02">
              <w:rPr>
                <w:rFonts w:ascii="Times New Roman" w:hAnsi="Times New Roman"/>
                <w:i/>
              </w:rPr>
              <w:t>MA8B</w:t>
            </w:r>
          </w:p>
        </w:tc>
      </w:tr>
      <w:tr w:rsidR="007E0DE0" w:rsidRPr="00B01716" w14:paraId="610A265A" w14:textId="77777777" w:rsidTr="00EE1955">
        <w:trPr>
          <w:cantSplit/>
          <w:jc w:val="center"/>
        </w:trPr>
        <w:tc>
          <w:tcPr>
            <w:tcW w:w="2289" w:type="pct"/>
            <w:tcBorders>
              <w:left w:val="double" w:sz="4" w:space="0" w:color="auto"/>
              <w:bottom w:val="single" w:sz="4" w:space="0" w:color="auto"/>
            </w:tcBorders>
            <w:shd w:val="clear" w:color="auto" w:fill="auto"/>
            <w:tcMar>
              <w:top w:w="43" w:type="dxa"/>
              <w:left w:w="115" w:type="dxa"/>
              <w:bottom w:w="43" w:type="dxa"/>
              <w:right w:w="115" w:type="dxa"/>
            </w:tcMar>
          </w:tcPr>
          <w:p w14:paraId="19866901" w14:textId="2EB1AB39" w:rsidR="00DA2494" w:rsidRPr="00981A02" w:rsidRDefault="00DA2494" w:rsidP="00DA2494">
            <w:pPr>
              <w:pStyle w:val="1Intvwqst"/>
              <w:spacing w:line="276" w:lineRule="auto"/>
              <w:ind w:left="144" w:hanging="144"/>
              <w:contextualSpacing/>
              <w:rPr>
                <w:rFonts w:ascii="Times New Roman" w:hAnsi="Times New Roman"/>
                <w:smallCaps w:val="0"/>
                <w:lang w:val="fr-FR"/>
              </w:rPr>
            </w:pPr>
            <w:r w:rsidRPr="00981A02">
              <w:rPr>
                <w:rFonts w:ascii="Times New Roman" w:hAnsi="Times New Roman"/>
                <w:b/>
                <w:smallCaps w:val="0"/>
                <w:lang w:val="fr-FR"/>
              </w:rPr>
              <w:t>MMA8A</w:t>
            </w:r>
            <w:r w:rsidRPr="00981A02">
              <w:rPr>
                <w:rFonts w:ascii="Times New Roman" w:hAnsi="Times New Roman"/>
                <w:smallCaps w:val="0"/>
                <w:lang w:val="fr-FR"/>
              </w:rPr>
              <w:t>. En quel mois et en quelle année êtes-vous entré en union avec votre femme/</w:t>
            </w:r>
            <w:r w:rsidR="00423387" w:rsidRPr="00981A02">
              <w:rPr>
                <w:rFonts w:ascii="Times New Roman" w:hAnsi="Times New Roman"/>
                <w:smallCaps w:val="0"/>
                <w:lang w:val="fr-FR"/>
              </w:rPr>
              <w:t>partenaire</w:t>
            </w:r>
            <w:r w:rsidRPr="00981A02">
              <w:rPr>
                <w:rFonts w:ascii="Times New Roman" w:hAnsi="Times New Roman"/>
                <w:smallCaps w:val="0"/>
                <w:lang w:val="fr-FR"/>
              </w:rPr>
              <w:t xml:space="preserve"> ? </w:t>
            </w:r>
          </w:p>
          <w:p w14:paraId="4E1C80D7" w14:textId="77777777" w:rsidR="00DA2494" w:rsidRPr="00981A02" w:rsidRDefault="00DA2494" w:rsidP="00DA2494">
            <w:pPr>
              <w:pStyle w:val="1Intvwqst"/>
              <w:spacing w:line="276" w:lineRule="auto"/>
              <w:ind w:left="144" w:hanging="144"/>
              <w:contextualSpacing/>
              <w:rPr>
                <w:rFonts w:ascii="Times New Roman" w:hAnsi="Times New Roman"/>
                <w:smallCaps w:val="0"/>
                <w:lang w:val="fr-FR"/>
              </w:rPr>
            </w:pPr>
          </w:p>
          <w:p w14:paraId="503FFF8B" w14:textId="41B4F8CE" w:rsidR="00DA2494" w:rsidRPr="00981A02" w:rsidRDefault="00DA2494" w:rsidP="00DA2494">
            <w:pPr>
              <w:pStyle w:val="1Intvwqst"/>
              <w:rPr>
                <w:rFonts w:ascii="Times New Roman" w:hAnsi="Times New Roman"/>
                <w:smallCaps w:val="0"/>
                <w:lang w:val="fr-FR"/>
              </w:rPr>
            </w:pPr>
            <w:r w:rsidRPr="00981A02">
              <w:rPr>
                <w:rFonts w:ascii="Times New Roman" w:hAnsi="Times New Roman"/>
                <w:b/>
                <w:smallCaps w:val="0"/>
                <w:lang w:val="fr-FR"/>
              </w:rPr>
              <w:t>MMA8B</w:t>
            </w:r>
            <w:r w:rsidRPr="00981A02">
              <w:rPr>
                <w:rFonts w:ascii="Times New Roman" w:hAnsi="Times New Roman"/>
                <w:smallCaps w:val="0"/>
                <w:lang w:val="fr-FR"/>
              </w:rPr>
              <w:t>. En quel mois et en quelle année êtes-vous entré en union avec votre première femme/</w:t>
            </w:r>
            <w:r w:rsidR="00A466FE" w:rsidRPr="00981A02">
              <w:rPr>
                <w:rFonts w:ascii="Times New Roman" w:hAnsi="Times New Roman"/>
                <w:smallCaps w:val="0"/>
                <w:lang w:val="fr-FR"/>
              </w:rPr>
              <w:t xml:space="preserve"> </w:t>
            </w:r>
            <w:r w:rsidR="00423387" w:rsidRPr="00981A02">
              <w:rPr>
                <w:rFonts w:ascii="Times New Roman" w:hAnsi="Times New Roman"/>
                <w:smallCaps w:val="0"/>
                <w:lang w:val="fr-FR"/>
              </w:rPr>
              <w:t>partenaire</w:t>
            </w:r>
            <w:r w:rsidRPr="00981A02">
              <w:rPr>
                <w:rFonts w:ascii="Times New Roman" w:hAnsi="Times New Roman"/>
                <w:smallCaps w:val="0"/>
                <w:lang w:val="fr-FR"/>
              </w:rPr>
              <w:t>?</w:t>
            </w:r>
            <w:r w:rsidRPr="00981A02">
              <w:rPr>
                <w:rFonts w:ascii="Times New Roman" w:hAnsi="Times New Roman"/>
                <w:b/>
                <w:smallCaps w:val="0"/>
                <w:lang w:val="fr-FR"/>
              </w:rPr>
              <w:t xml:space="preserve"> </w:t>
            </w:r>
          </w:p>
          <w:p w14:paraId="54770A87" w14:textId="11C867BA" w:rsidR="00DA2494" w:rsidRPr="00981A02" w:rsidRDefault="00DA2494" w:rsidP="00DA2494">
            <w:pPr>
              <w:pStyle w:val="1Intvwqst"/>
              <w:spacing w:line="276" w:lineRule="auto"/>
              <w:ind w:left="144" w:hanging="144"/>
              <w:contextualSpacing/>
              <w:rPr>
                <w:rFonts w:ascii="Times New Roman" w:hAnsi="Times New Roman"/>
                <w:smallCaps w:val="0"/>
                <w:lang w:val="fr-FR"/>
              </w:rPr>
            </w:pPr>
          </w:p>
        </w:tc>
        <w:tc>
          <w:tcPr>
            <w:tcW w:w="2095" w:type="pct"/>
            <w:gridSpan w:val="2"/>
            <w:tcBorders>
              <w:bottom w:val="single" w:sz="4" w:space="0" w:color="auto"/>
            </w:tcBorders>
            <w:shd w:val="clear" w:color="auto" w:fill="auto"/>
            <w:tcMar>
              <w:top w:w="43" w:type="dxa"/>
              <w:left w:w="115" w:type="dxa"/>
              <w:bottom w:w="43" w:type="dxa"/>
              <w:right w:w="115" w:type="dxa"/>
            </w:tcMar>
          </w:tcPr>
          <w:p w14:paraId="63F25069" w14:textId="0C58A05F" w:rsidR="00DA2494" w:rsidRPr="00981A02" w:rsidRDefault="00DA2494" w:rsidP="00DA2494">
            <w:pPr>
              <w:pStyle w:val="Responsecategs"/>
              <w:tabs>
                <w:tab w:val="clear" w:pos="3942"/>
                <w:tab w:val="right" w:leader="dot" w:pos="4186"/>
              </w:tabs>
              <w:spacing w:line="276" w:lineRule="auto"/>
              <w:ind w:left="144" w:hanging="144"/>
              <w:contextualSpacing/>
              <w:rPr>
                <w:rFonts w:ascii="Times New Roman" w:hAnsi="Times New Roman"/>
                <w:caps/>
                <w:lang w:val="fr-FR"/>
              </w:rPr>
            </w:pPr>
            <w:r w:rsidRPr="00981A02">
              <w:rPr>
                <w:rFonts w:ascii="Times New Roman" w:hAnsi="Times New Roman"/>
                <w:caps/>
                <w:lang w:val="fr-FR"/>
              </w:rPr>
              <w:t>Date du (premier) mari</w:t>
            </w:r>
            <w:r w:rsidR="006615ED" w:rsidRPr="00981A02">
              <w:rPr>
                <w:rFonts w:ascii="Times New Roman" w:hAnsi="Times New Roman"/>
                <w:caps/>
                <w:lang w:val="fr-FR"/>
              </w:rPr>
              <w:t>a</w:t>
            </w:r>
            <w:r w:rsidRPr="00981A02">
              <w:rPr>
                <w:rFonts w:ascii="Times New Roman" w:hAnsi="Times New Roman"/>
                <w:caps/>
                <w:lang w:val="fr-FR"/>
              </w:rPr>
              <w:t>ge</w:t>
            </w:r>
          </w:p>
          <w:p w14:paraId="6203A861" w14:textId="77777777" w:rsidR="00DA2494" w:rsidRPr="00981A02" w:rsidRDefault="00DA2494" w:rsidP="00DA2494">
            <w:pPr>
              <w:pStyle w:val="Responsecategs"/>
              <w:tabs>
                <w:tab w:val="clear" w:pos="3942"/>
                <w:tab w:val="right" w:leader="dot" w:pos="4186"/>
              </w:tabs>
              <w:spacing w:line="276" w:lineRule="auto"/>
              <w:ind w:left="144" w:hanging="144"/>
              <w:contextualSpacing/>
              <w:rPr>
                <w:rFonts w:ascii="Times New Roman" w:hAnsi="Times New Roman"/>
                <w:caps/>
                <w:lang w:val="fr-FR"/>
              </w:rPr>
            </w:pPr>
            <w:r w:rsidRPr="00981A02">
              <w:rPr>
                <w:rFonts w:ascii="Times New Roman" w:hAnsi="Times New Roman"/>
                <w:caps/>
                <w:lang w:val="fr-FR"/>
              </w:rPr>
              <w:tab/>
              <w:t>Mois</w:t>
            </w:r>
            <w:r w:rsidRPr="00981A02">
              <w:rPr>
                <w:rFonts w:ascii="Times New Roman" w:hAnsi="Times New Roman"/>
                <w:caps/>
                <w:lang w:val="fr-FR"/>
              </w:rPr>
              <w:tab/>
              <w:t>__ __</w:t>
            </w:r>
          </w:p>
          <w:p w14:paraId="415F8215" w14:textId="77777777" w:rsidR="00DA2494" w:rsidRPr="00C70B69" w:rsidRDefault="00DA2494" w:rsidP="00DA2494">
            <w:pPr>
              <w:pStyle w:val="Responsecategs"/>
              <w:tabs>
                <w:tab w:val="clear" w:pos="3942"/>
                <w:tab w:val="right" w:leader="dot" w:pos="4186"/>
              </w:tabs>
              <w:spacing w:line="276" w:lineRule="auto"/>
              <w:ind w:left="144" w:hanging="144"/>
              <w:contextualSpacing/>
              <w:rPr>
                <w:rFonts w:ascii="Times New Roman" w:hAnsi="Times New Roman"/>
                <w:caps/>
                <w:lang w:val="fr-FR"/>
              </w:rPr>
            </w:pPr>
            <w:r w:rsidRPr="00981A02">
              <w:rPr>
                <w:rFonts w:ascii="Times New Roman" w:hAnsi="Times New Roman"/>
                <w:caps/>
                <w:lang w:val="fr-FR"/>
              </w:rPr>
              <w:tab/>
            </w:r>
            <w:r w:rsidRPr="00C70B69">
              <w:rPr>
                <w:rFonts w:ascii="Times New Roman" w:hAnsi="Times New Roman"/>
                <w:caps/>
                <w:lang w:val="fr-FR"/>
              </w:rPr>
              <w:t>NSP Mois</w:t>
            </w:r>
            <w:r w:rsidRPr="00C70B69">
              <w:rPr>
                <w:rFonts w:ascii="Times New Roman" w:hAnsi="Times New Roman"/>
                <w:caps/>
                <w:lang w:val="fr-FR"/>
              </w:rPr>
              <w:tab/>
              <w:t>98</w:t>
            </w:r>
          </w:p>
          <w:p w14:paraId="080E283D" w14:textId="77777777" w:rsidR="00DA2494" w:rsidRPr="00C70B69" w:rsidRDefault="00DA2494" w:rsidP="00DA2494">
            <w:pPr>
              <w:pStyle w:val="Responsecategs"/>
              <w:tabs>
                <w:tab w:val="clear" w:pos="3942"/>
                <w:tab w:val="right" w:leader="dot" w:pos="4186"/>
              </w:tabs>
              <w:spacing w:line="276" w:lineRule="auto"/>
              <w:ind w:left="144" w:hanging="144"/>
              <w:contextualSpacing/>
              <w:rPr>
                <w:rFonts w:ascii="Times New Roman" w:hAnsi="Times New Roman"/>
                <w:caps/>
                <w:lang w:val="fr-FR"/>
              </w:rPr>
            </w:pPr>
          </w:p>
          <w:p w14:paraId="222A6003" w14:textId="77777777" w:rsidR="00DA2494" w:rsidRPr="00C70B69" w:rsidRDefault="00DA2494" w:rsidP="00DA2494">
            <w:pPr>
              <w:pStyle w:val="Responsecategs"/>
              <w:tabs>
                <w:tab w:val="clear" w:pos="3942"/>
                <w:tab w:val="right" w:leader="dot" w:pos="4186"/>
              </w:tabs>
              <w:spacing w:line="276" w:lineRule="auto"/>
              <w:ind w:left="144" w:hanging="144"/>
              <w:contextualSpacing/>
              <w:rPr>
                <w:rFonts w:ascii="Times New Roman" w:hAnsi="Times New Roman"/>
                <w:caps/>
                <w:lang w:val="fr-FR"/>
              </w:rPr>
            </w:pPr>
            <w:r w:rsidRPr="00C70B69">
              <w:rPr>
                <w:rFonts w:ascii="Times New Roman" w:hAnsi="Times New Roman"/>
                <w:caps/>
                <w:lang w:val="fr-FR"/>
              </w:rPr>
              <w:tab/>
              <w:t>Année</w:t>
            </w:r>
            <w:r w:rsidRPr="00C70B69">
              <w:rPr>
                <w:rFonts w:ascii="Times New Roman" w:hAnsi="Times New Roman"/>
                <w:caps/>
                <w:lang w:val="fr-FR"/>
              </w:rPr>
              <w:tab/>
              <w:t>__ __ __ __</w:t>
            </w:r>
          </w:p>
          <w:p w14:paraId="1F08854A" w14:textId="4EB2213D" w:rsidR="00DA2494" w:rsidRPr="00C70B69" w:rsidRDefault="00DA2494" w:rsidP="00DA2494">
            <w:pPr>
              <w:pStyle w:val="Responsecategs"/>
              <w:tabs>
                <w:tab w:val="clear" w:pos="3942"/>
                <w:tab w:val="right" w:leader="dot" w:pos="4186"/>
              </w:tabs>
              <w:spacing w:line="276" w:lineRule="auto"/>
              <w:ind w:left="144" w:hanging="144"/>
              <w:contextualSpacing/>
              <w:rPr>
                <w:rFonts w:ascii="Times New Roman" w:hAnsi="Times New Roman"/>
                <w:caps/>
                <w:lang w:val="fr-FR"/>
              </w:rPr>
            </w:pPr>
            <w:r w:rsidRPr="00C70B69">
              <w:rPr>
                <w:rFonts w:ascii="Times New Roman" w:hAnsi="Times New Roman"/>
                <w:caps/>
                <w:lang w:val="fr-FR"/>
              </w:rPr>
              <w:tab/>
              <w:t>NSP Année</w:t>
            </w:r>
            <w:r w:rsidRPr="00C70B69">
              <w:rPr>
                <w:rFonts w:ascii="Times New Roman" w:hAnsi="Times New Roman"/>
                <w:caps/>
                <w:lang w:val="fr-FR"/>
              </w:rPr>
              <w:tab/>
              <w:t>9998</w:t>
            </w:r>
          </w:p>
        </w:tc>
        <w:tc>
          <w:tcPr>
            <w:tcW w:w="616" w:type="pct"/>
            <w:tcBorders>
              <w:bottom w:val="single" w:sz="4" w:space="0" w:color="auto"/>
              <w:right w:val="double" w:sz="4" w:space="0" w:color="auto"/>
            </w:tcBorders>
            <w:shd w:val="clear" w:color="auto" w:fill="auto"/>
            <w:tcMar>
              <w:top w:w="43" w:type="dxa"/>
              <w:left w:w="115" w:type="dxa"/>
              <w:bottom w:w="43" w:type="dxa"/>
              <w:right w:w="115" w:type="dxa"/>
            </w:tcMar>
          </w:tcPr>
          <w:p w14:paraId="5B9E4000" w14:textId="77777777" w:rsidR="00DA2494" w:rsidRPr="00C70B69" w:rsidRDefault="00DA2494" w:rsidP="00DA2494">
            <w:pPr>
              <w:pStyle w:val="skipcolumn"/>
              <w:spacing w:line="276" w:lineRule="auto"/>
              <w:ind w:left="144" w:hanging="144"/>
              <w:contextualSpacing/>
              <w:rPr>
                <w:rFonts w:ascii="Times New Roman" w:hAnsi="Times New Roman"/>
                <w:lang w:val="fr-FR"/>
              </w:rPr>
            </w:pPr>
          </w:p>
        </w:tc>
      </w:tr>
      <w:tr w:rsidR="007E0DE0" w:rsidRPr="00981A02" w14:paraId="67DA7071" w14:textId="77777777" w:rsidTr="00EE1955">
        <w:trPr>
          <w:cantSplit/>
          <w:jc w:val="center"/>
        </w:trPr>
        <w:tc>
          <w:tcPr>
            <w:tcW w:w="2289" w:type="pct"/>
            <w:tcBorders>
              <w:top w:val="single" w:sz="4" w:space="0" w:color="auto"/>
              <w:left w:val="double" w:sz="4" w:space="0" w:color="auto"/>
              <w:bottom w:val="single" w:sz="4" w:space="0" w:color="auto"/>
            </w:tcBorders>
            <w:shd w:val="clear" w:color="auto" w:fill="FFFFCC"/>
            <w:tcMar>
              <w:top w:w="43" w:type="dxa"/>
              <w:left w:w="115" w:type="dxa"/>
              <w:bottom w:w="43" w:type="dxa"/>
              <w:right w:w="115" w:type="dxa"/>
            </w:tcMar>
          </w:tcPr>
          <w:p w14:paraId="512CAC66" w14:textId="793E64BA" w:rsidR="00940B83" w:rsidRPr="00981A02" w:rsidRDefault="00940B83" w:rsidP="003D0D75">
            <w:pPr>
              <w:pStyle w:val="1Intvwqst"/>
              <w:spacing w:line="276" w:lineRule="auto"/>
              <w:ind w:left="144" w:hanging="144"/>
              <w:contextualSpacing/>
              <w:rPr>
                <w:rFonts w:ascii="Times New Roman" w:hAnsi="Times New Roman"/>
                <w:smallCaps w:val="0"/>
                <w:lang w:val="fr-FR"/>
              </w:rPr>
            </w:pPr>
            <w:r w:rsidRPr="00981A02">
              <w:rPr>
                <w:rFonts w:ascii="Times New Roman" w:hAnsi="Times New Roman"/>
                <w:b/>
                <w:smallCaps w:val="0"/>
                <w:lang w:val="fr-FR"/>
              </w:rPr>
              <w:t>MMA9</w:t>
            </w:r>
            <w:r w:rsidRPr="00981A02">
              <w:rPr>
                <w:rFonts w:ascii="Times New Roman" w:hAnsi="Times New Roman"/>
                <w:smallCaps w:val="0"/>
                <w:lang w:val="fr-FR"/>
              </w:rPr>
              <w:t>.</w:t>
            </w:r>
            <w:r w:rsidRPr="00981A02">
              <w:rPr>
                <w:rFonts w:ascii="Times New Roman" w:hAnsi="Times New Roman"/>
                <w:i/>
                <w:smallCaps w:val="0"/>
                <w:lang w:val="fr-FR"/>
              </w:rPr>
              <w:t xml:space="preserve"> </w:t>
            </w:r>
            <w:r w:rsidR="00DA2494" w:rsidRPr="00981A02">
              <w:rPr>
                <w:rFonts w:ascii="Times New Roman" w:hAnsi="Times New Roman"/>
                <w:i/>
                <w:smallCaps w:val="0"/>
                <w:lang w:val="fr-FR"/>
              </w:rPr>
              <w:t>Vérifier</w:t>
            </w:r>
            <w:r w:rsidRPr="00981A02">
              <w:rPr>
                <w:rFonts w:ascii="Times New Roman" w:hAnsi="Times New Roman"/>
                <w:i/>
                <w:smallCaps w:val="0"/>
                <w:lang w:val="fr-FR"/>
              </w:rPr>
              <w:t xml:space="preserve"> M</w:t>
            </w:r>
            <w:r w:rsidR="00DA2494" w:rsidRPr="00981A02">
              <w:rPr>
                <w:rFonts w:ascii="Times New Roman" w:hAnsi="Times New Roman"/>
                <w:i/>
                <w:smallCaps w:val="0"/>
                <w:lang w:val="fr-FR"/>
              </w:rPr>
              <w:t>MA8A/B</w:t>
            </w:r>
            <w:r w:rsidR="00A466FE" w:rsidRPr="00981A02">
              <w:rPr>
                <w:rFonts w:ascii="Times New Roman" w:hAnsi="Times New Roman"/>
                <w:i/>
                <w:smallCaps w:val="0"/>
                <w:lang w:val="fr-FR"/>
              </w:rPr>
              <w:t xml:space="preserve"> </w:t>
            </w:r>
            <w:r w:rsidR="00DA2494" w:rsidRPr="00981A02">
              <w:rPr>
                <w:rFonts w:ascii="Times New Roman" w:hAnsi="Times New Roman"/>
                <w:i/>
                <w:smallCaps w:val="0"/>
                <w:lang w:val="fr-FR"/>
              </w:rPr>
              <w:t xml:space="preserve">: </w:t>
            </w:r>
            <w:r w:rsidRPr="00981A02">
              <w:rPr>
                <w:rFonts w:ascii="Times New Roman" w:hAnsi="Times New Roman"/>
                <w:i/>
                <w:smallCaps w:val="0"/>
                <w:lang w:val="fr-FR"/>
              </w:rPr>
              <w:t>‘</w:t>
            </w:r>
            <w:r w:rsidR="000C458D" w:rsidRPr="00981A02">
              <w:rPr>
                <w:rFonts w:ascii="Times New Roman" w:hAnsi="Times New Roman"/>
                <w:i/>
                <w:smallCaps w:val="0"/>
                <w:lang w:val="fr-FR"/>
              </w:rPr>
              <w:t>NSP</w:t>
            </w:r>
            <w:r w:rsidRPr="00981A02">
              <w:rPr>
                <w:rFonts w:ascii="Times New Roman" w:hAnsi="Times New Roman"/>
                <w:i/>
                <w:smallCaps w:val="0"/>
                <w:lang w:val="fr-FR"/>
              </w:rPr>
              <w:t xml:space="preserve"> </w:t>
            </w:r>
            <w:r w:rsidR="00DA2494" w:rsidRPr="00981A02">
              <w:rPr>
                <w:rFonts w:ascii="Times New Roman" w:hAnsi="Times New Roman"/>
                <w:i/>
                <w:smallCaps w:val="0"/>
                <w:lang w:val="fr-FR"/>
              </w:rPr>
              <w:t>ANNEE</w:t>
            </w:r>
            <w:r w:rsidRPr="00981A02">
              <w:rPr>
                <w:rFonts w:ascii="Times New Roman" w:hAnsi="Times New Roman"/>
                <w:i/>
                <w:smallCaps w:val="0"/>
                <w:lang w:val="fr-FR"/>
              </w:rPr>
              <w:t xml:space="preserve">’ </w:t>
            </w:r>
            <w:r w:rsidR="003D0D75" w:rsidRPr="00981A02">
              <w:rPr>
                <w:rFonts w:ascii="Times New Roman" w:hAnsi="Times New Roman"/>
                <w:i/>
                <w:smallCaps w:val="0"/>
                <w:lang w:val="fr-FR"/>
              </w:rPr>
              <w:t>enregistré</w:t>
            </w:r>
            <w:r w:rsidR="00DA2494" w:rsidRPr="00981A02">
              <w:rPr>
                <w:rFonts w:ascii="Times New Roman" w:hAnsi="Times New Roman"/>
                <w:i/>
                <w:smallCaps w:val="0"/>
                <w:lang w:val="fr-FR"/>
              </w:rPr>
              <w:t xml:space="preserve"> </w:t>
            </w:r>
            <w:r w:rsidRPr="00981A02">
              <w:rPr>
                <w:rFonts w:ascii="Times New Roman" w:hAnsi="Times New Roman"/>
                <w:i/>
                <w:smallCaps w:val="0"/>
                <w:lang w:val="fr-FR"/>
              </w:rPr>
              <w:t>?</w:t>
            </w:r>
          </w:p>
        </w:tc>
        <w:tc>
          <w:tcPr>
            <w:tcW w:w="2095" w:type="pct"/>
            <w:gridSpan w:val="2"/>
            <w:tcBorders>
              <w:top w:val="single" w:sz="4" w:space="0" w:color="auto"/>
              <w:bottom w:val="single" w:sz="4" w:space="0" w:color="auto"/>
            </w:tcBorders>
            <w:shd w:val="clear" w:color="auto" w:fill="FFFFCC"/>
            <w:tcMar>
              <w:top w:w="43" w:type="dxa"/>
              <w:left w:w="115" w:type="dxa"/>
              <w:bottom w:w="43" w:type="dxa"/>
              <w:right w:w="115" w:type="dxa"/>
            </w:tcMar>
          </w:tcPr>
          <w:p w14:paraId="0A8DF7E9" w14:textId="6750B20F" w:rsidR="00940B83" w:rsidRPr="00981A02" w:rsidRDefault="00572037" w:rsidP="00940B83">
            <w:pPr>
              <w:pStyle w:val="Responsecategs"/>
              <w:tabs>
                <w:tab w:val="clear" w:pos="3942"/>
                <w:tab w:val="right" w:leader="dot" w:pos="4186"/>
              </w:tabs>
              <w:spacing w:line="276" w:lineRule="auto"/>
              <w:ind w:left="144" w:hanging="144"/>
              <w:contextualSpacing/>
              <w:rPr>
                <w:rFonts w:ascii="Times New Roman" w:hAnsi="Times New Roman"/>
                <w:caps/>
                <w:lang w:val="fr-FR"/>
              </w:rPr>
            </w:pPr>
            <w:r w:rsidRPr="00981A02">
              <w:rPr>
                <w:rFonts w:ascii="Times New Roman" w:hAnsi="Times New Roman"/>
                <w:caps/>
                <w:lang w:val="fr-FR"/>
              </w:rPr>
              <w:t>OUI</w:t>
            </w:r>
            <w:r w:rsidR="00940B83" w:rsidRPr="00981A02">
              <w:rPr>
                <w:rFonts w:ascii="Times New Roman" w:hAnsi="Times New Roman"/>
                <w:caps/>
                <w:lang w:val="fr-FR"/>
              </w:rPr>
              <w:t>, Mma8A/b=9998</w:t>
            </w:r>
            <w:r w:rsidR="00940B83" w:rsidRPr="00981A02">
              <w:rPr>
                <w:rFonts w:ascii="Times New Roman" w:hAnsi="Times New Roman"/>
                <w:caps/>
                <w:lang w:val="fr-FR"/>
              </w:rPr>
              <w:tab/>
              <w:t>1</w:t>
            </w:r>
          </w:p>
          <w:p w14:paraId="2E8AD175" w14:textId="19DCABBC" w:rsidR="00940B83" w:rsidRPr="00981A02" w:rsidRDefault="00572037" w:rsidP="00940B83">
            <w:pPr>
              <w:pStyle w:val="Responsecategs"/>
              <w:tabs>
                <w:tab w:val="clear" w:pos="3942"/>
                <w:tab w:val="right" w:leader="dot" w:pos="4186"/>
              </w:tabs>
              <w:spacing w:line="276" w:lineRule="auto"/>
              <w:ind w:left="144" w:hanging="144"/>
              <w:contextualSpacing/>
              <w:rPr>
                <w:rFonts w:ascii="Times New Roman" w:hAnsi="Times New Roman"/>
                <w:caps/>
                <w:lang w:val="fr-FR"/>
              </w:rPr>
            </w:pPr>
            <w:r w:rsidRPr="00981A02">
              <w:rPr>
                <w:rFonts w:ascii="Times New Roman" w:hAnsi="Times New Roman"/>
                <w:caps/>
                <w:lang w:val="fr-FR"/>
              </w:rPr>
              <w:t>NON</w:t>
            </w:r>
            <w:r w:rsidR="00940B83" w:rsidRPr="00981A02">
              <w:rPr>
                <w:rFonts w:ascii="Times New Roman" w:hAnsi="Times New Roman"/>
                <w:caps/>
                <w:lang w:val="fr-FR"/>
              </w:rPr>
              <w:t>, MMA8A/B≠9998</w:t>
            </w:r>
            <w:r w:rsidR="00940B83" w:rsidRPr="00981A02">
              <w:rPr>
                <w:rFonts w:ascii="Times New Roman" w:hAnsi="Times New Roman"/>
                <w:caps/>
                <w:lang w:val="fr-FR"/>
              </w:rPr>
              <w:tab/>
              <w:t>2</w:t>
            </w:r>
          </w:p>
        </w:tc>
        <w:tc>
          <w:tcPr>
            <w:tcW w:w="616" w:type="pct"/>
            <w:tcBorders>
              <w:top w:val="single" w:sz="4" w:space="0" w:color="auto"/>
              <w:bottom w:val="single" w:sz="4" w:space="0" w:color="auto"/>
              <w:right w:val="double" w:sz="4" w:space="0" w:color="auto"/>
            </w:tcBorders>
            <w:shd w:val="clear" w:color="auto" w:fill="FFFFCC"/>
            <w:tcMar>
              <w:top w:w="43" w:type="dxa"/>
              <w:left w:w="115" w:type="dxa"/>
              <w:bottom w:w="43" w:type="dxa"/>
              <w:right w:w="115" w:type="dxa"/>
            </w:tcMar>
          </w:tcPr>
          <w:p w14:paraId="1E923DE3" w14:textId="77777777" w:rsidR="00940B83" w:rsidRPr="00981A02" w:rsidRDefault="00940B83" w:rsidP="00940B83">
            <w:pPr>
              <w:pStyle w:val="skipcolumn"/>
              <w:spacing w:line="276" w:lineRule="auto"/>
              <w:ind w:left="144" w:hanging="144"/>
              <w:contextualSpacing/>
              <w:rPr>
                <w:rFonts w:ascii="Times New Roman" w:hAnsi="Times New Roman"/>
                <w:lang w:val="fr-FR"/>
              </w:rPr>
            </w:pPr>
          </w:p>
          <w:p w14:paraId="6B5CF2C5" w14:textId="75F9A70B" w:rsidR="00940B83" w:rsidRPr="00981A02" w:rsidRDefault="00940B83" w:rsidP="00DA2494">
            <w:pPr>
              <w:pStyle w:val="skipcolumn"/>
              <w:spacing w:line="276" w:lineRule="auto"/>
              <w:ind w:left="144" w:hanging="144"/>
              <w:contextualSpacing/>
              <w:rPr>
                <w:rFonts w:ascii="Times New Roman" w:hAnsi="Times New Roman"/>
              </w:rPr>
            </w:pPr>
            <w:r w:rsidRPr="00981A02">
              <w:rPr>
                <w:rFonts w:ascii="Times New Roman" w:hAnsi="Times New Roman"/>
              </w:rPr>
              <w:t>2</w:t>
            </w:r>
            <w:r w:rsidRPr="00981A02">
              <w:rPr>
                <w:rFonts w:ascii="Times New Roman" w:hAnsi="Times New Roman"/>
                <w:i/>
              </w:rPr>
              <w:sym w:font="Wingdings" w:char="F0F0"/>
            </w:r>
            <w:r w:rsidR="00DA2494" w:rsidRPr="00981A02">
              <w:rPr>
                <w:rFonts w:ascii="Times New Roman" w:hAnsi="Times New Roman"/>
                <w:i/>
                <w:smallCaps w:val="0"/>
              </w:rPr>
              <w:t>Fin</w:t>
            </w:r>
          </w:p>
        </w:tc>
      </w:tr>
      <w:tr w:rsidR="007E0DE0" w:rsidRPr="00981A02" w14:paraId="7FB39FF9" w14:textId="77777777" w:rsidTr="00EE1955">
        <w:trPr>
          <w:cantSplit/>
          <w:jc w:val="center"/>
        </w:trPr>
        <w:tc>
          <w:tcPr>
            <w:tcW w:w="2289" w:type="pct"/>
            <w:tcBorders>
              <w:top w:val="single" w:sz="4" w:space="0" w:color="auto"/>
              <w:left w:val="double" w:sz="4" w:space="0" w:color="auto"/>
              <w:bottom w:val="single" w:sz="4" w:space="0" w:color="auto"/>
            </w:tcBorders>
            <w:shd w:val="clear" w:color="auto" w:fill="FFFFCC"/>
            <w:tcMar>
              <w:top w:w="43" w:type="dxa"/>
              <w:left w:w="115" w:type="dxa"/>
              <w:bottom w:w="43" w:type="dxa"/>
              <w:right w:w="115" w:type="dxa"/>
            </w:tcMar>
          </w:tcPr>
          <w:p w14:paraId="0AA07A46" w14:textId="216578E8" w:rsidR="00940B83" w:rsidRPr="00981A02" w:rsidRDefault="00940B83" w:rsidP="00940B83">
            <w:pPr>
              <w:pStyle w:val="1Intvwqst"/>
              <w:spacing w:line="276" w:lineRule="auto"/>
              <w:ind w:left="144" w:hanging="144"/>
              <w:contextualSpacing/>
              <w:rPr>
                <w:rFonts w:ascii="Times New Roman" w:hAnsi="Times New Roman"/>
                <w:smallCaps w:val="0"/>
                <w:lang w:val="fr-FR"/>
              </w:rPr>
            </w:pPr>
            <w:r w:rsidRPr="00981A02">
              <w:rPr>
                <w:rFonts w:ascii="Times New Roman" w:hAnsi="Times New Roman"/>
                <w:b/>
                <w:smallCaps w:val="0"/>
                <w:lang w:val="fr-FR"/>
              </w:rPr>
              <w:t>MMA10</w:t>
            </w:r>
            <w:r w:rsidRPr="00981A02">
              <w:rPr>
                <w:rFonts w:ascii="Times New Roman" w:hAnsi="Times New Roman"/>
                <w:smallCaps w:val="0"/>
                <w:lang w:val="fr-FR"/>
              </w:rPr>
              <w:t>.</w:t>
            </w:r>
            <w:r w:rsidRPr="00981A02">
              <w:rPr>
                <w:rFonts w:ascii="Times New Roman" w:hAnsi="Times New Roman"/>
                <w:i/>
                <w:smallCaps w:val="0"/>
                <w:lang w:val="fr-FR"/>
              </w:rPr>
              <w:t xml:space="preserve"> </w:t>
            </w:r>
            <w:r w:rsidR="00DA2494" w:rsidRPr="00981A02">
              <w:rPr>
                <w:rFonts w:ascii="Times New Roman" w:hAnsi="Times New Roman"/>
                <w:i/>
                <w:smallCaps w:val="0"/>
                <w:lang w:val="fr-FR"/>
              </w:rPr>
              <w:t>Vérifier MMA7</w:t>
            </w:r>
            <w:r w:rsidR="00A466FE" w:rsidRPr="00981A02">
              <w:rPr>
                <w:rFonts w:ascii="Times New Roman" w:hAnsi="Times New Roman"/>
                <w:i/>
                <w:smallCaps w:val="0"/>
                <w:lang w:val="fr-FR"/>
              </w:rPr>
              <w:t xml:space="preserve"> </w:t>
            </w:r>
            <w:r w:rsidR="00DA2494" w:rsidRPr="00981A02">
              <w:rPr>
                <w:rFonts w:ascii="Times New Roman" w:hAnsi="Times New Roman"/>
                <w:i/>
                <w:smallCaps w:val="0"/>
                <w:lang w:val="fr-FR"/>
              </w:rPr>
              <w:t>: En union seulement une fois ?</w:t>
            </w:r>
          </w:p>
        </w:tc>
        <w:tc>
          <w:tcPr>
            <w:tcW w:w="2095" w:type="pct"/>
            <w:gridSpan w:val="2"/>
            <w:tcBorders>
              <w:top w:val="single" w:sz="4" w:space="0" w:color="auto"/>
              <w:bottom w:val="single" w:sz="4" w:space="0" w:color="auto"/>
            </w:tcBorders>
            <w:shd w:val="clear" w:color="auto" w:fill="FFFFCC"/>
            <w:tcMar>
              <w:top w:w="43" w:type="dxa"/>
              <w:left w:w="115" w:type="dxa"/>
              <w:bottom w:w="43" w:type="dxa"/>
              <w:right w:w="115" w:type="dxa"/>
            </w:tcMar>
          </w:tcPr>
          <w:p w14:paraId="732F1C5F" w14:textId="329BBFAB" w:rsidR="00940B83" w:rsidRPr="00981A02" w:rsidRDefault="00572037" w:rsidP="00940B83">
            <w:pPr>
              <w:pStyle w:val="Responsecategs"/>
              <w:tabs>
                <w:tab w:val="clear" w:pos="3942"/>
                <w:tab w:val="right" w:leader="dot" w:pos="4186"/>
              </w:tabs>
              <w:spacing w:line="276" w:lineRule="auto"/>
              <w:ind w:left="144" w:hanging="144"/>
              <w:contextualSpacing/>
              <w:rPr>
                <w:rFonts w:ascii="Times New Roman" w:hAnsi="Times New Roman"/>
                <w:caps/>
              </w:rPr>
            </w:pPr>
            <w:r w:rsidRPr="00981A02">
              <w:rPr>
                <w:rFonts w:ascii="Times New Roman" w:hAnsi="Times New Roman"/>
                <w:caps/>
              </w:rPr>
              <w:t>OUI</w:t>
            </w:r>
            <w:r w:rsidR="00940B83" w:rsidRPr="00981A02">
              <w:rPr>
                <w:rFonts w:ascii="Times New Roman" w:hAnsi="Times New Roman"/>
                <w:caps/>
              </w:rPr>
              <w:t>, MMA7=1</w:t>
            </w:r>
            <w:r w:rsidR="00940B83" w:rsidRPr="00981A02">
              <w:rPr>
                <w:rFonts w:ascii="Times New Roman" w:hAnsi="Times New Roman"/>
                <w:caps/>
              </w:rPr>
              <w:tab/>
              <w:t>1</w:t>
            </w:r>
          </w:p>
          <w:p w14:paraId="3A5B00A3" w14:textId="591192EB" w:rsidR="00940B83" w:rsidRPr="00981A02" w:rsidRDefault="00572037" w:rsidP="00940B83">
            <w:pPr>
              <w:pStyle w:val="Responsecategs"/>
              <w:tabs>
                <w:tab w:val="clear" w:pos="3942"/>
                <w:tab w:val="right" w:leader="dot" w:pos="4186"/>
              </w:tabs>
              <w:spacing w:line="276" w:lineRule="auto"/>
              <w:ind w:left="144" w:hanging="144"/>
              <w:contextualSpacing/>
              <w:rPr>
                <w:rFonts w:ascii="Times New Roman" w:hAnsi="Times New Roman"/>
                <w:caps/>
              </w:rPr>
            </w:pPr>
            <w:r w:rsidRPr="00981A02">
              <w:rPr>
                <w:rFonts w:ascii="Times New Roman" w:hAnsi="Times New Roman"/>
                <w:caps/>
              </w:rPr>
              <w:t>NON</w:t>
            </w:r>
            <w:r w:rsidR="00940B83" w:rsidRPr="00981A02">
              <w:rPr>
                <w:rFonts w:ascii="Times New Roman" w:hAnsi="Times New Roman"/>
                <w:caps/>
              </w:rPr>
              <w:t>, MMA7=2</w:t>
            </w:r>
            <w:r w:rsidR="00940B83" w:rsidRPr="00981A02">
              <w:rPr>
                <w:rFonts w:ascii="Times New Roman" w:hAnsi="Times New Roman"/>
                <w:caps/>
              </w:rPr>
              <w:tab/>
              <w:t>2</w:t>
            </w:r>
          </w:p>
        </w:tc>
        <w:tc>
          <w:tcPr>
            <w:tcW w:w="616" w:type="pct"/>
            <w:tcBorders>
              <w:top w:val="single" w:sz="4" w:space="0" w:color="auto"/>
              <w:bottom w:val="single" w:sz="4" w:space="0" w:color="auto"/>
              <w:right w:val="double" w:sz="4" w:space="0" w:color="auto"/>
            </w:tcBorders>
            <w:shd w:val="clear" w:color="auto" w:fill="FFFFCC"/>
            <w:tcMar>
              <w:top w:w="43" w:type="dxa"/>
              <w:left w:w="115" w:type="dxa"/>
              <w:bottom w:w="43" w:type="dxa"/>
              <w:right w:w="115" w:type="dxa"/>
            </w:tcMar>
          </w:tcPr>
          <w:p w14:paraId="05D2204A" w14:textId="263DB017" w:rsidR="00940B83" w:rsidRPr="00981A02" w:rsidRDefault="00940B83" w:rsidP="00940B83">
            <w:pPr>
              <w:pStyle w:val="skipcolumn"/>
              <w:spacing w:line="276" w:lineRule="auto"/>
              <w:ind w:left="144" w:hanging="144"/>
              <w:contextualSpacing/>
              <w:rPr>
                <w:rFonts w:ascii="Times New Roman" w:hAnsi="Times New Roman"/>
              </w:rPr>
            </w:pPr>
            <w:r w:rsidRPr="00981A02">
              <w:rPr>
                <w:rFonts w:ascii="Times New Roman" w:hAnsi="Times New Roman"/>
              </w:rPr>
              <w:t>1</w:t>
            </w:r>
            <w:r w:rsidRPr="00981A02">
              <w:rPr>
                <w:rFonts w:ascii="Times New Roman" w:hAnsi="Times New Roman"/>
                <w:i/>
              </w:rPr>
              <w:sym w:font="Wingdings" w:char="F0F0"/>
            </w:r>
            <w:r w:rsidRPr="00981A02">
              <w:rPr>
                <w:rFonts w:ascii="Times New Roman" w:hAnsi="Times New Roman"/>
                <w:i/>
              </w:rPr>
              <w:t>MMA11A</w:t>
            </w:r>
          </w:p>
          <w:p w14:paraId="50344122" w14:textId="46177EBB" w:rsidR="00940B83" w:rsidRPr="00981A02" w:rsidRDefault="00940B83" w:rsidP="00940B83">
            <w:pPr>
              <w:pStyle w:val="skipcolumn"/>
              <w:spacing w:line="276" w:lineRule="auto"/>
              <w:ind w:left="144" w:hanging="144"/>
              <w:contextualSpacing/>
              <w:rPr>
                <w:rFonts w:ascii="Times New Roman" w:hAnsi="Times New Roman"/>
              </w:rPr>
            </w:pPr>
            <w:r w:rsidRPr="00981A02">
              <w:rPr>
                <w:rFonts w:ascii="Times New Roman" w:hAnsi="Times New Roman"/>
              </w:rPr>
              <w:t>2</w:t>
            </w:r>
            <w:r w:rsidRPr="00981A02">
              <w:rPr>
                <w:rFonts w:ascii="Times New Roman" w:hAnsi="Times New Roman"/>
                <w:i/>
              </w:rPr>
              <w:sym w:font="Wingdings" w:char="F0F0"/>
            </w:r>
            <w:r w:rsidRPr="00981A02">
              <w:rPr>
                <w:rFonts w:ascii="Times New Roman" w:hAnsi="Times New Roman"/>
                <w:i/>
              </w:rPr>
              <w:t>MMA11B</w:t>
            </w:r>
          </w:p>
        </w:tc>
      </w:tr>
      <w:tr w:rsidR="007E0DE0" w:rsidRPr="00981A02" w14:paraId="00876A6D" w14:textId="77777777" w:rsidTr="00EE1955">
        <w:trPr>
          <w:cantSplit/>
          <w:jc w:val="center"/>
        </w:trPr>
        <w:tc>
          <w:tcPr>
            <w:tcW w:w="2289" w:type="pct"/>
            <w:tcBorders>
              <w:top w:val="single" w:sz="4" w:space="0" w:color="auto"/>
              <w:left w:val="double" w:sz="4" w:space="0" w:color="auto"/>
              <w:bottom w:val="double" w:sz="4" w:space="0" w:color="auto"/>
            </w:tcBorders>
            <w:tcMar>
              <w:top w:w="43" w:type="dxa"/>
              <w:left w:w="115" w:type="dxa"/>
              <w:bottom w:w="43" w:type="dxa"/>
              <w:right w:w="115" w:type="dxa"/>
            </w:tcMar>
          </w:tcPr>
          <w:p w14:paraId="5BF5CFB2" w14:textId="1DC70A97" w:rsidR="00DA2494" w:rsidRPr="00981A02" w:rsidRDefault="00F97670" w:rsidP="00DA2494">
            <w:pPr>
              <w:pStyle w:val="1Intvwqst"/>
              <w:spacing w:line="276" w:lineRule="auto"/>
              <w:ind w:left="144" w:hanging="144"/>
              <w:contextualSpacing/>
              <w:rPr>
                <w:rFonts w:ascii="Times New Roman" w:hAnsi="Times New Roman"/>
                <w:smallCaps w:val="0"/>
                <w:lang w:val="fr-FR"/>
              </w:rPr>
            </w:pPr>
            <w:r w:rsidRPr="00981A02">
              <w:rPr>
                <w:rFonts w:ascii="Times New Roman" w:hAnsi="Times New Roman"/>
                <w:b/>
                <w:smallCaps w:val="0"/>
                <w:lang w:val="fr-FR"/>
              </w:rPr>
              <w:t>M</w:t>
            </w:r>
            <w:r w:rsidR="00380702" w:rsidRPr="00981A02">
              <w:rPr>
                <w:rFonts w:ascii="Times New Roman" w:hAnsi="Times New Roman"/>
                <w:b/>
                <w:smallCaps w:val="0"/>
                <w:lang w:val="fr-FR"/>
              </w:rPr>
              <w:t>M</w:t>
            </w:r>
            <w:r w:rsidRPr="00981A02">
              <w:rPr>
                <w:rFonts w:ascii="Times New Roman" w:hAnsi="Times New Roman"/>
                <w:b/>
                <w:smallCaps w:val="0"/>
                <w:lang w:val="fr-FR"/>
              </w:rPr>
              <w:t>A</w:t>
            </w:r>
            <w:r w:rsidR="00715BE2" w:rsidRPr="00981A02">
              <w:rPr>
                <w:rFonts w:ascii="Times New Roman" w:hAnsi="Times New Roman"/>
                <w:b/>
                <w:smallCaps w:val="0"/>
                <w:lang w:val="fr-FR"/>
              </w:rPr>
              <w:t>11</w:t>
            </w:r>
            <w:r w:rsidRPr="00981A02">
              <w:rPr>
                <w:rFonts w:ascii="Times New Roman" w:hAnsi="Times New Roman"/>
                <w:b/>
                <w:smallCaps w:val="0"/>
                <w:lang w:val="fr-FR"/>
              </w:rPr>
              <w:t>A</w:t>
            </w:r>
            <w:r w:rsidRPr="00981A02">
              <w:rPr>
                <w:rFonts w:ascii="Times New Roman" w:hAnsi="Times New Roman"/>
                <w:smallCaps w:val="0"/>
                <w:lang w:val="fr-FR"/>
              </w:rPr>
              <w:t xml:space="preserve">. </w:t>
            </w:r>
            <w:r w:rsidR="00DA2494" w:rsidRPr="00981A02">
              <w:rPr>
                <w:rFonts w:ascii="Times New Roman" w:hAnsi="Times New Roman"/>
                <w:smallCaps w:val="0"/>
                <w:lang w:val="fr-FR"/>
              </w:rPr>
              <w:t>Quel âge aviez-vous lorsque vous avez commencé à vivre avec votre femme/partenaire ?</w:t>
            </w:r>
          </w:p>
          <w:p w14:paraId="6D38DB80" w14:textId="13631A54" w:rsidR="00F97670" w:rsidRPr="00981A02" w:rsidRDefault="00F97670" w:rsidP="00CE050A">
            <w:pPr>
              <w:pStyle w:val="1Intvwqst"/>
              <w:spacing w:line="276" w:lineRule="auto"/>
              <w:ind w:left="144" w:hanging="144"/>
              <w:contextualSpacing/>
              <w:rPr>
                <w:rFonts w:ascii="Times New Roman" w:hAnsi="Times New Roman"/>
                <w:b/>
                <w:smallCaps w:val="0"/>
                <w:lang w:val="fr-FR"/>
              </w:rPr>
            </w:pPr>
          </w:p>
          <w:p w14:paraId="5D6E292E" w14:textId="0D5A3BAB" w:rsidR="00520D8B" w:rsidRPr="00981A02" w:rsidRDefault="00520D8B" w:rsidP="00DA2494">
            <w:pPr>
              <w:pStyle w:val="1Intvwqst"/>
              <w:spacing w:line="276" w:lineRule="auto"/>
              <w:ind w:left="144" w:hanging="144"/>
              <w:contextualSpacing/>
              <w:rPr>
                <w:rFonts w:ascii="Times New Roman" w:hAnsi="Times New Roman"/>
                <w:smallCaps w:val="0"/>
                <w:lang w:val="fr-FR"/>
              </w:rPr>
            </w:pPr>
            <w:r w:rsidRPr="00981A02">
              <w:rPr>
                <w:rFonts w:ascii="Times New Roman" w:hAnsi="Times New Roman"/>
                <w:b/>
                <w:smallCaps w:val="0"/>
                <w:lang w:val="fr-FR"/>
              </w:rPr>
              <w:t>M</w:t>
            </w:r>
            <w:r w:rsidR="00380702" w:rsidRPr="00981A02">
              <w:rPr>
                <w:rFonts w:ascii="Times New Roman" w:hAnsi="Times New Roman"/>
                <w:b/>
                <w:smallCaps w:val="0"/>
                <w:lang w:val="fr-FR"/>
              </w:rPr>
              <w:t>M</w:t>
            </w:r>
            <w:r w:rsidRPr="00981A02">
              <w:rPr>
                <w:rFonts w:ascii="Times New Roman" w:hAnsi="Times New Roman"/>
                <w:b/>
                <w:smallCaps w:val="0"/>
                <w:lang w:val="fr-FR"/>
              </w:rPr>
              <w:t>A</w:t>
            </w:r>
            <w:r w:rsidR="00715BE2" w:rsidRPr="00981A02">
              <w:rPr>
                <w:rFonts w:ascii="Times New Roman" w:hAnsi="Times New Roman"/>
                <w:b/>
                <w:smallCaps w:val="0"/>
                <w:lang w:val="fr-FR"/>
              </w:rPr>
              <w:t>11</w:t>
            </w:r>
            <w:r w:rsidR="00F97670" w:rsidRPr="00981A02">
              <w:rPr>
                <w:rFonts w:ascii="Times New Roman" w:hAnsi="Times New Roman"/>
                <w:b/>
                <w:smallCaps w:val="0"/>
                <w:lang w:val="fr-FR"/>
              </w:rPr>
              <w:t>B</w:t>
            </w:r>
            <w:r w:rsidRPr="00981A02">
              <w:rPr>
                <w:rFonts w:ascii="Times New Roman" w:hAnsi="Times New Roman"/>
                <w:smallCaps w:val="0"/>
                <w:lang w:val="fr-FR"/>
              </w:rPr>
              <w:t xml:space="preserve">. </w:t>
            </w:r>
            <w:r w:rsidR="00DA2494" w:rsidRPr="00981A02">
              <w:rPr>
                <w:rFonts w:ascii="Times New Roman" w:hAnsi="Times New Roman"/>
                <w:smallCaps w:val="0"/>
                <w:lang w:val="fr-FR"/>
              </w:rPr>
              <w:t xml:space="preserve">Quel âge aviez-vous lorsque vous avez commencé à vivre avec votre </w:t>
            </w:r>
            <w:r w:rsidR="00DA2494" w:rsidRPr="00981A02">
              <w:rPr>
                <w:rFonts w:ascii="Times New Roman" w:hAnsi="Times New Roman"/>
                <w:smallCaps w:val="0"/>
                <w:u w:val="single"/>
                <w:lang w:val="fr-FR"/>
              </w:rPr>
              <w:t>première femme</w:t>
            </w:r>
            <w:r w:rsidR="00DA2494" w:rsidRPr="00981A02">
              <w:rPr>
                <w:rFonts w:ascii="Times New Roman" w:hAnsi="Times New Roman"/>
                <w:smallCaps w:val="0"/>
                <w:lang w:val="fr-FR"/>
              </w:rPr>
              <w:t>/partenaire ?</w:t>
            </w:r>
          </w:p>
        </w:tc>
        <w:tc>
          <w:tcPr>
            <w:tcW w:w="2095" w:type="pct"/>
            <w:gridSpan w:val="2"/>
            <w:tcBorders>
              <w:top w:val="single" w:sz="4" w:space="0" w:color="auto"/>
              <w:bottom w:val="double" w:sz="4" w:space="0" w:color="auto"/>
            </w:tcBorders>
            <w:tcMar>
              <w:top w:w="43" w:type="dxa"/>
              <w:left w:w="115" w:type="dxa"/>
              <w:bottom w:w="43" w:type="dxa"/>
              <w:right w:w="115" w:type="dxa"/>
            </w:tcMar>
          </w:tcPr>
          <w:p w14:paraId="662EA56C" w14:textId="77777777" w:rsidR="00520D8B" w:rsidRPr="00981A02" w:rsidRDefault="00520D8B" w:rsidP="001C37FE">
            <w:pPr>
              <w:pStyle w:val="Responsecategs"/>
              <w:tabs>
                <w:tab w:val="clear" w:pos="3942"/>
                <w:tab w:val="right" w:leader="dot" w:pos="4186"/>
              </w:tabs>
              <w:spacing w:line="276" w:lineRule="auto"/>
              <w:ind w:left="144" w:hanging="144"/>
              <w:contextualSpacing/>
              <w:rPr>
                <w:rFonts w:ascii="Times New Roman" w:hAnsi="Times New Roman"/>
                <w:caps/>
                <w:lang w:val="fr-FR"/>
              </w:rPr>
            </w:pPr>
          </w:p>
          <w:p w14:paraId="1A07A3B1" w14:textId="77777777" w:rsidR="00EB51FA" w:rsidRPr="00981A02" w:rsidRDefault="00EB51FA" w:rsidP="001C37FE">
            <w:pPr>
              <w:pStyle w:val="Responsecategs"/>
              <w:tabs>
                <w:tab w:val="clear" w:pos="3942"/>
                <w:tab w:val="right" w:leader="dot" w:pos="4186"/>
              </w:tabs>
              <w:spacing w:line="276" w:lineRule="auto"/>
              <w:ind w:left="144" w:hanging="144"/>
              <w:contextualSpacing/>
              <w:rPr>
                <w:rFonts w:ascii="Times New Roman" w:hAnsi="Times New Roman"/>
                <w:caps/>
                <w:lang w:val="fr-FR"/>
              </w:rPr>
            </w:pPr>
          </w:p>
          <w:p w14:paraId="268D06AA" w14:textId="5D179129" w:rsidR="00520D8B" w:rsidRPr="00981A02" w:rsidRDefault="00520D8B" w:rsidP="00DA2494">
            <w:pPr>
              <w:pStyle w:val="Responsecategs"/>
              <w:tabs>
                <w:tab w:val="clear" w:pos="3942"/>
                <w:tab w:val="right" w:leader="dot" w:pos="4186"/>
              </w:tabs>
              <w:spacing w:line="276" w:lineRule="auto"/>
              <w:ind w:left="144" w:hanging="144"/>
              <w:contextualSpacing/>
              <w:rPr>
                <w:rFonts w:ascii="Times New Roman" w:hAnsi="Times New Roman"/>
                <w:caps/>
              </w:rPr>
            </w:pPr>
            <w:r w:rsidRPr="00981A02">
              <w:rPr>
                <w:rFonts w:ascii="Times New Roman" w:hAnsi="Times New Roman"/>
                <w:caps/>
              </w:rPr>
              <w:t xml:space="preserve">Age </w:t>
            </w:r>
            <w:r w:rsidR="00DA2494" w:rsidRPr="00981A02">
              <w:rPr>
                <w:rFonts w:ascii="Times New Roman" w:hAnsi="Times New Roman"/>
                <w:caps/>
              </w:rPr>
              <w:t>en annees</w:t>
            </w:r>
            <w:r w:rsidRPr="00981A02">
              <w:rPr>
                <w:rFonts w:ascii="Times New Roman" w:hAnsi="Times New Roman"/>
                <w:caps/>
              </w:rPr>
              <w:tab/>
              <w:t>__ __</w:t>
            </w:r>
          </w:p>
        </w:tc>
        <w:tc>
          <w:tcPr>
            <w:tcW w:w="616" w:type="pct"/>
            <w:tcBorders>
              <w:top w:val="single" w:sz="4" w:space="0" w:color="auto"/>
              <w:bottom w:val="double" w:sz="4" w:space="0" w:color="auto"/>
              <w:right w:val="double" w:sz="4" w:space="0" w:color="auto"/>
            </w:tcBorders>
            <w:tcMar>
              <w:top w:w="43" w:type="dxa"/>
              <w:left w:w="115" w:type="dxa"/>
              <w:bottom w:w="43" w:type="dxa"/>
              <w:right w:w="115" w:type="dxa"/>
            </w:tcMar>
          </w:tcPr>
          <w:p w14:paraId="0B4566DA" w14:textId="77777777" w:rsidR="00520D8B" w:rsidRPr="00981A02" w:rsidRDefault="00520D8B" w:rsidP="00CE050A">
            <w:pPr>
              <w:pStyle w:val="skipcolumn"/>
              <w:spacing w:line="276" w:lineRule="auto"/>
              <w:ind w:left="144" w:hanging="144"/>
              <w:contextualSpacing/>
              <w:rPr>
                <w:rFonts w:ascii="Times New Roman" w:hAnsi="Times New Roman"/>
              </w:rPr>
            </w:pPr>
          </w:p>
        </w:tc>
      </w:tr>
    </w:tbl>
    <w:p w14:paraId="660A9809" w14:textId="77777777" w:rsidR="00AF16A9" w:rsidRPr="00981A02" w:rsidRDefault="00AF16A9" w:rsidP="00CE050A">
      <w:pPr>
        <w:spacing w:line="276" w:lineRule="auto"/>
        <w:ind w:left="144" w:hanging="144"/>
        <w:contextualSpacing/>
        <w:rPr>
          <w:sz w:val="20"/>
        </w:rPr>
      </w:pPr>
    </w:p>
    <w:p w14:paraId="4ED2CB47" w14:textId="00EBF3B6" w:rsidR="00AF16A9" w:rsidRPr="00981A02" w:rsidRDefault="00AF16A9" w:rsidP="00CE050A">
      <w:pPr>
        <w:spacing w:line="276" w:lineRule="auto"/>
        <w:ind w:left="144" w:hanging="144"/>
        <w:contextualSpacing/>
        <w:rPr>
          <w:smallCaps/>
          <w:sz w:val="20"/>
        </w:rPr>
      </w:pPr>
      <w:r w:rsidRPr="00981A02">
        <w:rPr>
          <w:sz w:val="20"/>
        </w:rPr>
        <w:br w:type="page"/>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57"/>
        <w:gridCol w:w="218"/>
        <w:gridCol w:w="441"/>
        <w:gridCol w:w="3821"/>
        <w:gridCol w:w="209"/>
        <w:gridCol w:w="1184"/>
        <w:gridCol w:w="9"/>
      </w:tblGrid>
      <w:tr w:rsidR="00AF16A9" w:rsidRPr="00981A02" w14:paraId="2D440BB2" w14:textId="77777777" w:rsidTr="00DA526B">
        <w:trPr>
          <w:cantSplit/>
          <w:jc w:val="center"/>
        </w:trPr>
        <w:tc>
          <w:tcPr>
            <w:tcW w:w="2499" w:type="pct"/>
            <w:gridSpan w:val="3"/>
            <w:tcBorders>
              <w:top w:val="double" w:sz="4" w:space="0" w:color="auto"/>
              <w:left w:val="double" w:sz="4" w:space="0" w:color="auto"/>
              <w:bottom w:val="single" w:sz="4" w:space="0" w:color="auto"/>
              <w:right w:val="nil"/>
            </w:tcBorders>
            <w:shd w:val="clear" w:color="auto" w:fill="000000"/>
            <w:tcMar>
              <w:top w:w="43" w:type="dxa"/>
              <w:left w:w="115" w:type="dxa"/>
              <w:bottom w:w="43" w:type="dxa"/>
              <w:right w:w="115" w:type="dxa"/>
            </w:tcMar>
          </w:tcPr>
          <w:p w14:paraId="61F31360" w14:textId="3C9AE2E2" w:rsidR="00AF16A9" w:rsidRPr="00981A02" w:rsidRDefault="00AF16A9" w:rsidP="00A466FE">
            <w:pPr>
              <w:pStyle w:val="modulename"/>
              <w:tabs>
                <w:tab w:val="right" w:pos="9504"/>
              </w:tabs>
              <w:spacing w:line="276" w:lineRule="auto"/>
              <w:ind w:left="144" w:hanging="144"/>
              <w:contextualSpacing/>
              <w:rPr>
                <w:sz w:val="20"/>
              </w:rPr>
            </w:pPr>
            <w:r w:rsidRPr="00981A02">
              <w:rPr>
                <w:b w:val="0"/>
                <w:caps w:val="0"/>
                <w:sz w:val="20"/>
              </w:rPr>
              <w:lastRenderedPageBreak/>
              <w:br w:type="page"/>
            </w:r>
            <w:r w:rsidRPr="00981A02">
              <w:rPr>
                <w:sz w:val="20"/>
              </w:rPr>
              <w:br w:type="page"/>
            </w:r>
            <w:r w:rsidR="00A466FE" w:rsidRPr="00981A02">
              <w:rPr>
                <w:sz w:val="20"/>
              </w:rPr>
              <w:t xml:space="preserve">capacités fonctionnelles des adultes </w:t>
            </w:r>
          </w:p>
        </w:tc>
        <w:tc>
          <w:tcPr>
            <w:tcW w:w="2501" w:type="pct"/>
            <w:gridSpan w:val="4"/>
            <w:tcBorders>
              <w:top w:val="double" w:sz="4" w:space="0" w:color="auto"/>
              <w:left w:val="nil"/>
              <w:bottom w:val="single" w:sz="4" w:space="0" w:color="auto"/>
              <w:right w:val="double" w:sz="4" w:space="0" w:color="auto"/>
            </w:tcBorders>
            <w:shd w:val="clear" w:color="auto" w:fill="000000"/>
          </w:tcPr>
          <w:p w14:paraId="42BB79FF" w14:textId="38954668" w:rsidR="00AF16A9" w:rsidRPr="00981A02" w:rsidRDefault="00380702" w:rsidP="00CE050A">
            <w:pPr>
              <w:pStyle w:val="modulename"/>
              <w:tabs>
                <w:tab w:val="right" w:pos="9504"/>
              </w:tabs>
              <w:spacing w:line="276" w:lineRule="auto"/>
              <w:ind w:left="144" w:hanging="144"/>
              <w:contextualSpacing/>
              <w:jc w:val="right"/>
              <w:rPr>
                <w:sz w:val="20"/>
              </w:rPr>
            </w:pPr>
            <w:r w:rsidRPr="00981A02">
              <w:rPr>
                <w:sz w:val="20"/>
              </w:rPr>
              <w:t>M</w:t>
            </w:r>
            <w:r w:rsidR="00AF16A9" w:rsidRPr="00981A02">
              <w:rPr>
                <w:sz w:val="20"/>
              </w:rPr>
              <w:t>AF</w:t>
            </w:r>
          </w:p>
        </w:tc>
      </w:tr>
      <w:tr w:rsidR="00EB51FA" w:rsidRPr="00981A02" w14:paraId="42D34761" w14:textId="77777777" w:rsidTr="006B6B32">
        <w:trPr>
          <w:cantSplit/>
          <w:jc w:val="center"/>
        </w:trPr>
        <w:tc>
          <w:tcPr>
            <w:tcW w:w="2288" w:type="pct"/>
            <w:gridSpan w:val="2"/>
            <w:tcBorders>
              <w:top w:val="single" w:sz="4" w:space="0" w:color="auto"/>
              <w:left w:val="double" w:sz="4" w:space="0" w:color="auto"/>
              <w:bottom w:val="single" w:sz="4" w:space="0" w:color="auto"/>
            </w:tcBorders>
            <w:shd w:val="clear" w:color="auto" w:fill="FFFFCC"/>
            <w:tcMar>
              <w:top w:w="43" w:type="dxa"/>
              <w:left w:w="115" w:type="dxa"/>
              <w:bottom w:w="43" w:type="dxa"/>
              <w:right w:w="115" w:type="dxa"/>
            </w:tcMar>
          </w:tcPr>
          <w:p w14:paraId="406BD051" w14:textId="0C45BE98" w:rsidR="00EB51FA" w:rsidRPr="00981A02" w:rsidRDefault="00380702" w:rsidP="00DA2494">
            <w:pPr>
              <w:pStyle w:val="1Intvwqst"/>
              <w:spacing w:line="276" w:lineRule="auto"/>
              <w:ind w:left="144" w:hanging="144"/>
              <w:contextualSpacing/>
              <w:rPr>
                <w:rFonts w:ascii="Times New Roman" w:hAnsi="Times New Roman"/>
                <w:smallCaps w:val="0"/>
                <w:lang w:val="fr-FR"/>
              </w:rPr>
            </w:pPr>
            <w:r w:rsidRPr="00981A02">
              <w:rPr>
                <w:rFonts w:ascii="Times New Roman" w:hAnsi="Times New Roman"/>
                <w:b/>
                <w:smallCaps w:val="0"/>
                <w:lang w:val="fr-FR"/>
              </w:rPr>
              <w:t>M</w:t>
            </w:r>
            <w:r w:rsidR="00EB51FA" w:rsidRPr="00981A02">
              <w:rPr>
                <w:rFonts w:ascii="Times New Roman" w:hAnsi="Times New Roman"/>
                <w:b/>
                <w:smallCaps w:val="0"/>
                <w:lang w:val="fr-FR"/>
              </w:rPr>
              <w:t>AF1</w:t>
            </w:r>
            <w:r w:rsidR="00EB51FA" w:rsidRPr="00981A02">
              <w:rPr>
                <w:rFonts w:ascii="Times New Roman" w:hAnsi="Times New Roman"/>
                <w:smallCaps w:val="0"/>
                <w:lang w:val="fr-FR"/>
              </w:rPr>
              <w:t>.</w:t>
            </w:r>
            <w:r w:rsidR="00EB51FA" w:rsidRPr="00981A02">
              <w:rPr>
                <w:rFonts w:ascii="Times New Roman" w:hAnsi="Times New Roman"/>
                <w:i/>
                <w:smallCaps w:val="0"/>
                <w:lang w:val="fr-FR"/>
              </w:rPr>
              <w:t xml:space="preserve"> </w:t>
            </w:r>
            <w:r w:rsidR="00DA2494" w:rsidRPr="00981A02">
              <w:rPr>
                <w:rFonts w:ascii="Times New Roman" w:hAnsi="Times New Roman"/>
                <w:i/>
                <w:smallCaps w:val="0"/>
                <w:lang w:val="fr-FR"/>
              </w:rPr>
              <w:t>Vérifier</w:t>
            </w:r>
            <w:r w:rsidR="00EB51FA" w:rsidRPr="00981A02">
              <w:rPr>
                <w:rFonts w:ascii="Times New Roman" w:hAnsi="Times New Roman"/>
                <w:i/>
                <w:smallCaps w:val="0"/>
                <w:lang w:val="fr-FR"/>
              </w:rPr>
              <w:t xml:space="preserve"> </w:t>
            </w:r>
            <w:r w:rsidR="000A6431" w:rsidRPr="00981A02">
              <w:rPr>
                <w:rFonts w:ascii="Times New Roman" w:hAnsi="Times New Roman"/>
                <w:i/>
                <w:smallCaps w:val="0"/>
                <w:lang w:val="fr-FR"/>
              </w:rPr>
              <w:t>MWB</w:t>
            </w:r>
            <w:r w:rsidR="009C31F7" w:rsidRPr="00981A02">
              <w:rPr>
                <w:rFonts w:ascii="Times New Roman" w:hAnsi="Times New Roman"/>
                <w:i/>
                <w:smallCaps w:val="0"/>
                <w:lang w:val="fr-FR"/>
              </w:rPr>
              <w:t>4</w:t>
            </w:r>
            <w:r w:rsidR="00A466FE" w:rsidRPr="00981A02">
              <w:rPr>
                <w:rFonts w:ascii="Times New Roman" w:hAnsi="Times New Roman"/>
                <w:i/>
                <w:smallCaps w:val="0"/>
                <w:lang w:val="fr-FR"/>
              </w:rPr>
              <w:t xml:space="preserve"> </w:t>
            </w:r>
            <w:r w:rsidR="00EB51FA" w:rsidRPr="00981A02">
              <w:rPr>
                <w:rFonts w:ascii="Times New Roman" w:hAnsi="Times New Roman"/>
                <w:i/>
                <w:smallCaps w:val="0"/>
                <w:lang w:val="fr-FR"/>
              </w:rPr>
              <w:t xml:space="preserve">: Age </w:t>
            </w:r>
            <w:r w:rsidR="00DA2494" w:rsidRPr="00981A02">
              <w:rPr>
                <w:rFonts w:ascii="Times New Roman" w:hAnsi="Times New Roman"/>
                <w:i/>
                <w:smallCaps w:val="0"/>
                <w:lang w:val="fr-FR"/>
              </w:rPr>
              <w:t>du ré</w:t>
            </w:r>
            <w:r w:rsidR="00EB51FA" w:rsidRPr="00981A02">
              <w:rPr>
                <w:rFonts w:ascii="Times New Roman" w:hAnsi="Times New Roman"/>
                <w:i/>
                <w:smallCaps w:val="0"/>
                <w:lang w:val="fr-FR"/>
              </w:rPr>
              <w:t>pond</w:t>
            </w:r>
            <w:r w:rsidR="00DA2494" w:rsidRPr="00981A02">
              <w:rPr>
                <w:rFonts w:ascii="Times New Roman" w:hAnsi="Times New Roman"/>
                <w:i/>
                <w:smallCaps w:val="0"/>
                <w:lang w:val="fr-FR"/>
              </w:rPr>
              <w:t>a</w:t>
            </w:r>
            <w:r w:rsidR="00EB51FA" w:rsidRPr="00981A02">
              <w:rPr>
                <w:rFonts w:ascii="Times New Roman" w:hAnsi="Times New Roman"/>
                <w:i/>
                <w:smallCaps w:val="0"/>
                <w:lang w:val="fr-FR"/>
              </w:rPr>
              <w:t>nt</w:t>
            </w:r>
            <w:r w:rsidR="00A466FE" w:rsidRPr="00981A02">
              <w:rPr>
                <w:rFonts w:ascii="Times New Roman" w:hAnsi="Times New Roman"/>
                <w:i/>
                <w:smallCaps w:val="0"/>
                <w:lang w:val="fr-FR"/>
              </w:rPr>
              <w:t xml:space="preserve"> </w:t>
            </w:r>
            <w:r w:rsidR="00EB51FA" w:rsidRPr="00981A02">
              <w:rPr>
                <w:rFonts w:ascii="Times New Roman" w:hAnsi="Times New Roman"/>
                <w:i/>
                <w:smallCaps w:val="0"/>
                <w:lang w:val="fr-FR"/>
              </w:rPr>
              <w:t>?</w:t>
            </w:r>
          </w:p>
        </w:tc>
        <w:tc>
          <w:tcPr>
            <w:tcW w:w="2141" w:type="pct"/>
            <w:gridSpan w:val="3"/>
            <w:tcBorders>
              <w:top w:val="single" w:sz="4" w:space="0" w:color="auto"/>
              <w:bottom w:val="single" w:sz="4" w:space="0" w:color="auto"/>
            </w:tcBorders>
            <w:shd w:val="clear" w:color="auto" w:fill="FFFFCC"/>
            <w:tcMar>
              <w:top w:w="43" w:type="dxa"/>
              <w:left w:w="115" w:type="dxa"/>
              <w:bottom w:w="43" w:type="dxa"/>
              <w:right w:w="115" w:type="dxa"/>
            </w:tcMar>
          </w:tcPr>
          <w:p w14:paraId="7ADBDBF7" w14:textId="77777777" w:rsidR="00DA2494" w:rsidRPr="00981A02" w:rsidRDefault="00DA2494" w:rsidP="00DA2494">
            <w:pPr>
              <w:pStyle w:val="Responsecategs"/>
              <w:tabs>
                <w:tab w:val="clear" w:pos="3942"/>
                <w:tab w:val="right" w:leader="dot" w:pos="4238"/>
              </w:tabs>
              <w:spacing w:line="276" w:lineRule="auto"/>
              <w:ind w:left="144" w:hanging="144"/>
              <w:contextualSpacing/>
              <w:rPr>
                <w:rFonts w:ascii="Times New Roman" w:hAnsi="Times New Roman"/>
                <w:caps/>
              </w:rPr>
            </w:pPr>
            <w:r w:rsidRPr="00981A02">
              <w:rPr>
                <w:rFonts w:ascii="Times New Roman" w:hAnsi="Times New Roman"/>
                <w:caps/>
              </w:rPr>
              <w:t>15-17 Ans</w:t>
            </w:r>
            <w:r w:rsidRPr="00981A02">
              <w:rPr>
                <w:rFonts w:ascii="Times New Roman" w:hAnsi="Times New Roman"/>
                <w:caps/>
              </w:rPr>
              <w:tab/>
              <w:t>1</w:t>
            </w:r>
          </w:p>
          <w:p w14:paraId="03967668" w14:textId="5F929B53" w:rsidR="00EB51FA" w:rsidRPr="00981A02" w:rsidRDefault="00DA2494" w:rsidP="00DA2494">
            <w:pPr>
              <w:pStyle w:val="Responsecategs"/>
              <w:tabs>
                <w:tab w:val="clear" w:pos="3942"/>
                <w:tab w:val="right" w:leader="dot" w:pos="4238"/>
              </w:tabs>
              <w:spacing w:line="276" w:lineRule="auto"/>
              <w:ind w:left="144" w:hanging="144"/>
              <w:contextualSpacing/>
              <w:rPr>
                <w:rFonts w:ascii="Times New Roman" w:hAnsi="Times New Roman"/>
                <w:caps/>
              </w:rPr>
            </w:pPr>
            <w:r w:rsidRPr="00981A02">
              <w:rPr>
                <w:rFonts w:ascii="Times New Roman" w:hAnsi="Times New Roman"/>
                <w:caps/>
              </w:rPr>
              <w:t>18-49 Ans</w:t>
            </w:r>
            <w:r w:rsidR="00EB51FA" w:rsidRPr="00981A02">
              <w:rPr>
                <w:rFonts w:ascii="Times New Roman" w:hAnsi="Times New Roman"/>
                <w:caps/>
              </w:rPr>
              <w:tab/>
              <w:t>2</w:t>
            </w:r>
          </w:p>
        </w:tc>
        <w:tc>
          <w:tcPr>
            <w:tcW w:w="572" w:type="pct"/>
            <w:gridSpan w:val="2"/>
            <w:tcBorders>
              <w:top w:val="single" w:sz="4" w:space="0" w:color="auto"/>
              <w:bottom w:val="single" w:sz="4" w:space="0" w:color="auto"/>
              <w:right w:val="double" w:sz="4" w:space="0" w:color="auto"/>
            </w:tcBorders>
            <w:shd w:val="clear" w:color="auto" w:fill="FFFFCC"/>
            <w:tcMar>
              <w:top w:w="43" w:type="dxa"/>
              <w:left w:w="115" w:type="dxa"/>
              <w:bottom w:w="43" w:type="dxa"/>
              <w:right w:w="115" w:type="dxa"/>
            </w:tcMar>
          </w:tcPr>
          <w:p w14:paraId="19FABA8C" w14:textId="1EBBAC7E" w:rsidR="00EB51FA" w:rsidRPr="00981A02" w:rsidRDefault="00EB51FA" w:rsidP="00A466FE">
            <w:pPr>
              <w:pStyle w:val="skipcolumn"/>
              <w:spacing w:line="276" w:lineRule="auto"/>
              <w:ind w:left="144" w:hanging="144"/>
              <w:contextualSpacing/>
              <w:rPr>
                <w:rFonts w:ascii="Times New Roman" w:hAnsi="Times New Roman"/>
              </w:rPr>
            </w:pPr>
            <w:r w:rsidRPr="00981A02">
              <w:rPr>
                <w:rFonts w:ascii="Times New Roman" w:hAnsi="Times New Roman"/>
              </w:rPr>
              <w:t>1</w:t>
            </w:r>
            <w:r w:rsidRPr="00981A02">
              <w:rPr>
                <w:rFonts w:ascii="Times New Roman" w:hAnsi="Times New Roman"/>
                <w:i/>
              </w:rPr>
              <w:sym w:font="Wingdings" w:char="F0F0"/>
            </w:r>
            <w:r w:rsidR="00A466FE" w:rsidRPr="00981A02">
              <w:rPr>
                <w:rFonts w:ascii="Times New Roman" w:hAnsi="Times New Roman"/>
                <w:i/>
                <w:smallCaps w:val="0"/>
              </w:rPr>
              <w:t>Fin</w:t>
            </w:r>
          </w:p>
        </w:tc>
      </w:tr>
      <w:tr w:rsidR="00AF16A9" w:rsidRPr="00981A02" w14:paraId="4D604790" w14:textId="77777777" w:rsidTr="00DA526B">
        <w:tblPrEx>
          <w:tblBorders>
            <w:left w:val="double" w:sz="4" w:space="0" w:color="auto"/>
            <w:bottom w:val="double" w:sz="4" w:space="0" w:color="auto"/>
            <w:right w:val="double" w:sz="4" w:space="0" w:color="auto"/>
          </w:tblBorders>
        </w:tblPrEx>
        <w:trPr>
          <w:cantSplit/>
          <w:jc w:val="center"/>
        </w:trPr>
        <w:tc>
          <w:tcPr>
            <w:tcW w:w="2288" w:type="pct"/>
            <w:gridSpan w:val="2"/>
            <w:tcMar>
              <w:top w:w="43" w:type="dxa"/>
              <w:left w:w="115" w:type="dxa"/>
              <w:bottom w:w="43" w:type="dxa"/>
              <w:right w:w="115" w:type="dxa"/>
            </w:tcMar>
          </w:tcPr>
          <w:p w14:paraId="3F5B0650" w14:textId="77777777" w:rsidR="00DA2494" w:rsidRPr="00981A02" w:rsidRDefault="00380702" w:rsidP="00DA2494">
            <w:pPr>
              <w:pStyle w:val="1Intvwqst"/>
              <w:spacing w:line="276" w:lineRule="auto"/>
              <w:ind w:left="144" w:hanging="144"/>
              <w:contextualSpacing/>
              <w:rPr>
                <w:rFonts w:ascii="Times New Roman" w:hAnsi="Times New Roman"/>
                <w:smallCaps w:val="0"/>
                <w:lang w:val="fr-FR"/>
              </w:rPr>
            </w:pPr>
            <w:r w:rsidRPr="00981A02">
              <w:rPr>
                <w:rFonts w:ascii="Times New Roman" w:hAnsi="Times New Roman"/>
                <w:b/>
                <w:smallCaps w:val="0"/>
                <w:lang w:val="fr-FR"/>
              </w:rPr>
              <w:t>M</w:t>
            </w:r>
            <w:r w:rsidR="00AF16A9" w:rsidRPr="00981A02">
              <w:rPr>
                <w:rFonts w:ascii="Times New Roman" w:hAnsi="Times New Roman"/>
                <w:b/>
                <w:smallCaps w:val="0"/>
                <w:lang w:val="fr-FR"/>
              </w:rPr>
              <w:t>AF2</w:t>
            </w:r>
            <w:r w:rsidR="00AF16A9" w:rsidRPr="00981A02">
              <w:rPr>
                <w:rFonts w:ascii="Times New Roman" w:hAnsi="Times New Roman"/>
                <w:smallCaps w:val="0"/>
                <w:lang w:val="fr-FR"/>
              </w:rPr>
              <w:t xml:space="preserve">. </w:t>
            </w:r>
            <w:r w:rsidR="00DA2494" w:rsidRPr="00981A02">
              <w:rPr>
                <w:rFonts w:ascii="Times New Roman" w:hAnsi="Times New Roman"/>
                <w:smallCaps w:val="0"/>
                <w:lang w:val="fr-FR"/>
              </w:rPr>
              <w:t>Est-ce que vous portez des lunettes de vue ou des lentilles de contact ?</w:t>
            </w:r>
          </w:p>
          <w:p w14:paraId="25706C3A" w14:textId="220E0F2B" w:rsidR="00AF16A9" w:rsidRPr="00981A02" w:rsidRDefault="00DA2494" w:rsidP="00DA2494">
            <w:pPr>
              <w:pStyle w:val="1Intvwqst"/>
              <w:spacing w:line="276" w:lineRule="auto"/>
              <w:ind w:left="144" w:hanging="144"/>
              <w:contextualSpacing/>
              <w:rPr>
                <w:rFonts w:ascii="Times New Roman" w:hAnsi="Times New Roman"/>
                <w:smallCaps w:val="0"/>
                <w:lang w:val="fr-FR"/>
              </w:rPr>
            </w:pPr>
            <w:r w:rsidRPr="00981A02">
              <w:rPr>
                <w:rStyle w:val="Instructionsinparens"/>
                <w:iCs/>
                <w:smallCaps w:val="0"/>
                <w:lang w:val="fr-FR"/>
              </w:rPr>
              <w:tab/>
              <w:t>Inclure les lunettes pour lire.</w:t>
            </w:r>
            <w:r w:rsidR="00AF16A9" w:rsidRPr="00981A02">
              <w:rPr>
                <w:rFonts w:ascii="Times New Roman" w:hAnsi="Times New Roman"/>
                <w:smallCaps w:val="0"/>
                <w:lang w:val="fr-FR"/>
              </w:rPr>
              <w:tab/>
            </w:r>
          </w:p>
        </w:tc>
        <w:tc>
          <w:tcPr>
            <w:tcW w:w="2140" w:type="pct"/>
            <w:gridSpan w:val="3"/>
            <w:tcMar>
              <w:top w:w="43" w:type="dxa"/>
              <w:left w:w="115" w:type="dxa"/>
              <w:bottom w:w="43" w:type="dxa"/>
              <w:right w:w="115" w:type="dxa"/>
            </w:tcMar>
          </w:tcPr>
          <w:p w14:paraId="188EE339" w14:textId="66FAA036" w:rsidR="00AF16A9" w:rsidRPr="00981A02" w:rsidRDefault="00572037" w:rsidP="001C37FE">
            <w:pPr>
              <w:pStyle w:val="Responsecategs"/>
              <w:tabs>
                <w:tab w:val="clear" w:pos="3942"/>
                <w:tab w:val="right" w:leader="dot" w:pos="4238"/>
              </w:tabs>
              <w:spacing w:line="276" w:lineRule="auto"/>
              <w:ind w:left="144" w:hanging="144"/>
              <w:contextualSpacing/>
              <w:rPr>
                <w:rFonts w:ascii="Times New Roman" w:hAnsi="Times New Roman"/>
                <w:caps/>
              </w:rPr>
            </w:pPr>
            <w:r w:rsidRPr="00981A02">
              <w:rPr>
                <w:rFonts w:ascii="Times New Roman" w:hAnsi="Times New Roman"/>
                <w:caps/>
              </w:rPr>
              <w:t>OUI</w:t>
            </w:r>
            <w:r w:rsidR="00AF16A9" w:rsidRPr="00981A02">
              <w:rPr>
                <w:rFonts w:ascii="Times New Roman" w:hAnsi="Times New Roman"/>
                <w:caps/>
              </w:rPr>
              <w:tab/>
              <w:t>1</w:t>
            </w:r>
          </w:p>
          <w:p w14:paraId="3CAFBEED" w14:textId="74674F9F" w:rsidR="00AF16A9" w:rsidRPr="00981A02" w:rsidRDefault="00572037" w:rsidP="001C37FE">
            <w:pPr>
              <w:pStyle w:val="Responsecategs"/>
              <w:tabs>
                <w:tab w:val="clear" w:pos="3942"/>
                <w:tab w:val="right" w:leader="dot" w:pos="4238"/>
              </w:tabs>
              <w:spacing w:line="276" w:lineRule="auto"/>
              <w:ind w:left="144" w:hanging="144"/>
              <w:contextualSpacing/>
              <w:rPr>
                <w:rFonts w:ascii="Times New Roman" w:hAnsi="Times New Roman"/>
                <w:caps/>
              </w:rPr>
            </w:pPr>
            <w:r w:rsidRPr="00981A02">
              <w:rPr>
                <w:rFonts w:ascii="Times New Roman" w:hAnsi="Times New Roman"/>
                <w:caps/>
              </w:rPr>
              <w:t>NON</w:t>
            </w:r>
            <w:r w:rsidR="00AF16A9" w:rsidRPr="00981A02">
              <w:rPr>
                <w:rFonts w:ascii="Times New Roman" w:hAnsi="Times New Roman"/>
                <w:caps/>
              </w:rPr>
              <w:tab/>
              <w:t>2</w:t>
            </w:r>
          </w:p>
        </w:tc>
        <w:tc>
          <w:tcPr>
            <w:tcW w:w="572" w:type="pct"/>
            <w:gridSpan w:val="2"/>
            <w:tcMar>
              <w:top w:w="43" w:type="dxa"/>
              <w:left w:w="115" w:type="dxa"/>
              <w:bottom w:w="43" w:type="dxa"/>
              <w:right w:w="115" w:type="dxa"/>
            </w:tcMar>
          </w:tcPr>
          <w:p w14:paraId="3D3C4CEF" w14:textId="77777777" w:rsidR="00AF16A9" w:rsidRPr="00981A02" w:rsidRDefault="00AF16A9" w:rsidP="00CE050A">
            <w:pPr>
              <w:pStyle w:val="skipcolumn"/>
              <w:spacing w:line="276" w:lineRule="auto"/>
              <w:ind w:left="144" w:hanging="144"/>
              <w:contextualSpacing/>
              <w:rPr>
                <w:rFonts w:ascii="Times New Roman" w:hAnsi="Times New Roman"/>
              </w:rPr>
            </w:pPr>
          </w:p>
        </w:tc>
      </w:tr>
      <w:tr w:rsidR="00EB51FA" w:rsidRPr="00981A02" w14:paraId="03128C43" w14:textId="77777777" w:rsidTr="00DA526B">
        <w:tblPrEx>
          <w:tblBorders>
            <w:left w:val="double" w:sz="4" w:space="0" w:color="auto"/>
            <w:bottom w:val="double" w:sz="4" w:space="0" w:color="auto"/>
            <w:right w:val="double" w:sz="4" w:space="0" w:color="auto"/>
          </w:tblBorders>
        </w:tblPrEx>
        <w:trPr>
          <w:cantSplit/>
          <w:jc w:val="center"/>
        </w:trPr>
        <w:tc>
          <w:tcPr>
            <w:tcW w:w="2288" w:type="pct"/>
            <w:gridSpan w:val="2"/>
            <w:tcMar>
              <w:top w:w="43" w:type="dxa"/>
              <w:left w:w="115" w:type="dxa"/>
              <w:bottom w:w="43" w:type="dxa"/>
              <w:right w:w="115" w:type="dxa"/>
            </w:tcMar>
          </w:tcPr>
          <w:p w14:paraId="6DF52F5A" w14:textId="0614660F" w:rsidR="00AF16A9" w:rsidRPr="00981A02" w:rsidRDefault="00380702" w:rsidP="00CE050A">
            <w:pPr>
              <w:pStyle w:val="1Intvwqst"/>
              <w:spacing w:line="276" w:lineRule="auto"/>
              <w:ind w:left="144" w:hanging="144"/>
              <w:contextualSpacing/>
              <w:rPr>
                <w:rFonts w:ascii="Times New Roman" w:hAnsi="Times New Roman"/>
                <w:smallCaps w:val="0"/>
                <w:lang w:val="fr-FR"/>
              </w:rPr>
            </w:pPr>
            <w:r w:rsidRPr="00981A02">
              <w:rPr>
                <w:rFonts w:ascii="Times New Roman" w:hAnsi="Times New Roman"/>
                <w:b/>
                <w:smallCaps w:val="0"/>
                <w:lang w:val="fr-FR"/>
              </w:rPr>
              <w:t>M</w:t>
            </w:r>
            <w:r w:rsidR="00AF16A9" w:rsidRPr="00981A02">
              <w:rPr>
                <w:rFonts w:ascii="Times New Roman" w:hAnsi="Times New Roman"/>
                <w:b/>
                <w:smallCaps w:val="0"/>
                <w:lang w:val="fr-FR"/>
              </w:rPr>
              <w:t>AF3</w:t>
            </w:r>
            <w:r w:rsidR="00AF16A9" w:rsidRPr="00981A02">
              <w:rPr>
                <w:rFonts w:ascii="Times New Roman" w:hAnsi="Times New Roman"/>
                <w:smallCaps w:val="0"/>
                <w:lang w:val="fr-FR"/>
              </w:rPr>
              <w:t xml:space="preserve">. </w:t>
            </w:r>
            <w:r w:rsidR="00C15418" w:rsidRPr="00981A02">
              <w:rPr>
                <w:rFonts w:ascii="Times New Roman" w:hAnsi="Times New Roman"/>
                <w:smallCaps w:val="0"/>
                <w:lang w:val="fr-FR"/>
              </w:rPr>
              <w:t xml:space="preserve">Portez-vous un </w:t>
            </w:r>
            <w:bookmarkStart w:id="2" w:name="_GoBack"/>
            <w:r w:rsidR="00C15418" w:rsidRPr="00981A02">
              <w:rPr>
                <w:rFonts w:ascii="Times New Roman" w:hAnsi="Times New Roman"/>
                <w:smallCaps w:val="0"/>
                <w:lang w:val="fr-FR"/>
              </w:rPr>
              <w:t>appareil/prothèse auditif</w:t>
            </w:r>
            <w:r w:rsidR="004765C5" w:rsidRPr="00981A02">
              <w:rPr>
                <w:rFonts w:ascii="Times New Roman" w:hAnsi="Times New Roman"/>
                <w:smallCaps w:val="0"/>
                <w:lang w:val="fr-FR"/>
              </w:rPr>
              <w:t xml:space="preserve"> </w:t>
            </w:r>
            <w:r w:rsidR="00C15418" w:rsidRPr="00981A02">
              <w:rPr>
                <w:rFonts w:ascii="Times New Roman" w:hAnsi="Times New Roman"/>
                <w:smallCaps w:val="0"/>
                <w:lang w:val="fr-FR"/>
              </w:rPr>
              <w:t>(</w:t>
            </w:r>
            <w:proofErr w:type="spellStart"/>
            <w:r w:rsidR="00C15418" w:rsidRPr="00981A02">
              <w:rPr>
                <w:rFonts w:ascii="Times New Roman" w:hAnsi="Times New Roman"/>
                <w:smallCaps w:val="0"/>
                <w:lang w:val="fr-FR"/>
              </w:rPr>
              <w:t>ve</w:t>
            </w:r>
            <w:proofErr w:type="spellEnd"/>
            <w:r w:rsidR="00C15418" w:rsidRPr="00981A02">
              <w:rPr>
                <w:rFonts w:ascii="Times New Roman" w:hAnsi="Times New Roman"/>
                <w:smallCaps w:val="0"/>
                <w:lang w:val="fr-FR"/>
              </w:rPr>
              <w:t>)</w:t>
            </w:r>
            <w:bookmarkEnd w:id="2"/>
            <w:r w:rsidR="00C15418" w:rsidRPr="00981A02">
              <w:rPr>
                <w:rFonts w:ascii="Times New Roman" w:hAnsi="Times New Roman"/>
                <w:smallCaps w:val="0"/>
                <w:lang w:val="fr-FR"/>
              </w:rPr>
              <w:t xml:space="preserve"> ?</w:t>
            </w:r>
          </w:p>
        </w:tc>
        <w:tc>
          <w:tcPr>
            <w:tcW w:w="2140" w:type="pct"/>
            <w:gridSpan w:val="3"/>
            <w:tcMar>
              <w:top w:w="43" w:type="dxa"/>
              <w:left w:w="115" w:type="dxa"/>
              <w:bottom w:w="43" w:type="dxa"/>
              <w:right w:w="115" w:type="dxa"/>
            </w:tcMar>
          </w:tcPr>
          <w:p w14:paraId="4B71277A" w14:textId="520B344B" w:rsidR="00AF16A9" w:rsidRPr="00981A02" w:rsidRDefault="00572037" w:rsidP="001C37FE">
            <w:pPr>
              <w:pStyle w:val="Responsecategs"/>
              <w:tabs>
                <w:tab w:val="clear" w:pos="3942"/>
                <w:tab w:val="right" w:leader="dot" w:pos="4238"/>
              </w:tabs>
              <w:spacing w:line="276" w:lineRule="auto"/>
              <w:ind w:left="144" w:hanging="144"/>
              <w:contextualSpacing/>
              <w:rPr>
                <w:rFonts w:ascii="Times New Roman" w:hAnsi="Times New Roman"/>
                <w:caps/>
              </w:rPr>
            </w:pPr>
            <w:r w:rsidRPr="00981A02">
              <w:rPr>
                <w:rFonts w:ascii="Times New Roman" w:hAnsi="Times New Roman"/>
                <w:caps/>
              </w:rPr>
              <w:t>OUI</w:t>
            </w:r>
            <w:r w:rsidR="00AF16A9" w:rsidRPr="00981A02">
              <w:rPr>
                <w:rFonts w:ascii="Times New Roman" w:hAnsi="Times New Roman"/>
                <w:caps/>
              </w:rPr>
              <w:tab/>
              <w:t>1</w:t>
            </w:r>
          </w:p>
          <w:p w14:paraId="4F045A0C" w14:textId="0920F13E" w:rsidR="00AF16A9" w:rsidRPr="00981A02" w:rsidRDefault="00572037" w:rsidP="001C37FE">
            <w:pPr>
              <w:pStyle w:val="Responsecategs"/>
              <w:tabs>
                <w:tab w:val="clear" w:pos="3942"/>
                <w:tab w:val="right" w:leader="dot" w:pos="4238"/>
              </w:tabs>
              <w:spacing w:line="276" w:lineRule="auto"/>
              <w:ind w:left="144" w:hanging="144"/>
              <w:contextualSpacing/>
              <w:rPr>
                <w:rFonts w:ascii="Times New Roman" w:hAnsi="Times New Roman"/>
                <w:caps/>
              </w:rPr>
            </w:pPr>
            <w:r w:rsidRPr="00981A02">
              <w:rPr>
                <w:rFonts w:ascii="Times New Roman" w:hAnsi="Times New Roman"/>
                <w:caps/>
              </w:rPr>
              <w:t>NON</w:t>
            </w:r>
            <w:r w:rsidR="00AF16A9" w:rsidRPr="00981A02">
              <w:rPr>
                <w:rFonts w:ascii="Times New Roman" w:hAnsi="Times New Roman"/>
                <w:caps/>
              </w:rPr>
              <w:tab/>
              <w:t>2</w:t>
            </w:r>
          </w:p>
        </w:tc>
        <w:tc>
          <w:tcPr>
            <w:tcW w:w="572" w:type="pct"/>
            <w:gridSpan w:val="2"/>
            <w:tcMar>
              <w:top w:w="43" w:type="dxa"/>
              <w:left w:w="115" w:type="dxa"/>
              <w:bottom w:w="43" w:type="dxa"/>
              <w:right w:w="115" w:type="dxa"/>
            </w:tcMar>
          </w:tcPr>
          <w:p w14:paraId="74FF5952" w14:textId="77777777" w:rsidR="00AF16A9" w:rsidRPr="00981A02" w:rsidRDefault="00AF16A9" w:rsidP="00CE050A">
            <w:pPr>
              <w:pStyle w:val="skipcolumn"/>
              <w:spacing w:line="276" w:lineRule="auto"/>
              <w:ind w:left="144" w:hanging="144"/>
              <w:contextualSpacing/>
              <w:rPr>
                <w:rFonts w:ascii="Times New Roman" w:hAnsi="Times New Roman"/>
              </w:rPr>
            </w:pPr>
          </w:p>
        </w:tc>
      </w:tr>
      <w:tr w:rsidR="00AF16A9" w:rsidRPr="00B01716" w14:paraId="2DD09946" w14:textId="77777777" w:rsidTr="00DA526B">
        <w:tblPrEx>
          <w:tblBorders>
            <w:left w:val="double" w:sz="4" w:space="0" w:color="auto"/>
            <w:bottom w:val="double" w:sz="4" w:space="0" w:color="auto"/>
            <w:right w:val="double" w:sz="4" w:space="0" w:color="auto"/>
          </w:tblBorders>
        </w:tblPrEx>
        <w:trPr>
          <w:cantSplit/>
          <w:jc w:val="center"/>
        </w:trPr>
        <w:tc>
          <w:tcPr>
            <w:tcW w:w="2288" w:type="pct"/>
            <w:gridSpan w:val="2"/>
            <w:tcBorders>
              <w:top w:val="single" w:sz="4" w:space="0" w:color="auto"/>
              <w:bottom w:val="single" w:sz="4" w:space="0" w:color="auto"/>
            </w:tcBorders>
            <w:tcMar>
              <w:top w:w="43" w:type="dxa"/>
              <w:left w:w="115" w:type="dxa"/>
              <w:bottom w:w="43" w:type="dxa"/>
              <w:right w:w="115" w:type="dxa"/>
            </w:tcMar>
          </w:tcPr>
          <w:p w14:paraId="3AC10234" w14:textId="7B770AC5" w:rsidR="00DA2494" w:rsidRPr="00981A02" w:rsidRDefault="00380702" w:rsidP="00DA2494">
            <w:pPr>
              <w:pStyle w:val="1Intvwqst"/>
              <w:spacing w:line="276" w:lineRule="auto"/>
              <w:ind w:left="144" w:hanging="144"/>
              <w:contextualSpacing/>
              <w:rPr>
                <w:rFonts w:ascii="Times New Roman" w:hAnsi="Times New Roman"/>
                <w:smallCaps w:val="0"/>
                <w:lang w:val="fr-FR"/>
              </w:rPr>
            </w:pPr>
            <w:r w:rsidRPr="00981A02">
              <w:rPr>
                <w:rFonts w:ascii="Times New Roman" w:hAnsi="Times New Roman"/>
                <w:b/>
                <w:smallCaps w:val="0"/>
                <w:lang w:val="fr-FR"/>
              </w:rPr>
              <w:t>M</w:t>
            </w:r>
            <w:r w:rsidR="00AF16A9" w:rsidRPr="00981A02">
              <w:rPr>
                <w:rFonts w:ascii="Times New Roman" w:hAnsi="Times New Roman"/>
                <w:b/>
                <w:smallCaps w:val="0"/>
                <w:lang w:val="fr-FR"/>
              </w:rPr>
              <w:t>AF4</w:t>
            </w:r>
            <w:r w:rsidR="00AF16A9" w:rsidRPr="00981A02">
              <w:rPr>
                <w:rFonts w:ascii="Times New Roman" w:hAnsi="Times New Roman"/>
                <w:smallCaps w:val="0"/>
                <w:lang w:val="fr-FR"/>
              </w:rPr>
              <w:t xml:space="preserve">. </w:t>
            </w:r>
            <w:r w:rsidR="00DA2494" w:rsidRPr="00981A02">
              <w:rPr>
                <w:rFonts w:ascii="Times New Roman" w:hAnsi="Times New Roman"/>
                <w:smallCaps w:val="0"/>
                <w:lang w:val="fr-FR"/>
              </w:rPr>
              <w:t xml:space="preserve">Je vais maintenant vous poser des questions sur les difficultés que vous pouvez avoir à faire différentes  activités. Pour chaque activité, il y a 4 réponses possibles. SVP, dites-moi si vous avez : 1) </w:t>
            </w:r>
            <w:r w:rsidR="00EA377F" w:rsidRPr="00981A02">
              <w:rPr>
                <w:rFonts w:ascii="Times New Roman" w:hAnsi="Times New Roman"/>
                <w:smallCaps w:val="0"/>
                <w:lang w:val="fr-FR"/>
              </w:rPr>
              <w:t>Aucune</w:t>
            </w:r>
            <w:r w:rsidR="00DA2494" w:rsidRPr="00981A02">
              <w:rPr>
                <w:rFonts w:ascii="Times New Roman" w:hAnsi="Times New Roman"/>
                <w:smallCaps w:val="0"/>
                <w:lang w:val="fr-FR"/>
              </w:rPr>
              <w:t xml:space="preserve"> difficulté, 2) quelques difficultés, 3) beaucoup de difficultés ou 4) si vous ne pouvez pas du tout faire l’activité.</w:t>
            </w:r>
          </w:p>
          <w:p w14:paraId="197E5F1B" w14:textId="77777777" w:rsidR="00DA2494" w:rsidRPr="00981A02" w:rsidRDefault="00DA2494" w:rsidP="00DA2494">
            <w:pPr>
              <w:pStyle w:val="1Intvwqst"/>
              <w:spacing w:line="276" w:lineRule="auto"/>
              <w:ind w:left="144" w:hanging="144"/>
              <w:contextualSpacing/>
              <w:rPr>
                <w:rFonts w:ascii="Times New Roman" w:hAnsi="Times New Roman"/>
                <w:smallCaps w:val="0"/>
                <w:lang w:val="fr-FR"/>
              </w:rPr>
            </w:pPr>
          </w:p>
          <w:p w14:paraId="20135CF6" w14:textId="466AD7D0" w:rsidR="00DA2494" w:rsidRPr="00981A02" w:rsidRDefault="00DA2494" w:rsidP="00DA2494">
            <w:pPr>
              <w:pStyle w:val="1Intvwqst"/>
              <w:spacing w:line="276" w:lineRule="auto"/>
              <w:ind w:left="144" w:hanging="144"/>
              <w:contextualSpacing/>
              <w:rPr>
                <w:rFonts w:ascii="Times New Roman" w:hAnsi="Times New Roman"/>
                <w:i/>
                <w:smallCaps w:val="0"/>
                <w:lang w:val="fr-FR"/>
              </w:rPr>
            </w:pPr>
            <w:r w:rsidRPr="00981A02">
              <w:rPr>
                <w:rFonts w:ascii="Times New Roman" w:hAnsi="Times New Roman"/>
                <w:smallCaps w:val="0"/>
                <w:lang w:val="fr-FR"/>
              </w:rPr>
              <w:tab/>
            </w:r>
            <w:r w:rsidRPr="00981A02">
              <w:rPr>
                <w:rFonts w:ascii="Times New Roman" w:hAnsi="Times New Roman"/>
                <w:i/>
                <w:smallCaps w:val="0"/>
                <w:lang w:val="fr-FR"/>
              </w:rPr>
              <w:t xml:space="preserve">Répéter les catégories pendant les questions individuelles à chaque fois que </w:t>
            </w:r>
            <w:r w:rsidR="00C15418" w:rsidRPr="00981A02">
              <w:rPr>
                <w:rFonts w:ascii="Times New Roman" w:hAnsi="Times New Roman"/>
                <w:i/>
                <w:smallCaps w:val="0"/>
                <w:lang w:val="fr-FR"/>
              </w:rPr>
              <w:t xml:space="preserve">le </w:t>
            </w:r>
            <w:r w:rsidRPr="00981A02">
              <w:rPr>
                <w:rFonts w:ascii="Times New Roman" w:hAnsi="Times New Roman"/>
                <w:i/>
                <w:smallCaps w:val="0"/>
                <w:lang w:val="fr-FR"/>
              </w:rPr>
              <w:t>répondant n’utilise pas une des catégories de réponse.</w:t>
            </w:r>
          </w:p>
          <w:p w14:paraId="5CEFA42F" w14:textId="22970039" w:rsidR="00AF16A9" w:rsidRPr="00981A02" w:rsidRDefault="00DA2494" w:rsidP="00DA2494">
            <w:pPr>
              <w:pStyle w:val="1Intvwqst"/>
              <w:spacing w:line="276" w:lineRule="auto"/>
              <w:ind w:left="144" w:hanging="144"/>
              <w:contextualSpacing/>
              <w:rPr>
                <w:rFonts w:ascii="Times New Roman" w:hAnsi="Times New Roman"/>
                <w:smallCaps w:val="0"/>
                <w:lang w:val="fr-FR"/>
              </w:rPr>
            </w:pPr>
            <w:r w:rsidRPr="00981A02">
              <w:rPr>
                <w:rFonts w:ascii="Times New Roman" w:hAnsi="Times New Roman"/>
                <w:smallCaps w:val="0"/>
                <w:lang w:val="fr-FR"/>
              </w:rPr>
              <w:tab/>
              <w:t xml:space="preserve">Rappelez-vous </w:t>
            </w:r>
            <w:r w:rsidR="003D0D75" w:rsidRPr="00981A02">
              <w:rPr>
                <w:rFonts w:ascii="Times New Roman" w:hAnsi="Times New Roman"/>
                <w:smallCaps w:val="0"/>
                <w:lang w:val="fr-FR"/>
              </w:rPr>
              <w:t xml:space="preserve">que </w:t>
            </w:r>
            <w:r w:rsidRPr="00981A02">
              <w:rPr>
                <w:rFonts w:ascii="Times New Roman" w:hAnsi="Times New Roman"/>
                <w:smallCaps w:val="0"/>
                <w:lang w:val="fr-FR"/>
              </w:rPr>
              <w:t xml:space="preserve">les 4 réponses possibles sont 1) </w:t>
            </w:r>
            <w:r w:rsidR="00EA377F" w:rsidRPr="00981A02">
              <w:rPr>
                <w:rFonts w:ascii="Times New Roman" w:hAnsi="Times New Roman"/>
                <w:smallCaps w:val="0"/>
                <w:lang w:val="fr-FR"/>
              </w:rPr>
              <w:t>Aucune difficulté</w:t>
            </w:r>
            <w:r w:rsidRPr="00981A02">
              <w:rPr>
                <w:rFonts w:ascii="Times New Roman" w:hAnsi="Times New Roman"/>
                <w:smallCaps w:val="0"/>
                <w:lang w:val="fr-FR"/>
              </w:rPr>
              <w:t>, 2) quelques difficultés, 3) beaucoup de difficultés ou 4) ne peut pas du tout faire l’activité.</w:t>
            </w:r>
          </w:p>
        </w:tc>
        <w:tc>
          <w:tcPr>
            <w:tcW w:w="2140" w:type="pct"/>
            <w:gridSpan w:val="3"/>
            <w:tcBorders>
              <w:top w:val="single" w:sz="4" w:space="0" w:color="auto"/>
              <w:bottom w:val="single" w:sz="4" w:space="0" w:color="auto"/>
            </w:tcBorders>
            <w:tcMar>
              <w:top w:w="43" w:type="dxa"/>
              <w:left w:w="115" w:type="dxa"/>
              <w:bottom w:w="43" w:type="dxa"/>
              <w:right w:w="115" w:type="dxa"/>
            </w:tcMar>
          </w:tcPr>
          <w:p w14:paraId="707A953C" w14:textId="77777777" w:rsidR="00AF16A9" w:rsidRPr="00981A02" w:rsidRDefault="00AF16A9" w:rsidP="00CE050A">
            <w:pPr>
              <w:pStyle w:val="Responsecategs"/>
              <w:spacing w:line="276" w:lineRule="auto"/>
              <w:ind w:left="144" w:hanging="144"/>
              <w:contextualSpacing/>
              <w:rPr>
                <w:rFonts w:ascii="Times New Roman" w:hAnsi="Times New Roman"/>
                <w:caps/>
                <w:lang w:val="fr-FR"/>
              </w:rPr>
            </w:pPr>
          </w:p>
        </w:tc>
        <w:tc>
          <w:tcPr>
            <w:tcW w:w="572" w:type="pct"/>
            <w:gridSpan w:val="2"/>
            <w:tcBorders>
              <w:top w:val="single" w:sz="4" w:space="0" w:color="auto"/>
              <w:bottom w:val="single" w:sz="4" w:space="0" w:color="auto"/>
            </w:tcBorders>
            <w:tcMar>
              <w:top w:w="43" w:type="dxa"/>
              <w:left w:w="115" w:type="dxa"/>
              <w:bottom w:w="43" w:type="dxa"/>
              <w:right w:w="115" w:type="dxa"/>
            </w:tcMar>
          </w:tcPr>
          <w:p w14:paraId="29BC09CC" w14:textId="77777777" w:rsidR="00AF16A9" w:rsidRPr="00981A02" w:rsidRDefault="00AF16A9" w:rsidP="00CE050A">
            <w:pPr>
              <w:pStyle w:val="skipcolumn"/>
              <w:spacing w:line="276" w:lineRule="auto"/>
              <w:ind w:left="144" w:hanging="144"/>
              <w:contextualSpacing/>
              <w:rPr>
                <w:rFonts w:ascii="Times New Roman" w:hAnsi="Times New Roman"/>
                <w:smallCaps w:val="0"/>
                <w:lang w:val="fr-FR"/>
              </w:rPr>
            </w:pPr>
          </w:p>
        </w:tc>
      </w:tr>
      <w:tr w:rsidR="00EB51FA" w:rsidRPr="00981A02" w14:paraId="651D2503" w14:textId="77777777" w:rsidTr="00DA526B">
        <w:trPr>
          <w:cantSplit/>
          <w:jc w:val="center"/>
        </w:trPr>
        <w:tc>
          <w:tcPr>
            <w:tcW w:w="2288" w:type="pct"/>
            <w:gridSpan w:val="2"/>
            <w:tcBorders>
              <w:top w:val="single" w:sz="4" w:space="0" w:color="auto"/>
              <w:left w:val="double" w:sz="4" w:space="0" w:color="auto"/>
              <w:bottom w:val="single" w:sz="4" w:space="0" w:color="auto"/>
            </w:tcBorders>
            <w:shd w:val="clear" w:color="auto" w:fill="FFFFCC"/>
            <w:tcMar>
              <w:top w:w="43" w:type="dxa"/>
              <w:left w:w="115" w:type="dxa"/>
              <w:bottom w:w="43" w:type="dxa"/>
              <w:right w:w="115" w:type="dxa"/>
            </w:tcMar>
          </w:tcPr>
          <w:p w14:paraId="7EE077B2" w14:textId="0DAF7125" w:rsidR="00EB51FA" w:rsidRPr="00981A02" w:rsidRDefault="00380702" w:rsidP="00DA2494">
            <w:pPr>
              <w:pStyle w:val="1Intvwqst"/>
              <w:spacing w:line="276" w:lineRule="auto"/>
              <w:ind w:left="144" w:hanging="144"/>
              <w:contextualSpacing/>
              <w:rPr>
                <w:rFonts w:ascii="Times New Roman" w:hAnsi="Times New Roman"/>
                <w:smallCaps w:val="0"/>
                <w:lang w:val="fr-FR"/>
              </w:rPr>
            </w:pPr>
            <w:r w:rsidRPr="00981A02">
              <w:rPr>
                <w:rFonts w:ascii="Times New Roman" w:hAnsi="Times New Roman"/>
                <w:b/>
                <w:smallCaps w:val="0"/>
                <w:lang w:val="fr-FR"/>
              </w:rPr>
              <w:t>M</w:t>
            </w:r>
            <w:r w:rsidR="00EB51FA" w:rsidRPr="00981A02">
              <w:rPr>
                <w:rFonts w:ascii="Times New Roman" w:hAnsi="Times New Roman"/>
                <w:b/>
                <w:smallCaps w:val="0"/>
                <w:lang w:val="fr-FR"/>
              </w:rPr>
              <w:t>AF5</w:t>
            </w:r>
            <w:r w:rsidR="00EB51FA" w:rsidRPr="00981A02">
              <w:rPr>
                <w:rFonts w:ascii="Times New Roman" w:hAnsi="Times New Roman"/>
                <w:smallCaps w:val="0"/>
                <w:lang w:val="fr-FR"/>
              </w:rPr>
              <w:t>.</w:t>
            </w:r>
            <w:r w:rsidR="00EB51FA" w:rsidRPr="00981A02">
              <w:rPr>
                <w:rFonts w:ascii="Times New Roman" w:hAnsi="Times New Roman"/>
                <w:i/>
                <w:smallCaps w:val="0"/>
                <w:lang w:val="fr-FR"/>
              </w:rPr>
              <w:t xml:space="preserve"> </w:t>
            </w:r>
            <w:r w:rsidR="00DA2494" w:rsidRPr="00981A02">
              <w:rPr>
                <w:rFonts w:ascii="Times New Roman" w:hAnsi="Times New Roman"/>
                <w:i/>
                <w:smallCaps w:val="0"/>
                <w:lang w:val="fr-FR"/>
              </w:rPr>
              <w:t>Vérifier</w:t>
            </w:r>
            <w:r w:rsidR="00EB51FA" w:rsidRPr="00981A02">
              <w:rPr>
                <w:rFonts w:ascii="Times New Roman" w:hAnsi="Times New Roman"/>
                <w:i/>
                <w:smallCaps w:val="0"/>
                <w:lang w:val="fr-FR"/>
              </w:rPr>
              <w:t xml:space="preserve"> </w:t>
            </w:r>
            <w:r w:rsidRPr="00981A02">
              <w:rPr>
                <w:rFonts w:ascii="Times New Roman" w:hAnsi="Times New Roman"/>
                <w:i/>
                <w:smallCaps w:val="0"/>
                <w:lang w:val="fr-FR"/>
              </w:rPr>
              <w:t>M</w:t>
            </w:r>
            <w:r w:rsidR="00EB51FA" w:rsidRPr="00981A02">
              <w:rPr>
                <w:rFonts w:ascii="Times New Roman" w:hAnsi="Times New Roman"/>
                <w:i/>
                <w:smallCaps w:val="0"/>
                <w:lang w:val="fr-FR"/>
              </w:rPr>
              <w:t xml:space="preserve">AF2: </w:t>
            </w:r>
            <w:r w:rsidR="00DA2494" w:rsidRPr="00981A02">
              <w:rPr>
                <w:rFonts w:ascii="Times New Roman" w:hAnsi="Times New Roman"/>
                <w:i/>
                <w:smallCaps w:val="0"/>
                <w:lang w:val="fr-FR"/>
              </w:rPr>
              <w:t>le répondant porte des lunettes ou des lentilles de contact ?</w:t>
            </w:r>
          </w:p>
        </w:tc>
        <w:tc>
          <w:tcPr>
            <w:tcW w:w="2140" w:type="pct"/>
            <w:gridSpan w:val="3"/>
            <w:tcBorders>
              <w:top w:val="single" w:sz="4" w:space="0" w:color="auto"/>
              <w:bottom w:val="single" w:sz="4" w:space="0" w:color="auto"/>
            </w:tcBorders>
            <w:shd w:val="clear" w:color="auto" w:fill="FFFFCC"/>
            <w:tcMar>
              <w:top w:w="43" w:type="dxa"/>
              <w:left w:w="115" w:type="dxa"/>
              <w:bottom w:w="43" w:type="dxa"/>
              <w:right w:w="115" w:type="dxa"/>
            </w:tcMar>
          </w:tcPr>
          <w:p w14:paraId="045CD331" w14:textId="042AB87E" w:rsidR="00EB51FA" w:rsidRPr="00981A02" w:rsidRDefault="00572037" w:rsidP="001C37FE">
            <w:pPr>
              <w:pStyle w:val="Responsecategs"/>
              <w:tabs>
                <w:tab w:val="clear" w:pos="3942"/>
                <w:tab w:val="right" w:leader="dot" w:pos="4238"/>
              </w:tabs>
              <w:spacing w:line="276" w:lineRule="auto"/>
              <w:ind w:left="144" w:hanging="144"/>
              <w:contextualSpacing/>
              <w:rPr>
                <w:rFonts w:ascii="Times New Roman" w:hAnsi="Times New Roman"/>
                <w:caps/>
              </w:rPr>
            </w:pPr>
            <w:r w:rsidRPr="00981A02">
              <w:rPr>
                <w:rFonts w:ascii="Times New Roman" w:hAnsi="Times New Roman"/>
                <w:caps/>
              </w:rPr>
              <w:t>OUI</w:t>
            </w:r>
            <w:r w:rsidR="00940B83" w:rsidRPr="00981A02">
              <w:rPr>
                <w:rFonts w:ascii="Times New Roman" w:hAnsi="Times New Roman"/>
                <w:caps/>
              </w:rPr>
              <w:t xml:space="preserve">, </w:t>
            </w:r>
            <w:r w:rsidR="00380702" w:rsidRPr="00981A02">
              <w:rPr>
                <w:rFonts w:ascii="Times New Roman" w:hAnsi="Times New Roman"/>
                <w:caps/>
              </w:rPr>
              <w:t>M</w:t>
            </w:r>
            <w:r w:rsidR="00EB51FA" w:rsidRPr="00981A02">
              <w:rPr>
                <w:rFonts w:ascii="Times New Roman" w:hAnsi="Times New Roman"/>
                <w:caps/>
              </w:rPr>
              <w:t>AF2=1</w:t>
            </w:r>
            <w:r w:rsidR="00EB51FA" w:rsidRPr="00981A02">
              <w:rPr>
                <w:rFonts w:ascii="Times New Roman" w:hAnsi="Times New Roman"/>
                <w:caps/>
              </w:rPr>
              <w:tab/>
              <w:t>1</w:t>
            </w:r>
          </w:p>
          <w:p w14:paraId="781EA516" w14:textId="45B2BDA7" w:rsidR="00EB51FA" w:rsidRPr="00981A02" w:rsidRDefault="00572037" w:rsidP="00940B83">
            <w:pPr>
              <w:pStyle w:val="Responsecategs"/>
              <w:tabs>
                <w:tab w:val="clear" w:pos="3942"/>
                <w:tab w:val="right" w:leader="dot" w:pos="4238"/>
              </w:tabs>
              <w:spacing w:line="276" w:lineRule="auto"/>
              <w:ind w:left="144" w:hanging="144"/>
              <w:contextualSpacing/>
              <w:rPr>
                <w:rFonts w:ascii="Times New Roman" w:hAnsi="Times New Roman"/>
                <w:caps/>
              </w:rPr>
            </w:pPr>
            <w:r w:rsidRPr="00981A02">
              <w:rPr>
                <w:rFonts w:ascii="Times New Roman" w:hAnsi="Times New Roman"/>
                <w:caps/>
              </w:rPr>
              <w:t>NON</w:t>
            </w:r>
            <w:r w:rsidR="00940B83" w:rsidRPr="00981A02">
              <w:rPr>
                <w:rFonts w:ascii="Times New Roman" w:hAnsi="Times New Roman"/>
                <w:caps/>
              </w:rPr>
              <w:t xml:space="preserve">, </w:t>
            </w:r>
            <w:r w:rsidR="00380702" w:rsidRPr="00981A02">
              <w:rPr>
                <w:rFonts w:ascii="Times New Roman" w:hAnsi="Times New Roman"/>
                <w:caps/>
              </w:rPr>
              <w:t>M</w:t>
            </w:r>
            <w:r w:rsidR="00940B83" w:rsidRPr="00981A02">
              <w:rPr>
                <w:rFonts w:ascii="Times New Roman" w:hAnsi="Times New Roman"/>
                <w:caps/>
              </w:rPr>
              <w:t>AF2=2</w:t>
            </w:r>
            <w:r w:rsidR="00EB51FA" w:rsidRPr="00981A02">
              <w:rPr>
                <w:rFonts w:ascii="Times New Roman" w:hAnsi="Times New Roman"/>
                <w:caps/>
              </w:rPr>
              <w:tab/>
              <w:t>2</w:t>
            </w:r>
          </w:p>
        </w:tc>
        <w:tc>
          <w:tcPr>
            <w:tcW w:w="572" w:type="pct"/>
            <w:gridSpan w:val="2"/>
            <w:tcBorders>
              <w:top w:val="single" w:sz="4" w:space="0" w:color="auto"/>
              <w:bottom w:val="single" w:sz="4" w:space="0" w:color="auto"/>
              <w:right w:val="double" w:sz="4" w:space="0" w:color="auto"/>
            </w:tcBorders>
            <w:shd w:val="clear" w:color="auto" w:fill="FFFFCC"/>
            <w:tcMar>
              <w:top w:w="43" w:type="dxa"/>
              <w:left w:w="115" w:type="dxa"/>
              <w:bottom w:w="43" w:type="dxa"/>
              <w:right w:w="115" w:type="dxa"/>
            </w:tcMar>
          </w:tcPr>
          <w:p w14:paraId="77846B2E" w14:textId="1FC84DDA" w:rsidR="00EB51FA" w:rsidRPr="00981A02" w:rsidRDefault="00EB51FA" w:rsidP="00EB51FA">
            <w:pPr>
              <w:pStyle w:val="skipcolumn"/>
              <w:spacing w:line="276" w:lineRule="auto"/>
              <w:ind w:left="144" w:hanging="144"/>
              <w:contextualSpacing/>
              <w:rPr>
                <w:rFonts w:ascii="Times New Roman" w:hAnsi="Times New Roman"/>
                <w:i/>
                <w:smallCaps w:val="0"/>
              </w:rPr>
            </w:pPr>
            <w:r w:rsidRPr="00981A02">
              <w:rPr>
                <w:rFonts w:ascii="Times New Roman" w:hAnsi="Times New Roman"/>
              </w:rPr>
              <w:t>1</w:t>
            </w:r>
            <w:r w:rsidRPr="00981A02">
              <w:rPr>
                <w:rFonts w:ascii="Times New Roman" w:hAnsi="Times New Roman"/>
                <w:i/>
              </w:rPr>
              <w:sym w:font="Wingdings" w:char="F0F0"/>
            </w:r>
            <w:r w:rsidR="00380702" w:rsidRPr="00981A02">
              <w:rPr>
                <w:rFonts w:ascii="Times New Roman" w:hAnsi="Times New Roman"/>
                <w:i/>
              </w:rPr>
              <w:t>M</w:t>
            </w:r>
            <w:r w:rsidRPr="00981A02">
              <w:rPr>
                <w:rFonts w:ascii="Times New Roman" w:hAnsi="Times New Roman"/>
                <w:i/>
                <w:smallCaps w:val="0"/>
              </w:rPr>
              <w:t>AF6A</w:t>
            </w:r>
          </w:p>
          <w:p w14:paraId="4AB0363A" w14:textId="6DB095F6" w:rsidR="00EB51FA" w:rsidRPr="00981A02" w:rsidRDefault="00B8360C" w:rsidP="00EB51FA">
            <w:pPr>
              <w:pStyle w:val="skipcolumn"/>
              <w:spacing w:line="276" w:lineRule="auto"/>
              <w:ind w:left="144" w:hanging="144"/>
              <w:contextualSpacing/>
              <w:rPr>
                <w:rFonts w:ascii="Times New Roman" w:hAnsi="Times New Roman"/>
              </w:rPr>
            </w:pPr>
            <w:r w:rsidRPr="00981A02">
              <w:rPr>
                <w:rFonts w:ascii="Times New Roman" w:hAnsi="Times New Roman"/>
              </w:rPr>
              <w:t>2</w:t>
            </w:r>
            <w:r w:rsidR="00EB51FA" w:rsidRPr="00981A02">
              <w:rPr>
                <w:rFonts w:ascii="Times New Roman" w:hAnsi="Times New Roman"/>
                <w:i/>
              </w:rPr>
              <w:sym w:font="Wingdings" w:char="F0F0"/>
            </w:r>
            <w:r w:rsidR="00380702" w:rsidRPr="00981A02">
              <w:rPr>
                <w:rFonts w:ascii="Times New Roman" w:hAnsi="Times New Roman"/>
                <w:i/>
              </w:rPr>
              <w:t>M</w:t>
            </w:r>
            <w:r w:rsidR="00EB51FA" w:rsidRPr="00981A02">
              <w:rPr>
                <w:rFonts w:ascii="Times New Roman" w:hAnsi="Times New Roman"/>
                <w:i/>
                <w:smallCaps w:val="0"/>
              </w:rPr>
              <w:t>AF6B</w:t>
            </w:r>
          </w:p>
        </w:tc>
      </w:tr>
      <w:tr w:rsidR="00AF16A9" w:rsidRPr="00B01716" w14:paraId="1B2B0036" w14:textId="77777777" w:rsidTr="00DA526B">
        <w:tblPrEx>
          <w:tblBorders>
            <w:left w:val="double" w:sz="4" w:space="0" w:color="auto"/>
            <w:bottom w:val="double" w:sz="4" w:space="0" w:color="auto"/>
            <w:right w:val="double" w:sz="4" w:space="0" w:color="auto"/>
          </w:tblBorders>
        </w:tblPrEx>
        <w:trPr>
          <w:cantSplit/>
          <w:jc w:val="center"/>
        </w:trPr>
        <w:tc>
          <w:tcPr>
            <w:tcW w:w="2288" w:type="pct"/>
            <w:gridSpan w:val="2"/>
            <w:tcMar>
              <w:top w:w="43" w:type="dxa"/>
              <w:left w:w="115" w:type="dxa"/>
              <w:bottom w:w="43" w:type="dxa"/>
              <w:right w:w="115" w:type="dxa"/>
            </w:tcMar>
          </w:tcPr>
          <w:p w14:paraId="6A0D40C2" w14:textId="77777777" w:rsidR="00DA2494" w:rsidRPr="00981A02" w:rsidRDefault="00380702" w:rsidP="00DA2494">
            <w:pPr>
              <w:pStyle w:val="1Intvwqst"/>
              <w:spacing w:line="276" w:lineRule="auto"/>
              <w:ind w:left="144" w:hanging="144"/>
              <w:contextualSpacing/>
              <w:rPr>
                <w:rFonts w:ascii="Times New Roman" w:hAnsi="Times New Roman"/>
                <w:smallCaps w:val="0"/>
                <w:lang w:val="fr-FR"/>
              </w:rPr>
            </w:pPr>
            <w:r w:rsidRPr="00981A02">
              <w:rPr>
                <w:rFonts w:ascii="Times New Roman" w:hAnsi="Times New Roman"/>
                <w:b/>
                <w:smallCaps w:val="0"/>
                <w:lang w:val="fr-FR"/>
              </w:rPr>
              <w:t>M</w:t>
            </w:r>
            <w:r w:rsidR="00AF16A9" w:rsidRPr="00981A02">
              <w:rPr>
                <w:rFonts w:ascii="Times New Roman" w:hAnsi="Times New Roman"/>
                <w:b/>
                <w:smallCaps w:val="0"/>
                <w:lang w:val="fr-FR"/>
              </w:rPr>
              <w:t>AF6A</w:t>
            </w:r>
            <w:r w:rsidR="00AF16A9" w:rsidRPr="00981A02">
              <w:rPr>
                <w:rFonts w:ascii="Times New Roman" w:hAnsi="Times New Roman"/>
                <w:smallCaps w:val="0"/>
                <w:lang w:val="fr-FR"/>
              </w:rPr>
              <w:t xml:space="preserve">. </w:t>
            </w:r>
            <w:r w:rsidR="00DA2494" w:rsidRPr="00981A02">
              <w:rPr>
                <w:rFonts w:ascii="Times New Roman" w:hAnsi="Times New Roman"/>
                <w:smallCaps w:val="0"/>
                <w:lang w:val="fr-FR"/>
              </w:rPr>
              <w:t>Quand vous portez vos lunettes ou vos lentilles de contact, avez-vous des difficultés à voir ?</w:t>
            </w:r>
          </w:p>
          <w:p w14:paraId="197A44B5" w14:textId="77777777" w:rsidR="00DA2494" w:rsidRPr="00981A02" w:rsidRDefault="00DA2494" w:rsidP="00DA2494">
            <w:pPr>
              <w:pStyle w:val="1Intvwqst"/>
              <w:spacing w:line="276" w:lineRule="auto"/>
              <w:ind w:left="144" w:hanging="144"/>
              <w:contextualSpacing/>
              <w:rPr>
                <w:rFonts w:ascii="Times New Roman" w:hAnsi="Times New Roman"/>
                <w:smallCaps w:val="0"/>
                <w:lang w:val="fr-FR"/>
              </w:rPr>
            </w:pPr>
          </w:p>
          <w:p w14:paraId="45429F5F" w14:textId="657138D1" w:rsidR="00AF16A9" w:rsidRPr="00981A02" w:rsidRDefault="00DA2494" w:rsidP="00DA2494">
            <w:pPr>
              <w:pStyle w:val="1Intvwqst"/>
              <w:spacing w:line="276" w:lineRule="auto"/>
              <w:ind w:left="144" w:hanging="144"/>
              <w:contextualSpacing/>
              <w:rPr>
                <w:rFonts w:ascii="Times New Roman" w:hAnsi="Times New Roman"/>
                <w:i/>
                <w:iCs/>
                <w:smallCaps w:val="0"/>
                <w:lang w:val="fr-FR"/>
              </w:rPr>
            </w:pPr>
            <w:r w:rsidRPr="00981A02">
              <w:rPr>
                <w:rFonts w:ascii="Times New Roman" w:hAnsi="Times New Roman"/>
                <w:b/>
                <w:smallCaps w:val="0"/>
                <w:lang w:val="fr-FR"/>
              </w:rPr>
              <w:t>MAF6B</w:t>
            </w:r>
            <w:r w:rsidRPr="00981A02">
              <w:rPr>
                <w:rFonts w:ascii="Times New Roman" w:hAnsi="Times New Roman"/>
                <w:smallCaps w:val="0"/>
                <w:lang w:val="fr-FR"/>
              </w:rPr>
              <w:t>. Avez-vous des difficultés à voir ?</w:t>
            </w:r>
          </w:p>
        </w:tc>
        <w:tc>
          <w:tcPr>
            <w:tcW w:w="2140" w:type="pct"/>
            <w:gridSpan w:val="3"/>
            <w:tcMar>
              <w:top w:w="43" w:type="dxa"/>
              <w:left w:w="115" w:type="dxa"/>
              <w:bottom w:w="43" w:type="dxa"/>
              <w:right w:w="115" w:type="dxa"/>
            </w:tcMar>
          </w:tcPr>
          <w:p w14:paraId="0D1A3C27" w14:textId="646660E4" w:rsidR="00DA2494" w:rsidRPr="00981A02" w:rsidRDefault="00EA377F" w:rsidP="00DA2494">
            <w:pPr>
              <w:pStyle w:val="Responsecategs"/>
              <w:tabs>
                <w:tab w:val="clear" w:pos="3942"/>
                <w:tab w:val="right" w:leader="dot" w:pos="4238"/>
              </w:tabs>
              <w:spacing w:line="276" w:lineRule="auto"/>
              <w:ind w:left="144" w:hanging="144"/>
              <w:contextualSpacing/>
              <w:rPr>
                <w:rFonts w:ascii="Times New Roman" w:hAnsi="Times New Roman"/>
                <w:caps/>
                <w:lang w:val="fr-FR"/>
              </w:rPr>
            </w:pPr>
            <w:r w:rsidRPr="00981A02">
              <w:rPr>
                <w:rFonts w:ascii="Times New Roman" w:hAnsi="Times New Roman"/>
                <w:caps/>
                <w:lang w:val="fr-FR"/>
              </w:rPr>
              <w:t>AUCUNE DIFFICULTE</w:t>
            </w:r>
            <w:r w:rsidR="00DA2494" w:rsidRPr="00981A02">
              <w:rPr>
                <w:rFonts w:ascii="Times New Roman" w:hAnsi="Times New Roman"/>
                <w:caps/>
                <w:lang w:val="fr-FR"/>
              </w:rPr>
              <w:tab/>
              <w:t>1</w:t>
            </w:r>
          </w:p>
          <w:p w14:paraId="42825C37" w14:textId="77777777" w:rsidR="00DA2494" w:rsidRPr="00981A02" w:rsidRDefault="00DA2494" w:rsidP="00DA2494">
            <w:pPr>
              <w:pStyle w:val="Responsecategs"/>
              <w:tabs>
                <w:tab w:val="clear" w:pos="3942"/>
                <w:tab w:val="right" w:leader="dot" w:pos="4238"/>
              </w:tabs>
              <w:spacing w:line="276" w:lineRule="auto"/>
              <w:ind w:left="144" w:hanging="144"/>
              <w:contextualSpacing/>
              <w:rPr>
                <w:rFonts w:ascii="Times New Roman" w:hAnsi="Times New Roman"/>
                <w:caps/>
                <w:lang w:val="fr-FR"/>
              </w:rPr>
            </w:pPr>
            <w:r w:rsidRPr="00981A02">
              <w:rPr>
                <w:rFonts w:ascii="Times New Roman" w:hAnsi="Times New Roman"/>
                <w:caps/>
                <w:lang w:val="fr-FR"/>
              </w:rPr>
              <w:t>quelques difficultes</w:t>
            </w:r>
            <w:r w:rsidRPr="00981A02">
              <w:rPr>
                <w:rFonts w:ascii="Times New Roman" w:hAnsi="Times New Roman"/>
                <w:caps/>
                <w:lang w:val="fr-FR"/>
              </w:rPr>
              <w:tab/>
              <w:t>2</w:t>
            </w:r>
          </w:p>
          <w:p w14:paraId="1E187EBA" w14:textId="77777777" w:rsidR="00DA2494" w:rsidRPr="00981A02" w:rsidRDefault="00DA2494" w:rsidP="00DA2494">
            <w:pPr>
              <w:pStyle w:val="Responsecategs"/>
              <w:tabs>
                <w:tab w:val="clear" w:pos="3942"/>
                <w:tab w:val="right" w:leader="dot" w:pos="4238"/>
              </w:tabs>
              <w:spacing w:line="276" w:lineRule="auto"/>
              <w:ind w:left="144" w:hanging="144"/>
              <w:contextualSpacing/>
              <w:rPr>
                <w:rFonts w:ascii="Times New Roman" w:hAnsi="Times New Roman"/>
                <w:caps/>
                <w:lang w:val="fr-FR"/>
              </w:rPr>
            </w:pPr>
            <w:r w:rsidRPr="00981A02">
              <w:rPr>
                <w:rFonts w:ascii="Times New Roman" w:hAnsi="Times New Roman"/>
                <w:caps/>
                <w:lang w:val="fr-FR"/>
              </w:rPr>
              <w:t>beaucoup de difficultes</w:t>
            </w:r>
            <w:r w:rsidRPr="00981A02">
              <w:rPr>
                <w:rFonts w:ascii="Times New Roman" w:hAnsi="Times New Roman"/>
                <w:caps/>
                <w:lang w:val="fr-FR"/>
              </w:rPr>
              <w:tab/>
              <w:t>3</w:t>
            </w:r>
          </w:p>
          <w:p w14:paraId="0188B95E" w14:textId="2CC269C2" w:rsidR="00AF16A9" w:rsidRPr="00981A02" w:rsidRDefault="00DA2494" w:rsidP="00DA2494">
            <w:pPr>
              <w:pStyle w:val="Responsecategs"/>
              <w:tabs>
                <w:tab w:val="clear" w:pos="3942"/>
                <w:tab w:val="right" w:leader="dot" w:pos="4238"/>
              </w:tabs>
              <w:spacing w:line="276" w:lineRule="auto"/>
              <w:ind w:left="144" w:hanging="144"/>
              <w:contextualSpacing/>
              <w:rPr>
                <w:rFonts w:ascii="Times New Roman" w:hAnsi="Times New Roman"/>
                <w:caps/>
                <w:lang w:val="fr-FR"/>
              </w:rPr>
            </w:pPr>
            <w:r w:rsidRPr="00981A02">
              <w:rPr>
                <w:rFonts w:ascii="Times New Roman" w:hAnsi="Times New Roman"/>
                <w:caps/>
                <w:lang w:val="fr-FR"/>
              </w:rPr>
              <w:t>ne peut pas du tout voir</w:t>
            </w:r>
            <w:r w:rsidRPr="00981A02">
              <w:rPr>
                <w:rFonts w:ascii="Times New Roman" w:hAnsi="Times New Roman"/>
                <w:caps/>
                <w:lang w:val="fr-FR"/>
              </w:rPr>
              <w:tab/>
              <w:t>4</w:t>
            </w:r>
          </w:p>
        </w:tc>
        <w:tc>
          <w:tcPr>
            <w:tcW w:w="572" w:type="pct"/>
            <w:gridSpan w:val="2"/>
            <w:tcMar>
              <w:top w:w="43" w:type="dxa"/>
              <w:left w:w="115" w:type="dxa"/>
              <w:bottom w:w="43" w:type="dxa"/>
              <w:right w:w="115" w:type="dxa"/>
            </w:tcMar>
          </w:tcPr>
          <w:p w14:paraId="753C08D0" w14:textId="77777777" w:rsidR="00AF16A9" w:rsidRPr="00981A02" w:rsidRDefault="00AF16A9" w:rsidP="00CE050A">
            <w:pPr>
              <w:pStyle w:val="skipcolumn"/>
              <w:spacing w:line="276" w:lineRule="auto"/>
              <w:ind w:left="144" w:hanging="144"/>
              <w:contextualSpacing/>
              <w:rPr>
                <w:rFonts w:ascii="Times New Roman" w:hAnsi="Times New Roman"/>
                <w:lang w:val="fr-FR"/>
              </w:rPr>
            </w:pPr>
          </w:p>
        </w:tc>
      </w:tr>
      <w:tr w:rsidR="001C43A0" w:rsidRPr="00981A02" w14:paraId="2C07E72B" w14:textId="77777777" w:rsidTr="00DA526B">
        <w:trPr>
          <w:cantSplit/>
          <w:jc w:val="center"/>
        </w:trPr>
        <w:tc>
          <w:tcPr>
            <w:tcW w:w="2288" w:type="pct"/>
            <w:gridSpan w:val="2"/>
            <w:tcBorders>
              <w:top w:val="single" w:sz="4" w:space="0" w:color="auto"/>
              <w:left w:val="double" w:sz="4" w:space="0" w:color="auto"/>
              <w:bottom w:val="single" w:sz="4" w:space="0" w:color="auto"/>
            </w:tcBorders>
            <w:shd w:val="clear" w:color="auto" w:fill="FFFFCC"/>
            <w:tcMar>
              <w:top w:w="43" w:type="dxa"/>
              <w:left w:w="115" w:type="dxa"/>
              <w:bottom w:w="43" w:type="dxa"/>
              <w:right w:w="115" w:type="dxa"/>
            </w:tcMar>
          </w:tcPr>
          <w:p w14:paraId="2408567D" w14:textId="163AE87B" w:rsidR="001C43A0" w:rsidRPr="00981A02" w:rsidRDefault="00380702" w:rsidP="00E00C02">
            <w:pPr>
              <w:pStyle w:val="1Intvwqst"/>
              <w:spacing w:line="276" w:lineRule="auto"/>
              <w:ind w:left="144" w:hanging="144"/>
              <w:contextualSpacing/>
              <w:rPr>
                <w:rFonts w:ascii="Times New Roman" w:hAnsi="Times New Roman"/>
                <w:smallCaps w:val="0"/>
                <w:lang w:val="fr-FR"/>
              </w:rPr>
            </w:pPr>
            <w:r w:rsidRPr="00981A02">
              <w:rPr>
                <w:rFonts w:ascii="Times New Roman" w:hAnsi="Times New Roman"/>
                <w:b/>
                <w:smallCaps w:val="0"/>
                <w:lang w:val="fr-FR"/>
              </w:rPr>
              <w:t>M</w:t>
            </w:r>
            <w:r w:rsidR="001C43A0" w:rsidRPr="00981A02">
              <w:rPr>
                <w:rFonts w:ascii="Times New Roman" w:hAnsi="Times New Roman"/>
                <w:b/>
                <w:smallCaps w:val="0"/>
                <w:lang w:val="fr-FR"/>
              </w:rPr>
              <w:t>AF7</w:t>
            </w:r>
            <w:r w:rsidR="001C43A0" w:rsidRPr="00981A02">
              <w:rPr>
                <w:rFonts w:ascii="Times New Roman" w:hAnsi="Times New Roman"/>
                <w:smallCaps w:val="0"/>
                <w:lang w:val="fr-FR"/>
              </w:rPr>
              <w:t>.</w:t>
            </w:r>
            <w:r w:rsidR="001C43A0" w:rsidRPr="00981A02">
              <w:rPr>
                <w:rFonts w:ascii="Times New Roman" w:hAnsi="Times New Roman"/>
                <w:i/>
                <w:smallCaps w:val="0"/>
                <w:lang w:val="fr-FR"/>
              </w:rPr>
              <w:t xml:space="preserve"> </w:t>
            </w:r>
            <w:r w:rsidR="00DA2494" w:rsidRPr="00981A02">
              <w:rPr>
                <w:rFonts w:ascii="Times New Roman" w:hAnsi="Times New Roman"/>
                <w:i/>
                <w:smallCaps w:val="0"/>
                <w:lang w:val="fr-FR"/>
              </w:rPr>
              <w:t>Vérifier</w:t>
            </w:r>
            <w:r w:rsidR="001C43A0" w:rsidRPr="00981A02">
              <w:rPr>
                <w:rFonts w:ascii="Times New Roman" w:hAnsi="Times New Roman"/>
                <w:i/>
                <w:smallCaps w:val="0"/>
                <w:lang w:val="fr-FR"/>
              </w:rPr>
              <w:t xml:space="preserve"> </w:t>
            </w:r>
            <w:r w:rsidR="009A216A" w:rsidRPr="00981A02">
              <w:rPr>
                <w:rFonts w:ascii="Times New Roman" w:hAnsi="Times New Roman"/>
                <w:i/>
                <w:smallCaps w:val="0"/>
                <w:lang w:val="fr-FR"/>
              </w:rPr>
              <w:t>M</w:t>
            </w:r>
            <w:r w:rsidR="001C43A0" w:rsidRPr="00981A02">
              <w:rPr>
                <w:rFonts w:ascii="Times New Roman" w:hAnsi="Times New Roman"/>
                <w:i/>
                <w:smallCaps w:val="0"/>
                <w:lang w:val="fr-FR"/>
              </w:rPr>
              <w:t>AF3</w:t>
            </w:r>
            <w:r w:rsidR="00DA2494" w:rsidRPr="00981A02">
              <w:rPr>
                <w:rFonts w:ascii="Times New Roman" w:hAnsi="Times New Roman"/>
                <w:i/>
                <w:smallCaps w:val="0"/>
                <w:lang w:val="fr-FR"/>
              </w:rPr>
              <w:t> : le répondant porte un appareil</w:t>
            </w:r>
            <w:r w:rsidR="00E00C02" w:rsidRPr="00981A02">
              <w:rPr>
                <w:rFonts w:ascii="Times New Roman" w:hAnsi="Times New Roman"/>
                <w:smallCaps w:val="0"/>
                <w:lang w:val="fr-FR"/>
              </w:rPr>
              <w:t>/</w:t>
            </w:r>
            <w:r w:rsidR="00DA2494" w:rsidRPr="00981A02">
              <w:rPr>
                <w:rFonts w:ascii="Times New Roman" w:hAnsi="Times New Roman"/>
                <w:i/>
                <w:smallCaps w:val="0"/>
                <w:lang w:val="fr-FR"/>
              </w:rPr>
              <w:t xml:space="preserve"> </w:t>
            </w:r>
            <w:r w:rsidR="00E00C02" w:rsidRPr="00981A02">
              <w:rPr>
                <w:rFonts w:ascii="Times New Roman" w:hAnsi="Times New Roman"/>
                <w:smallCaps w:val="0"/>
                <w:lang w:val="fr-FR"/>
              </w:rPr>
              <w:t>prothèse auditif</w:t>
            </w:r>
            <w:r w:rsidR="00262D2E" w:rsidRPr="00981A02">
              <w:rPr>
                <w:rFonts w:ascii="Times New Roman" w:hAnsi="Times New Roman"/>
                <w:smallCaps w:val="0"/>
                <w:lang w:val="fr-FR"/>
              </w:rPr>
              <w:t xml:space="preserve"> </w:t>
            </w:r>
            <w:r w:rsidR="00E00C02" w:rsidRPr="00981A02">
              <w:rPr>
                <w:rFonts w:ascii="Times New Roman" w:hAnsi="Times New Roman"/>
                <w:smallCaps w:val="0"/>
                <w:lang w:val="fr-FR"/>
              </w:rPr>
              <w:t>(</w:t>
            </w:r>
            <w:proofErr w:type="spellStart"/>
            <w:r w:rsidR="00E00C02" w:rsidRPr="00981A02">
              <w:rPr>
                <w:rFonts w:ascii="Times New Roman" w:hAnsi="Times New Roman"/>
                <w:smallCaps w:val="0"/>
                <w:lang w:val="fr-FR"/>
              </w:rPr>
              <w:t>ve</w:t>
            </w:r>
            <w:proofErr w:type="spellEnd"/>
            <w:r w:rsidR="00E00C02" w:rsidRPr="00981A02">
              <w:rPr>
                <w:rFonts w:ascii="Times New Roman" w:hAnsi="Times New Roman"/>
                <w:smallCaps w:val="0"/>
                <w:lang w:val="fr-FR"/>
              </w:rPr>
              <w:t>)</w:t>
            </w:r>
            <w:r w:rsidR="00DA2494" w:rsidRPr="00981A02">
              <w:rPr>
                <w:rFonts w:ascii="Times New Roman" w:hAnsi="Times New Roman"/>
                <w:i/>
                <w:smallCaps w:val="0"/>
                <w:lang w:val="fr-FR"/>
              </w:rPr>
              <w:t>?</w:t>
            </w:r>
          </w:p>
        </w:tc>
        <w:tc>
          <w:tcPr>
            <w:tcW w:w="2140" w:type="pct"/>
            <w:gridSpan w:val="3"/>
            <w:tcBorders>
              <w:top w:val="single" w:sz="4" w:space="0" w:color="auto"/>
              <w:bottom w:val="single" w:sz="4" w:space="0" w:color="auto"/>
            </w:tcBorders>
            <w:shd w:val="clear" w:color="auto" w:fill="FFFFCC"/>
            <w:tcMar>
              <w:top w:w="43" w:type="dxa"/>
              <w:left w:w="115" w:type="dxa"/>
              <w:bottom w:w="43" w:type="dxa"/>
              <w:right w:w="115" w:type="dxa"/>
            </w:tcMar>
          </w:tcPr>
          <w:p w14:paraId="6EEACD67" w14:textId="3E6332A9" w:rsidR="001C43A0" w:rsidRPr="00981A02" w:rsidRDefault="00572037" w:rsidP="001C37FE">
            <w:pPr>
              <w:pStyle w:val="Responsecategs"/>
              <w:tabs>
                <w:tab w:val="clear" w:pos="3942"/>
                <w:tab w:val="right" w:leader="dot" w:pos="4238"/>
              </w:tabs>
              <w:spacing w:line="276" w:lineRule="auto"/>
              <w:ind w:left="144" w:hanging="144"/>
              <w:contextualSpacing/>
              <w:rPr>
                <w:rFonts w:ascii="Times New Roman" w:hAnsi="Times New Roman"/>
                <w:caps/>
              </w:rPr>
            </w:pPr>
            <w:r w:rsidRPr="00981A02">
              <w:rPr>
                <w:rFonts w:ascii="Times New Roman" w:hAnsi="Times New Roman"/>
                <w:caps/>
              </w:rPr>
              <w:t>OUI</w:t>
            </w:r>
            <w:r w:rsidR="00940B83" w:rsidRPr="00981A02">
              <w:rPr>
                <w:rFonts w:ascii="Times New Roman" w:hAnsi="Times New Roman"/>
                <w:caps/>
              </w:rPr>
              <w:t>,</w:t>
            </w:r>
            <w:r w:rsidR="001C43A0" w:rsidRPr="00981A02">
              <w:rPr>
                <w:rFonts w:ascii="Times New Roman" w:hAnsi="Times New Roman"/>
                <w:caps/>
              </w:rPr>
              <w:t xml:space="preserve"> </w:t>
            </w:r>
            <w:r w:rsidR="00380702" w:rsidRPr="00981A02">
              <w:rPr>
                <w:rFonts w:ascii="Times New Roman" w:hAnsi="Times New Roman"/>
                <w:caps/>
              </w:rPr>
              <w:t>M</w:t>
            </w:r>
            <w:r w:rsidR="001C43A0" w:rsidRPr="00981A02">
              <w:rPr>
                <w:rFonts w:ascii="Times New Roman" w:hAnsi="Times New Roman"/>
                <w:caps/>
              </w:rPr>
              <w:t>AF3=1</w:t>
            </w:r>
            <w:r w:rsidR="001C43A0" w:rsidRPr="00981A02">
              <w:rPr>
                <w:rFonts w:ascii="Times New Roman" w:hAnsi="Times New Roman"/>
                <w:caps/>
              </w:rPr>
              <w:tab/>
              <w:t>1</w:t>
            </w:r>
          </w:p>
          <w:p w14:paraId="40D6DA02" w14:textId="693ED74D" w:rsidR="001C43A0" w:rsidRPr="00981A02" w:rsidRDefault="00572037" w:rsidP="00940B83">
            <w:pPr>
              <w:pStyle w:val="Responsecategs"/>
              <w:tabs>
                <w:tab w:val="clear" w:pos="3942"/>
                <w:tab w:val="right" w:leader="dot" w:pos="4238"/>
              </w:tabs>
              <w:spacing w:line="276" w:lineRule="auto"/>
              <w:ind w:left="144" w:hanging="144"/>
              <w:contextualSpacing/>
              <w:rPr>
                <w:rFonts w:ascii="Times New Roman" w:hAnsi="Times New Roman"/>
                <w:caps/>
              </w:rPr>
            </w:pPr>
            <w:r w:rsidRPr="00981A02">
              <w:rPr>
                <w:rFonts w:ascii="Times New Roman" w:hAnsi="Times New Roman"/>
                <w:caps/>
              </w:rPr>
              <w:t>NON</w:t>
            </w:r>
            <w:r w:rsidR="00940B83" w:rsidRPr="00981A02">
              <w:rPr>
                <w:rFonts w:ascii="Times New Roman" w:hAnsi="Times New Roman"/>
                <w:caps/>
              </w:rPr>
              <w:t xml:space="preserve">, </w:t>
            </w:r>
            <w:r w:rsidR="00380702" w:rsidRPr="00981A02">
              <w:rPr>
                <w:rFonts w:ascii="Times New Roman" w:hAnsi="Times New Roman"/>
                <w:caps/>
              </w:rPr>
              <w:t>M</w:t>
            </w:r>
            <w:r w:rsidR="001C43A0" w:rsidRPr="00981A02">
              <w:rPr>
                <w:rFonts w:ascii="Times New Roman" w:hAnsi="Times New Roman"/>
                <w:caps/>
              </w:rPr>
              <w:t>AF3=2</w:t>
            </w:r>
            <w:r w:rsidR="001C43A0" w:rsidRPr="00981A02">
              <w:rPr>
                <w:rFonts w:ascii="Times New Roman" w:hAnsi="Times New Roman"/>
                <w:caps/>
              </w:rPr>
              <w:tab/>
              <w:t>2</w:t>
            </w:r>
          </w:p>
        </w:tc>
        <w:tc>
          <w:tcPr>
            <w:tcW w:w="572" w:type="pct"/>
            <w:gridSpan w:val="2"/>
            <w:tcBorders>
              <w:top w:val="single" w:sz="4" w:space="0" w:color="auto"/>
              <w:bottom w:val="single" w:sz="4" w:space="0" w:color="auto"/>
              <w:right w:val="double" w:sz="4" w:space="0" w:color="auto"/>
            </w:tcBorders>
            <w:shd w:val="clear" w:color="auto" w:fill="FFFFCC"/>
            <w:tcMar>
              <w:top w:w="43" w:type="dxa"/>
              <w:left w:w="115" w:type="dxa"/>
              <w:bottom w:w="43" w:type="dxa"/>
              <w:right w:w="115" w:type="dxa"/>
            </w:tcMar>
          </w:tcPr>
          <w:p w14:paraId="0D7666A8" w14:textId="7D66C0AC" w:rsidR="001C43A0" w:rsidRPr="00981A02" w:rsidRDefault="001C43A0" w:rsidP="001C43A0">
            <w:pPr>
              <w:pStyle w:val="skipcolumn"/>
              <w:spacing w:line="276" w:lineRule="auto"/>
              <w:ind w:left="144" w:hanging="144"/>
              <w:contextualSpacing/>
              <w:rPr>
                <w:rFonts w:ascii="Times New Roman" w:hAnsi="Times New Roman"/>
                <w:i/>
                <w:caps/>
                <w:smallCaps w:val="0"/>
              </w:rPr>
            </w:pPr>
            <w:r w:rsidRPr="00981A02">
              <w:rPr>
                <w:rFonts w:ascii="Times New Roman" w:hAnsi="Times New Roman"/>
                <w:caps/>
                <w:smallCaps w:val="0"/>
              </w:rPr>
              <w:t>1</w:t>
            </w:r>
            <w:r w:rsidRPr="00981A02">
              <w:rPr>
                <w:rFonts w:ascii="Times New Roman" w:hAnsi="Times New Roman"/>
                <w:i/>
                <w:caps/>
                <w:smallCaps w:val="0"/>
              </w:rPr>
              <w:sym w:font="Wingdings" w:char="F0F0"/>
            </w:r>
            <w:r w:rsidR="00380702" w:rsidRPr="00981A02">
              <w:rPr>
                <w:rFonts w:ascii="Times New Roman" w:hAnsi="Times New Roman"/>
                <w:i/>
                <w:caps/>
                <w:smallCaps w:val="0"/>
              </w:rPr>
              <w:t>M</w:t>
            </w:r>
            <w:r w:rsidRPr="00981A02">
              <w:rPr>
                <w:rFonts w:ascii="Times New Roman" w:hAnsi="Times New Roman"/>
                <w:i/>
                <w:caps/>
                <w:smallCaps w:val="0"/>
              </w:rPr>
              <w:t>AF8A</w:t>
            </w:r>
          </w:p>
          <w:p w14:paraId="124CEC0A" w14:textId="5A52ACE2" w:rsidR="001C43A0" w:rsidRPr="00981A02" w:rsidRDefault="00B8360C" w:rsidP="001C43A0">
            <w:pPr>
              <w:pStyle w:val="skipcolumn"/>
              <w:spacing w:line="276" w:lineRule="auto"/>
              <w:ind w:left="144" w:hanging="144"/>
              <w:contextualSpacing/>
              <w:rPr>
                <w:rFonts w:ascii="Times New Roman" w:hAnsi="Times New Roman"/>
                <w:caps/>
                <w:smallCaps w:val="0"/>
              </w:rPr>
            </w:pPr>
            <w:r w:rsidRPr="00981A02">
              <w:rPr>
                <w:rFonts w:ascii="Times New Roman" w:hAnsi="Times New Roman"/>
                <w:caps/>
                <w:smallCaps w:val="0"/>
              </w:rPr>
              <w:t>2</w:t>
            </w:r>
            <w:r w:rsidR="001C43A0" w:rsidRPr="00981A02">
              <w:rPr>
                <w:rFonts w:ascii="Times New Roman" w:hAnsi="Times New Roman"/>
                <w:i/>
                <w:caps/>
                <w:smallCaps w:val="0"/>
              </w:rPr>
              <w:sym w:font="Wingdings" w:char="F0F0"/>
            </w:r>
            <w:r w:rsidR="00380702" w:rsidRPr="00981A02">
              <w:rPr>
                <w:rFonts w:ascii="Times New Roman" w:hAnsi="Times New Roman"/>
                <w:i/>
                <w:caps/>
                <w:smallCaps w:val="0"/>
              </w:rPr>
              <w:t>M</w:t>
            </w:r>
            <w:r w:rsidR="001C43A0" w:rsidRPr="00981A02">
              <w:rPr>
                <w:rFonts w:ascii="Times New Roman" w:hAnsi="Times New Roman"/>
                <w:i/>
                <w:caps/>
                <w:smallCaps w:val="0"/>
              </w:rPr>
              <w:t>AF8B</w:t>
            </w:r>
          </w:p>
        </w:tc>
      </w:tr>
      <w:tr w:rsidR="00AF16A9" w:rsidRPr="00B01716" w14:paraId="7A0D3BFB" w14:textId="77777777" w:rsidTr="00DA526B">
        <w:tblPrEx>
          <w:tblBorders>
            <w:left w:val="double" w:sz="4" w:space="0" w:color="auto"/>
            <w:bottom w:val="double" w:sz="4" w:space="0" w:color="auto"/>
            <w:right w:val="double" w:sz="4" w:space="0" w:color="auto"/>
          </w:tblBorders>
        </w:tblPrEx>
        <w:trPr>
          <w:cantSplit/>
          <w:jc w:val="center"/>
        </w:trPr>
        <w:tc>
          <w:tcPr>
            <w:tcW w:w="2288" w:type="pct"/>
            <w:gridSpan w:val="2"/>
            <w:tcMar>
              <w:top w:w="43" w:type="dxa"/>
              <w:left w:w="115" w:type="dxa"/>
              <w:bottom w:w="43" w:type="dxa"/>
              <w:right w:w="115" w:type="dxa"/>
            </w:tcMar>
          </w:tcPr>
          <w:p w14:paraId="0BA375F8" w14:textId="3424017B" w:rsidR="00DA2494" w:rsidRPr="00981A02" w:rsidRDefault="00380702" w:rsidP="00DA2494">
            <w:pPr>
              <w:pStyle w:val="1Intvwqst"/>
              <w:spacing w:line="276" w:lineRule="auto"/>
              <w:ind w:left="144" w:hanging="144"/>
              <w:contextualSpacing/>
              <w:rPr>
                <w:rFonts w:ascii="Times New Roman" w:hAnsi="Times New Roman"/>
                <w:smallCaps w:val="0"/>
                <w:lang w:val="fr-FR"/>
              </w:rPr>
            </w:pPr>
            <w:r w:rsidRPr="00981A02">
              <w:rPr>
                <w:rFonts w:ascii="Times New Roman" w:hAnsi="Times New Roman"/>
                <w:b/>
                <w:smallCaps w:val="0"/>
                <w:lang w:val="fr-FR"/>
              </w:rPr>
              <w:t>M</w:t>
            </w:r>
            <w:r w:rsidR="00AF16A9" w:rsidRPr="00981A02">
              <w:rPr>
                <w:rFonts w:ascii="Times New Roman" w:hAnsi="Times New Roman"/>
                <w:b/>
                <w:smallCaps w:val="0"/>
                <w:lang w:val="fr-FR"/>
              </w:rPr>
              <w:t>AF8A</w:t>
            </w:r>
            <w:r w:rsidR="00AF16A9" w:rsidRPr="00981A02">
              <w:rPr>
                <w:rFonts w:ascii="Times New Roman" w:hAnsi="Times New Roman"/>
                <w:smallCaps w:val="0"/>
                <w:lang w:val="fr-FR"/>
              </w:rPr>
              <w:t xml:space="preserve">. </w:t>
            </w:r>
            <w:r w:rsidR="00DA2494" w:rsidRPr="00981A02">
              <w:rPr>
                <w:rFonts w:ascii="Times New Roman" w:hAnsi="Times New Roman"/>
                <w:smallCaps w:val="0"/>
                <w:lang w:val="fr-FR"/>
              </w:rPr>
              <w:t>Quand vous portez votre appareil</w:t>
            </w:r>
            <w:r w:rsidR="00E00C02" w:rsidRPr="00981A02">
              <w:rPr>
                <w:rFonts w:ascii="Times New Roman" w:hAnsi="Times New Roman"/>
                <w:smallCaps w:val="0"/>
                <w:lang w:val="fr-FR"/>
              </w:rPr>
              <w:t>/</w:t>
            </w:r>
            <w:r w:rsidR="00E00C02" w:rsidRPr="00981A02">
              <w:rPr>
                <w:rFonts w:ascii="Times New Roman" w:hAnsi="Times New Roman"/>
                <w:i/>
                <w:smallCaps w:val="0"/>
                <w:lang w:val="fr-FR"/>
              </w:rPr>
              <w:t xml:space="preserve"> </w:t>
            </w:r>
            <w:r w:rsidR="00E00C02" w:rsidRPr="00981A02">
              <w:rPr>
                <w:rFonts w:ascii="Times New Roman" w:hAnsi="Times New Roman"/>
                <w:smallCaps w:val="0"/>
                <w:lang w:val="fr-FR"/>
              </w:rPr>
              <w:t>prothèse auditif</w:t>
            </w:r>
            <w:r w:rsidR="00262D2E" w:rsidRPr="00981A02">
              <w:rPr>
                <w:rFonts w:ascii="Times New Roman" w:hAnsi="Times New Roman"/>
                <w:smallCaps w:val="0"/>
                <w:lang w:val="fr-FR"/>
              </w:rPr>
              <w:t xml:space="preserve"> </w:t>
            </w:r>
            <w:r w:rsidR="00E00C02" w:rsidRPr="00981A02">
              <w:rPr>
                <w:rFonts w:ascii="Times New Roman" w:hAnsi="Times New Roman"/>
                <w:smallCaps w:val="0"/>
                <w:lang w:val="fr-FR"/>
              </w:rPr>
              <w:t>(</w:t>
            </w:r>
            <w:proofErr w:type="spellStart"/>
            <w:r w:rsidR="00E00C02" w:rsidRPr="00981A02">
              <w:rPr>
                <w:rFonts w:ascii="Times New Roman" w:hAnsi="Times New Roman"/>
                <w:smallCaps w:val="0"/>
                <w:lang w:val="fr-FR"/>
              </w:rPr>
              <w:t>ve</w:t>
            </w:r>
            <w:proofErr w:type="spellEnd"/>
            <w:r w:rsidR="00E00C02" w:rsidRPr="00981A02">
              <w:rPr>
                <w:rFonts w:ascii="Times New Roman" w:hAnsi="Times New Roman"/>
                <w:smallCaps w:val="0"/>
                <w:lang w:val="fr-FR"/>
              </w:rPr>
              <w:t>)</w:t>
            </w:r>
            <w:r w:rsidR="00DA2494" w:rsidRPr="00981A02">
              <w:rPr>
                <w:rFonts w:ascii="Times New Roman" w:hAnsi="Times New Roman"/>
                <w:smallCaps w:val="0"/>
                <w:lang w:val="fr-FR"/>
              </w:rPr>
              <w:t>, avez-vous des difficultés à entendre ?</w:t>
            </w:r>
          </w:p>
          <w:p w14:paraId="18F16744" w14:textId="77777777" w:rsidR="00DA2494" w:rsidRPr="00981A02" w:rsidRDefault="00DA2494" w:rsidP="00DA2494">
            <w:pPr>
              <w:pStyle w:val="1Intvwqst"/>
              <w:spacing w:line="276" w:lineRule="auto"/>
              <w:ind w:left="144" w:hanging="144"/>
              <w:contextualSpacing/>
              <w:rPr>
                <w:rFonts w:ascii="Times New Roman" w:hAnsi="Times New Roman"/>
                <w:smallCaps w:val="0"/>
                <w:lang w:val="fr-FR"/>
              </w:rPr>
            </w:pPr>
          </w:p>
          <w:p w14:paraId="6F1A2029" w14:textId="7EFF92D2" w:rsidR="00AF16A9" w:rsidRPr="00981A02" w:rsidRDefault="00DA2494" w:rsidP="00DA2494">
            <w:pPr>
              <w:pStyle w:val="1Intvwqst"/>
              <w:spacing w:line="276" w:lineRule="auto"/>
              <w:ind w:left="144" w:hanging="144"/>
              <w:contextualSpacing/>
              <w:rPr>
                <w:rFonts w:ascii="Times New Roman" w:hAnsi="Times New Roman"/>
                <w:smallCaps w:val="0"/>
                <w:lang w:val="fr-FR"/>
              </w:rPr>
            </w:pPr>
            <w:r w:rsidRPr="00981A02">
              <w:rPr>
                <w:rFonts w:ascii="Times New Roman" w:hAnsi="Times New Roman"/>
                <w:b/>
                <w:smallCaps w:val="0"/>
                <w:lang w:val="fr-FR"/>
              </w:rPr>
              <w:t>MAF8B</w:t>
            </w:r>
            <w:r w:rsidRPr="00981A02">
              <w:rPr>
                <w:rFonts w:ascii="Times New Roman" w:hAnsi="Times New Roman"/>
                <w:smallCaps w:val="0"/>
                <w:lang w:val="fr-FR"/>
              </w:rPr>
              <w:t>. Avez-vous des difficultés à entendre ?</w:t>
            </w:r>
          </w:p>
        </w:tc>
        <w:tc>
          <w:tcPr>
            <w:tcW w:w="2140" w:type="pct"/>
            <w:gridSpan w:val="3"/>
            <w:tcBorders>
              <w:bottom w:val="single" w:sz="4" w:space="0" w:color="auto"/>
            </w:tcBorders>
            <w:tcMar>
              <w:top w:w="43" w:type="dxa"/>
              <w:left w:w="115" w:type="dxa"/>
              <w:bottom w:w="43" w:type="dxa"/>
              <w:right w:w="115" w:type="dxa"/>
            </w:tcMar>
          </w:tcPr>
          <w:p w14:paraId="74FEEFF8" w14:textId="43F20F0E" w:rsidR="00DA2494" w:rsidRPr="00981A02" w:rsidRDefault="00EA377F" w:rsidP="00DA2494">
            <w:pPr>
              <w:pStyle w:val="Responsecategs"/>
              <w:tabs>
                <w:tab w:val="clear" w:pos="3942"/>
                <w:tab w:val="right" w:leader="dot" w:pos="4238"/>
              </w:tabs>
              <w:spacing w:line="276" w:lineRule="auto"/>
              <w:ind w:left="144" w:hanging="144"/>
              <w:contextualSpacing/>
              <w:rPr>
                <w:rFonts w:ascii="Times New Roman" w:hAnsi="Times New Roman"/>
                <w:caps/>
                <w:lang w:val="fr-FR"/>
              </w:rPr>
            </w:pPr>
            <w:r w:rsidRPr="00981A02">
              <w:rPr>
                <w:rFonts w:ascii="Times New Roman" w:hAnsi="Times New Roman"/>
                <w:caps/>
                <w:lang w:val="fr-FR"/>
              </w:rPr>
              <w:t>AUCUNE DIFFICULTE</w:t>
            </w:r>
            <w:r w:rsidR="00DA2494" w:rsidRPr="00981A02">
              <w:rPr>
                <w:rFonts w:ascii="Times New Roman" w:hAnsi="Times New Roman"/>
                <w:caps/>
                <w:lang w:val="fr-FR"/>
              </w:rPr>
              <w:tab/>
              <w:t>1</w:t>
            </w:r>
          </w:p>
          <w:p w14:paraId="7348FBB8" w14:textId="77777777" w:rsidR="00DA2494" w:rsidRPr="00981A02" w:rsidRDefault="00DA2494" w:rsidP="00DA2494">
            <w:pPr>
              <w:pStyle w:val="Responsecategs"/>
              <w:tabs>
                <w:tab w:val="clear" w:pos="3942"/>
                <w:tab w:val="right" w:leader="dot" w:pos="4238"/>
              </w:tabs>
              <w:spacing w:line="276" w:lineRule="auto"/>
              <w:ind w:left="144" w:hanging="144"/>
              <w:contextualSpacing/>
              <w:rPr>
                <w:rFonts w:ascii="Times New Roman" w:hAnsi="Times New Roman"/>
                <w:caps/>
                <w:lang w:val="fr-FR"/>
              </w:rPr>
            </w:pPr>
            <w:r w:rsidRPr="00981A02">
              <w:rPr>
                <w:rFonts w:ascii="Times New Roman" w:hAnsi="Times New Roman"/>
                <w:caps/>
                <w:lang w:val="fr-FR"/>
              </w:rPr>
              <w:t>quelques difficultes</w:t>
            </w:r>
            <w:r w:rsidRPr="00981A02">
              <w:rPr>
                <w:rFonts w:ascii="Times New Roman" w:hAnsi="Times New Roman"/>
                <w:caps/>
                <w:lang w:val="fr-FR"/>
              </w:rPr>
              <w:tab/>
              <w:t>2</w:t>
            </w:r>
          </w:p>
          <w:p w14:paraId="51EDC125" w14:textId="77777777" w:rsidR="00DA2494" w:rsidRPr="00981A02" w:rsidRDefault="00DA2494" w:rsidP="00DA2494">
            <w:pPr>
              <w:pStyle w:val="Responsecategs"/>
              <w:tabs>
                <w:tab w:val="clear" w:pos="3942"/>
                <w:tab w:val="right" w:leader="dot" w:pos="4238"/>
              </w:tabs>
              <w:spacing w:line="276" w:lineRule="auto"/>
              <w:ind w:left="144" w:hanging="144"/>
              <w:contextualSpacing/>
              <w:rPr>
                <w:rFonts w:ascii="Times New Roman" w:hAnsi="Times New Roman"/>
                <w:caps/>
                <w:lang w:val="fr-FR"/>
              </w:rPr>
            </w:pPr>
            <w:r w:rsidRPr="00981A02">
              <w:rPr>
                <w:rFonts w:ascii="Times New Roman" w:hAnsi="Times New Roman"/>
                <w:caps/>
                <w:lang w:val="fr-FR"/>
              </w:rPr>
              <w:t>beaucoup de difficultes</w:t>
            </w:r>
            <w:r w:rsidRPr="00981A02">
              <w:rPr>
                <w:rFonts w:ascii="Times New Roman" w:hAnsi="Times New Roman"/>
                <w:caps/>
                <w:lang w:val="fr-FR"/>
              </w:rPr>
              <w:tab/>
              <w:t>3</w:t>
            </w:r>
          </w:p>
          <w:p w14:paraId="29745871" w14:textId="291799A9" w:rsidR="00AF16A9" w:rsidRPr="00981A02" w:rsidRDefault="00DA2494" w:rsidP="00DA2494">
            <w:pPr>
              <w:pStyle w:val="Responsecategs"/>
              <w:tabs>
                <w:tab w:val="clear" w:pos="3942"/>
                <w:tab w:val="right" w:leader="dot" w:pos="4238"/>
              </w:tabs>
              <w:spacing w:line="276" w:lineRule="auto"/>
              <w:ind w:left="144" w:hanging="144"/>
              <w:contextualSpacing/>
              <w:rPr>
                <w:rFonts w:ascii="Times New Roman" w:hAnsi="Times New Roman"/>
                <w:caps/>
                <w:lang w:val="fr-FR"/>
              </w:rPr>
            </w:pPr>
            <w:r w:rsidRPr="00981A02">
              <w:rPr>
                <w:rFonts w:ascii="Times New Roman" w:hAnsi="Times New Roman"/>
                <w:caps/>
                <w:lang w:val="fr-FR"/>
              </w:rPr>
              <w:t>ne peut pas du tout entendre</w:t>
            </w:r>
            <w:r w:rsidRPr="00981A02">
              <w:rPr>
                <w:rFonts w:ascii="Times New Roman" w:hAnsi="Times New Roman"/>
                <w:caps/>
                <w:lang w:val="fr-FR"/>
              </w:rPr>
              <w:tab/>
              <w:t>4</w:t>
            </w:r>
          </w:p>
        </w:tc>
        <w:tc>
          <w:tcPr>
            <w:tcW w:w="572" w:type="pct"/>
            <w:gridSpan w:val="2"/>
            <w:tcBorders>
              <w:bottom w:val="single" w:sz="4" w:space="0" w:color="auto"/>
            </w:tcBorders>
            <w:tcMar>
              <w:top w:w="43" w:type="dxa"/>
              <w:left w:w="115" w:type="dxa"/>
              <w:bottom w:w="43" w:type="dxa"/>
              <w:right w:w="115" w:type="dxa"/>
            </w:tcMar>
          </w:tcPr>
          <w:p w14:paraId="6F71C130" w14:textId="77777777" w:rsidR="00AF16A9" w:rsidRPr="00981A02" w:rsidRDefault="00AF16A9" w:rsidP="00CE050A">
            <w:pPr>
              <w:pStyle w:val="skipcolumn"/>
              <w:spacing w:line="276" w:lineRule="auto"/>
              <w:ind w:left="144" w:hanging="144"/>
              <w:contextualSpacing/>
              <w:rPr>
                <w:rFonts w:ascii="Times New Roman" w:hAnsi="Times New Roman"/>
                <w:lang w:val="fr-FR"/>
              </w:rPr>
            </w:pPr>
          </w:p>
        </w:tc>
      </w:tr>
      <w:tr w:rsidR="00DA2494" w:rsidRPr="00B01716" w14:paraId="3A412452" w14:textId="77777777" w:rsidTr="00DA526B">
        <w:tblPrEx>
          <w:tblBorders>
            <w:left w:val="double" w:sz="4" w:space="0" w:color="auto"/>
            <w:bottom w:val="double" w:sz="4" w:space="0" w:color="auto"/>
            <w:right w:val="double" w:sz="4" w:space="0" w:color="auto"/>
          </w:tblBorders>
        </w:tblPrEx>
        <w:trPr>
          <w:cantSplit/>
          <w:jc w:val="center"/>
        </w:trPr>
        <w:tc>
          <w:tcPr>
            <w:tcW w:w="2288" w:type="pct"/>
            <w:gridSpan w:val="2"/>
            <w:tcMar>
              <w:top w:w="43" w:type="dxa"/>
              <w:left w:w="115" w:type="dxa"/>
              <w:bottom w:w="43" w:type="dxa"/>
              <w:right w:w="115" w:type="dxa"/>
            </w:tcMar>
          </w:tcPr>
          <w:p w14:paraId="466195F7" w14:textId="029561EA" w:rsidR="00DA2494" w:rsidRPr="00981A02" w:rsidRDefault="00DA2494" w:rsidP="00DA2494">
            <w:pPr>
              <w:pStyle w:val="1Intvwqst"/>
              <w:spacing w:line="276" w:lineRule="auto"/>
              <w:ind w:left="144" w:hanging="144"/>
              <w:contextualSpacing/>
              <w:rPr>
                <w:rFonts w:ascii="Times New Roman" w:hAnsi="Times New Roman"/>
                <w:smallCaps w:val="0"/>
                <w:lang w:val="fr-FR"/>
              </w:rPr>
            </w:pPr>
            <w:r w:rsidRPr="00981A02">
              <w:rPr>
                <w:rFonts w:ascii="Times New Roman" w:hAnsi="Times New Roman"/>
                <w:b/>
                <w:smallCaps w:val="0"/>
                <w:lang w:val="fr-FR"/>
              </w:rPr>
              <w:t>MAF9</w:t>
            </w:r>
            <w:r w:rsidRPr="00981A02">
              <w:rPr>
                <w:rFonts w:ascii="Times New Roman" w:hAnsi="Times New Roman"/>
                <w:smallCaps w:val="0"/>
                <w:lang w:val="fr-FR"/>
              </w:rPr>
              <w:t xml:space="preserve">. Avez-vous des difficultés à marcher ou à monter les escaliers ? </w:t>
            </w:r>
          </w:p>
        </w:tc>
        <w:tc>
          <w:tcPr>
            <w:tcW w:w="2140" w:type="pct"/>
            <w:gridSpan w:val="3"/>
            <w:tcBorders>
              <w:bottom w:val="single" w:sz="4" w:space="0" w:color="auto"/>
            </w:tcBorders>
            <w:tcMar>
              <w:top w:w="43" w:type="dxa"/>
              <w:left w:w="115" w:type="dxa"/>
              <w:bottom w:w="43" w:type="dxa"/>
              <w:right w:w="115" w:type="dxa"/>
            </w:tcMar>
          </w:tcPr>
          <w:p w14:paraId="493F05AE" w14:textId="03081846" w:rsidR="00DA2494" w:rsidRPr="00981A02" w:rsidRDefault="00EA377F" w:rsidP="00DA2494">
            <w:pPr>
              <w:pStyle w:val="Responsecategs"/>
              <w:tabs>
                <w:tab w:val="clear" w:pos="3942"/>
                <w:tab w:val="right" w:leader="dot" w:pos="4238"/>
              </w:tabs>
              <w:spacing w:line="276" w:lineRule="auto"/>
              <w:ind w:left="144" w:hanging="144"/>
              <w:contextualSpacing/>
              <w:rPr>
                <w:rFonts w:ascii="Times New Roman" w:hAnsi="Times New Roman"/>
                <w:caps/>
                <w:lang w:val="fr-FR"/>
              </w:rPr>
            </w:pPr>
            <w:r w:rsidRPr="00981A02">
              <w:rPr>
                <w:rFonts w:ascii="Times New Roman" w:hAnsi="Times New Roman"/>
                <w:caps/>
                <w:lang w:val="fr-FR"/>
              </w:rPr>
              <w:t>AUCUNE DIFFICULTE</w:t>
            </w:r>
            <w:r w:rsidR="00DA2494" w:rsidRPr="00981A02">
              <w:rPr>
                <w:rFonts w:ascii="Times New Roman" w:hAnsi="Times New Roman"/>
                <w:caps/>
                <w:lang w:val="fr-FR"/>
              </w:rPr>
              <w:tab/>
              <w:t>1</w:t>
            </w:r>
          </w:p>
          <w:p w14:paraId="11C9AF4B" w14:textId="77777777" w:rsidR="00DA2494" w:rsidRPr="00981A02" w:rsidRDefault="00DA2494" w:rsidP="00DA2494">
            <w:pPr>
              <w:pStyle w:val="Responsecategs"/>
              <w:tabs>
                <w:tab w:val="clear" w:pos="3942"/>
                <w:tab w:val="right" w:leader="dot" w:pos="4238"/>
              </w:tabs>
              <w:spacing w:line="276" w:lineRule="auto"/>
              <w:ind w:left="144" w:hanging="144"/>
              <w:contextualSpacing/>
              <w:rPr>
                <w:rFonts w:ascii="Times New Roman" w:hAnsi="Times New Roman"/>
                <w:caps/>
                <w:lang w:val="fr-FR"/>
              </w:rPr>
            </w:pPr>
            <w:r w:rsidRPr="00981A02">
              <w:rPr>
                <w:rFonts w:ascii="Times New Roman" w:hAnsi="Times New Roman"/>
                <w:caps/>
                <w:lang w:val="fr-FR"/>
              </w:rPr>
              <w:t>quelques difficultes</w:t>
            </w:r>
            <w:r w:rsidRPr="00981A02">
              <w:rPr>
                <w:rFonts w:ascii="Times New Roman" w:hAnsi="Times New Roman"/>
                <w:caps/>
                <w:lang w:val="fr-FR"/>
              </w:rPr>
              <w:tab/>
              <w:t>2</w:t>
            </w:r>
          </w:p>
          <w:p w14:paraId="015683E0" w14:textId="77777777" w:rsidR="00DA2494" w:rsidRPr="00981A02" w:rsidRDefault="00DA2494" w:rsidP="00DA2494">
            <w:pPr>
              <w:pStyle w:val="Responsecategs"/>
              <w:tabs>
                <w:tab w:val="clear" w:pos="3942"/>
                <w:tab w:val="right" w:leader="dot" w:pos="4238"/>
              </w:tabs>
              <w:spacing w:line="276" w:lineRule="auto"/>
              <w:ind w:left="144" w:hanging="144"/>
              <w:contextualSpacing/>
              <w:rPr>
                <w:rFonts w:ascii="Times New Roman" w:hAnsi="Times New Roman"/>
                <w:caps/>
                <w:lang w:val="fr-FR"/>
              </w:rPr>
            </w:pPr>
            <w:r w:rsidRPr="00981A02">
              <w:rPr>
                <w:rFonts w:ascii="Times New Roman" w:hAnsi="Times New Roman"/>
                <w:caps/>
                <w:lang w:val="fr-FR"/>
              </w:rPr>
              <w:t>beaucoup de difficultes</w:t>
            </w:r>
            <w:r w:rsidRPr="00981A02">
              <w:rPr>
                <w:rFonts w:ascii="Times New Roman" w:hAnsi="Times New Roman"/>
                <w:caps/>
                <w:lang w:val="fr-FR"/>
              </w:rPr>
              <w:tab/>
              <w:t>3</w:t>
            </w:r>
          </w:p>
          <w:p w14:paraId="7CA02FE7" w14:textId="6F0DE19E" w:rsidR="00DA2494" w:rsidRPr="00981A02" w:rsidRDefault="00DA2494" w:rsidP="00DA2494">
            <w:pPr>
              <w:pStyle w:val="Responsecategs"/>
              <w:tabs>
                <w:tab w:val="clear" w:pos="3942"/>
                <w:tab w:val="right" w:leader="dot" w:pos="4238"/>
              </w:tabs>
              <w:spacing w:line="276" w:lineRule="auto"/>
              <w:ind w:left="144" w:hanging="144"/>
              <w:contextualSpacing/>
              <w:rPr>
                <w:rFonts w:ascii="Times New Roman" w:hAnsi="Times New Roman"/>
                <w:caps/>
                <w:lang w:val="fr-FR"/>
              </w:rPr>
            </w:pPr>
            <w:r w:rsidRPr="00981A02">
              <w:rPr>
                <w:rFonts w:ascii="Times New Roman" w:hAnsi="Times New Roman"/>
                <w:caps/>
                <w:lang w:val="fr-FR"/>
              </w:rPr>
              <w:t xml:space="preserve">ne peut pas du tout marcher ou monter des escaliers </w:t>
            </w:r>
            <w:r w:rsidRPr="00981A02">
              <w:rPr>
                <w:rFonts w:ascii="Times New Roman" w:hAnsi="Times New Roman"/>
                <w:caps/>
                <w:lang w:val="fr-FR"/>
              </w:rPr>
              <w:tab/>
              <w:t>4</w:t>
            </w:r>
          </w:p>
        </w:tc>
        <w:tc>
          <w:tcPr>
            <w:tcW w:w="572" w:type="pct"/>
            <w:gridSpan w:val="2"/>
            <w:tcBorders>
              <w:bottom w:val="single" w:sz="4" w:space="0" w:color="auto"/>
            </w:tcBorders>
            <w:tcMar>
              <w:top w:w="43" w:type="dxa"/>
              <w:left w:w="115" w:type="dxa"/>
              <w:bottom w:w="43" w:type="dxa"/>
              <w:right w:w="115" w:type="dxa"/>
            </w:tcMar>
          </w:tcPr>
          <w:p w14:paraId="285AB0E6" w14:textId="77777777" w:rsidR="00DA2494" w:rsidRPr="00981A02" w:rsidRDefault="00DA2494" w:rsidP="00DA2494">
            <w:pPr>
              <w:pStyle w:val="skipcolumn"/>
              <w:spacing w:line="276" w:lineRule="auto"/>
              <w:ind w:left="144" w:hanging="144"/>
              <w:contextualSpacing/>
              <w:rPr>
                <w:rFonts w:ascii="Times New Roman" w:hAnsi="Times New Roman"/>
                <w:lang w:val="fr-FR"/>
              </w:rPr>
            </w:pPr>
          </w:p>
        </w:tc>
      </w:tr>
      <w:tr w:rsidR="00DA2494" w:rsidRPr="00981A02" w14:paraId="591FBF62" w14:textId="77777777" w:rsidTr="00DA526B">
        <w:tblPrEx>
          <w:tblBorders>
            <w:left w:val="double" w:sz="4" w:space="0" w:color="auto"/>
            <w:bottom w:val="double" w:sz="4" w:space="0" w:color="auto"/>
            <w:right w:val="double" w:sz="4" w:space="0" w:color="auto"/>
          </w:tblBorders>
        </w:tblPrEx>
        <w:trPr>
          <w:cantSplit/>
          <w:jc w:val="center"/>
        </w:trPr>
        <w:tc>
          <w:tcPr>
            <w:tcW w:w="2288" w:type="pct"/>
            <w:gridSpan w:val="2"/>
            <w:tcMar>
              <w:top w:w="43" w:type="dxa"/>
              <w:left w:w="115" w:type="dxa"/>
              <w:bottom w:w="43" w:type="dxa"/>
              <w:right w:w="115" w:type="dxa"/>
            </w:tcMar>
          </w:tcPr>
          <w:p w14:paraId="171FDBFA" w14:textId="05726D45" w:rsidR="00DA2494" w:rsidRPr="00981A02" w:rsidRDefault="00DA2494" w:rsidP="00DA2494">
            <w:pPr>
              <w:pStyle w:val="1Intvwqst"/>
              <w:spacing w:line="276" w:lineRule="auto"/>
              <w:ind w:left="144" w:hanging="144"/>
              <w:contextualSpacing/>
              <w:rPr>
                <w:rFonts w:ascii="Times New Roman" w:hAnsi="Times New Roman"/>
                <w:smallCaps w:val="0"/>
                <w:lang w:val="fr-FR"/>
              </w:rPr>
            </w:pPr>
            <w:r w:rsidRPr="00981A02">
              <w:rPr>
                <w:rFonts w:ascii="Times New Roman" w:hAnsi="Times New Roman"/>
                <w:b/>
                <w:smallCaps w:val="0"/>
                <w:lang w:val="fr-FR"/>
              </w:rPr>
              <w:t>MAF10</w:t>
            </w:r>
            <w:r w:rsidRPr="00981A02">
              <w:rPr>
                <w:rFonts w:ascii="Times New Roman" w:hAnsi="Times New Roman"/>
                <w:smallCaps w:val="0"/>
                <w:lang w:val="fr-FR"/>
              </w:rPr>
              <w:t>. Avez-vous des difficultés à vous souvenir ou à vous concentrer ?</w:t>
            </w:r>
          </w:p>
        </w:tc>
        <w:tc>
          <w:tcPr>
            <w:tcW w:w="2140" w:type="pct"/>
            <w:gridSpan w:val="3"/>
            <w:tcBorders>
              <w:bottom w:val="single" w:sz="4" w:space="0" w:color="auto"/>
            </w:tcBorders>
            <w:tcMar>
              <w:top w:w="43" w:type="dxa"/>
              <w:left w:w="115" w:type="dxa"/>
              <w:bottom w:w="43" w:type="dxa"/>
              <w:right w:w="115" w:type="dxa"/>
            </w:tcMar>
          </w:tcPr>
          <w:p w14:paraId="4303778B" w14:textId="27D19251" w:rsidR="00DA2494" w:rsidRPr="00981A02" w:rsidRDefault="00EA377F" w:rsidP="00DA2494">
            <w:pPr>
              <w:pStyle w:val="Responsecategs"/>
              <w:tabs>
                <w:tab w:val="clear" w:pos="3942"/>
                <w:tab w:val="right" w:leader="dot" w:pos="4238"/>
              </w:tabs>
              <w:spacing w:line="276" w:lineRule="auto"/>
              <w:ind w:left="144" w:hanging="144"/>
              <w:contextualSpacing/>
              <w:rPr>
                <w:rFonts w:ascii="Times New Roman" w:hAnsi="Times New Roman"/>
                <w:caps/>
                <w:lang w:val="fr-FR"/>
              </w:rPr>
            </w:pPr>
            <w:r w:rsidRPr="00981A02">
              <w:rPr>
                <w:rFonts w:ascii="Times New Roman" w:hAnsi="Times New Roman"/>
                <w:caps/>
                <w:lang w:val="fr-FR"/>
              </w:rPr>
              <w:t>AUCUNE DIFFICULTE</w:t>
            </w:r>
            <w:r w:rsidR="00DA2494" w:rsidRPr="00981A02">
              <w:rPr>
                <w:rFonts w:ascii="Times New Roman" w:hAnsi="Times New Roman"/>
                <w:caps/>
                <w:lang w:val="fr-FR"/>
              </w:rPr>
              <w:tab/>
              <w:t>1</w:t>
            </w:r>
          </w:p>
          <w:p w14:paraId="770DD8B3" w14:textId="77777777" w:rsidR="00DA2494" w:rsidRPr="00981A02" w:rsidRDefault="00DA2494" w:rsidP="00DA2494">
            <w:pPr>
              <w:pStyle w:val="Responsecategs"/>
              <w:tabs>
                <w:tab w:val="clear" w:pos="3942"/>
                <w:tab w:val="right" w:leader="dot" w:pos="4238"/>
              </w:tabs>
              <w:spacing w:line="276" w:lineRule="auto"/>
              <w:ind w:left="144" w:hanging="144"/>
              <w:contextualSpacing/>
              <w:rPr>
                <w:rFonts w:ascii="Times New Roman" w:hAnsi="Times New Roman"/>
                <w:caps/>
                <w:lang w:val="fr-FR"/>
              </w:rPr>
            </w:pPr>
            <w:r w:rsidRPr="00981A02">
              <w:rPr>
                <w:rFonts w:ascii="Times New Roman" w:hAnsi="Times New Roman"/>
                <w:caps/>
                <w:lang w:val="fr-FR"/>
              </w:rPr>
              <w:t>quelques difficultes</w:t>
            </w:r>
            <w:r w:rsidRPr="00981A02">
              <w:rPr>
                <w:rFonts w:ascii="Times New Roman" w:hAnsi="Times New Roman"/>
                <w:caps/>
                <w:lang w:val="fr-FR"/>
              </w:rPr>
              <w:tab/>
              <w:t>2</w:t>
            </w:r>
          </w:p>
          <w:p w14:paraId="693F369F" w14:textId="77777777" w:rsidR="00DA2494" w:rsidRPr="00981A02" w:rsidRDefault="00DA2494" w:rsidP="00DA2494">
            <w:pPr>
              <w:pStyle w:val="Responsecategs"/>
              <w:tabs>
                <w:tab w:val="clear" w:pos="3942"/>
                <w:tab w:val="right" w:leader="dot" w:pos="4238"/>
              </w:tabs>
              <w:spacing w:line="276" w:lineRule="auto"/>
              <w:ind w:left="144" w:hanging="144"/>
              <w:contextualSpacing/>
              <w:rPr>
                <w:rFonts w:ascii="Times New Roman" w:hAnsi="Times New Roman"/>
                <w:caps/>
                <w:lang w:val="fr-FR"/>
              </w:rPr>
            </w:pPr>
            <w:r w:rsidRPr="00981A02">
              <w:rPr>
                <w:rFonts w:ascii="Times New Roman" w:hAnsi="Times New Roman"/>
                <w:caps/>
                <w:lang w:val="fr-FR"/>
              </w:rPr>
              <w:t>beaucoup de difficultes</w:t>
            </w:r>
            <w:r w:rsidRPr="00981A02">
              <w:rPr>
                <w:rFonts w:ascii="Times New Roman" w:hAnsi="Times New Roman"/>
                <w:caps/>
                <w:lang w:val="fr-FR"/>
              </w:rPr>
              <w:tab/>
              <w:t>3</w:t>
            </w:r>
          </w:p>
          <w:p w14:paraId="6459933D" w14:textId="77777777" w:rsidR="00262D2E" w:rsidRPr="00981A02" w:rsidRDefault="00DA2494" w:rsidP="00DA2494">
            <w:pPr>
              <w:pStyle w:val="Responsecategs"/>
              <w:tabs>
                <w:tab w:val="clear" w:pos="3942"/>
                <w:tab w:val="right" w:leader="dot" w:pos="4238"/>
              </w:tabs>
              <w:spacing w:line="276" w:lineRule="auto"/>
              <w:ind w:left="144" w:hanging="144"/>
              <w:contextualSpacing/>
              <w:rPr>
                <w:rFonts w:ascii="Times New Roman" w:hAnsi="Times New Roman"/>
                <w:caps/>
                <w:lang w:val="fr-FR"/>
              </w:rPr>
            </w:pPr>
            <w:r w:rsidRPr="00981A02">
              <w:rPr>
                <w:rFonts w:ascii="Times New Roman" w:hAnsi="Times New Roman"/>
                <w:caps/>
                <w:lang w:val="fr-FR"/>
              </w:rPr>
              <w:t xml:space="preserve">ne peut pas du tout se souvenir </w:t>
            </w:r>
          </w:p>
          <w:p w14:paraId="72F92D4B" w14:textId="514883C3" w:rsidR="00DA2494" w:rsidRPr="00981A02" w:rsidRDefault="00262D2E" w:rsidP="00DA2494">
            <w:pPr>
              <w:pStyle w:val="Responsecategs"/>
              <w:tabs>
                <w:tab w:val="clear" w:pos="3942"/>
                <w:tab w:val="right" w:leader="dot" w:pos="4238"/>
              </w:tabs>
              <w:spacing w:line="276" w:lineRule="auto"/>
              <w:ind w:left="144" w:hanging="144"/>
              <w:contextualSpacing/>
              <w:rPr>
                <w:rFonts w:ascii="Times New Roman" w:hAnsi="Times New Roman"/>
                <w:caps/>
                <w:lang w:val="fr-FR"/>
              </w:rPr>
            </w:pPr>
            <w:r w:rsidRPr="00981A02">
              <w:rPr>
                <w:rFonts w:ascii="Times New Roman" w:hAnsi="Times New Roman"/>
                <w:caps/>
                <w:lang w:val="fr-FR"/>
              </w:rPr>
              <w:t xml:space="preserve">   </w:t>
            </w:r>
            <w:r w:rsidR="00DA2494" w:rsidRPr="00981A02">
              <w:rPr>
                <w:rFonts w:ascii="Times New Roman" w:hAnsi="Times New Roman"/>
                <w:caps/>
                <w:lang w:val="fr-FR"/>
              </w:rPr>
              <w:t>ou se concentrer</w:t>
            </w:r>
            <w:r w:rsidR="00DA2494" w:rsidRPr="00981A02">
              <w:rPr>
                <w:rFonts w:ascii="Times New Roman" w:hAnsi="Times New Roman"/>
                <w:caps/>
                <w:lang w:val="fr-FR"/>
              </w:rPr>
              <w:tab/>
              <w:t>4</w:t>
            </w:r>
          </w:p>
        </w:tc>
        <w:tc>
          <w:tcPr>
            <w:tcW w:w="572" w:type="pct"/>
            <w:gridSpan w:val="2"/>
            <w:tcBorders>
              <w:bottom w:val="single" w:sz="4" w:space="0" w:color="auto"/>
            </w:tcBorders>
            <w:tcMar>
              <w:top w:w="43" w:type="dxa"/>
              <w:left w:w="115" w:type="dxa"/>
              <w:bottom w:w="43" w:type="dxa"/>
              <w:right w:w="115" w:type="dxa"/>
            </w:tcMar>
          </w:tcPr>
          <w:p w14:paraId="5C4B8AFC" w14:textId="77777777" w:rsidR="00DA2494" w:rsidRPr="00981A02" w:rsidRDefault="00DA2494" w:rsidP="00DA2494">
            <w:pPr>
              <w:pStyle w:val="skipcolumn"/>
              <w:spacing w:line="276" w:lineRule="auto"/>
              <w:ind w:left="144" w:hanging="144"/>
              <w:contextualSpacing/>
              <w:rPr>
                <w:rFonts w:ascii="Times New Roman" w:hAnsi="Times New Roman"/>
                <w:lang w:val="fr-FR"/>
              </w:rPr>
            </w:pPr>
          </w:p>
        </w:tc>
      </w:tr>
      <w:tr w:rsidR="00DA2494" w:rsidRPr="00981A02" w14:paraId="4AE8A9B0" w14:textId="77777777" w:rsidTr="00DA526B">
        <w:tblPrEx>
          <w:tblBorders>
            <w:left w:val="double" w:sz="4" w:space="0" w:color="auto"/>
            <w:bottom w:val="double" w:sz="4" w:space="0" w:color="auto"/>
            <w:right w:val="double" w:sz="4" w:space="0" w:color="auto"/>
          </w:tblBorders>
        </w:tblPrEx>
        <w:trPr>
          <w:cantSplit/>
          <w:jc w:val="center"/>
        </w:trPr>
        <w:tc>
          <w:tcPr>
            <w:tcW w:w="2288" w:type="pct"/>
            <w:gridSpan w:val="2"/>
            <w:tcMar>
              <w:top w:w="43" w:type="dxa"/>
              <w:left w:w="115" w:type="dxa"/>
              <w:bottom w:w="43" w:type="dxa"/>
              <w:right w:w="115" w:type="dxa"/>
            </w:tcMar>
          </w:tcPr>
          <w:p w14:paraId="31FE0AA3" w14:textId="6145C2FC" w:rsidR="00DA2494" w:rsidRPr="00981A02" w:rsidRDefault="00DA2494" w:rsidP="00E00C02">
            <w:pPr>
              <w:pStyle w:val="1Intvwqst"/>
              <w:spacing w:line="276" w:lineRule="auto"/>
              <w:ind w:left="144" w:hanging="144"/>
              <w:contextualSpacing/>
              <w:rPr>
                <w:rFonts w:ascii="Times New Roman" w:hAnsi="Times New Roman"/>
                <w:smallCaps w:val="0"/>
                <w:lang w:val="fr-FR"/>
              </w:rPr>
            </w:pPr>
            <w:r w:rsidRPr="00981A02">
              <w:rPr>
                <w:rFonts w:ascii="Times New Roman" w:hAnsi="Times New Roman"/>
                <w:b/>
                <w:smallCaps w:val="0"/>
                <w:lang w:val="fr-FR"/>
              </w:rPr>
              <w:t>MAF11</w:t>
            </w:r>
            <w:r w:rsidRPr="00981A02">
              <w:rPr>
                <w:rFonts w:ascii="Times New Roman" w:hAnsi="Times New Roman"/>
                <w:smallCaps w:val="0"/>
                <w:lang w:val="fr-FR"/>
              </w:rPr>
              <w:t xml:space="preserve">. Avez-vous des difficultés à  prendre soin de vous-même, </w:t>
            </w:r>
            <w:r w:rsidR="00E00C02" w:rsidRPr="00981A02">
              <w:rPr>
                <w:rFonts w:ascii="Times New Roman" w:hAnsi="Times New Roman"/>
                <w:smallCaps w:val="0"/>
                <w:lang w:val="fr-FR"/>
              </w:rPr>
              <w:t xml:space="preserve">à </w:t>
            </w:r>
            <w:r w:rsidRPr="00981A02">
              <w:rPr>
                <w:rFonts w:ascii="Times New Roman" w:hAnsi="Times New Roman"/>
                <w:smallCaps w:val="0"/>
                <w:lang w:val="fr-FR"/>
              </w:rPr>
              <w:t>vous laver entièrement ou vous habiller</w:t>
            </w:r>
            <w:r w:rsidR="00E00C02" w:rsidRPr="00981A02">
              <w:rPr>
                <w:rFonts w:ascii="Times New Roman" w:hAnsi="Times New Roman"/>
                <w:smallCaps w:val="0"/>
                <w:lang w:val="fr-FR"/>
              </w:rPr>
              <w:t xml:space="preserve"> seul</w:t>
            </w:r>
            <w:r w:rsidRPr="00981A02">
              <w:rPr>
                <w:rFonts w:ascii="Times New Roman" w:hAnsi="Times New Roman"/>
                <w:smallCaps w:val="0"/>
                <w:lang w:val="fr-FR"/>
              </w:rPr>
              <w:t xml:space="preserve"> ?</w:t>
            </w:r>
          </w:p>
        </w:tc>
        <w:tc>
          <w:tcPr>
            <w:tcW w:w="2140" w:type="pct"/>
            <w:gridSpan w:val="3"/>
            <w:tcBorders>
              <w:bottom w:val="single" w:sz="4" w:space="0" w:color="auto"/>
            </w:tcBorders>
            <w:tcMar>
              <w:top w:w="43" w:type="dxa"/>
              <w:left w:w="115" w:type="dxa"/>
              <w:bottom w:w="43" w:type="dxa"/>
              <w:right w:w="115" w:type="dxa"/>
            </w:tcMar>
          </w:tcPr>
          <w:p w14:paraId="2474B434" w14:textId="1298B2AE" w:rsidR="00DA2494" w:rsidRPr="00981A02" w:rsidRDefault="00EA377F" w:rsidP="00DA2494">
            <w:pPr>
              <w:pStyle w:val="Responsecategs"/>
              <w:tabs>
                <w:tab w:val="clear" w:pos="3942"/>
                <w:tab w:val="right" w:leader="dot" w:pos="4238"/>
              </w:tabs>
              <w:spacing w:line="276" w:lineRule="auto"/>
              <w:ind w:left="144" w:hanging="144"/>
              <w:contextualSpacing/>
              <w:rPr>
                <w:rFonts w:ascii="Times New Roman" w:hAnsi="Times New Roman"/>
                <w:caps/>
                <w:lang w:val="fr-FR"/>
              </w:rPr>
            </w:pPr>
            <w:r w:rsidRPr="00981A02">
              <w:rPr>
                <w:rFonts w:ascii="Times New Roman" w:hAnsi="Times New Roman"/>
                <w:caps/>
                <w:lang w:val="fr-FR"/>
              </w:rPr>
              <w:t>AUCUNE DIFFICULTE</w:t>
            </w:r>
            <w:r w:rsidR="00DA2494" w:rsidRPr="00981A02">
              <w:rPr>
                <w:rFonts w:ascii="Times New Roman" w:hAnsi="Times New Roman"/>
                <w:caps/>
                <w:lang w:val="fr-FR"/>
              </w:rPr>
              <w:tab/>
              <w:t>1</w:t>
            </w:r>
          </w:p>
          <w:p w14:paraId="2C31E2E4" w14:textId="77777777" w:rsidR="00DA2494" w:rsidRPr="00981A02" w:rsidRDefault="00DA2494" w:rsidP="00DA2494">
            <w:pPr>
              <w:pStyle w:val="Responsecategs"/>
              <w:tabs>
                <w:tab w:val="clear" w:pos="3942"/>
                <w:tab w:val="right" w:leader="dot" w:pos="4238"/>
              </w:tabs>
              <w:spacing w:line="276" w:lineRule="auto"/>
              <w:ind w:left="144" w:hanging="144"/>
              <w:contextualSpacing/>
              <w:rPr>
                <w:rFonts w:ascii="Times New Roman" w:hAnsi="Times New Roman"/>
                <w:caps/>
                <w:lang w:val="fr-FR"/>
              </w:rPr>
            </w:pPr>
            <w:r w:rsidRPr="00981A02">
              <w:rPr>
                <w:rFonts w:ascii="Times New Roman" w:hAnsi="Times New Roman"/>
                <w:caps/>
                <w:lang w:val="fr-FR"/>
              </w:rPr>
              <w:t>quelques difficultes</w:t>
            </w:r>
            <w:r w:rsidRPr="00981A02">
              <w:rPr>
                <w:rFonts w:ascii="Times New Roman" w:hAnsi="Times New Roman"/>
                <w:caps/>
                <w:lang w:val="fr-FR"/>
              </w:rPr>
              <w:tab/>
              <w:t>2</w:t>
            </w:r>
          </w:p>
          <w:p w14:paraId="10DA20EB" w14:textId="77777777" w:rsidR="00DA2494" w:rsidRPr="00981A02" w:rsidRDefault="00DA2494" w:rsidP="00DA2494">
            <w:pPr>
              <w:pStyle w:val="Responsecategs"/>
              <w:tabs>
                <w:tab w:val="clear" w:pos="3942"/>
                <w:tab w:val="right" w:leader="dot" w:pos="4238"/>
              </w:tabs>
              <w:spacing w:line="276" w:lineRule="auto"/>
              <w:ind w:left="144" w:hanging="144"/>
              <w:contextualSpacing/>
              <w:rPr>
                <w:rFonts w:ascii="Times New Roman" w:hAnsi="Times New Roman"/>
                <w:caps/>
                <w:lang w:val="fr-FR"/>
              </w:rPr>
            </w:pPr>
            <w:r w:rsidRPr="00981A02">
              <w:rPr>
                <w:rFonts w:ascii="Times New Roman" w:hAnsi="Times New Roman"/>
                <w:caps/>
                <w:lang w:val="fr-FR"/>
              </w:rPr>
              <w:t>beaucoup de difficultes</w:t>
            </w:r>
            <w:r w:rsidRPr="00981A02">
              <w:rPr>
                <w:rFonts w:ascii="Times New Roman" w:hAnsi="Times New Roman"/>
                <w:caps/>
                <w:lang w:val="fr-FR"/>
              </w:rPr>
              <w:tab/>
              <w:t>3</w:t>
            </w:r>
          </w:p>
          <w:p w14:paraId="65F3B5BE" w14:textId="77777777" w:rsidR="00262D2E" w:rsidRPr="00981A02" w:rsidRDefault="00DA2494" w:rsidP="00DA2494">
            <w:pPr>
              <w:pStyle w:val="Responsecategs"/>
              <w:tabs>
                <w:tab w:val="clear" w:pos="3942"/>
                <w:tab w:val="right" w:leader="dot" w:pos="4238"/>
              </w:tabs>
              <w:spacing w:line="276" w:lineRule="auto"/>
              <w:ind w:left="144" w:hanging="144"/>
              <w:contextualSpacing/>
              <w:rPr>
                <w:rFonts w:ascii="Times New Roman" w:hAnsi="Times New Roman"/>
                <w:caps/>
                <w:lang w:val="fr-FR"/>
              </w:rPr>
            </w:pPr>
            <w:r w:rsidRPr="00981A02">
              <w:rPr>
                <w:rFonts w:ascii="Times New Roman" w:hAnsi="Times New Roman"/>
                <w:caps/>
                <w:lang w:val="fr-FR"/>
              </w:rPr>
              <w:t xml:space="preserve">ne peut pas du tout  prendre </w:t>
            </w:r>
          </w:p>
          <w:p w14:paraId="7DDC28E9" w14:textId="1F84D4E4" w:rsidR="00DA2494" w:rsidRPr="00981A02" w:rsidRDefault="00262D2E" w:rsidP="00DA2494">
            <w:pPr>
              <w:pStyle w:val="Responsecategs"/>
              <w:tabs>
                <w:tab w:val="clear" w:pos="3942"/>
                <w:tab w:val="right" w:leader="dot" w:pos="4238"/>
              </w:tabs>
              <w:spacing w:line="276" w:lineRule="auto"/>
              <w:ind w:left="144" w:hanging="144"/>
              <w:contextualSpacing/>
              <w:rPr>
                <w:rFonts w:ascii="Times New Roman" w:hAnsi="Times New Roman"/>
                <w:caps/>
                <w:lang w:val="fr-FR"/>
              </w:rPr>
            </w:pPr>
            <w:r w:rsidRPr="00981A02">
              <w:rPr>
                <w:rFonts w:ascii="Times New Roman" w:hAnsi="Times New Roman"/>
                <w:caps/>
                <w:lang w:val="fr-FR"/>
              </w:rPr>
              <w:t xml:space="preserve">    </w:t>
            </w:r>
            <w:r w:rsidR="00DA2494" w:rsidRPr="00981A02">
              <w:rPr>
                <w:rFonts w:ascii="Times New Roman" w:hAnsi="Times New Roman"/>
                <w:caps/>
                <w:lang w:val="fr-FR"/>
              </w:rPr>
              <w:t>soin de lui-meme</w:t>
            </w:r>
            <w:r w:rsidR="00DA2494" w:rsidRPr="00981A02">
              <w:rPr>
                <w:rFonts w:ascii="Times New Roman" w:hAnsi="Times New Roman"/>
                <w:caps/>
                <w:lang w:val="fr-FR"/>
              </w:rPr>
              <w:tab/>
              <w:t>4</w:t>
            </w:r>
          </w:p>
        </w:tc>
        <w:tc>
          <w:tcPr>
            <w:tcW w:w="572" w:type="pct"/>
            <w:gridSpan w:val="2"/>
            <w:tcBorders>
              <w:bottom w:val="single" w:sz="4" w:space="0" w:color="auto"/>
            </w:tcBorders>
            <w:tcMar>
              <w:top w:w="43" w:type="dxa"/>
              <w:left w:w="115" w:type="dxa"/>
              <w:bottom w:w="43" w:type="dxa"/>
              <w:right w:w="115" w:type="dxa"/>
            </w:tcMar>
          </w:tcPr>
          <w:p w14:paraId="021A6D88" w14:textId="77777777" w:rsidR="00DA2494" w:rsidRPr="00981A02" w:rsidRDefault="00DA2494" w:rsidP="00DA2494">
            <w:pPr>
              <w:pStyle w:val="skipcolumn"/>
              <w:spacing w:line="276" w:lineRule="auto"/>
              <w:ind w:left="144" w:hanging="144"/>
              <w:contextualSpacing/>
              <w:rPr>
                <w:rFonts w:ascii="Times New Roman" w:hAnsi="Times New Roman"/>
                <w:lang w:val="fr-FR"/>
              </w:rPr>
            </w:pPr>
          </w:p>
        </w:tc>
      </w:tr>
      <w:tr w:rsidR="00DA2494" w:rsidRPr="00B01716" w14:paraId="16D2BE14" w14:textId="77777777" w:rsidTr="00DA526B">
        <w:tblPrEx>
          <w:tblBorders>
            <w:left w:val="double" w:sz="4" w:space="0" w:color="auto"/>
            <w:bottom w:val="double" w:sz="4" w:space="0" w:color="auto"/>
            <w:right w:val="double" w:sz="4" w:space="0" w:color="auto"/>
          </w:tblBorders>
        </w:tblPrEx>
        <w:trPr>
          <w:cantSplit/>
          <w:jc w:val="center"/>
        </w:trPr>
        <w:tc>
          <w:tcPr>
            <w:tcW w:w="2288" w:type="pct"/>
            <w:gridSpan w:val="2"/>
            <w:tcBorders>
              <w:top w:val="single" w:sz="4" w:space="0" w:color="auto"/>
            </w:tcBorders>
            <w:tcMar>
              <w:top w:w="43" w:type="dxa"/>
              <w:left w:w="115" w:type="dxa"/>
              <w:bottom w:w="43" w:type="dxa"/>
              <w:right w:w="115" w:type="dxa"/>
            </w:tcMar>
          </w:tcPr>
          <w:p w14:paraId="48981DF5" w14:textId="144BC03B" w:rsidR="00DA2494" w:rsidRPr="00981A02" w:rsidRDefault="00DA2494" w:rsidP="00DA2494">
            <w:pPr>
              <w:pStyle w:val="1Intvwqst"/>
              <w:spacing w:line="276" w:lineRule="auto"/>
              <w:ind w:left="144" w:hanging="144"/>
              <w:contextualSpacing/>
              <w:rPr>
                <w:rFonts w:ascii="Times New Roman" w:hAnsi="Times New Roman"/>
                <w:smallCaps w:val="0"/>
                <w:lang w:val="fr-FR"/>
              </w:rPr>
            </w:pPr>
            <w:r w:rsidRPr="00981A02">
              <w:rPr>
                <w:rFonts w:ascii="Times New Roman" w:hAnsi="Times New Roman"/>
                <w:b/>
                <w:smallCaps w:val="0"/>
                <w:lang w:val="fr-FR"/>
              </w:rPr>
              <w:lastRenderedPageBreak/>
              <w:t>MAF12</w:t>
            </w:r>
            <w:r w:rsidRPr="00981A02">
              <w:rPr>
                <w:rFonts w:ascii="Times New Roman" w:hAnsi="Times New Roman"/>
                <w:smallCaps w:val="0"/>
                <w:lang w:val="fr-FR"/>
              </w:rPr>
              <w:t>. En utilisant votre langage habituel, avez-vous des difficultés à communiquer, par exemple à comprendre ou à vous faire comprendre ?</w:t>
            </w:r>
          </w:p>
        </w:tc>
        <w:tc>
          <w:tcPr>
            <w:tcW w:w="2140" w:type="pct"/>
            <w:gridSpan w:val="3"/>
            <w:tcBorders>
              <w:top w:val="single" w:sz="4" w:space="0" w:color="auto"/>
            </w:tcBorders>
            <w:tcMar>
              <w:top w:w="43" w:type="dxa"/>
              <w:left w:w="115" w:type="dxa"/>
              <w:bottom w:w="43" w:type="dxa"/>
              <w:right w:w="115" w:type="dxa"/>
            </w:tcMar>
          </w:tcPr>
          <w:p w14:paraId="1B2B2FB0" w14:textId="5F30A79D" w:rsidR="00DA2494" w:rsidRPr="00981A02" w:rsidRDefault="00EA377F" w:rsidP="00DA2494">
            <w:pPr>
              <w:pStyle w:val="Responsecategs"/>
              <w:tabs>
                <w:tab w:val="clear" w:pos="3942"/>
                <w:tab w:val="right" w:leader="dot" w:pos="4238"/>
              </w:tabs>
              <w:spacing w:line="276" w:lineRule="auto"/>
              <w:ind w:left="144" w:hanging="144"/>
              <w:contextualSpacing/>
              <w:rPr>
                <w:rFonts w:ascii="Times New Roman" w:hAnsi="Times New Roman"/>
                <w:caps/>
                <w:lang w:val="fr-FR"/>
              </w:rPr>
            </w:pPr>
            <w:r w:rsidRPr="00981A02">
              <w:rPr>
                <w:rFonts w:ascii="Times New Roman" w:hAnsi="Times New Roman"/>
                <w:caps/>
                <w:lang w:val="fr-FR"/>
              </w:rPr>
              <w:t>AUCUNE DIFFICULTE</w:t>
            </w:r>
            <w:r w:rsidR="00DA2494" w:rsidRPr="00981A02">
              <w:rPr>
                <w:rFonts w:ascii="Times New Roman" w:hAnsi="Times New Roman"/>
                <w:caps/>
                <w:lang w:val="fr-FR"/>
              </w:rPr>
              <w:tab/>
              <w:t>1</w:t>
            </w:r>
          </w:p>
          <w:p w14:paraId="62D12BCE" w14:textId="77777777" w:rsidR="00DA2494" w:rsidRPr="00981A02" w:rsidRDefault="00DA2494" w:rsidP="00DA2494">
            <w:pPr>
              <w:pStyle w:val="Responsecategs"/>
              <w:tabs>
                <w:tab w:val="clear" w:pos="3942"/>
                <w:tab w:val="right" w:leader="dot" w:pos="4238"/>
              </w:tabs>
              <w:spacing w:line="276" w:lineRule="auto"/>
              <w:ind w:left="144" w:hanging="144"/>
              <w:contextualSpacing/>
              <w:rPr>
                <w:rFonts w:ascii="Times New Roman" w:hAnsi="Times New Roman"/>
                <w:caps/>
                <w:lang w:val="fr-FR"/>
              </w:rPr>
            </w:pPr>
            <w:r w:rsidRPr="00981A02">
              <w:rPr>
                <w:rFonts w:ascii="Times New Roman" w:hAnsi="Times New Roman"/>
                <w:caps/>
                <w:lang w:val="fr-FR"/>
              </w:rPr>
              <w:t>quelques difficultes</w:t>
            </w:r>
            <w:r w:rsidRPr="00981A02">
              <w:rPr>
                <w:rFonts w:ascii="Times New Roman" w:hAnsi="Times New Roman"/>
                <w:caps/>
                <w:lang w:val="fr-FR"/>
              </w:rPr>
              <w:tab/>
              <w:t>2</w:t>
            </w:r>
          </w:p>
          <w:p w14:paraId="5E90FE6D" w14:textId="0D8A78DF" w:rsidR="00DA2494" w:rsidRPr="00981A02" w:rsidRDefault="00DA2494" w:rsidP="00DA2494">
            <w:pPr>
              <w:pStyle w:val="Responsecategs"/>
              <w:tabs>
                <w:tab w:val="clear" w:pos="3942"/>
                <w:tab w:val="right" w:leader="dot" w:pos="4238"/>
              </w:tabs>
              <w:spacing w:line="276" w:lineRule="auto"/>
              <w:ind w:left="144" w:hanging="144"/>
              <w:contextualSpacing/>
              <w:rPr>
                <w:rFonts w:ascii="Times New Roman" w:hAnsi="Times New Roman"/>
                <w:caps/>
                <w:lang w:val="fr-FR"/>
              </w:rPr>
            </w:pPr>
            <w:r w:rsidRPr="00981A02">
              <w:rPr>
                <w:rFonts w:ascii="Times New Roman" w:hAnsi="Times New Roman"/>
                <w:caps/>
                <w:lang w:val="fr-FR"/>
              </w:rPr>
              <w:t>beaucoup de difficultes</w:t>
            </w:r>
            <w:r w:rsidRPr="00981A02">
              <w:rPr>
                <w:rFonts w:ascii="Times New Roman" w:hAnsi="Times New Roman"/>
                <w:caps/>
                <w:lang w:val="fr-FR"/>
              </w:rPr>
              <w:tab/>
              <w:t>3</w:t>
            </w:r>
          </w:p>
        </w:tc>
        <w:tc>
          <w:tcPr>
            <w:tcW w:w="572" w:type="pct"/>
            <w:gridSpan w:val="2"/>
            <w:tcMar>
              <w:top w:w="43" w:type="dxa"/>
              <w:left w:w="115" w:type="dxa"/>
              <w:bottom w:w="43" w:type="dxa"/>
              <w:right w:w="115" w:type="dxa"/>
            </w:tcMar>
          </w:tcPr>
          <w:p w14:paraId="7B7D73DC" w14:textId="77777777" w:rsidR="00DA2494" w:rsidRPr="00981A02" w:rsidRDefault="00DA2494" w:rsidP="00DA2494">
            <w:pPr>
              <w:pStyle w:val="skipcolumn"/>
              <w:spacing w:line="276" w:lineRule="auto"/>
              <w:ind w:left="144" w:hanging="144"/>
              <w:contextualSpacing/>
              <w:rPr>
                <w:rFonts w:ascii="Times New Roman" w:hAnsi="Times New Roman"/>
                <w:lang w:val="fr-FR"/>
              </w:rPr>
            </w:pPr>
          </w:p>
        </w:tc>
      </w:tr>
      <w:tr w:rsidR="00074CCD" w:rsidRPr="00981A02" w14:paraId="54F55786" w14:textId="77777777" w:rsidTr="00DA526B">
        <w:trPr>
          <w:cantSplit/>
          <w:jc w:val="center"/>
        </w:trPr>
        <w:tc>
          <w:tcPr>
            <w:tcW w:w="5000" w:type="pct"/>
            <w:gridSpan w:val="7"/>
            <w:tcBorders>
              <w:top w:val="double" w:sz="4" w:space="0" w:color="auto"/>
              <w:left w:val="double" w:sz="4" w:space="0" w:color="auto"/>
              <w:bottom w:val="single" w:sz="4" w:space="0" w:color="auto"/>
              <w:right w:val="double" w:sz="4" w:space="0" w:color="auto"/>
            </w:tcBorders>
            <w:shd w:val="clear" w:color="auto" w:fill="000000"/>
            <w:tcMar>
              <w:top w:w="43" w:type="dxa"/>
              <w:left w:w="115" w:type="dxa"/>
              <w:bottom w:w="43" w:type="dxa"/>
              <w:right w:w="115" w:type="dxa"/>
            </w:tcMar>
          </w:tcPr>
          <w:p w14:paraId="76CA964F" w14:textId="0207C1C1" w:rsidR="00074CCD" w:rsidRPr="00981A02" w:rsidRDefault="006B6B32" w:rsidP="00DA526B">
            <w:pPr>
              <w:pStyle w:val="modulename"/>
              <w:pageBreakBefore/>
              <w:tabs>
                <w:tab w:val="right" w:pos="10206"/>
              </w:tabs>
              <w:spacing w:line="276" w:lineRule="auto"/>
              <w:ind w:left="144" w:hanging="144"/>
              <w:contextualSpacing/>
              <w:rPr>
                <w:sz w:val="20"/>
              </w:rPr>
            </w:pPr>
            <w:r w:rsidRPr="00981A02">
              <w:rPr>
                <w:sz w:val="20"/>
              </w:rPr>
              <w:lastRenderedPageBreak/>
              <w:t>comportement sexuel</w:t>
            </w:r>
            <w:r w:rsidR="00074CCD" w:rsidRPr="00981A02">
              <w:rPr>
                <w:sz w:val="20"/>
              </w:rPr>
              <w:tab/>
            </w:r>
            <w:r w:rsidR="00380702" w:rsidRPr="00981A02">
              <w:rPr>
                <w:sz w:val="20"/>
              </w:rPr>
              <w:t>M</w:t>
            </w:r>
            <w:r w:rsidR="00074CCD" w:rsidRPr="00981A02">
              <w:rPr>
                <w:sz w:val="20"/>
              </w:rPr>
              <w:t>SB</w:t>
            </w:r>
          </w:p>
        </w:tc>
      </w:tr>
      <w:tr w:rsidR="00074CCD" w:rsidRPr="00981A02" w14:paraId="2FCA7D92" w14:textId="77777777" w:rsidTr="00754330">
        <w:trPr>
          <w:cantSplit/>
          <w:jc w:val="center"/>
        </w:trPr>
        <w:tc>
          <w:tcPr>
            <w:tcW w:w="2183" w:type="pct"/>
            <w:tcBorders>
              <w:left w:val="double" w:sz="4" w:space="0" w:color="auto"/>
              <w:bottom w:val="single" w:sz="4" w:space="0" w:color="auto"/>
            </w:tcBorders>
            <w:tcMar>
              <w:top w:w="43" w:type="dxa"/>
              <w:left w:w="115" w:type="dxa"/>
              <w:bottom w:w="43" w:type="dxa"/>
              <w:right w:w="115" w:type="dxa"/>
            </w:tcMar>
          </w:tcPr>
          <w:p w14:paraId="15D075E3" w14:textId="77777777" w:rsidR="006B6B32" w:rsidRPr="00981A02" w:rsidRDefault="00380702" w:rsidP="006B6B32">
            <w:pPr>
              <w:pStyle w:val="1Intvwqst"/>
              <w:spacing w:line="276" w:lineRule="auto"/>
              <w:ind w:left="144" w:hanging="144"/>
              <w:contextualSpacing/>
              <w:rPr>
                <w:rFonts w:ascii="Times New Roman" w:hAnsi="Times New Roman"/>
                <w:i/>
                <w:smallCaps w:val="0"/>
                <w:lang w:val="fr-FR"/>
              </w:rPr>
            </w:pPr>
            <w:r w:rsidRPr="00981A02">
              <w:rPr>
                <w:rFonts w:ascii="Times New Roman" w:hAnsi="Times New Roman"/>
                <w:b/>
                <w:smallCaps w:val="0"/>
                <w:lang w:val="fr-FR"/>
              </w:rPr>
              <w:t>MSB</w:t>
            </w:r>
            <w:r w:rsidR="00074CCD" w:rsidRPr="00981A02">
              <w:rPr>
                <w:rFonts w:ascii="Times New Roman" w:hAnsi="Times New Roman"/>
                <w:b/>
                <w:smallCaps w:val="0"/>
                <w:lang w:val="fr-FR"/>
              </w:rPr>
              <w:t>1</w:t>
            </w:r>
            <w:r w:rsidR="00074CCD" w:rsidRPr="00981A02">
              <w:rPr>
                <w:rFonts w:ascii="Times New Roman" w:hAnsi="Times New Roman"/>
                <w:smallCaps w:val="0"/>
                <w:lang w:val="fr-FR"/>
              </w:rPr>
              <w:t xml:space="preserve">. </w:t>
            </w:r>
            <w:r w:rsidR="006B6B32" w:rsidRPr="00981A02">
              <w:rPr>
                <w:rFonts w:ascii="Times New Roman" w:hAnsi="Times New Roman"/>
                <w:i/>
                <w:smallCaps w:val="0"/>
                <w:lang w:val="fr-FR"/>
              </w:rPr>
              <w:t xml:space="preserve">Vérifier la présence d’autres personnes. Avant de continuer, faire tous les efforts pour assurer la confidentialité. </w:t>
            </w:r>
          </w:p>
          <w:p w14:paraId="7947351E" w14:textId="77777777" w:rsidR="006B6B32" w:rsidRPr="00981A02" w:rsidRDefault="006B6B32" w:rsidP="006B6B32">
            <w:pPr>
              <w:pStyle w:val="1Intvwqst"/>
              <w:spacing w:line="276" w:lineRule="auto"/>
              <w:ind w:left="144" w:hanging="144"/>
              <w:contextualSpacing/>
              <w:rPr>
                <w:rFonts w:ascii="Times New Roman" w:hAnsi="Times New Roman"/>
                <w:smallCaps w:val="0"/>
                <w:lang w:val="fr-FR"/>
              </w:rPr>
            </w:pPr>
            <w:r w:rsidRPr="00981A02">
              <w:rPr>
                <w:rFonts w:ascii="Times New Roman" w:hAnsi="Times New Roman"/>
                <w:smallCaps w:val="0"/>
                <w:lang w:val="fr-FR"/>
              </w:rPr>
              <w:t xml:space="preserve">   Maintenant, je voudrais vous poser quelques questions sur votre activité sexuelle afin de mieux comprendre certains problèmes importants.</w:t>
            </w:r>
          </w:p>
          <w:p w14:paraId="3BCDADD2" w14:textId="77777777" w:rsidR="006B6B32" w:rsidRPr="00981A02" w:rsidRDefault="006B6B32" w:rsidP="006B6B32">
            <w:pPr>
              <w:pStyle w:val="1Intvwqst"/>
              <w:spacing w:line="276" w:lineRule="auto"/>
              <w:ind w:left="144" w:hanging="144"/>
              <w:contextualSpacing/>
              <w:rPr>
                <w:rFonts w:ascii="Times New Roman" w:hAnsi="Times New Roman"/>
                <w:smallCaps w:val="0"/>
                <w:lang w:val="fr-FR"/>
              </w:rPr>
            </w:pPr>
            <w:r w:rsidRPr="00981A02">
              <w:rPr>
                <w:rFonts w:ascii="Times New Roman" w:hAnsi="Times New Roman"/>
                <w:smallCaps w:val="0"/>
                <w:lang w:val="fr-FR"/>
              </w:rPr>
              <w:t xml:space="preserve"> </w:t>
            </w:r>
          </w:p>
          <w:p w14:paraId="5C9216BF" w14:textId="3B218784" w:rsidR="006B6B32" w:rsidRPr="00981A02" w:rsidRDefault="006B6B32" w:rsidP="006B6B32">
            <w:pPr>
              <w:pStyle w:val="1Intvwqst"/>
              <w:spacing w:line="276" w:lineRule="auto"/>
              <w:ind w:left="144" w:hanging="144"/>
              <w:contextualSpacing/>
              <w:rPr>
                <w:rFonts w:ascii="Times New Roman" w:hAnsi="Times New Roman"/>
                <w:smallCaps w:val="0"/>
                <w:lang w:val="fr-FR"/>
              </w:rPr>
            </w:pPr>
            <w:r w:rsidRPr="00981A02">
              <w:rPr>
                <w:rFonts w:ascii="Times New Roman" w:hAnsi="Times New Roman"/>
                <w:smallCaps w:val="0"/>
                <w:lang w:val="fr-FR"/>
              </w:rPr>
              <w:tab/>
              <w:t>Laissez-moi vous assurer une fois encore que vos réponses sont complètement confidentielles et ne seront répétées à personne. S’il y a quelques questions auxquelles vous ne voulez pas répondre, dites-le moi et nous passerons à la question suivante</w:t>
            </w:r>
            <w:r w:rsidR="009F06FC" w:rsidRPr="00981A02">
              <w:rPr>
                <w:rFonts w:ascii="Times New Roman" w:hAnsi="Times New Roman"/>
                <w:smallCaps w:val="0"/>
                <w:lang w:val="fr-FR"/>
              </w:rPr>
              <w:t>.</w:t>
            </w:r>
          </w:p>
          <w:p w14:paraId="6B7F85D6" w14:textId="77777777" w:rsidR="006B6B32" w:rsidRPr="00981A02" w:rsidRDefault="006B6B32" w:rsidP="006B6B32">
            <w:pPr>
              <w:pStyle w:val="1Intvwqst"/>
              <w:spacing w:line="276" w:lineRule="auto"/>
              <w:ind w:left="144" w:hanging="144"/>
              <w:contextualSpacing/>
              <w:rPr>
                <w:rFonts w:ascii="Times New Roman" w:hAnsi="Times New Roman"/>
                <w:smallCaps w:val="0"/>
                <w:lang w:val="fr-FR"/>
              </w:rPr>
            </w:pPr>
          </w:p>
          <w:p w14:paraId="33119220" w14:textId="163E4487" w:rsidR="00074CCD" w:rsidRPr="00981A02" w:rsidRDefault="006B6B32" w:rsidP="006B6B32">
            <w:pPr>
              <w:pStyle w:val="1Intvwqst"/>
              <w:spacing w:line="276" w:lineRule="auto"/>
              <w:ind w:left="144" w:hanging="144"/>
              <w:contextualSpacing/>
              <w:rPr>
                <w:rFonts w:ascii="Times New Roman" w:hAnsi="Times New Roman"/>
                <w:smallCaps w:val="0"/>
                <w:lang w:val="fr-FR"/>
              </w:rPr>
            </w:pPr>
            <w:r w:rsidRPr="00981A02">
              <w:rPr>
                <w:rFonts w:ascii="Times New Roman" w:hAnsi="Times New Roman"/>
                <w:smallCaps w:val="0"/>
                <w:lang w:val="fr-FR"/>
              </w:rPr>
              <w:tab/>
              <w:t>Quel âge aviez-vous quand vous avez eu des rapports sexuels pour la toute première fois ? </w:t>
            </w:r>
          </w:p>
        </w:tc>
        <w:tc>
          <w:tcPr>
            <w:tcW w:w="2146" w:type="pct"/>
            <w:gridSpan w:val="3"/>
            <w:tcBorders>
              <w:bottom w:val="single" w:sz="4" w:space="0" w:color="auto"/>
            </w:tcBorders>
            <w:tcMar>
              <w:top w:w="43" w:type="dxa"/>
              <w:left w:w="115" w:type="dxa"/>
              <w:bottom w:w="43" w:type="dxa"/>
              <w:right w:w="115" w:type="dxa"/>
            </w:tcMar>
          </w:tcPr>
          <w:p w14:paraId="441F9637" w14:textId="77777777" w:rsidR="00074CCD" w:rsidRPr="00981A02" w:rsidRDefault="00074CCD" w:rsidP="00CE050A">
            <w:pPr>
              <w:pStyle w:val="Responsecategs"/>
              <w:spacing w:line="276" w:lineRule="auto"/>
              <w:ind w:left="144" w:hanging="144"/>
              <w:contextualSpacing/>
              <w:rPr>
                <w:rFonts w:ascii="Times New Roman" w:hAnsi="Times New Roman"/>
                <w:caps/>
                <w:lang w:val="fr-FR"/>
              </w:rPr>
            </w:pPr>
          </w:p>
          <w:p w14:paraId="01DB8337" w14:textId="77777777" w:rsidR="00F45669" w:rsidRPr="00981A02" w:rsidRDefault="00F45669" w:rsidP="00F45669">
            <w:pPr>
              <w:pStyle w:val="Responsecategs"/>
              <w:tabs>
                <w:tab w:val="clear" w:pos="3942"/>
                <w:tab w:val="right" w:leader="dot" w:pos="4326"/>
              </w:tabs>
              <w:spacing w:line="276" w:lineRule="auto"/>
              <w:ind w:left="144" w:hanging="144"/>
              <w:contextualSpacing/>
              <w:rPr>
                <w:rFonts w:ascii="Times New Roman" w:hAnsi="Times New Roman"/>
                <w:caps/>
                <w:lang w:val="fr-FR"/>
              </w:rPr>
            </w:pPr>
          </w:p>
          <w:p w14:paraId="1957B9EE" w14:textId="77777777" w:rsidR="00F45669" w:rsidRPr="00981A02" w:rsidRDefault="00F45669" w:rsidP="00F45669">
            <w:pPr>
              <w:pStyle w:val="Responsecategs"/>
              <w:tabs>
                <w:tab w:val="clear" w:pos="3942"/>
                <w:tab w:val="right" w:leader="dot" w:pos="4326"/>
              </w:tabs>
              <w:spacing w:line="276" w:lineRule="auto"/>
              <w:ind w:left="144" w:hanging="144"/>
              <w:contextualSpacing/>
              <w:rPr>
                <w:rFonts w:ascii="Times New Roman" w:hAnsi="Times New Roman"/>
                <w:caps/>
                <w:lang w:val="fr-FR"/>
              </w:rPr>
            </w:pPr>
          </w:p>
          <w:p w14:paraId="410E4567" w14:textId="77777777" w:rsidR="00F45669" w:rsidRPr="00981A02" w:rsidRDefault="00F45669" w:rsidP="00F45669">
            <w:pPr>
              <w:pStyle w:val="Responsecategs"/>
              <w:tabs>
                <w:tab w:val="clear" w:pos="3942"/>
                <w:tab w:val="right" w:leader="dot" w:pos="4326"/>
              </w:tabs>
              <w:spacing w:line="276" w:lineRule="auto"/>
              <w:ind w:left="144" w:hanging="144"/>
              <w:contextualSpacing/>
              <w:rPr>
                <w:rFonts w:ascii="Times New Roman" w:hAnsi="Times New Roman"/>
                <w:caps/>
                <w:lang w:val="fr-FR"/>
              </w:rPr>
            </w:pPr>
          </w:p>
          <w:p w14:paraId="3B37D0EA" w14:textId="77777777" w:rsidR="00F45669" w:rsidRPr="00981A02" w:rsidRDefault="00F45669" w:rsidP="00F45669">
            <w:pPr>
              <w:pStyle w:val="Responsecategs"/>
              <w:tabs>
                <w:tab w:val="clear" w:pos="3942"/>
                <w:tab w:val="right" w:leader="dot" w:pos="4326"/>
              </w:tabs>
              <w:spacing w:line="276" w:lineRule="auto"/>
              <w:ind w:left="144" w:hanging="144"/>
              <w:contextualSpacing/>
              <w:rPr>
                <w:rFonts w:ascii="Times New Roman" w:hAnsi="Times New Roman"/>
                <w:caps/>
                <w:lang w:val="fr-FR"/>
              </w:rPr>
            </w:pPr>
          </w:p>
          <w:p w14:paraId="7E7C3468" w14:textId="77777777" w:rsidR="00F45669" w:rsidRPr="00981A02" w:rsidRDefault="00F45669" w:rsidP="00F45669">
            <w:pPr>
              <w:pStyle w:val="Responsecategs"/>
              <w:tabs>
                <w:tab w:val="clear" w:pos="3942"/>
                <w:tab w:val="right" w:leader="dot" w:pos="4326"/>
              </w:tabs>
              <w:spacing w:line="276" w:lineRule="auto"/>
              <w:ind w:left="144" w:hanging="144"/>
              <w:contextualSpacing/>
              <w:rPr>
                <w:rFonts w:ascii="Times New Roman" w:hAnsi="Times New Roman"/>
                <w:caps/>
                <w:lang w:val="fr-FR"/>
              </w:rPr>
            </w:pPr>
          </w:p>
          <w:p w14:paraId="7F34E592" w14:textId="77777777" w:rsidR="00F45669" w:rsidRPr="00981A02" w:rsidRDefault="00F45669" w:rsidP="00F45669">
            <w:pPr>
              <w:pStyle w:val="Responsecategs"/>
              <w:tabs>
                <w:tab w:val="clear" w:pos="3942"/>
                <w:tab w:val="right" w:leader="dot" w:pos="4326"/>
              </w:tabs>
              <w:spacing w:line="276" w:lineRule="auto"/>
              <w:ind w:left="144" w:hanging="144"/>
              <w:contextualSpacing/>
              <w:rPr>
                <w:rFonts w:ascii="Times New Roman" w:hAnsi="Times New Roman"/>
                <w:caps/>
                <w:lang w:val="fr-FR"/>
              </w:rPr>
            </w:pPr>
          </w:p>
          <w:p w14:paraId="10B61195" w14:textId="77777777" w:rsidR="00F45669" w:rsidRPr="00981A02" w:rsidRDefault="00F45669" w:rsidP="00F45669">
            <w:pPr>
              <w:pStyle w:val="Responsecategs"/>
              <w:tabs>
                <w:tab w:val="clear" w:pos="3942"/>
                <w:tab w:val="right" w:leader="dot" w:pos="4326"/>
              </w:tabs>
              <w:spacing w:line="276" w:lineRule="auto"/>
              <w:ind w:left="144" w:hanging="144"/>
              <w:contextualSpacing/>
              <w:rPr>
                <w:rFonts w:ascii="Times New Roman" w:hAnsi="Times New Roman"/>
                <w:caps/>
                <w:lang w:val="fr-FR"/>
              </w:rPr>
            </w:pPr>
          </w:p>
          <w:p w14:paraId="6AA0699F" w14:textId="77777777" w:rsidR="006B6B32" w:rsidRPr="00981A02" w:rsidRDefault="006B6B32" w:rsidP="006B6B32">
            <w:pPr>
              <w:pStyle w:val="Responsecategs"/>
              <w:tabs>
                <w:tab w:val="clear" w:pos="3942"/>
                <w:tab w:val="right" w:leader="dot" w:pos="4326"/>
              </w:tabs>
              <w:spacing w:line="276" w:lineRule="auto"/>
              <w:ind w:left="144" w:hanging="144"/>
              <w:contextualSpacing/>
              <w:rPr>
                <w:rFonts w:ascii="Times New Roman" w:hAnsi="Times New Roman"/>
                <w:caps/>
                <w:lang w:val="fr-FR"/>
              </w:rPr>
            </w:pPr>
            <w:r w:rsidRPr="00981A02">
              <w:rPr>
                <w:rFonts w:ascii="Times New Roman" w:hAnsi="Times New Roman"/>
                <w:caps/>
                <w:lang w:val="fr-FR"/>
              </w:rPr>
              <w:t>N’a jamais eu de rapports sexuels</w:t>
            </w:r>
            <w:r w:rsidRPr="00981A02">
              <w:rPr>
                <w:rFonts w:ascii="Times New Roman" w:hAnsi="Times New Roman"/>
                <w:caps/>
                <w:lang w:val="fr-FR"/>
              </w:rPr>
              <w:tab/>
              <w:t>00</w:t>
            </w:r>
          </w:p>
          <w:p w14:paraId="2700F19F" w14:textId="77777777" w:rsidR="006B6B32" w:rsidRPr="00981A02" w:rsidRDefault="006B6B32" w:rsidP="006B6B32">
            <w:pPr>
              <w:pStyle w:val="Responsecategs"/>
              <w:spacing w:line="276" w:lineRule="auto"/>
              <w:ind w:left="144" w:hanging="144"/>
              <w:contextualSpacing/>
              <w:rPr>
                <w:rFonts w:ascii="Times New Roman" w:hAnsi="Times New Roman"/>
                <w:caps/>
                <w:lang w:val="fr-FR"/>
              </w:rPr>
            </w:pPr>
          </w:p>
          <w:p w14:paraId="6A423A13" w14:textId="77777777" w:rsidR="006B6B32" w:rsidRPr="00981A02" w:rsidRDefault="006B6B32" w:rsidP="006B6B32">
            <w:pPr>
              <w:pStyle w:val="Responsecategs"/>
              <w:tabs>
                <w:tab w:val="clear" w:pos="3942"/>
                <w:tab w:val="right" w:leader="dot" w:pos="4326"/>
              </w:tabs>
              <w:spacing w:line="276" w:lineRule="auto"/>
              <w:ind w:left="144" w:hanging="144"/>
              <w:contextualSpacing/>
              <w:rPr>
                <w:rFonts w:ascii="Times New Roman" w:hAnsi="Times New Roman"/>
                <w:caps/>
                <w:lang w:val="fr-FR"/>
              </w:rPr>
            </w:pPr>
            <w:r w:rsidRPr="00981A02">
              <w:rPr>
                <w:rFonts w:ascii="Times New Roman" w:hAnsi="Times New Roman"/>
                <w:caps/>
                <w:lang w:val="fr-FR"/>
              </w:rPr>
              <w:t>Age en Années</w:t>
            </w:r>
            <w:r w:rsidRPr="00981A02">
              <w:rPr>
                <w:rFonts w:ascii="Times New Roman" w:hAnsi="Times New Roman"/>
                <w:caps/>
                <w:lang w:val="fr-FR"/>
              </w:rPr>
              <w:tab/>
              <w:t>__ __</w:t>
            </w:r>
          </w:p>
          <w:p w14:paraId="09BAD887" w14:textId="77777777" w:rsidR="006B6B32" w:rsidRPr="00981A02" w:rsidRDefault="006B6B32" w:rsidP="006B6B32">
            <w:pPr>
              <w:pStyle w:val="Responsecategs"/>
              <w:spacing w:line="276" w:lineRule="auto"/>
              <w:ind w:left="144" w:hanging="144"/>
              <w:contextualSpacing/>
              <w:rPr>
                <w:rFonts w:ascii="Times New Roman" w:hAnsi="Times New Roman"/>
                <w:caps/>
                <w:lang w:val="fr-FR"/>
              </w:rPr>
            </w:pPr>
          </w:p>
          <w:p w14:paraId="492CE285" w14:textId="77777777" w:rsidR="00457E4B" w:rsidRPr="00981A02" w:rsidRDefault="006B6B32" w:rsidP="006D4C55">
            <w:pPr>
              <w:pStyle w:val="Responsecategs"/>
              <w:tabs>
                <w:tab w:val="clear" w:pos="3942"/>
                <w:tab w:val="right" w:leader="dot" w:pos="4320"/>
              </w:tabs>
              <w:spacing w:line="276" w:lineRule="auto"/>
              <w:ind w:left="144" w:hanging="144"/>
              <w:contextualSpacing/>
              <w:rPr>
                <w:rFonts w:ascii="Times New Roman" w:hAnsi="Times New Roman"/>
                <w:caps/>
                <w:sz w:val="18"/>
                <w:lang w:val="fr-FR"/>
              </w:rPr>
            </w:pPr>
            <w:r w:rsidRPr="00981A02">
              <w:rPr>
                <w:rFonts w:ascii="Times New Roman" w:hAnsi="Times New Roman"/>
                <w:caps/>
                <w:sz w:val="18"/>
                <w:lang w:val="fr-FR"/>
              </w:rPr>
              <w:t>premiere fois en commencant a vivre</w:t>
            </w:r>
          </w:p>
          <w:p w14:paraId="5ED0B6B3" w14:textId="1E944BBC" w:rsidR="00074CCD" w:rsidRPr="00981A02" w:rsidRDefault="006B6B32" w:rsidP="00457E4B">
            <w:pPr>
              <w:pStyle w:val="Responsecategs"/>
              <w:tabs>
                <w:tab w:val="clear" w:pos="3942"/>
                <w:tab w:val="right" w:leader="dot" w:pos="4320"/>
              </w:tabs>
              <w:spacing w:line="276" w:lineRule="auto"/>
              <w:ind w:left="144" w:hanging="144"/>
              <w:contextualSpacing/>
              <w:rPr>
                <w:rFonts w:ascii="Times New Roman" w:hAnsi="Times New Roman"/>
                <w:caps/>
                <w:lang w:val="fr-FR"/>
              </w:rPr>
            </w:pPr>
            <w:r w:rsidRPr="00981A02">
              <w:rPr>
                <w:rFonts w:ascii="Times New Roman" w:hAnsi="Times New Roman"/>
                <w:caps/>
                <w:sz w:val="18"/>
                <w:lang w:val="fr-FR"/>
              </w:rPr>
              <w:t xml:space="preserve"> avec (premiere) </w:t>
            </w:r>
            <w:r w:rsidR="00457E4B" w:rsidRPr="00981A02">
              <w:rPr>
                <w:rFonts w:ascii="Times New Roman" w:hAnsi="Times New Roman"/>
                <w:caps/>
                <w:sz w:val="18"/>
                <w:lang w:val="fr-FR"/>
              </w:rPr>
              <w:t xml:space="preserve">femme/ </w:t>
            </w:r>
            <w:r w:rsidRPr="00981A02">
              <w:rPr>
                <w:rFonts w:ascii="Times New Roman" w:hAnsi="Times New Roman"/>
                <w:caps/>
                <w:sz w:val="18"/>
                <w:lang w:val="fr-FR"/>
              </w:rPr>
              <w:t>partenaire</w:t>
            </w:r>
            <w:r w:rsidR="006D4C55" w:rsidRPr="00981A02">
              <w:rPr>
                <w:rFonts w:ascii="Times New Roman" w:hAnsi="Times New Roman"/>
                <w:caps/>
                <w:lang w:val="fr-FR"/>
              </w:rPr>
              <w:t>.</w:t>
            </w:r>
            <w:r w:rsidR="00457E4B" w:rsidRPr="00981A02">
              <w:rPr>
                <w:rFonts w:ascii="Times New Roman" w:hAnsi="Times New Roman"/>
                <w:caps/>
                <w:lang w:val="fr-FR"/>
              </w:rPr>
              <w:t>.........</w:t>
            </w:r>
            <w:r w:rsidR="002B4B61">
              <w:rPr>
                <w:rFonts w:ascii="Times New Roman" w:hAnsi="Times New Roman"/>
                <w:caps/>
                <w:lang w:val="fr-FR"/>
              </w:rPr>
              <w:t>..........................................</w:t>
            </w:r>
            <w:r w:rsidR="006D4C55" w:rsidRPr="00981A02">
              <w:rPr>
                <w:rFonts w:ascii="Times New Roman" w:hAnsi="Times New Roman"/>
                <w:caps/>
                <w:lang w:val="fr-FR"/>
              </w:rPr>
              <w:t>..</w:t>
            </w:r>
            <w:r w:rsidRPr="00981A02">
              <w:rPr>
                <w:rFonts w:ascii="Times New Roman" w:hAnsi="Times New Roman"/>
                <w:caps/>
                <w:lang w:val="fr-FR"/>
              </w:rPr>
              <w:t>95</w:t>
            </w:r>
          </w:p>
        </w:tc>
        <w:tc>
          <w:tcPr>
            <w:tcW w:w="671" w:type="pct"/>
            <w:gridSpan w:val="3"/>
            <w:tcBorders>
              <w:bottom w:val="single" w:sz="4" w:space="0" w:color="auto"/>
              <w:right w:val="double" w:sz="4" w:space="0" w:color="auto"/>
            </w:tcBorders>
            <w:tcMar>
              <w:top w:w="43" w:type="dxa"/>
              <w:left w:w="115" w:type="dxa"/>
              <w:bottom w:w="43" w:type="dxa"/>
              <w:right w:w="115" w:type="dxa"/>
            </w:tcMar>
          </w:tcPr>
          <w:p w14:paraId="07FDE6D2" w14:textId="77777777" w:rsidR="00074CCD" w:rsidRPr="00981A02" w:rsidRDefault="00074CCD" w:rsidP="00CE050A">
            <w:pPr>
              <w:pStyle w:val="skipcolumn"/>
              <w:spacing w:line="276" w:lineRule="auto"/>
              <w:ind w:left="144" w:hanging="144"/>
              <w:contextualSpacing/>
              <w:rPr>
                <w:rFonts w:ascii="Times New Roman" w:hAnsi="Times New Roman"/>
                <w:lang w:val="fr-FR"/>
              </w:rPr>
            </w:pPr>
          </w:p>
          <w:p w14:paraId="5CBB69D9" w14:textId="77777777" w:rsidR="00F45669" w:rsidRPr="00981A02" w:rsidRDefault="00F45669" w:rsidP="00241D1B">
            <w:pPr>
              <w:pStyle w:val="skipcolumn"/>
              <w:spacing w:line="276" w:lineRule="auto"/>
              <w:ind w:left="144" w:hanging="144"/>
              <w:contextualSpacing/>
              <w:rPr>
                <w:rFonts w:ascii="Times New Roman" w:hAnsi="Times New Roman"/>
                <w:lang w:val="fr-FR"/>
              </w:rPr>
            </w:pPr>
          </w:p>
          <w:p w14:paraId="7A24D558" w14:textId="77777777" w:rsidR="00F45669" w:rsidRPr="00981A02" w:rsidRDefault="00F45669" w:rsidP="00241D1B">
            <w:pPr>
              <w:pStyle w:val="skipcolumn"/>
              <w:spacing w:line="276" w:lineRule="auto"/>
              <w:ind w:left="144" w:hanging="144"/>
              <w:contextualSpacing/>
              <w:rPr>
                <w:rFonts w:ascii="Times New Roman" w:hAnsi="Times New Roman"/>
                <w:lang w:val="fr-FR"/>
              </w:rPr>
            </w:pPr>
          </w:p>
          <w:p w14:paraId="2F1F1C47" w14:textId="77777777" w:rsidR="00F45669" w:rsidRPr="00981A02" w:rsidRDefault="00F45669" w:rsidP="00241D1B">
            <w:pPr>
              <w:pStyle w:val="skipcolumn"/>
              <w:spacing w:line="276" w:lineRule="auto"/>
              <w:ind w:left="144" w:hanging="144"/>
              <w:contextualSpacing/>
              <w:rPr>
                <w:rFonts w:ascii="Times New Roman" w:hAnsi="Times New Roman"/>
                <w:lang w:val="fr-FR"/>
              </w:rPr>
            </w:pPr>
          </w:p>
          <w:p w14:paraId="07A621EA" w14:textId="77777777" w:rsidR="00F45669" w:rsidRPr="00981A02" w:rsidRDefault="00F45669" w:rsidP="00241D1B">
            <w:pPr>
              <w:pStyle w:val="skipcolumn"/>
              <w:spacing w:line="276" w:lineRule="auto"/>
              <w:ind w:left="144" w:hanging="144"/>
              <w:contextualSpacing/>
              <w:rPr>
                <w:rFonts w:ascii="Times New Roman" w:hAnsi="Times New Roman"/>
                <w:lang w:val="fr-FR"/>
              </w:rPr>
            </w:pPr>
          </w:p>
          <w:p w14:paraId="429217A8" w14:textId="77777777" w:rsidR="00F45669" w:rsidRPr="00981A02" w:rsidRDefault="00F45669" w:rsidP="00241D1B">
            <w:pPr>
              <w:pStyle w:val="skipcolumn"/>
              <w:spacing w:line="276" w:lineRule="auto"/>
              <w:ind w:left="144" w:hanging="144"/>
              <w:contextualSpacing/>
              <w:rPr>
                <w:rFonts w:ascii="Times New Roman" w:hAnsi="Times New Roman"/>
                <w:lang w:val="fr-FR"/>
              </w:rPr>
            </w:pPr>
          </w:p>
          <w:p w14:paraId="4AFF8088" w14:textId="77777777" w:rsidR="00F45669" w:rsidRPr="00981A02" w:rsidRDefault="00F45669" w:rsidP="00241D1B">
            <w:pPr>
              <w:pStyle w:val="skipcolumn"/>
              <w:spacing w:line="276" w:lineRule="auto"/>
              <w:ind w:left="144" w:hanging="144"/>
              <w:contextualSpacing/>
              <w:rPr>
                <w:rFonts w:ascii="Times New Roman" w:hAnsi="Times New Roman"/>
                <w:lang w:val="fr-FR"/>
              </w:rPr>
            </w:pPr>
          </w:p>
          <w:p w14:paraId="46F6A67B" w14:textId="77777777" w:rsidR="00F45669" w:rsidRPr="00981A02" w:rsidRDefault="00F45669" w:rsidP="00241D1B">
            <w:pPr>
              <w:pStyle w:val="skipcolumn"/>
              <w:spacing w:line="276" w:lineRule="auto"/>
              <w:ind w:left="144" w:hanging="144"/>
              <w:contextualSpacing/>
              <w:rPr>
                <w:rFonts w:ascii="Times New Roman" w:hAnsi="Times New Roman"/>
                <w:lang w:val="fr-FR"/>
              </w:rPr>
            </w:pPr>
          </w:p>
          <w:p w14:paraId="59190465" w14:textId="1E761309" w:rsidR="00074CCD" w:rsidRPr="00981A02" w:rsidRDefault="00074CCD" w:rsidP="006B6B32">
            <w:pPr>
              <w:pStyle w:val="skipcolumn"/>
              <w:spacing w:line="276" w:lineRule="auto"/>
              <w:ind w:left="144" w:hanging="144"/>
              <w:contextualSpacing/>
              <w:rPr>
                <w:rFonts w:ascii="Times New Roman" w:hAnsi="Times New Roman"/>
              </w:rPr>
            </w:pPr>
            <w:r w:rsidRPr="00981A02">
              <w:rPr>
                <w:rFonts w:ascii="Times New Roman" w:hAnsi="Times New Roman"/>
              </w:rPr>
              <w:t>00</w:t>
            </w:r>
            <w:r w:rsidRPr="00981A02">
              <w:rPr>
                <w:rFonts w:ascii="Times New Roman" w:hAnsi="Times New Roman"/>
                <w:i/>
              </w:rPr>
              <w:sym w:font="Wingdings" w:char="F0F0"/>
            </w:r>
            <w:r w:rsidR="006B6B32" w:rsidRPr="00981A02">
              <w:rPr>
                <w:rFonts w:ascii="Times New Roman" w:hAnsi="Times New Roman"/>
                <w:i/>
                <w:smallCaps w:val="0"/>
              </w:rPr>
              <w:t>Fin</w:t>
            </w:r>
          </w:p>
        </w:tc>
      </w:tr>
      <w:tr w:rsidR="00074CCD" w:rsidRPr="00981A02" w14:paraId="6B7275F1" w14:textId="77777777" w:rsidTr="00754330">
        <w:trPr>
          <w:cantSplit/>
          <w:jc w:val="center"/>
        </w:trPr>
        <w:tc>
          <w:tcPr>
            <w:tcW w:w="2183" w:type="pct"/>
            <w:tcBorders>
              <w:left w:val="double" w:sz="4" w:space="0" w:color="auto"/>
              <w:bottom w:val="single" w:sz="4" w:space="0" w:color="auto"/>
            </w:tcBorders>
            <w:tcMar>
              <w:top w:w="43" w:type="dxa"/>
              <w:left w:w="115" w:type="dxa"/>
              <w:bottom w:w="43" w:type="dxa"/>
              <w:right w:w="115" w:type="dxa"/>
            </w:tcMar>
          </w:tcPr>
          <w:p w14:paraId="6E78B2E0" w14:textId="77777777" w:rsidR="006B6B32" w:rsidRPr="00981A02" w:rsidRDefault="00380702" w:rsidP="006B6B32">
            <w:pPr>
              <w:pStyle w:val="1Intvwqst"/>
              <w:spacing w:line="276" w:lineRule="auto"/>
              <w:ind w:left="144" w:hanging="144"/>
              <w:contextualSpacing/>
              <w:rPr>
                <w:rFonts w:ascii="Times New Roman" w:hAnsi="Times New Roman"/>
                <w:smallCaps w:val="0"/>
                <w:lang w:val="fr-FR"/>
              </w:rPr>
            </w:pPr>
            <w:r w:rsidRPr="00981A02">
              <w:rPr>
                <w:rFonts w:ascii="Times New Roman" w:hAnsi="Times New Roman"/>
                <w:b/>
                <w:smallCaps w:val="0"/>
                <w:lang w:val="fr-FR"/>
              </w:rPr>
              <w:t>MSB</w:t>
            </w:r>
            <w:r w:rsidR="00715BE2" w:rsidRPr="00981A02">
              <w:rPr>
                <w:rFonts w:ascii="Times New Roman" w:hAnsi="Times New Roman"/>
                <w:b/>
                <w:smallCaps w:val="0"/>
                <w:lang w:val="fr-FR"/>
              </w:rPr>
              <w:t>2</w:t>
            </w:r>
            <w:r w:rsidR="00074CCD" w:rsidRPr="00981A02">
              <w:rPr>
                <w:rFonts w:ascii="Times New Roman" w:hAnsi="Times New Roman"/>
                <w:smallCaps w:val="0"/>
                <w:lang w:val="fr-FR"/>
              </w:rPr>
              <w:t xml:space="preserve">. </w:t>
            </w:r>
            <w:r w:rsidR="006B6B32" w:rsidRPr="00981A02">
              <w:rPr>
                <w:rFonts w:ascii="Times New Roman" w:hAnsi="Times New Roman"/>
                <w:smallCaps w:val="0"/>
                <w:lang w:val="fr-FR"/>
              </w:rPr>
              <w:t xml:space="preserve">Je voudrais vous poser des questions sur votre activité sexuelle récente. </w:t>
            </w:r>
          </w:p>
          <w:p w14:paraId="277336A2" w14:textId="77777777" w:rsidR="006B6B32" w:rsidRPr="00981A02" w:rsidRDefault="006B6B32" w:rsidP="006B6B32">
            <w:pPr>
              <w:pStyle w:val="1Intvwqst"/>
              <w:spacing w:line="276" w:lineRule="auto"/>
              <w:ind w:left="144" w:hanging="144"/>
              <w:contextualSpacing/>
              <w:rPr>
                <w:rFonts w:ascii="Times New Roman" w:hAnsi="Times New Roman"/>
                <w:smallCaps w:val="0"/>
                <w:lang w:val="fr-FR"/>
              </w:rPr>
            </w:pPr>
          </w:p>
          <w:p w14:paraId="0A03B70D" w14:textId="77777777" w:rsidR="006B6B32" w:rsidRPr="00981A02" w:rsidRDefault="006B6B32" w:rsidP="006B6B32">
            <w:pPr>
              <w:pStyle w:val="1Intvwqst"/>
              <w:spacing w:line="276" w:lineRule="auto"/>
              <w:ind w:left="144" w:hanging="144"/>
              <w:contextualSpacing/>
              <w:rPr>
                <w:rFonts w:ascii="Times New Roman" w:hAnsi="Times New Roman"/>
                <w:smallCaps w:val="0"/>
                <w:lang w:val="fr-FR"/>
              </w:rPr>
            </w:pPr>
            <w:r w:rsidRPr="00981A02">
              <w:rPr>
                <w:rFonts w:ascii="Times New Roman" w:hAnsi="Times New Roman"/>
                <w:smallCaps w:val="0"/>
                <w:lang w:val="fr-FR"/>
              </w:rPr>
              <w:tab/>
              <w:t>Quand avez-vous eu des rapports sexuels pour la dernière fois ?</w:t>
            </w:r>
          </w:p>
          <w:p w14:paraId="4B922B2A" w14:textId="77777777" w:rsidR="006B6B32" w:rsidRPr="00981A02" w:rsidRDefault="006B6B32" w:rsidP="006B6B32">
            <w:pPr>
              <w:pStyle w:val="1Intvwqst"/>
              <w:spacing w:line="276" w:lineRule="auto"/>
              <w:ind w:left="144" w:hanging="144"/>
              <w:contextualSpacing/>
              <w:rPr>
                <w:rFonts w:ascii="Times New Roman" w:hAnsi="Times New Roman"/>
                <w:smallCaps w:val="0"/>
                <w:lang w:val="fr-FR"/>
              </w:rPr>
            </w:pPr>
          </w:p>
          <w:p w14:paraId="418EC200" w14:textId="77777777" w:rsidR="006B6B32" w:rsidRPr="00981A02" w:rsidRDefault="006B6B32" w:rsidP="006B6B32">
            <w:pPr>
              <w:pStyle w:val="Instructionstointvw"/>
              <w:spacing w:line="276" w:lineRule="auto"/>
              <w:ind w:left="144" w:hanging="144"/>
              <w:contextualSpacing/>
              <w:rPr>
                <w:lang w:val="fr-FR"/>
              </w:rPr>
            </w:pPr>
            <w:r w:rsidRPr="00981A02">
              <w:rPr>
                <w:lang w:val="fr-FR"/>
              </w:rPr>
              <w:tab/>
              <w:t>Enregistrer les réponses en jours, semaines ou mois, si moins de 12 mois (une année).</w:t>
            </w:r>
          </w:p>
          <w:p w14:paraId="4D739B24" w14:textId="1CB54861" w:rsidR="00074CCD" w:rsidRPr="00981A02" w:rsidRDefault="006B6B32" w:rsidP="006B6B32">
            <w:pPr>
              <w:pStyle w:val="Instructionstointvw"/>
              <w:spacing w:line="276" w:lineRule="auto"/>
              <w:ind w:left="144" w:hanging="144"/>
              <w:contextualSpacing/>
              <w:rPr>
                <w:lang w:val="fr-FR"/>
              </w:rPr>
            </w:pPr>
            <w:r w:rsidRPr="00981A02">
              <w:rPr>
                <w:lang w:val="fr-FR"/>
              </w:rPr>
              <w:tab/>
              <w:t>Si 12 mois (une année) ou plus, la réponse doit être enregistrée en années.</w:t>
            </w:r>
          </w:p>
        </w:tc>
        <w:tc>
          <w:tcPr>
            <w:tcW w:w="2146" w:type="pct"/>
            <w:gridSpan w:val="3"/>
            <w:tcBorders>
              <w:bottom w:val="single" w:sz="4" w:space="0" w:color="auto"/>
            </w:tcBorders>
            <w:tcMar>
              <w:top w:w="43" w:type="dxa"/>
              <w:left w:w="115" w:type="dxa"/>
              <w:bottom w:w="43" w:type="dxa"/>
              <w:right w:w="115" w:type="dxa"/>
            </w:tcMar>
          </w:tcPr>
          <w:p w14:paraId="6713A30C" w14:textId="77777777" w:rsidR="00074CCD" w:rsidRPr="00981A02" w:rsidRDefault="00074CCD" w:rsidP="00CE050A">
            <w:pPr>
              <w:pStyle w:val="Responsecategs"/>
              <w:spacing w:line="276" w:lineRule="auto"/>
              <w:ind w:left="144" w:hanging="144"/>
              <w:contextualSpacing/>
              <w:rPr>
                <w:rFonts w:ascii="Times New Roman" w:hAnsi="Times New Roman"/>
                <w:caps/>
                <w:lang w:val="fr-FR"/>
              </w:rPr>
            </w:pPr>
          </w:p>
          <w:p w14:paraId="4C8F9114" w14:textId="77777777" w:rsidR="006B6B32" w:rsidRPr="00981A02" w:rsidRDefault="006B6B32" w:rsidP="006B6B32">
            <w:pPr>
              <w:pStyle w:val="Responsecategs"/>
              <w:tabs>
                <w:tab w:val="clear" w:pos="3942"/>
                <w:tab w:val="right" w:leader="dot" w:pos="4320"/>
              </w:tabs>
              <w:spacing w:line="276" w:lineRule="auto"/>
              <w:ind w:left="144" w:hanging="144"/>
              <w:contextualSpacing/>
              <w:rPr>
                <w:rFonts w:ascii="Times New Roman" w:hAnsi="Times New Roman"/>
                <w:caps/>
                <w:u w:val="single"/>
                <w:lang w:val="fr-FR"/>
              </w:rPr>
            </w:pPr>
            <w:r w:rsidRPr="00981A02">
              <w:rPr>
                <w:rFonts w:ascii="Times New Roman" w:hAnsi="Times New Roman"/>
                <w:caps/>
                <w:lang w:val="fr-FR"/>
              </w:rPr>
              <w:t xml:space="preserve">nombre de Jours </w:t>
            </w:r>
            <w:r w:rsidRPr="00981A02">
              <w:rPr>
                <w:rFonts w:ascii="Times New Roman" w:hAnsi="Times New Roman"/>
                <w:caps/>
                <w:lang w:val="fr-FR"/>
              </w:rPr>
              <w:tab/>
            </w:r>
            <w:r w:rsidRPr="00981A02">
              <w:rPr>
                <w:rFonts w:ascii="Times New Roman" w:hAnsi="Times New Roman"/>
                <w:b/>
                <w:caps/>
                <w:lang w:val="fr-FR"/>
              </w:rPr>
              <w:t>1</w:t>
            </w:r>
            <w:r w:rsidRPr="00981A02">
              <w:rPr>
                <w:rFonts w:ascii="Times New Roman" w:hAnsi="Times New Roman"/>
                <w:caps/>
                <w:lang w:val="fr-FR"/>
              </w:rPr>
              <w:t xml:space="preserve"> __  __</w:t>
            </w:r>
          </w:p>
          <w:p w14:paraId="3ABD9CE2" w14:textId="77777777" w:rsidR="006B6B32" w:rsidRPr="00981A02" w:rsidRDefault="006B6B32" w:rsidP="006B6B32">
            <w:pPr>
              <w:pStyle w:val="Responsecategs"/>
              <w:tabs>
                <w:tab w:val="clear" w:pos="3942"/>
                <w:tab w:val="right" w:leader="dot" w:pos="4320"/>
              </w:tabs>
              <w:spacing w:line="276" w:lineRule="auto"/>
              <w:ind w:left="144" w:hanging="144"/>
              <w:contextualSpacing/>
              <w:rPr>
                <w:rFonts w:ascii="Times New Roman" w:hAnsi="Times New Roman"/>
                <w:caps/>
                <w:lang w:val="fr-FR"/>
              </w:rPr>
            </w:pPr>
          </w:p>
          <w:p w14:paraId="1738642B" w14:textId="77777777" w:rsidR="006B6B32" w:rsidRPr="00981A02" w:rsidRDefault="006B6B32" w:rsidP="006B6B32">
            <w:pPr>
              <w:pStyle w:val="Responsecategs"/>
              <w:tabs>
                <w:tab w:val="clear" w:pos="3942"/>
                <w:tab w:val="right" w:leader="dot" w:pos="4320"/>
              </w:tabs>
              <w:spacing w:line="276" w:lineRule="auto"/>
              <w:ind w:left="144" w:hanging="144"/>
              <w:contextualSpacing/>
              <w:rPr>
                <w:rFonts w:ascii="Times New Roman" w:hAnsi="Times New Roman"/>
                <w:caps/>
                <w:u w:val="single"/>
                <w:lang w:val="fr-FR"/>
              </w:rPr>
            </w:pPr>
            <w:r w:rsidRPr="00981A02">
              <w:rPr>
                <w:rFonts w:ascii="Times New Roman" w:hAnsi="Times New Roman"/>
                <w:caps/>
                <w:lang w:val="fr-FR"/>
              </w:rPr>
              <w:t xml:space="preserve">nombre de Semaines </w:t>
            </w:r>
            <w:r w:rsidRPr="00981A02">
              <w:rPr>
                <w:rFonts w:ascii="Times New Roman" w:hAnsi="Times New Roman"/>
                <w:caps/>
                <w:lang w:val="fr-FR"/>
              </w:rPr>
              <w:tab/>
            </w:r>
            <w:r w:rsidRPr="00981A02">
              <w:rPr>
                <w:rFonts w:ascii="Times New Roman" w:hAnsi="Times New Roman"/>
                <w:b/>
                <w:caps/>
                <w:lang w:val="fr-FR"/>
              </w:rPr>
              <w:t>2</w:t>
            </w:r>
            <w:r w:rsidRPr="00981A02">
              <w:rPr>
                <w:rFonts w:ascii="Times New Roman" w:hAnsi="Times New Roman"/>
                <w:caps/>
                <w:lang w:val="fr-FR"/>
              </w:rPr>
              <w:t xml:space="preserve"> __  __</w:t>
            </w:r>
          </w:p>
          <w:p w14:paraId="696785D5" w14:textId="77777777" w:rsidR="006B6B32" w:rsidRPr="00981A02" w:rsidRDefault="006B6B32" w:rsidP="006B6B32">
            <w:pPr>
              <w:pStyle w:val="Responsecategs"/>
              <w:tabs>
                <w:tab w:val="clear" w:pos="3942"/>
                <w:tab w:val="right" w:leader="dot" w:pos="4320"/>
              </w:tabs>
              <w:spacing w:line="276" w:lineRule="auto"/>
              <w:ind w:left="144" w:hanging="144"/>
              <w:contextualSpacing/>
              <w:rPr>
                <w:rFonts w:ascii="Times New Roman" w:hAnsi="Times New Roman"/>
                <w:caps/>
                <w:lang w:val="fr-FR"/>
              </w:rPr>
            </w:pPr>
          </w:p>
          <w:p w14:paraId="43862FC5" w14:textId="77777777" w:rsidR="006B6B32" w:rsidRPr="00981A02" w:rsidRDefault="006B6B32" w:rsidP="006B6B32">
            <w:pPr>
              <w:pStyle w:val="Responsecategs"/>
              <w:tabs>
                <w:tab w:val="clear" w:pos="3942"/>
                <w:tab w:val="right" w:leader="dot" w:pos="4320"/>
              </w:tabs>
              <w:spacing w:line="276" w:lineRule="auto"/>
              <w:ind w:left="144" w:hanging="144"/>
              <w:contextualSpacing/>
              <w:rPr>
                <w:rFonts w:ascii="Times New Roman" w:hAnsi="Times New Roman"/>
                <w:caps/>
                <w:u w:val="single"/>
                <w:lang w:val="fr-FR"/>
              </w:rPr>
            </w:pPr>
            <w:r w:rsidRPr="00981A02">
              <w:rPr>
                <w:rFonts w:ascii="Times New Roman" w:hAnsi="Times New Roman"/>
                <w:caps/>
                <w:lang w:val="fr-FR"/>
              </w:rPr>
              <w:t>nombre de Mois</w:t>
            </w:r>
            <w:r w:rsidRPr="00981A02">
              <w:rPr>
                <w:rFonts w:ascii="Times New Roman" w:hAnsi="Times New Roman"/>
                <w:caps/>
                <w:lang w:val="fr-FR"/>
              </w:rPr>
              <w:tab/>
            </w:r>
            <w:r w:rsidRPr="00981A02">
              <w:rPr>
                <w:rFonts w:ascii="Times New Roman" w:hAnsi="Times New Roman"/>
                <w:b/>
                <w:caps/>
                <w:lang w:val="fr-FR"/>
              </w:rPr>
              <w:t>3</w:t>
            </w:r>
            <w:r w:rsidRPr="00981A02">
              <w:rPr>
                <w:rFonts w:ascii="Times New Roman" w:hAnsi="Times New Roman"/>
                <w:caps/>
                <w:lang w:val="fr-FR"/>
              </w:rPr>
              <w:t xml:space="preserve"> __  __</w:t>
            </w:r>
          </w:p>
          <w:p w14:paraId="0DE367EB" w14:textId="77777777" w:rsidR="006B6B32" w:rsidRPr="00981A02" w:rsidRDefault="006B6B32" w:rsidP="006B6B32">
            <w:pPr>
              <w:pStyle w:val="Responsecategs"/>
              <w:tabs>
                <w:tab w:val="clear" w:pos="3942"/>
                <w:tab w:val="right" w:leader="dot" w:pos="4320"/>
              </w:tabs>
              <w:spacing w:line="276" w:lineRule="auto"/>
              <w:ind w:left="144" w:hanging="144"/>
              <w:contextualSpacing/>
              <w:rPr>
                <w:rFonts w:ascii="Times New Roman" w:hAnsi="Times New Roman"/>
                <w:caps/>
                <w:lang w:val="fr-FR"/>
              </w:rPr>
            </w:pPr>
          </w:p>
          <w:p w14:paraId="7E4EF5D0" w14:textId="6816638E" w:rsidR="00074CCD" w:rsidRPr="00981A02" w:rsidRDefault="006B6B32" w:rsidP="006B6B32">
            <w:pPr>
              <w:pStyle w:val="Responsecategs"/>
              <w:tabs>
                <w:tab w:val="clear" w:pos="3942"/>
                <w:tab w:val="right" w:leader="dot" w:pos="4320"/>
              </w:tabs>
              <w:spacing w:line="276" w:lineRule="auto"/>
              <w:ind w:left="144" w:hanging="144"/>
              <w:contextualSpacing/>
              <w:rPr>
                <w:rFonts w:ascii="Times New Roman" w:hAnsi="Times New Roman"/>
                <w:caps/>
                <w:lang w:val="fr-FR"/>
              </w:rPr>
            </w:pPr>
            <w:r w:rsidRPr="00981A02">
              <w:rPr>
                <w:rFonts w:ascii="Times New Roman" w:hAnsi="Times New Roman"/>
                <w:caps/>
                <w:lang w:val="fr-FR"/>
              </w:rPr>
              <w:t>nombre d’Années</w:t>
            </w:r>
            <w:r w:rsidRPr="00981A02">
              <w:rPr>
                <w:rFonts w:ascii="Times New Roman" w:hAnsi="Times New Roman"/>
                <w:caps/>
                <w:lang w:val="fr-FR"/>
              </w:rPr>
              <w:tab/>
            </w:r>
            <w:r w:rsidRPr="00981A02">
              <w:rPr>
                <w:rFonts w:ascii="Times New Roman" w:hAnsi="Times New Roman"/>
                <w:b/>
                <w:caps/>
                <w:lang w:val="fr-FR"/>
              </w:rPr>
              <w:t>4</w:t>
            </w:r>
            <w:r w:rsidRPr="00981A02">
              <w:rPr>
                <w:rFonts w:ascii="Times New Roman" w:hAnsi="Times New Roman"/>
                <w:caps/>
                <w:lang w:val="fr-FR"/>
              </w:rPr>
              <w:t xml:space="preserve"> __  __</w:t>
            </w:r>
          </w:p>
        </w:tc>
        <w:tc>
          <w:tcPr>
            <w:tcW w:w="671" w:type="pct"/>
            <w:gridSpan w:val="3"/>
            <w:tcBorders>
              <w:bottom w:val="single" w:sz="4" w:space="0" w:color="auto"/>
              <w:right w:val="double" w:sz="4" w:space="0" w:color="auto"/>
            </w:tcBorders>
            <w:tcMar>
              <w:top w:w="43" w:type="dxa"/>
              <w:left w:w="115" w:type="dxa"/>
              <w:bottom w:w="43" w:type="dxa"/>
              <w:right w:w="115" w:type="dxa"/>
            </w:tcMar>
          </w:tcPr>
          <w:p w14:paraId="36392978" w14:textId="77777777" w:rsidR="00074CCD" w:rsidRPr="00981A02" w:rsidRDefault="00074CCD" w:rsidP="00CE050A">
            <w:pPr>
              <w:pStyle w:val="skipcolumn"/>
              <w:spacing w:line="276" w:lineRule="auto"/>
              <w:ind w:left="144" w:hanging="144"/>
              <w:contextualSpacing/>
              <w:rPr>
                <w:rFonts w:ascii="Times New Roman" w:hAnsi="Times New Roman"/>
                <w:lang w:val="fr-FR"/>
              </w:rPr>
            </w:pPr>
          </w:p>
          <w:p w14:paraId="49F8B2A4" w14:textId="77777777" w:rsidR="00074CCD" w:rsidRPr="00981A02" w:rsidRDefault="00074CCD" w:rsidP="00CE050A">
            <w:pPr>
              <w:pStyle w:val="skipcolumn"/>
              <w:spacing w:line="276" w:lineRule="auto"/>
              <w:ind w:left="144" w:hanging="144"/>
              <w:contextualSpacing/>
              <w:rPr>
                <w:rFonts w:ascii="Times New Roman" w:hAnsi="Times New Roman"/>
                <w:lang w:val="fr-FR"/>
              </w:rPr>
            </w:pPr>
          </w:p>
          <w:p w14:paraId="64EA1372" w14:textId="77777777" w:rsidR="00074CCD" w:rsidRPr="00981A02" w:rsidRDefault="00074CCD" w:rsidP="00CE050A">
            <w:pPr>
              <w:pStyle w:val="skipcolumn"/>
              <w:spacing w:line="276" w:lineRule="auto"/>
              <w:ind w:left="144" w:hanging="144"/>
              <w:contextualSpacing/>
              <w:rPr>
                <w:rFonts w:ascii="Times New Roman" w:hAnsi="Times New Roman"/>
                <w:lang w:val="fr-FR"/>
              </w:rPr>
            </w:pPr>
          </w:p>
          <w:p w14:paraId="02F8DC67" w14:textId="77777777" w:rsidR="00074CCD" w:rsidRPr="00981A02" w:rsidRDefault="00074CCD" w:rsidP="00CE050A">
            <w:pPr>
              <w:pStyle w:val="skipcolumn"/>
              <w:spacing w:line="276" w:lineRule="auto"/>
              <w:ind w:left="144" w:hanging="144"/>
              <w:contextualSpacing/>
              <w:rPr>
                <w:rFonts w:ascii="Times New Roman" w:hAnsi="Times New Roman"/>
                <w:lang w:val="fr-FR"/>
              </w:rPr>
            </w:pPr>
          </w:p>
          <w:p w14:paraId="202C02AF" w14:textId="77777777" w:rsidR="00074CCD" w:rsidRPr="00981A02" w:rsidRDefault="00074CCD" w:rsidP="00CE050A">
            <w:pPr>
              <w:pStyle w:val="skipcolumn"/>
              <w:spacing w:line="276" w:lineRule="auto"/>
              <w:ind w:left="144" w:hanging="144"/>
              <w:contextualSpacing/>
              <w:rPr>
                <w:rFonts w:ascii="Times New Roman" w:hAnsi="Times New Roman"/>
                <w:lang w:val="fr-FR"/>
              </w:rPr>
            </w:pPr>
          </w:p>
          <w:p w14:paraId="536FADF2" w14:textId="77777777" w:rsidR="00074CCD" w:rsidRPr="00981A02" w:rsidRDefault="00074CCD" w:rsidP="00CE050A">
            <w:pPr>
              <w:pStyle w:val="skipcolumn"/>
              <w:spacing w:line="276" w:lineRule="auto"/>
              <w:ind w:left="144" w:hanging="144"/>
              <w:contextualSpacing/>
              <w:rPr>
                <w:rFonts w:ascii="Times New Roman" w:hAnsi="Times New Roman"/>
                <w:lang w:val="fr-FR"/>
              </w:rPr>
            </w:pPr>
          </w:p>
          <w:p w14:paraId="7E70FA7F" w14:textId="77777777" w:rsidR="00074CCD" w:rsidRPr="00981A02" w:rsidRDefault="00074CCD" w:rsidP="00CE050A">
            <w:pPr>
              <w:pStyle w:val="skipcolumn"/>
              <w:spacing w:line="276" w:lineRule="auto"/>
              <w:ind w:left="144" w:hanging="144"/>
              <w:contextualSpacing/>
              <w:rPr>
                <w:rFonts w:ascii="Times New Roman" w:hAnsi="Times New Roman"/>
                <w:lang w:val="fr-FR"/>
              </w:rPr>
            </w:pPr>
          </w:p>
          <w:p w14:paraId="4F46D551" w14:textId="4C5624F3" w:rsidR="00074CCD" w:rsidRPr="00981A02" w:rsidRDefault="00074CCD" w:rsidP="00CE35E4">
            <w:pPr>
              <w:pStyle w:val="skipcolumn"/>
              <w:spacing w:line="276" w:lineRule="auto"/>
              <w:ind w:left="144" w:hanging="144"/>
              <w:contextualSpacing/>
              <w:rPr>
                <w:rFonts w:ascii="Times New Roman" w:hAnsi="Times New Roman"/>
                <w:smallCaps w:val="0"/>
              </w:rPr>
            </w:pPr>
            <w:r w:rsidRPr="00981A02">
              <w:rPr>
                <w:rFonts w:ascii="Times New Roman" w:hAnsi="Times New Roman"/>
              </w:rPr>
              <w:t>4</w:t>
            </w:r>
            <w:r w:rsidRPr="00981A02">
              <w:rPr>
                <w:rFonts w:ascii="Times New Roman" w:hAnsi="Times New Roman"/>
                <w:i/>
              </w:rPr>
              <w:sym w:font="Wingdings" w:char="F0F0"/>
            </w:r>
            <w:r w:rsidR="00CE35E4" w:rsidRPr="00981A02">
              <w:rPr>
                <w:rFonts w:ascii="Times New Roman" w:hAnsi="Times New Roman"/>
                <w:i/>
                <w:smallCaps w:val="0"/>
              </w:rPr>
              <w:t>Fin</w:t>
            </w:r>
          </w:p>
        </w:tc>
      </w:tr>
      <w:tr w:rsidR="00074CCD" w:rsidRPr="00981A02" w14:paraId="0E8260CD" w14:textId="77777777" w:rsidTr="00754330">
        <w:trPr>
          <w:cantSplit/>
          <w:jc w:val="center"/>
        </w:trPr>
        <w:tc>
          <w:tcPr>
            <w:tcW w:w="2183" w:type="pct"/>
            <w:tcBorders>
              <w:left w:val="double" w:sz="4" w:space="0" w:color="auto"/>
              <w:bottom w:val="single" w:sz="4" w:space="0" w:color="auto"/>
            </w:tcBorders>
            <w:tcMar>
              <w:top w:w="43" w:type="dxa"/>
              <w:left w:w="115" w:type="dxa"/>
              <w:bottom w:w="43" w:type="dxa"/>
              <w:right w:w="115" w:type="dxa"/>
            </w:tcMar>
          </w:tcPr>
          <w:p w14:paraId="21237F83" w14:textId="54AC9EC7" w:rsidR="00074CCD" w:rsidRPr="00981A02" w:rsidRDefault="00380702" w:rsidP="00CE050A">
            <w:pPr>
              <w:pStyle w:val="1Intvwqst"/>
              <w:spacing w:line="276" w:lineRule="auto"/>
              <w:ind w:left="144" w:hanging="144"/>
              <w:contextualSpacing/>
              <w:rPr>
                <w:rFonts w:ascii="Times New Roman" w:hAnsi="Times New Roman"/>
                <w:smallCaps w:val="0"/>
                <w:lang w:val="fr-FR"/>
              </w:rPr>
            </w:pPr>
            <w:r w:rsidRPr="00981A02">
              <w:rPr>
                <w:rFonts w:ascii="Times New Roman" w:hAnsi="Times New Roman"/>
                <w:b/>
                <w:smallCaps w:val="0"/>
                <w:lang w:val="fr-FR"/>
              </w:rPr>
              <w:t>MSB</w:t>
            </w:r>
            <w:r w:rsidR="00715BE2" w:rsidRPr="00981A02">
              <w:rPr>
                <w:rFonts w:ascii="Times New Roman" w:hAnsi="Times New Roman"/>
                <w:b/>
                <w:smallCaps w:val="0"/>
                <w:lang w:val="fr-FR"/>
              </w:rPr>
              <w:t>3</w:t>
            </w:r>
            <w:r w:rsidR="00074CCD" w:rsidRPr="00981A02">
              <w:rPr>
                <w:rFonts w:ascii="Times New Roman" w:hAnsi="Times New Roman"/>
                <w:smallCaps w:val="0"/>
                <w:lang w:val="fr-FR"/>
              </w:rPr>
              <w:t xml:space="preserve">. </w:t>
            </w:r>
            <w:r w:rsidR="006B6B32" w:rsidRPr="00981A02">
              <w:rPr>
                <w:rFonts w:ascii="Times New Roman" w:hAnsi="Times New Roman"/>
                <w:smallCaps w:val="0"/>
                <w:lang w:val="fr-FR"/>
              </w:rPr>
              <w:t>La dernière fois que vous avez eu des rapports sexuels, est-ce qu'un condom a été utilisé ?</w:t>
            </w:r>
          </w:p>
        </w:tc>
        <w:tc>
          <w:tcPr>
            <w:tcW w:w="2146" w:type="pct"/>
            <w:gridSpan w:val="3"/>
            <w:tcBorders>
              <w:bottom w:val="single" w:sz="4" w:space="0" w:color="auto"/>
            </w:tcBorders>
            <w:tcMar>
              <w:top w:w="43" w:type="dxa"/>
              <w:left w:w="115" w:type="dxa"/>
              <w:bottom w:w="43" w:type="dxa"/>
              <w:right w:w="115" w:type="dxa"/>
            </w:tcMar>
          </w:tcPr>
          <w:p w14:paraId="69DF79DD" w14:textId="2A3A55C7" w:rsidR="00074CCD" w:rsidRPr="00981A02" w:rsidRDefault="00572037" w:rsidP="00AD7CAD">
            <w:pPr>
              <w:pStyle w:val="Responsecategs"/>
              <w:tabs>
                <w:tab w:val="clear" w:pos="3942"/>
                <w:tab w:val="right" w:leader="dot" w:pos="4296"/>
              </w:tabs>
              <w:spacing w:line="276" w:lineRule="auto"/>
              <w:ind w:left="144" w:hanging="144"/>
              <w:contextualSpacing/>
              <w:rPr>
                <w:rFonts w:ascii="Times New Roman" w:hAnsi="Times New Roman"/>
                <w:caps/>
              </w:rPr>
            </w:pPr>
            <w:r w:rsidRPr="00981A02">
              <w:rPr>
                <w:rFonts w:ascii="Times New Roman" w:hAnsi="Times New Roman"/>
                <w:caps/>
              </w:rPr>
              <w:t>OUI</w:t>
            </w:r>
            <w:r w:rsidR="00074CCD" w:rsidRPr="00981A02">
              <w:rPr>
                <w:rFonts w:ascii="Times New Roman" w:hAnsi="Times New Roman"/>
                <w:caps/>
              </w:rPr>
              <w:tab/>
              <w:t>1</w:t>
            </w:r>
          </w:p>
          <w:p w14:paraId="3D52F2BF" w14:textId="7B95CA6D" w:rsidR="00074CCD" w:rsidRPr="00981A02" w:rsidRDefault="00572037" w:rsidP="00AD7CAD">
            <w:pPr>
              <w:pStyle w:val="Responsecategs"/>
              <w:tabs>
                <w:tab w:val="clear" w:pos="3942"/>
                <w:tab w:val="right" w:leader="dot" w:pos="4296"/>
              </w:tabs>
              <w:spacing w:line="276" w:lineRule="auto"/>
              <w:ind w:left="144" w:hanging="144"/>
              <w:contextualSpacing/>
              <w:rPr>
                <w:rFonts w:ascii="Times New Roman" w:hAnsi="Times New Roman"/>
                <w:caps/>
              </w:rPr>
            </w:pPr>
            <w:r w:rsidRPr="00981A02">
              <w:rPr>
                <w:rFonts w:ascii="Times New Roman" w:hAnsi="Times New Roman"/>
                <w:caps/>
              </w:rPr>
              <w:t>NON</w:t>
            </w:r>
            <w:r w:rsidR="00074CCD" w:rsidRPr="00981A02">
              <w:rPr>
                <w:rFonts w:ascii="Times New Roman" w:hAnsi="Times New Roman"/>
                <w:caps/>
              </w:rPr>
              <w:tab/>
              <w:t>2</w:t>
            </w:r>
          </w:p>
        </w:tc>
        <w:tc>
          <w:tcPr>
            <w:tcW w:w="671" w:type="pct"/>
            <w:gridSpan w:val="3"/>
            <w:tcBorders>
              <w:bottom w:val="single" w:sz="4" w:space="0" w:color="auto"/>
              <w:right w:val="double" w:sz="4" w:space="0" w:color="auto"/>
            </w:tcBorders>
            <w:tcMar>
              <w:top w:w="43" w:type="dxa"/>
              <w:left w:w="115" w:type="dxa"/>
              <w:bottom w:w="43" w:type="dxa"/>
              <w:right w:w="115" w:type="dxa"/>
            </w:tcMar>
          </w:tcPr>
          <w:p w14:paraId="32374C99" w14:textId="77777777" w:rsidR="00074CCD" w:rsidRPr="00981A02" w:rsidRDefault="00074CCD" w:rsidP="00CE050A">
            <w:pPr>
              <w:pStyle w:val="skipcolumn"/>
              <w:spacing w:line="276" w:lineRule="auto"/>
              <w:ind w:left="144" w:hanging="144"/>
              <w:contextualSpacing/>
              <w:rPr>
                <w:rFonts w:ascii="Times New Roman" w:hAnsi="Times New Roman"/>
              </w:rPr>
            </w:pPr>
          </w:p>
        </w:tc>
      </w:tr>
      <w:tr w:rsidR="00074CCD" w:rsidRPr="00981A02" w14:paraId="29C0F439" w14:textId="77777777" w:rsidTr="00754330">
        <w:trPr>
          <w:cantSplit/>
          <w:jc w:val="center"/>
        </w:trPr>
        <w:tc>
          <w:tcPr>
            <w:tcW w:w="2183" w:type="pct"/>
            <w:tcBorders>
              <w:left w:val="double" w:sz="4" w:space="0" w:color="auto"/>
              <w:bottom w:val="single" w:sz="4" w:space="0" w:color="auto"/>
            </w:tcBorders>
            <w:tcMar>
              <w:top w:w="43" w:type="dxa"/>
              <w:left w:w="115" w:type="dxa"/>
              <w:bottom w:w="43" w:type="dxa"/>
              <w:right w:w="115" w:type="dxa"/>
            </w:tcMar>
          </w:tcPr>
          <w:p w14:paraId="1454C534" w14:textId="77777777" w:rsidR="006B6B32" w:rsidRPr="00981A02" w:rsidRDefault="00380702" w:rsidP="006B6B32">
            <w:pPr>
              <w:pStyle w:val="1Intvwqst"/>
              <w:spacing w:line="276" w:lineRule="auto"/>
              <w:ind w:left="144" w:hanging="144"/>
              <w:contextualSpacing/>
              <w:rPr>
                <w:rFonts w:ascii="Times New Roman" w:hAnsi="Times New Roman"/>
                <w:smallCaps w:val="0"/>
                <w:lang w:val="fr-FR"/>
              </w:rPr>
            </w:pPr>
            <w:r w:rsidRPr="00981A02">
              <w:rPr>
                <w:rFonts w:ascii="Times New Roman" w:hAnsi="Times New Roman"/>
                <w:b/>
                <w:smallCaps w:val="0"/>
                <w:lang w:val="fr-FR"/>
              </w:rPr>
              <w:t>MSB</w:t>
            </w:r>
            <w:r w:rsidR="00715BE2" w:rsidRPr="00981A02">
              <w:rPr>
                <w:rFonts w:ascii="Times New Roman" w:hAnsi="Times New Roman"/>
                <w:b/>
                <w:smallCaps w:val="0"/>
                <w:lang w:val="fr-FR"/>
              </w:rPr>
              <w:t>4</w:t>
            </w:r>
            <w:r w:rsidR="00074CCD" w:rsidRPr="00981A02">
              <w:rPr>
                <w:rFonts w:ascii="Times New Roman" w:hAnsi="Times New Roman"/>
                <w:smallCaps w:val="0"/>
                <w:lang w:val="fr-FR"/>
              </w:rPr>
              <w:t xml:space="preserve">. </w:t>
            </w:r>
            <w:r w:rsidR="006B6B32" w:rsidRPr="00981A02">
              <w:rPr>
                <w:rFonts w:ascii="Times New Roman" w:hAnsi="Times New Roman"/>
                <w:smallCaps w:val="0"/>
                <w:lang w:val="fr-FR"/>
              </w:rPr>
              <w:t>Quelle était votre relation avec la personne avec qui vous avez eu vos derniers rapports sexuels ?</w:t>
            </w:r>
          </w:p>
          <w:p w14:paraId="131E1BF5" w14:textId="77777777" w:rsidR="006B6B32" w:rsidRPr="00981A02" w:rsidRDefault="006B6B32" w:rsidP="006B6B32">
            <w:pPr>
              <w:pStyle w:val="1Intvwqst"/>
              <w:spacing w:line="276" w:lineRule="auto"/>
              <w:ind w:left="144" w:hanging="144"/>
              <w:contextualSpacing/>
              <w:rPr>
                <w:rFonts w:ascii="Times New Roman" w:hAnsi="Times New Roman"/>
                <w:i/>
                <w:smallCaps w:val="0"/>
                <w:lang w:val="fr-FR"/>
              </w:rPr>
            </w:pPr>
          </w:p>
          <w:p w14:paraId="05234519" w14:textId="77777777" w:rsidR="006B6B32" w:rsidRPr="00981A02" w:rsidRDefault="006B6B32" w:rsidP="006B6B32">
            <w:pPr>
              <w:pStyle w:val="1Intvwqst"/>
              <w:spacing w:line="276" w:lineRule="auto"/>
              <w:ind w:left="144" w:hanging="144"/>
              <w:contextualSpacing/>
              <w:rPr>
                <w:rFonts w:ascii="Times New Roman" w:hAnsi="Times New Roman"/>
                <w:i/>
                <w:smallCaps w:val="0"/>
                <w:lang w:val="fr-FR"/>
              </w:rPr>
            </w:pPr>
            <w:r w:rsidRPr="00981A02">
              <w:rPr>
                <w:rFonts w:ascii="Times New Roman" w:hAnsi="Times New Roman"/>
                <w:i/>
                <w:smallCaps w:val="0"/>
                <w:lang w:val="fr-FR"/>
              </w:rPr>
              <w:tab/>
              <w:t xml:space="preserve">Insister pour assurer que la réponse se réfère à la relation au moment du rapport sexuel. </w:t>
            </w:r>
          </w:p>
          <w:p w14:paraId="351E8150" w14:textId="77777777" w:rsidR="006B6B32" w:rsidRPr="00981A02" w:rsidRDefault="006B6B32" w:rsidP="006B6B32">
            <w:pPr>
              <w:pStyle w:val="1Intvwqst"/>
              <w:spacing w:line="276" w:lineRule="auto"/>
              <w:ind w:left="144" w:hanging="144"/>
              <w:contextualSpacing/>
              <w:rPr>
                <w:rFonts w:ascii="Times New Roman" w:hAnsi="Times New Roman"/>
                <w:i/>
                <w:smallCaps w:val="0"/>
                <w:lang w:val="fr-FR"/>
              </w:rPr>
            </w:pPr>
          </w:p>
          <w:p w14:paraId="6E539A80" w14:textId="5B0AED19" w:rsidR="006B6B32" w:rsidRPr="00981A02" w:rsidRDefault="006B6B32" w:rsidP="006B6B32">
            <w:pPr>
              <w:pStyle w:val="1Intvwqst"/>
              <w:spacing w:line="276" w:lineRule="auto"/>
              <w:ind w:left="144" w:hanging="144"/>
              <w:contextualSpacing/>
              <w:rPr>
                <w:rFonts w:ascii="Times New Roman" w:hAnsi="Times New Roman"/>
                <w:i/>
                <w:smallCaps w:val="0"/>
                <w:lang w:val="fr-FR"/>
              </w:rPr>
            </w:pPr>
            <w:r w:rsidRPr="00981A02">
              <w:rPr>
                <w:lang w:val="fr-FR"/>
              </w:rPr>
              <w:t xml:space="preserve"> </w:t>
            </w:r>
            <w:r w:rsidRPr="00981A02">
              <w:rPr>
                <w:rFonts w:ascii="Times New Roman" w:hAnsi="Times New Roman"/>
                <w:i/>
                <w:smallCaps w:val="0"/>
                <w:lang w:val="fr-FR"/>
              </w:rPr>
              <w:t>Si Petit</w:t>
            </w:r>
            <w:r w:rsidR="00691077" w:rsidRPr="00981A02">
              <w:rPr>
                <w:rFonts w:ascii="Times New Roman" w:hAnsi="Times New Roman"/>
                <w:i/>
                <w:smallCaps w:val="0"/>
                <w:lang w:val="fr-FR"/>
              </w:rPr>
              <w:t>e</w:t>
            </w:r>
            <w:r w:rsidRPr="00981A02">
              <w:rPr>
                <w:rFonts w:ascii="Times New Roman" w:hAnsi="Times New Roman"/>
                <w:i/>
                <w:smallCaps w:val="0"/>
                <w:lang w:val="fr-FR"/>
              </w:rPr>
              <w:t xml:space="preserve"> amie”, demander :</w:t>
            </w:r>
          </w:p>
          <w:p w14:paraId="185B026F" w14:textId="77777777" w:rsidR="006B6B32" w:rsidRPr="00981A02" w:rsidRDefault="006B6B32" w:rsidP="006B6B32">
            <w:pPr>
              <w:pStyle w:val="1Intvwqst"/>
              <w:spacing w:line="276" w:lineRule="auto"/>
              <w:ind w:left="144" w:hanging="144"/>
              <w:contextualSpacing/>
              <w:rPr>
                <w:rFonts w:ascii="Times New Roman" w:hAnsi="Times New Roman"/>
                <w:smallCaps w:val="0"/>
                <w:lang w:val="fr-FR"/>
              </w:rPr>
            </w:pPr>
            <w:r w:rsidRPr="00981A02">
              <w:rPr>
                <w:rFonts w:ascii="Times New Roman" w:hAnsi="Times New Roman"/>
                <w:smallCaps w:val="0"/>
                <w:lang w:val="fr-FR"/>
              </w:rPr>
              <w:tab/>
              <w:t>Viviez-vous ensemble comme si vous étiez mariés ?</w:t>
            </w:r>
          </w:p>
          <w:p w14:paraId="062C04F6" w14:textId="67C6C1A8" w:rsidR="00074CCD" w:rsidRPr="00981A02" w:rsidRDefault="006B6B32" w:rsidP="00286D41">
            <w:pPr>
              <w:pStyle w:val="Instructionstointvw"/>
              <w:spacing w:line="276" w:lineRule="auto"/>
              <w:ind w:left="144" w:hanging="144"/>
              <w:contextualSpacing/>
              <w:rPr>
                <w:lang w:val="fr-FR"/>
              </w:rPr>
            </w:pPr>
            <w:r w:rsidRPr="00981A02">
              <w:rPr>
                <w:lang w:val="fr-FR"/>
              </w:rPr>
              <w:t xml:space="preserve"> </w:t>
            </w:r>
            <w:r w:rsidRPr="00981A02">
              <w:rPr>
                <w:lang w:val="fr-FR"/>
              </w:rPr>
              <w:tab/>
              <w:t xml:space="preserve">Si “Oui”, </w:t>
            </w:r>
            <w:r w:rsidR="00286D41" w:rsidRPr="00981A02">
              <w:rPr>
                <w:lang w:val="fr-FR"/>
              </w:rPr>
              <w:t xml:space="preserve">enregistrer </w:t>
            </w:r>
            <w:r w:rsidRPr="00981A02">
              <w:rPr>
                <w:lang w:val="fr-FR"/>
              </w:rPr>
              <w:t xml:space="preserve">‘2’. Si “Non”, </w:t>
            </w:r>
            <w:r w:rsidR="00286D41" w:rsidRPr="00981A02">
              <w:rPr>
                <w:lang w:val="fr-FR"/>
              </w:rPr>
              <w:t>enregistrer</w:t>
            </w:r>
            <w:r w:rsidRPr="00981A02">
              <w:rPr>
                <w:lang w:val="fr-FR"/>
              </w:rPr>
              <w:t xml:space="preserve"> ‘3’.</w:t>
            </w:r>
          </w:p>
        </w:tc>
        <w:tc>
          <w:tcPr>
            <w:tcW w:w="2146" w:type="pct"/>
            <w:gridSpan w:val="3"/>
            <w:tcBorders>
              <w:bottom w:val="single" w:sz="4" w:space="0" w:color="auto"/>
            </w:tcBorders>
            <w:tcMar>
              <w:top w:w="43" w:type="dxa"/>
              <w:left w:w="115" w:type="dxa"/>
              <w:bottom w:w="43" w:type="dxa"/>
              <w:right w:w="115" w:type="dxa"/>
            </w:tcMar>
          </w:tcPr>
          <w:p w14:paraId="6DFC5E38" w14:textId="3676F42D" w:rsidR="006B6B32" w:rsidRPr="00981A02" w:rsidRDefault="006B6B32" w:rsidP="006B6B32">
            <w:pPr>
              <w:pStyle w:val="Responsecategs"/>
              <w:tabs>
                <w:tab w:val="clear" w:pos="3942"/>
                <w:tab w:val="right" w:leader="dot" w:pos="4296"/>
              </w:tabs>
              <w:spacing w:line="276" w:lineRule="auto"/>
              <w:ind w:left="144" w:hanging="144"/>
              <w:contextualSpacing/>
              <w:rPr>
                <w:rFonts w:ascii="Times New Roman" w:hAnsi="Times New Roman"/>
                <w:caps/>
                <w:lang w:val="fr-FR"/>
              </w:rPr>
            </w:pPr>
            <w:r w:rsidRPr="00981A02">
              <w:rPr>
                <w:rFonts w:ascii="Times New Roman" w:hAnsi="Times New Roman"/>
                <w:caps/>
                <w:lang w:val="fr-FR"/>
              </w:rPr>
              <w:t>femme</w:t>
            </w:r>
            <w:r w:rsidRPr="00981A02">
              <w:rPr>
                <w:rFonts w:ascii="Times New Roman" w:hAnsi="Times New Roman"/>
                <w:caps/>
                <w:lang w:val="fr-FR"/>
              </w:rPr>
              <w:tab/>
              <w:t>1</w:t>
            </w:r>
          </w:p>
          <w:p w14:paraId="05B78A7A" w14:textId="77777777" w:rsidR="006B6B32" w:rsidRPr="00981A02" w:rsidRDefault="006B6B32" w:rsidP="006B6B32">
            <w:pPr>
              <w:pStyle w:val="Responsecategs"/>
              <w:tabs>
                <w:tab w:val="clear" w:pos="3942"/>
                <w:tab w:val="right" w:leader="dot" w:pos="4296"/>
              </w:tabs>
              <w:spacing w:line="276" w:lineRule="auto"/>
              <w:ind w:left="144" w:hanging="144"/>
              <w:contextualSpacing/>
              <w:rPr>
                <w:rFonts w:ascii="Times New Roman" w:hAnsi="Times New Roman"/>
                <w:caps/>
                <w:lang w:val="fr-FR"/>
              </w:rPr>
            </w:pPr>
            <w:r w:rsidRPr="00981A02">
              <w:rPr>
                <w:rFonts w:ascii="Times New Roman" w:hAnsi="Times New Roman"/>
                <w:caps/>
                <w:lang w:val="fr-FR"/>
              </w:rPr>
              <w:t>partenaire cohabitant</w:t>
            </w:r>
            <w:r w:rsidRPr="00981A02">
              <w:rPr>
                <w:rFonts w:ascii="Times New Roman" w:hAnsi="Times New Roman"/>
                <w:caps/>
                <w:lang w:val="fr-FR"/>
              </w:rPr>
              <w:tab/>
              <w:t>2</w:t>
            </w:r>
          </w:p>
          <w:p w14:paraId="6D480ECF" w14:textId="61384627" w:rsidR="006B6B32" w:rsidRPr="00981A02" w:rsidRDefault="006B6B32" w:rsidP="006B6B32">
            <w:pPr>
              <w:pStyle w:val="Responsecategs"/>
              <w:tabs>
                <w:tab w:val="clear" w:pos="3942"/>
                <w:tab w:val="right" w:leader="dot" w:pos="4296"/>
              </w:tabs>
              <w:spacing w:line="276" w:lineRule="auto"/>
              <w:ind w:left="144" w:hanging="144"/>
              <w:contextualSpacing/>
              <w:rPr>
                <w:rFonts w:ascii="Times New Roman" w:hAnsi="Times New Roman"/>
                <w:caps/>
                <w:lang w:val="fr-FR"/>
              </w:rPr>
            </w:pPr>
            <w:r w:rsidRPr="00981A02">
              <w:rPr>
                <w:rFonts w:ascii="Times New Roman" w:hAnsi="Times New Roman"/>
                <w:caps/>
                <w:lang w:val="fr-FR"/>
              </w:rPr>
              <w:t>petit</w:t>
            </w:r>
            <w:r w:rsidR="00EB7BB3" w:rsidRPr="00981A02">
              <w:rPr>
                <w:rFonts w:ascii="Times New Roman" w:hAnsi="Times New Roman"/>
                <w:caps/>
                <w:lang w:val="fr-FR"/>
              </w:rPr>
              <w:t>e</w:t>
            </w:r>
            <w:r w:rsidRPr="00981A02">
              <w:rPr>
                <w:rFonts w:ascii="Times New Roman" w:hAnsi="Times New Roman"/>
                <w:caps/>
                <w:lang w:val="fr-FR"/>
              </w:rPr>
              <w:t xml:space="preserve"> amie</w:t>
            </w:r>
            <w:r w:rsidRPr="00981A02">
              <w:rPr>
                <w:rFonts w:ascii="Times New Roman" w:hAnsi="Times New Roman"/>
                <w:caps/>
                <w:lang w:val="fr-FR"/>
              </w:rPr>
              <w:tab/>
              <w:t>3</w:t>
            </w:r>
          </w:p>
          <w:p w14:paraId="006D06A7" w14:textId="77777777" w:rsidR="006B6B32" w:rsidRPr="00981A02" w:rsidRDefault="006B6B32" w:rsidP="006B6B32">
            <w:pPr>
              <w:pStyle w:val="Responsecategs"/>
              <w:tabs>
                <w:tab w:val="clear" w:pos="3942"/>
                <w:tab w:val="right" w:leader="dot" w:pos="4296"/>
              </w:tabs>
              <w:spacing w:line="276" w:lineRule="auto"/>
              <w:ind w:left="144" w:hanging="144"/>
              <w:contextualSpacing/>
              <w:rPr>
                <w:rFonts w:ascii="Times New Roman" w:hAnsi="Times New Roman"/>
                <w:caps/>
                <w:lang w:val="fr-FR"/>
              </w:rPr>
            </w:pPr>
            <w:r w:rsidRPr="00981A02">
              <w:rPr>
                <w:rFonts w:ascii="Times New Roman" w:hAnsi="Times New Roman"/>
                <w:caps/>
                <w:lang w:val="fr-FR"/>
              </w:rPr>
              <w:t>rencontre occasionnelle</w:t>
            </w:r>
            <w:r w:rsidRPr="00981A02">
              <w:rPr>
                <w:rFonts w:ascii="Times New Roman" w:hAnsi="Times New Roman"/>
                <w:caps/>
                <w:lang w:val="fr-FR"/>
              </w:rPr>
              <w:tab/>
              <w:t>4</w:t>
            </w:r>
          </w:p>
          <w:p w14:paraId="71A4D40F" w14:textId="4D36B24C" w:rsidR="006B6B32" w:rsidRPr="00981A02" w:rsidRDefault="006B6B32" w:rsidP="006B6B32">
            <w:pPr>
              <w:pStyle w:val="Responsecategs"/>
              <w:tabs>
                <w:tab w:val="clear" w:pos="3942"/>
                <w:tab w:val="right" w:leader="dot" w:pos="4296"/>
              </w:tabs>
              <w:spacing w:line="276" w:lineRule="auto"/>
              <w:ind w:left="144" w:hanging="144"/>
              <w:contextualSpacing/>
              <w:rPr>
                <w:rFonts w:ascii="Times New Roman" w:hAnsi="Times New Roman"/>
                <w:caps/>
                <w:lang w:val="fr-FR"/>
              </w:rPr>
            </w:pPr>
            <w:r w:rsidRPr="00981A02">
              <w:rPr>
                <w:rFonts w:ascii="Times New Roman" w:hAnsi="Times New Roman"/>
                <w:caps/>
                <w:lang w:val="fr-FR"/>
              </w:rPr>
              <w:t>Client/ travailleuse du sexe</w:t>
            </w:r>
            <w:r w:rsidRPr="00981A02">
              <w:rPr>
                <w:rFonts w:ascii="Times New Roman" w:hAnsi="Times New Roman"/>
                <w:caps/>
                <w:lang w:val="fr-FR"/>
              </w:rPr>
              <w:tab/>
              <w:t>5</w:t>
            </w:r>
          </w:p>
          <w:p w14:paraId="5B6847C6" w14:textId="77777777" w:rsidR="006B6B32" w:rsidRPr="00981A02" w:rsidRDefault="006B6B32" w:rsidP="006B6B32">
            <w:pPr>
              <w:pStyle w:val="Responsecategs"/>
              <w:spacing w:line="276" w:lineRule="auto"/>
              <w:ind w:left="144" w:hanging="144"/>
              <w:contextualSpacing/>
              <w:rPr>
                <w:rFonts w:ascii="Times New Roman" w:hAnsi="Times New Roman"/>
                <w:caps/>
                <w:lang w:val="fr-FR"/>
              </w:rPr>
            </w:pPr>
          </w:p>
          <w:p w14:paraId="7D6B855C" w14:textId="4A9653C4" w:rsidR="00074CCD" w:rsidRPr="00981A02" w:rsidRDefault="006B6B32" w:rsidP="006B6B32">
            <w:pPr>
              <w:pStyle w:val="Otherspecify"/>
              <w:tabs>
                <w:tab w:val="clear" w:pos="3946"/>
                <w:tab w:val="right" w:leader="underscore" w:pos="4296"/>
              </w:tabs>
              <w:spacing w:line="276" w:lineRule="auto"/>
              <w:ind w:left="144" w:hanging="144"/>
              <w:contextualSpacing/>
              <w:rPr>
                <w:rFonts w:ascii="Times New Roman" w:hAnsi="Times New Roman"/>
                <w:b w:val="0"/>
                <w:caps/>
                <w:sz w:val="20"/>
                <w:lang w:val="fr-FR"/>
              </w:rPr>
            </w:pPr>
            <w:r w:rsidRPr="00981A02">
              <w:rPr>
                <w:rFonts w:ascii="Times New Roman" w:hAnsi="Times New Roman"/>
                <w:b w:val="0"/>
                <w:caps/>
                <w:sz w:val="20"/>
                <w:lang w:val="fr-FR"/>
              </w:rPr>
              <w:t>Autre (</w:t>
            </w:r>
            <w:r w:rsidRPr="00981A02">
              <w:rPr>
                <w:rStyle w:val="Instructionsinparens"/>
                <w:b w:val="0"/>
                <w:iCs/>
                <w:lang w:val="fr-FR"/>
              </w:rPr>
              <w:t>préciser)</w:t>
            </w:r>
            <w:r w:rsidRPr="00981A02">
              <w:rPr>
                <w:rFonts w:ascii="Times New Roman" w:hAnsi="Times New Roman"/>
                <w:b w:val="0"/>
                <w:caps/>
                <w:sz w:val="20"/>
                <w:lang w:val="fr-FR"/>
              </w:rPr>
              <w:tab/>
              <w:t>6</w:t>
            </w:r>
          </w:p>
        </w:tc>
        <w:tc>
          <w:tcPr>
            <w:tcW w:w="671" w:type="pct"/>
            <w:gridSpan w:val="3"/>
            <w:tcBorders>
              <w:bottom w:val="single" w:sz="4" w:space="0" w:color="auto"/>
              <w:right w:val="double" w:sz="4" w:space="0" w:color="auto"/>
            </w:tcBorders>
            <w:tcMar>
              <w:top w:w="43" w:type="dxa"/>
              <w:left w:w="115" w:type="dxa"/>
              <w:bottom w:w="43" w:type="dxa"/>
              <w:right w:w="115" w:type="dxa"/>
            </w:tcMar>
          </w:tcPr>
          <w:p w14:paraId="20E8221F" w14:textId="77777777" w:rsidR="00074CCD" w:rsidRPr="00981A02" w:rsidRDefault="00074CCD" w:rsidP="00CE050A">
            <w:pPr>
              <w:pStyle w:val="skipcolumn"/>
              <w:spacing w:line="276" w:lineRule="auto"/>
              <w:ind w:left="144" w:hanging="144"/>
              <w:contextualSpacing/>
              <w:rPr>
                <w:rFonts w:ascii="Times New Roman" w:hAnsi="Times New Roman"/>
                <w:lang w:val="fr-FR"/>
              </w:rPr>
            </w:pPr>
          </w:p>
          <w:p w14:paraId="0471B0F1" w14:textId="77777777" w:rsidR="00074CCD" w:rsidRPr="00981A02" w:rsidRDefault="00074CCD" w:rsidP="00CE050A">
            <w:pPr>
              <w:pStyle w:val="skipcolumn"/>
              <w:spacing w:line="276" w:lineRule="auto"/>
              <w:ind w:left="144" w:hanging="144"/>
              <w:contextualSpacing/>
              <w:rPr>
                <w:rFonts w:ascii="Times New Roman" w:hAnsi="Times New Roman"/>
                <w:lang w:val="fr-FR"/>
              </w:rPr>
            </w:pPr>
          </w:p>
          <w:p w14:paraId="189DD170" w14:textId="4AA4468E" w:rsidR="00074CCD" w:rsidRPr="00981A02" w:rsidRDefault="00074CCD" w:rsidP="00CE050A">
            <w:pPr>
              <w:pStyle w:val="skipcolumn"/>
              <w:spacing w:line="276" w:lineRule="auto"/>
              <w:ind w:left="144" w:hanging="144"/>
              <w:contextualSpacing/>
              <w:rPr>
                <w:rFonts w:ascii="Times New Roman" w:hAnsi="Times New Roman"/>
              </w:rPr>
            </w:pPr>
            <w:r w:rsidRPr="00981A02">
              <w:rPr>
                <w:rFonts w:ascii="Times New Roman" w:hAnsi="Times New Roman"/>
              </w:rPr>
              <w:t>3</w:t>
            </w:r>
            <w:r w:rsidRPr="00981A02">
              <w:rPr>
                <w:rFonts w:ascii="Times New Roman" w:hAnsi="Times New Roman"/>
                <w:i/>
              </w:rPr>
              <w:sym w:font="Wingdings" w:char="F0F0"/>
            </w:r>
            <w:r w:rsidR="00380702" w:rsidRPr="00981A02">
              <w:rPr>
                <w:rFonts w:ascii="Times New Roman" w:hAnsi="Times New Roman"/>
                <w:i/>
              </w:rPr>
              <w:t>MSB</w:t>
            </w:r>
            <w:r w:rsidR="00715BE2" w:rsidRPr="00981A02">
              <w:rPr>
                <w:rFonts w:ascii="Times New Roman" w:hAnsi="Times New Roman"/>
                <w:i/>
              </w:rPr>
              <w:t>6</w:t>
            </w:r>
          </w:p>
          <w:p w14:paraId="79787EE4" w14:textId="5582CB14" w:rsidR="00074CCD" w:rsidRPr="00981A02" w:rsidRDefault="00074CCD" w:rsidP="00CE050A">
            <w:pPr>
              <w:pStyle w:val="skipcolumn"/>
              <w:spacing w:line="276" w:lineRule="auto"/>
              <w:ind w:left="144" w:hanging="144"/>
              <w:contextualSpacing/>
              <w:rPr>
                <w:rFonts w:ascii="Times New Roman" w:hAnsi="Times New Roman"/>
              </w:rPr>
            </w:pPr>
            <w:r w:rsidRPr="00981A02">
              <w:rPr>
                <w:rFonts w:ascii="Times New Roman" w:hAnsi="Times New Roman"/>
              </w:rPr>
              <w:t>4</w:t>
            </w:r>
            <w:r w:rsidRPr="00981A02">
              <w:rPr>
                <w:rFonts w:ascii="Times New Roman" w:hAnsi="Times New Roman"/>
                <w:i/>
              </w:rPr>
              <w:sym w:font="Wingdings" w:char="F0F0"/>
            </w:r>
            <w:r w:rsidR="00380702" w:rsidRPr="00981A02">
              <w:rPr>
                <w:rFonts w:ascii="Times New Roman" w:hAnsi="Times New Roman"/>
                <w:i/>
              </w:rPr>
              <w:t>MSB</w:t>
            </w:r>
            <w:r w:rsidR="00715BE2" w:rsidRPr="00981A02">
              <w:rPr>
                <w:rFonts w:ascii="Times New Roman" w:hAnsi="Times New Roman"/>
                <w:i/>
              </w:rPr>
              <w:t>6</w:t>
            </w:r>
          </w:p>
          <w:p w14:paraId="1EA8DC6D" w14:textId="707392CA" w:rsidR="00074CCD" w:rsidRPr="00981A02" w:rsidRDefault="00AD7CAD" w:rsidP="00CE050A">
            <w:pPr>
              <w:pStyle w:val="skipcolumn"/>
              <w:spacing w:line="276" w:lineRule="auto"/>
              <w:ind w:left="144" w:hanging="144"/>
              <w:contextualSpacing/>
              <w:rPr>
                <w:rFonts w:ascii="Times New Roman" w:hAnsi="Times New Roman"/>
              </w:rPr>
            </w:pPr>
            <w:r w:rsidRPr="00981A02">
              <w:rPr>
                <w:rFonts w:ascii="Times New Roman" w:hAnsi="Times New Roman"/>
              </w:rPr>
              <w:t>5</w:t>
            </w:r>
            <w:r w:rsidRPr="00981A02">
              <w:rPr>
                <w:rFonts w:ascii="Times New Roman" w:hAnsi="Times New Roman"/>
                <w:i/>
              </w:rPr>
              <w:sym w:font="Wingdings" w:char="F0F0"/>
            </w:r>
            <w:r w:rsidR="00380702" w:rsidRPr="00981A02">
              <w:rPr>
                <w:rFonts w:ascii="Times New Roman" w:hAnsi="Times New Roman"/>
                <w:i/>
              </w:rPr>
              <w:t>MSB</w:t>
            </w:r>
            <w:r w:rsidR="00715BE2" w:rsidRPr="00981A02">
              <w:rPr>
                <w:rFonts w:ascii="Times New Roman" w:hAnsi="Times New Roman"/>
                <w:i/>
              </w:rPr>
              <w:t>6</w:t>
            </w:r>
          </w:p>
          <w:p w14:paraId="652F8E32" w14:textId="77777777" w:rsidR="000B1D3A" w:rsidRPr="00981A02" w:rsidRDefault="000B1D3A" w:rsidP="00CE050A">
            <w:pPr>
              <w:pStyle w:val="skipcolumn"/>
              <w:spacing w:line="276" w:lineRule="auto"/>
              <w:ind w:left="144" w:hanging="144"/>
              <w:contextualSpacing/>
              <w:rPr>
                <w:rFonts w:ascii="Times New Roman" w:hAnsi="Times New Roman"/>
              </w:rPr>
            </w:pPr>
          </w:p>
          <w:p w14:paraId="4F1D1524" w14:textId="1862D172" w:rsidR="00074CCD" w:rsidRPr="00981A02" w:rsidRDefault="00074CCD" w:rsidP="00CE050A">
            <w:pPr>
              <w:pStyle w:val="skipcolumn"/>
              <w:spacing w:line="276" w:lineRule="auto"/>
              <w:ind w:left="144" w:hanging="144"/>
              <w:contextualSpacing/>
              <w:rPr>
                <w:rFonts w:ascii="Times New Roman" w:hAnsi="Times New Roman"/>
              </w:rPr>
            </w:pPr>
            <w:r w:rsidRPr="00981A02">
              <w:rPr>
                <w:rFonts w:ascii="Times New Roman" w:hAnsi="Times New Roman"/>
              </w:rPr>
              <w:t>6</w:t>
            </w:r>
            <w:r w:rsidRPr="00981A02">
              <w:rPr>
                <w:rFonts w:ascii="Times New Roman" w:hAnsi="Times New Roman"/>
                <w:i/>
              </w:rPr>
              <w:sym w:font="Wingdings" w:char="F0F0"/>
            </w:r>
            <w:r w:rsidR="00380702" w:rsidRPr="00981A02">
              <w:rPr>
                <w:rFonts w:ascii="Times New Roman" w:hAnsi="Times New Roman"/>
                <w:i/>
              </w:rPr>
              <w:t>MSB</w:t>
            </w:r>
            <w:r w:rsidR="00715BE2" w:rsidRPr="00981A02">
              <w:rPr>
                <w:rFonts w:ascii="Times New Roman" w:hAnsi="Times New Roman"/>
                <w:i/>
              </w:rPr>
              <w:t>6</w:t>
            </w:r>
          </w:p>
        </w:tc>
      </w:tr>
      <w:tr w:rsidR="00B8360C" w:rsidRPr="00981A02" w14:paraId="721B23D9" w14:textId="77777777" w:rsidTr="00754330">
        <w:trPr>
          <w:gridAfter w:val="1"/>
          <w:wAfter w:w="4" w:type="pct"/>
          <w:cantSplit/>
          <w:jc w:val="center"/>
        </w:trPr>
        <w:tc>
          <w:tcPr>
            <w:tcW w:w="2183" w:type="pct"/>
            <w:tcBorders>
              <w:top w:val="single" w:sz="4" w:space="0" w:color="auto"/>
              <w:left w:val="double" w:sz="4" w:space="0" w:color="auto"/>
              <w:bottom w:val="single" w:sz="4" w:space="0" w:color="auto"/>
            </w:tcBorders>
            <w:shd w:val="clear" w:color="auto" w:fill="FFFFCC"/>
            <w:tcMar>
              <w:top w:w="43" w:type="dxa"/>
              <w:left w:w="115" w:type="dxa"/>
              <w:bottom w:w="43" w:type="dxa"/>
              <w:right w:w="115" w:type="dxa"/>
            </w:tcMar>
          </w:tcPr>
          <w:p w14:paraId="08B50BC9" w14:textId="763082D8" w:rsidR="00B8360C" w:rsidRPr="00981A02" w:rsidRDefault="00380702" w:rsidP="006B6B32">
            <w:pPr>
              <w:pStyle w:val="1Intvwqst"/>
              <w:spacing w:line="276" w:lineRule="auto"/>
              <w:ind w:left="144" w:hanging="144"/>
              <w:contextualSpacing/>
              <w:rPr>
                <w:rFonts w:ascii="Times New Roman" w:hAnsi="Times New Roman"/>
                <w:smallCaps w:val="0"/>
                <w:lang w:val="fr-FR"/>
              </w:rPr>
            </w:pPr>
            <w:r w:rsidRPr="00981A02">
              <w:rPr>
                <w:rFonts w:ascii="Times New Roman" w:hAnsi="Times New Roman"/>
                <w:b/>
                <w:smallCaps w:val="0"/>
                <w:lang w:val="fr-FR"/>
              </w:rPr>
              <w:t>MSB</w:t>
            </w:r>
            <w:r w:rsidR="00715BE2" w:rsidRPr="00981A02">
              <w:rPr>
                <w:rFonts w:ascii="Times New Roman" w:hAnsi="Times New Roman"/>
                <w:b/>
                <w:smallCaps w:val="0"/>
                <w:lang w:val="fr-FR"/>
              </w:rPr>
              <w:t>5</w:t>
            </w:r>
            <w:r w:rsidR="00B8360C" w:rsidRPr="00981A02">
              <w:rPr>
                <w:rFonts w:ascii="Times New Roman" w:hAnsi="Times New Roman"/>
                <w:smallCaps w:val="0"/>
                <w:lang w:val="fr-FR"/>
              </w:rPr>
              <w:t>.</w:t>
            </w:r>
            <w:r w:rsidR="00B8360C" w:rsidRPr="00981A02">
              <w:rPr>
                <w:rFonts w:ascii="Times New Roman" w:hAnsi="Times New Roman"/>
                <w:i/>
                <w:smallCaps w:val="0"/>
                <w:lang w:val="fr-FR"/>
              </w:rPr>
              <w:t xml:space="preserve"> </w:t>
            </w:r>
            <w:r w:rsidR="00DA2494" w:rsidRPr="00981A02">
              <w:rPr>
                <w:rFonts w:ascii="Times New Roman" w:hAnsi="Times New Roman"/>
                <w:i/>
                <w:smallCaps w:val="0"/>
                <w:lang w:val="fr-FR"/>
              </w:rPr>
              <w:t>Vérifier</w:t>
            </w:r>
            <w:r w:rsidR="00B8360C" w:rsidRPr="00981A02">
              <w:rPr>
                <w:rFonts w:ascii="Times New Roman" w:hAnsi="Times New Roman"/>
                <w:i/>
                <w:smallCaps w:val="0"/>
                <w:lang w:val="fr-FR"/>
              </w:rPr>
              <w:t xml:space="preserve"> </w:t>
            </w:r>
            <w:r w:rsidRPr="00981A02">
              <w:rPr>
                <w:rFonts w:ascii="Times New Roman" w:hAnsi="Times New Roman"/>
                <w:i/>
                <w:smallCaps w:val="0"/>
                <w:lang w:val="fr-FR"/>
              </w:rPr>
              <w:t>M</w:t>
            </w:r>
            <w:r w:rsidR="00B8360C" w:rsidRPr="00981A02">
              <w:rPr>
                <w:rFonts w:ascii="Times New Roman" w:hAnsi="Times New Roman"/>
                <w:i/>
                <w:smallCaps w:val="0"/>
                <w:lang w:val="fr-FR"/>
              </w:rPr>
              <w:t xml:space="preserve">MA1: </w:t>
            </w:r>
            <w:r w:rsidR="00BC7573" w:rsidRPr="00981A02">
              <w:rPr>
                <w:rFonts w:ascii="Times New Roman" w:hAnsi="Times New Roman"/>
                <w:i/>
                <w:smallCaps w:val="0"/>
                <w:lang w:val="fr-FR"/>
              </w:rPr>
              <w:t>Actuellement marié</w:t>
            </w:r>
            <w:r w:rsidR="006B6B32" w:rsidRPr="00981A02">
              <w:rPr>
                <w:rFonts w:ascii="Times New Roman" w:hAnsi="Times New Roman"/>
                <w:i/>
                <w:smallCaps w:val="0"/>
                <w:lang w:val="fr-FR"/>
              </w:rPr>
              <w:t xml:space="preserve"> ou vivant en union avec une partenaire ?</w:t>
            </w:r>
          </w:p>
        </w:tc>
        <w:tc>
          <w:tcPr>
            <w:tcW w:w="2146" w:type="pct"/>
            <w:gridSpan w:val="3"/>
            <w:tcBorders>
              <w:top w:val="single" w:sz="4" w:space="0" w:color="auto"/>
              <w:bottom w:val="single" w:sz="4" w:space="0" w:color="auto"/>
            </w:tcBorders>
            <w:shd w:val="clear" w:color="auto" w:fill="FFFFCC"/>
            <w:tcMar>
              <w:top w:w="43" w:type="dxa"/>
              <w:left w:w="115" w:type="dxa"/>
              <w:bottom w:w="43" w:type="dxa"/>
              <w:right w:w="115" w:type="dxa"/>
            </w:tcMar>
          </w:tcPr>
          <w:p w14:paraId="2491DE63" w14:textId="4BF7AFA5" w:rsidR="00B8360C" w:rsidRPr="00981A02" w:rsidRDefault="00572037" w:rsidP="00AD7CAD">
            <w:pPr>
              <w:pStyle w:val="Responsecategs"/>
              <w:tabs>
                <w:tab w:val="clear" w:pos="3942"/>
                <w:tab w:val="right" w:leader="dot" w:pos="4296"/>
              </w:tabs>
              <w:spacing w:line="276" w:lineRule="auto"/>
              <w:ind w:left="144" w:hanging="144"/>
              <w:contextualSpacing/>
              <w:rPr>
                <w:rFonts w:ascii="Times New Roman" w:hAnsi="Times New Roman"/>
                <w:caps/>
                <w:lang w:val="fr-FR"/>
              </w:rPr>
            </w:pPr>
            <w:r w:rsidRPr="00981A02">
              <w:rPr>
                <w:rFonts w:ascii="Times New Roman" w:hAnsi="Times New Roman"/>
                <w:caps/>
                <w:lang w:val="fr-FR"/>
              </w:rPr>
              <w:t>OUI</w:t>
            </w:r>
            <w:r w:rsidR="00940B83" w:rsidRPr="00981A02">
              <w:rPr>
                <w:rFonts w:ascii="Times New Roman" w:hAnsi="Times New Roman"/>
                <w:caps/>
                <w:lang w:val="fr-FR"/>
              </w:rPr>
              <w:t xml:space="preserve">, </w:t>
            </w:r>
            <w:r w:rsidR="00380702" w:rsidRPr="00981A02">
              <w:rPr>
                <w:rFonts w:ascii="Times New Roman" w:hAnsi="Times New Roman"/>
                <w:caps/>
                <w:lang w:val="fr-FR"/>
              </w:rPr>
              <w:t>M</w:t>
            </w:r>
            <w:r w:rsidR="00B8360C" w:rsidRPr="00981A02">
              <w:rPr>
                <w:rFonts w:ascii="Times New Roman" w:hAnsi="Times New Roman"/>
                <w:caps/>
                <w:lang w:val="fr-FR"/>
              </w:rPr>
              <w:t>MA1=1 o</w:t>
            </w:r>
            <w:r w:rsidR="006B6B32" w:rsidRPr="00981A02">
              <w:rPr>
                <w:rFonts w:ascii="Times New Roman" w:hAnsi="Times New Roman"/>
                <w:caps/>
                <w:lang w:val="fr-FR"/>
              </w:rPr>
              <w:t>u</w:t>
            </w:r>
            <w:r w:rsidR="00B8360C" w:rsidRPr="00981A02">
              <w:rPr>
                <w:rFonts w:ascii="Times New Roman" w:hAnsi="Times New Roman"/>
                <w:caps/>
                <w:lang w:val="fr-FR"/>
              </w:rPr>
              <w:t xml:space="preserve"> 2</w:t>
            </w:r>
            <w:r w:rsidR="00B8360C" w:rsidRPr="00981A02">
              <w:rPr>
                <w:rFonts w:ascii="Times New Roman" w:hAnsi="Times New Roman"/>
                <w:caps/>
                <w:lang w:val="fr-FR"/>
              </w:rPr>
              <w:tab/>
              <w:t>1</w:t>
            </w:r>
          </w:p>
          <w:p w14:paraId="0B0D3091" w14:textId="11745B08" w:rsidR="00B8360C" w:rsidRPr="00981A02" w:rsidRDefault="00572037" w:rsidP="00940B83">
            <w:pPr>
              <w:pStyle w:val="Responsecategs"/>
              <w:tabs>
                <w:tab w:val="clear" w:pos="3942"/>
                <w:tab w:val="right" w:leader="dot" w:pos="4296"/>
              </w:tabs>
              <w:spacing w:line="276" w:lineRule="auto"/>
              <w:ind w:left="144" w:hanging="144"/>
              <w:contextualSpacing/>
              <w:rPr>
                <w:rFonts w:ascii="Times New Roman" w:hAnsi="Times New Roman"/>
                <w:caps/>
                <w:lang w:val="fr-FR"/>
              </w:rPr>
            </w:pPr>
            <w:r w:rsidRPr="00981A02">
              <w:rPr>
                <w:rFonts w:ascii="Times New Roman" w:hAnsi="Times New Roman"/>
                <w:caps/>
                <w:lang w:val="fr-FR"/>
              </w:rPr>
              <w:t>NON</w:t>
            </w:r>
            <w:r w:rsidR="00940B83" w:rsidRPr="00981A02">
              <w:rPr>
                <w:rFonts w:ascii="Times New Roman" w:hAnsi="Times New Roman"/>
                <w:caps/>
                <w:lang w:val="fr-FR"/>
              </w:rPr>
              <w:t xml:space="preserve">, </w:t>
            </w:r>
            <w:r w:rsidR="00380702" w:rsidRPr="00981A02">
              <w:rPr>
                <w:rFonts w:ascii="Times New Roman" w:hAnsi="Times New Roman"/>
                <w:caps/>
                <w:lang w:val="fr-FR"/>
              </w:rPr>
              <w:t>M</w:t>
            </w:r>
            <w:r w:rsidR="00940B83" w:rsidRPr="00981A02">
              <w:rPr>
                <w:rFonts w:ascii="Times New Roman" w:hAnsi="Times New Roman"/>
                <w:caps/>
                <w:lang w:val="fr-FR"/>
              </w:rPr>
              <w:t>MA1=3</w:t>
            </w:r>
            <w:r w:rsidR="00B8360C" w:rsidRPr="00981A02">
              <w:rPr>
                <w:rFonts w:ascii="Times New Roman" w:hAnsi="Times New Roman"/>
                <w:caps/>
                <w:lang w:val="fr-FR"/>
              </w:rPr>
              <w:tab/>
              <w:t>2</w:t>
            </w:r>
          </w:p>
        </w:tc>
        <w:tc>
          <w:tcPr>
            <w:tcW w:w="667" w:type="pct"/>
            <w:gridSpan w:val="2"/>
            <w:tcBorders>
              <w:top w:val="single" w:sz="4" w:space="0" w:color="auto"/>
              <w:bottom w:val="single" w:sz="4" w:space="0" w:color="auto"/>
              <w:right w:val="double" w:sz="4" w:space="0" w:color="auto"/>
            </w:tcBorders>
            <w:shd w:val="clear" w:color="auto" w:fill="FFFFCC"/>
            <w:tcMar>
              <w:top w:w="43" w:type="dxa"/>
              <w:left w:w="115" w:type="dxa"/>
              <w:bottom w:w="43" w:type="dxa"/>
              <w:right w:w="115" w:type="dxa"/>
            </w:tcMar>
          </w:tcPr>
          <w:p w14:paraId="4FA46DF5" w14:textId="41EFD83F" w:rsidR="00B8360C" w:rsidRPr="00981A02" w:rsidRDefault="00B8360C" w:rsidP="00B8360C">
            <w:pPr>
              <w:pStyle w:val="skipcolumn"/>
              <w:spacing w:line="276" w:lineRule="auto"/>
              <w:ind w:left="144" w:hanging="144"/>
              <w:contextualSpacing/>
              <w:rPr>
                <w:rFonts w:ascii="Times New Roman" w:hAnsi="Times New Roman"/>
                <w:i/>
                <w:smallCaps w:val="0"/>
              </w:rPr>
            </w:pPr>
            <w:r w:rsidRPr="00981A02">
              <w:rPr>
                <w:rFonts w:ascii="Times New Roman" w:hAnsi="Times New Roman"/>
              </w:rPr>
              <w:t>1</w:t>
            </w:r>
            <w:r w:rsidRPr="00981A02">
              <w:rPr>
                <w:rFonts w:ascii="Times New Roman" w:hAnsi="Times New Roman"/>
                <w:i/>
              </w:rPr>
              <w:sym w:font="Wingdings" w:char="F0F0"/>
            </w:r>
            <w:r w:rsidR="00380702" w:rsidRPr="00981A02">
              <w:rPr>
                <w:rFonts w:ascii="Times New Roman" w:hAnsi="Times New Roman"/>
                <w:i/>
              </w:rPr>
              <w:t>M</w:t>
            </w:r>
            <w:r w:rsidR="00715BE2" w:rsidRPr="00981A02">
              <w:rPr>
                <w:rFonts w:ascii="Times New Roman" w:hAnsi="Times New Roman"/>
                <w:i/>
                <w:smallCaps w:val="0"/>
              </w:rPr>
              <w:t>SB7</w:t>
            </w:r>
          </w:p>
        </w:tc>
      </w:tr>
      <w:tr w:rsidR="00074CCD" w:rsidRPr="00981A02" w14:paraId="2C2D962B" w14:textId="77777777" w:rsidTr="00754330">
        <w:trPr>
          <w:cantSplit/>
          <w:jc w:val="center"/>
        </w:trPr>
        <w:tc>
          <w:tcPr>
            <w:tcW w:w="2183" w:type="pct"/>
            <w:tcBorders>
              <w:left w:val="double" w:sz="4" w:space="0" w:color="auto"/>
              <w:bottom w:val="single" w:sz="4" w:space="0" w:color="auto"/>
            </w:tcBorders>
            <w:tcMar>
              <w:top w:w="43" w:type="dxa"/>
              <w:left w:w="115" w:type="dxa"/>
              <w:bottom w:w="43" w:type="dxa"/>
              <w:right w:w="115" w:type="dxa"/>
            </w:tcMar>
          </w:tcPr>
          <w:p w14:paraId="0456F14F" w14:textId="77777777" w:rsidR="006B6B32" w:rsidRPr="00981A02" w:rsidRDefault="00380702" w:rsidP="006B6B32">
            <w:pPr>
              <w:pStyle w:val="1Intvwqst"/>
              <w:spacing w:line="276" w:lineRule="auto"/>
              <w:ind w:left="144" w:hanging="144"/>
              <w:contextualSpacing/>
              <w:rPr>
                <w:rFonts w:ascii="Times New Roman" w:hAnsi="Times New Roman"/>
                <w:smallCaps w:val="0"/>
                <w:lang w:val="fr-FR"/>
              </w:rPr>
            </w:pPr>
            <w:r w:rsidRPr="00981A02">
              <w:rPr>
                <w:rFonts w:ascii="Times New Roman" w:hAnsi="Times New Roman"/>
                <w:b/>
                <w:smallCaps w:val="0"/>
                <w:lang w:val="fr-FR"/>
              </w:rPr>
              <w:t>MSB</w:t>
            </w:r>
            <w:r w:rsidR="00715BE2" w:rsidRPr="00981A02">
              <w:rPr>
                <w:rFonts w:ascii="Times New Roman" w:hAnsi="Times New Roman"/>
                <w:b/>
                <w:smallCaps w:val="0"/>
                <w:lang w:val="fr-FR"/>
              </w:rPr>
              <w:t>6</w:t>
            </w:r>
            <w:r w:rsidR="00074CCD" w:rsidRPr="00981A02">
              <w:rPr>
                <w:rFonts w:ascii="Times New Roman" w:hAnsi="Times New Roman"/>
                <w:smallCaps w:val="0"/>
                <w:lang w:val="fr-FR"/>
              </w:rPr>
              <w:t xml:space="preserve">. </w:t>
            </w:r>
            <w:r w:rsidR="006B6B32" w:rsidRPr="00981A02">
              <w:rPr>
                <w:rFonts w:ascii="Times New Roman" w:hAnsi="Times New Roman"/>
                <w:smallCaps w:val="0"/>
                <w:lang w:val="fr-FR"/>
              </w:rPr>
              <w:t>Quel âge a cette personne ?</w:t>
            </w:r>
          </w:p>
          <w:p w14:paraId="16741707" w14:textId="77777777" w:rsidR="006B6B32" w:rsidRPr="00981A02" w:rsidRDefault="006B6B32" w:rsidP="006B6B32">
            <w:pPr>
              <w:pStyle w:val="1Intvwqst"/>
              <w:spacing w:line="276" w:lineRule="auto"/>
              <w:ind w:left="144" w:hanging="144"/>
              <w:contextualSpacing/>
              <w:rPr>
                <w:rFonts w:ascii="Times New Roman" w:hAnsi="Times New Roman"/>
                <w:b/>
                <w:iCs/>
                <w:caps/>
                <w:smallCaps w:val="0"/>
                <w:lang w:val="fr-FR"/>
              </w:rPr>
            </w:pPr>
          </w:p>
          <w:p w14:paraId="7EA42B46" w14:textId="77777777" w:rsidR="006B6B32" w:rsidRPr="00981A02" w:rsidRDefault="006B6B32" w:rsidP="006B6B32">
            <w:pPr>
              <w:pStyle w:val="Instructionstointvw"/>
              <w:spacing w:line="276" w:lineRule="auto"/>
              <w:ind w:left="144" w:hanging="144"/>
              <w:contextualSpacing/>
              <w:rPr>
                <w:lang w:val="fr-FR"/>
              </w:rPr>
            </w:pPr>
            <w:r w:rsidRPr="00981A02">
              <w:rPr>
                <w:lang w:val="fr-FR"/>
              </w:rPr>
              <w:tab/>
              <w:t>Si la réponse est “NSP”, insister:</w:t>
            </w:r>
          </w:p>
          <w:p w14:paraId="6CEDC64B" w14:textId="54FBEA50" w:rsidR="00074CCD" w:rsidRPr="00981A02" w:rsidRDefault="006B6B32" w:rsidP="00691077">
            <w:pPr>
              <w:pStyle w:val="1Intvwqst"/>
              <w:spacing w:line="276" w:lineRule="auto"/>
              <w:ind w:left="144" w:hanging="144"/>
              <w:contextualSpacing/>
              <w:rPr>
                <w:rFonts w:ascii="Times New Roman" w:hAnsi="Times New Roman"/>
                <w:smallCaps w:val="0"/>
                <w:lang w:val="fr-FR"/>
              </w:rPr>
            </w:pPr>
            <w:r w:rsidRPr="00981A02">
              <w:rPr>
                <w:rFonts w:ascii="Times New Roman" w:hAnsi="Times New Roman"/>
                <w:smallCaps w:val="0"/>
                <w:lang w:val="fr-FR"/>
              </w:rPr>
              <w:tab/>
              <w:t xml:space="preserve">Quel âge </w:t>
            </w:r>
            <w:r w:rsidR="00691077" w:rsidRPr="00981A02">
              <w:rPr>
                <w:rFonts w:ascii="Times New Roman" w:hAnsi="Times New Roman"/>
                <w:smallCaps w:val="0"/>
                <w:lang w:val="fr-FR"/>
              </w:rPr>
              <w:t xml:space="preserve">environ </w:t>
            </w:r>
            <w:proofErr w:type="spellStart"/>
            <w:r w:rsidRPr="00981A02">
              <w:rPr>
                <w:rFonts w:ascii="Times New Roman" w:hAnsi="Times New Roman"/>
                <w:smallCaps w:val="0"/>
                <w:lang w:val="fr-FR"/>
              </w:rPr>
              <w:t>a</w:t>
            </w:r>
            <w:proofErr w:type="spellEnd"/>
            <w:r w:rsidRPr="00981A02">
              <w:rPr>
                <w:rFonts w:ascii="Times New Roman" w:hAnsi="Times New Roman"/>
                <w:smallCaps w:val="0"/>
                <w:lang w:val="fr-FR"/>
              </w:rPr>
              <w:t xml:space="preserve"> cette personne</w:t>
            </w:r>
            <w:r w:rsidR="00691077" w:rsidRPr="00981A02">
              <w:rPr>
                <w:rFonts w:ascii="Times New Roman" w:hAnsi="Times New Roman"/>
                <w:smallCaps w:val="0"/>
                <w:lang w:val="fr-FR"/>
              </w:rPr>
              <w:t xml:space="preserve"> </w:t>
            </w:r>
            <w:r w:rsidRPr="00981A02">
              <w:rPr>
                <w:rFonts w:ascii="Times New Roman" w:hAnsi="Times New Roman"/>
                <w:smallCaps w:val="0"/>
                <w:lang w:val="fr-FR"/>
              </w:rPr>
              <w:t>?</w:t>
            </w:r>
          </w:p>
        </w:tc>
        <w:tc>
          <w:tcPr>
            <w:tcW w:w="2146" w:type="pct"/>
            <w:gridSpan w:val="3"/>
            <w:tcBorders>
              <w:bottom w:val="single" w:sz="4" w:space="0" w:color="auto"/>
            </w:tcBorders>
            <w:tcMar>
              <w:top w:w="43" w:type="dxa"/>
              <w:left w:w="115" w:type="dxa"/>
              <w:bottom w:w="43" w:type="dxa"/>
              <w:right w:w="115" w:type="dxa"/>
            </w:tcMar>
          </w:tcPr>
          <w:p w14:paraId="78DD1B7D" w14:textId="77777777" w:rsidR="00074CCD" w:rsidRPr="00981A02" w:rsidRDefault="00074CCD" w:rsidP="00CE050A">
            <w:pPr>
              <w:pStyle w:val="Responsecategs"/>
              <w:spacing w:line="276" w:lineRule="auto"/>
              <w:ind w:left="144" w:hanging="144"/>
              <w:contextualSpacing/>
              <w:rPr>
                <w:rFonts w:ascii="Times New Roman" w:hAnsi="Times New Roman"/>
                <w:caps/>
                <w:lang w:val="fr-FR"/>
              </w:rPr>
            </w:pPr>
          </w:p>
          <w:p w14:paraId="20907E47" w14:textId="16D0CB66" w:rsidR="006B6B32" w:rsidRPr="00981A02" w:rsidRDefault="006B6B32" w:rsidP="006B6B32">
            <w:pPr>
              <w:pStyle w:val="Responsecategs"/>
              <w:tabs>
                <w:tab w:val="clear" w:pos="3942"/>
                <w:tab w:val="right" w:leader="dot" w:pos="4296"/>
              </w:tabs>
              <w:spacing w:line="276" w:lineRule="auto"/>
              <w:ind w:left="144" w:hanging="144"/>
              <w:contextualSpacing/>
              <w:rPr>
                <w:rFonts w:ascii="Times New Roman" w:hAnsi="Times New Roman"/>
                <w:caps/>
                <w:lang w:val="fr-FR"/>
              </w:rPr>
            </w:pPr>
            <w:r w:rsidRPr="00981A02">
              <w:rPr>
                <w:rFonts w:ascii="Times New Roman" w:hAnsi="Times New Roman"/>
                <w:caps/>
                <w:lang w:val="fr-FR"/>
              </w:rPr>
              <w:t>Age de la partenaire sexuelle</w:t>
            </w:r>
            <w:r w:rsidRPr="00981A02">
              <w:rPr>
                <w:rFonts w:ascii="Times New Roman" w:hAnsi="Times New Roman"/>
                <w:caps/>
                <w:lang w:val="fr-FR"/>
              </w:rPr>
              <w:tab/>
              <w:t>__ __</w:t>
            </w:r>
          </w:p>
          <w:p w14:paraId="624931A6" w14:textId="77777777" w:rsidR="006B6B32" w:rsidRPr="00981A02" w:rsidRDefault="006B6B32" w:rsidP="006B6B32">
            <w:pPr>
              <w:pStyle w:val="Responsecategs"/>
              <w:spacing w:line="276" w:lineRule="auto"/>
              <w:ind w:left="144" w:hanging="144"/>
              <w:contextualSpacing/>
              <w:rPr>
                <w:rFonts w:ascii="Times New Roman" w:hAnsi="Times New Roman"/>
                <w:caps/>
                <w:lang w:val="fr-FR"/>
              </w:rPr>
            </w:pPr>
          </w:p>
          <w:p w14:paraId="4819C4B1" w14:textId="2D028E90" w:rsidR="00074CCD" w:rsidRPr="00981A02" w:rsidRDefault="006B6B32" w:rsidP="006B6B32">
            <w:pPr>
              <w:pStyle w:val="Responsecategs"/>
              <w:tabs>
                <w:tab w:val="clear" w:pos="3942"/>
                <w:tab w:val="right" w:leader="dot" w:pos="4296"/>
              </w:tabs>
              <w:spacing w:line="276" w:lineRule="auto"/>
              <w:ind w:left="144" w:hanging="144"/>
              <w:contextualSpacing/>
              <w:rPr>
                <w:rFonts w:ascii="Times New Roman" w:hAnsi="Times New Roman"/>
                <w:caps/>
                <w:lang w:val="fr-FR"/>
              </w:rPr>
            </w:pPr>
            <w:r w:rsidRPr="00981A02">
              <w:rPr>
                <w:rFonts w:ascii="Times New Roman" w:hAnsi="Times New Roman"/>
                <w:caps/>
                <w:lang w:val="fr-FR"/>
              </w:rPr>
              <w:t>NSP</w:t>
            </w:r>
            <w:r w:rsidRPr="00981A02">
              <w:rPr>
                <w:rFonts w:ascii="Times New Roman" w:hAnsi="Times New Roman"/>
                <w:caps/>
                <w:lang w:val="fr-FR"/>
              </w:rPr>
              <w:tab/>
              <w:t>98</w:t>
            </w:r>
          </w:p>
        </w:tc>
        <w:tc>
          <w:tcPr>
            <w:tcW w:w="671" w:type="pct"/>
            <w:gridSpan w:val="3"/>
            <w:tcBorders>
              <w:bottom w:val="single" w:sz="4" w:space="0" w:color="auto"/>
              <w:right w:val="double" w:sz="4" w:space="0" w:color="auto"/>
            </w:tcBorders>
            <w:tcMar>
              <w:top w:w="43" w:type="dxa"/>
              <w:left w:w="115" w:type="dxa"/>
              <w:bottom w:w="43" w:type="dxa"/>
              <w:right w:w="115" w:type="dxa"/>
            </w:tcMar>
          </w:tcPr>
          <w:p w14:paraId="1F9B8442" w14:textId="77777777" w:rsidR="00074CCD" w:rsidRPr="00981A02" w:rsidRDefault="00074CCD" w:rsidP="00CE050A">
            <w:pPr>
              <w:pStyle w:val="skipcolumn"/>
              <w:spacing w:line="276" w:lineRule="auto"/>
              <w:ind w:left="144" w:hanging="144"/>
              <w:contextualSpacing/>
              <w:rPr>
                <w:rFonts w:ascii="Times New Roman" w:hAnsi="Times New Roman"/>
                <w:lang w:val="fr-FR"/>
              </w:rPr>
            </w:pPr>
          </w:p>
        </w:tc>
      </w:tr>
      <w:tr w:rsidR="006B6B32" w:rsidRPr="00981A02" w14:paraId="459EE918" w14:textId="77777777" w:rsidTr="00754330">
        <w:trPr>
          <w:cantSplit/>
          <w:jc w:val="center"/>
        </w:trPr>
        <w:tc>
          <w:tcPr>
            <w:tcW w:w="2183" w:type="pct"/>
            <w:tcBorders>
              <w:left w:val="double" w:sz="4" w:space="0" w:color="auto"/>
              <w:bottom w:val="single" w:sz="4" w:space="0" w:color="auto"/>
            </w:tcBorders>
            <w:tcMar>
              <w:top w:w="43" w:type="dxa"/>
              <w:left w:w="115" w:type="dxa"/>
              <w:bottom w:w="43" w:type="dxa"/>
              <w:right w:w="115" w:type="dxa"/>
            </w:tcMar>
          </w:tcPr>
          <w:p w14:paraId="0E6CD552" w14:textId="7AD39DB8" w:rsidR="006B6B32" w:rsidRPr="00981A02" w:rsidRDefault="006B6B32" w:rsidP="00691077">
            <w:pPr>
              <w:pStyle w:val="1Intvwqst"/>
              <w:spacing w:line="276" w:lineRule="auto"/>
              <w:ind w:left="144" w:hanging="144"/>
              <w:contextualSpacing/>
              <w:rPr>
                <w:rFonts w:ascii="Times New Roman" w:hAnsi="Times New Roman"/>
                <w:smallCaps w:val="0"/>
                <w:lang w:val="fr-FR"/>
              </w:rPr>
            </w:pPr>
            <w:r w:rsidRPr="00981A02">
              <w:rPr>
                <w:rFonts w:ascii="Times New Roman" w:hAnsi="Times New Roman"/>
                <w:b/>
                <w:smallCaps w:val="0"/>
                <w:lang w:val="fr-FR"/>
              </w:rPr>
              <w:t>MSB7</w:t>
            </w:r>
            <w:r w:rsidRPr="00981A02">
              <w:rPr>
                <w:rFonts w:ascii="Times New Roman" w:hAnsi="Times New Roman"/>
                <w:smallCaps w:val="0"/>
                <w:lang w:val="fr-FR"/>
              </w:rPr>
              <w:t xml:space="preserve">. A part </w:t>
            </w:r>
            <w:r w:rsidR="00691077" w:rsidRPr="00981A02">
              <w:rPr>
                <w:rFonts w:ascii="Times New Roman" w:hAnsi="Times New Roman"/>
                <w:smallCaps w:val="0"/>
                <w:lang w:val="fr-FR"/>
              </w:rPr>
              <w:t xml:space="preserve"> </w:t>
            </w:r>
            <w:r w:rsidRPr="00981A02">
              <w:rPr>
                <w:rFonts w:ascii="Times New Roman" w:hAnsi="Times New Roman"/>
                <w:smallCaps w:val="0"/>
                <w:lang w:val="fr-FR"/>
              </w:rPr>
              <w:t>cette personne, avez-vous eu des rapports sexuels avec une autre personne au cours des 12 derniers mois ?</w:t>
            </w:r>
          </w:p>
        </w:tc>
        <w:tc>
          <w:tcPr>
            <w:tcW w:w="2146" w:type="pct"/>
            <w:gridSpan w:val="3"/>
            <w:tcBorders>
              <w:bottom w:val="single" w:sz="4" w:space="0" w:color="auto"/>
            </w:tcBorders>
            <w:tcMar>
              <w:top w:w="43" w:type="dxa"/>
              <w:left w:w="115" w:type="dxa"/>
              <w:bottom w:w="43" w:type="dxa"/>
              <w:right w:w="115" w:type="dxa"/>
            </w:tcMar>
          </w:tcPr>
          <w:p w14:paraId="004061DE" w14:textId="4F78DCBA" w:rsidR="006B6B32" w:rsidRPr="00981A02" w:rsidRDefault="006B6B32" w:rsidP="006B6B32">
            <w:pPr>
              <w:pStyle w:val="Responsecategs"/>
              <w:tabs>
                <w:tab w:val="clear" w:pos="3942"/>
                <w:tab w:val="right" w:leader="dot" w:pos="4296"/>
              </w:tabs>
              <w:spacing w:line="276" w:lineRule="auto"/>
              <w:ind w:left="144" w:hanging="144"/>
              <w:contextualSpacing/>
              <w:rPr>
                <w:rFonts w:ascii="Times New Roman" w:hAnsi="Times New Roman"/>
                <w:caps/>
              </w:rPr>
            </w:pPr>
            <w:r w:rsidRPr="00981A02">
              <w:rPr>
                <w:rFonts w:ascii="Times New Roman" w:hAnsi="Times New Roman"/>
                <w:caps/>
              </w:rPr>
              <w:t>OUI</w:t>
            </w:r>
            <w:r w:rsidRPr="00981A02">
              <w:rPr>
                <w:rFonts w:ascii="Times New Roman" w:hAnsi="Times New Roman"/>
                <w:caps/>
              </w:rPr>
              <w:tab/>
              <w:t>1</w:t>
            </w:r>
          </w:p>
          <w:p w14:paraId="40F7222B" w14:textId="00F8D537" w:rsidR="006B6B32" w:rsidRPr="00981A02" w:rsidRDefault="006B6B32" w:rsidP="006B6B32">
            <w:pPr>
              <w:pStyle w:val="Responsecategs"/>
              <w:tabs>
                <w:tab w:val="clear" w:pos="3942"/>
                <w:tab w:val="right" w:leader="dot" w:pos="4296"/>
              </w:tabs>
              <w:spacing w:line="276" w:lineRule="auto"/>
              <w:ind w:left="144" w:hanging="144"/>
              <w:contextualSpacing/>
              <w:rPr>
                <w:rFonts w:ascii="Times New Roman" w:hAnsi="Times New Roman"/>
                <w:caps/>
              </w:rPr>
            </w:pPr>
            <w:r w:rsidRPr="00981A02">
              <w:rPr>
                <w:rFonts w:ascii="Times New Roman" w:hAnsi="Times New Roman"/>
                <w:caps/>
              </w:rPr>
              <w:t>NON</w:t>
            </w:r>
            <w:r w:rsidRPr="00981A02">
              <w:rPr>
                <w:rFonts w:ascii="Times New Roman" w:hAnsi="Times New Roman"/>
                <w:caps/>
              </w:rPr>
              <w:tab/>
              <w:t>2</w:t>
            </w:r>
          </w:p>
        </w:tc>
        <w:tc>
          <w:tcPr>
            <w:tcW w:w="671" w:type="pct"/>
            <w:gridSpan w:val="3"/>
            <w:tcBorders>
              <w:bottom w:val="single" w:sz="4" w:space="0" w:color="auto"/>
              <w:right w:val="double" w:sz="4" w:space="0" w:color="auto"/>
            </w:tcBorders>
            <w:tcMar>
              <w:top w:w="43" w:type="dxa"/>
              <w:left w:w="115" w:type="dxa"/>
              <w:bottom w:w="43" w:type="dxa"/>
              <w:right w:w="115" w:type="dxa"/>
            </w:tcMar>
          </w:tcPr>
          <w:p w14:paraId="63E69F04" w14:textId="77777777" w:rsidR="006B6B32" w:rsidRPr="00981A02" w:rsidRDefault="006B6B32" w:rsidP="006B6B32">
            <w:pPr>
              <w:pStyle w:val="skipcolumn"/>
              <w:spacing w:line="276" w:lineRule="auto"/>
              <w:ind w:left="144" w:hanging="144"/>
              <w:contextualSpacing/>
              <w:rPr>
                <w:rFonts w:ascii="Times New Roman" w:hAnsi="Times New Roman"/>
              </w:rPr>
            </w:pPr>
          </w:p>
          <w:p w14:paraId="216F4B0D" w14:textId="75C94852" w:rsidR="006B6B32" w:rsidRPr="00981A02" w:rsidRDefault="006B6B32" w:rsidP="004B5744">
            <w:pPr>
              <w:pStyle w:val="skipcolumn"/>
              <w:spacing w:line="276" w:lineRule="auto"/>
              <w:ind w:left="144" w:hanging="144"/>
              <w:contextualSpacing/>
              <w:rPr>
                <w:rFonts w:ascii="Times New Roman" w:hAnsi="Times New Roman"/>
                <w:smallCaps w:val="0"/>
              </w:rPr>
            </w:pPr>
            <w:r w:rsidRPr="00981A02">
              <w:rPr>
                <w:rFonts w:ascii="Times New Roman" w:hAnsi="Times New Roman"/>
              </w:rPr>
              <w:t>2</w:t>
            </w:r>
            <w:r w:rsidRPr="00981A02">
              <w:rPr>
                <w:rFonts w:ascii="Times New Roman" w:hAnsi="Times New Roman"/>
                <w:i/>
              </w:rPr>
              <w:sym w:font="Wingdings" w:char="F0F0"/>
            </w:r>
            <w:r w:rsidR="004B5744" w:rsidRPr="00981A02">
              <w:rPr>
                <w:rFonts w:ascii="Times New Roman" w:hAnsi="Times New Roman"/>
                <w:i/>
                <w:smallCaps w:val="0"/>
              </w:rPr>
              <w:t>Fin</w:t>
            </w:r>
          </w:p>
        </w:tc>
      </w:tr>
      <w:tr w:rsidR="006B6B32" w:rsidRPr="00981A02" w14:paraId="607D9A3E" w14:textId="77777777" w:rsidTr="00754330">
        <w:trPr>
          <w:cantSplit/>
          <w:jc w:val="center"/>
        </w:trPr>
        <w:tc>
          <w:tcPr>
            <w:tcW w:w="2183" w:type="pct"/>
            <w:tcBorders>
              <w:left w:val="double" w:sz="4" w:space="0" w:color="auto"/>
              <w:bottom w:val="single" w:sz="4" w:space="0" w:color="auto"/>
            </w:tcBorders>
            <w:tcMar>
              <w:top w:w="43" w:type="dxa"/>
              <w:left w:w="115" w:type="dxa"/>
              <w:bottom w:w="43" w:type="dxa"/>
              <w:right w:w="115" w:type="dxa"/>
            </w:tcMar>
          </w:tcPr>
          <w:p w14:paraId="7C612079" w14:textId="7342EDEA" w:rsidR="006B6B32" w:rsidRPr="00981A02" w:rsidRDefault="006B6B32" w:rsidP="006B6B32">
            <w:pPr>
              <w:pStyle w:val="1Intvwqst"/>
              <w:spacing w:line="276" w:lineRule="auto"/>
              <w:ind w:left="144" w:hanging="144"/>
              <w:contextualSpacing/>
              <w:rPr>
                <w:rFonts w:ascii="Times New Roman" w:hAnsi="Times New Roman"/>
                <w:smallCaps w:val="0"/>
                <w:lang w:val="fr-FR"/>
              </w:rPr>
            </w:pPr>
            <w:r w:rsidRPr="00981A02">
              <w:rPr>
                <w:rFonts w:ascii="Times New Roman" w:hAnsi="Times New Roman"/>
                <w:b/>
                <w:smallCaps w:val="0"/>
                <w:lang w:val="fr-FR"/>
              </w:rPr>
              <w:t>MSB8</w:t>
            </w:r>
            <w:r w:rsidRPr="00981A02">
              <w:rPr>
                <w:rFonts w:ascii="Times New Roman" w:hAnsi="Times New Roman"/>
                <w:smallCaps w:val="0"/>
                <w:lang w:val="fr-FR"/>
              </w:rPr>
              <w:t>. La dernière fois que vous avez eu des rapports sexuels avec cette autre personne, est-ce qu'un condom a été utilisé ?</w:t>
            </w:r>
          </w:p>
        </w:tc>
        <w:tc>
          <w:tcPr>
            <w:tcW w:w="2146" w:type="pct"/>
            <w:gridSpan w:val="3"/>
            <w:tcBorders>
              <w:bottom w:val="single" w:sz="4" w:space="0" w:color="auto"/>
            </w:tcBorders>
            <w:tcMar>
              <w:top w:w="43" w:type="dxa"/>
              <w:left w:w="115" w:type="dxa"/>
              <w:bottom w:w="43" w:type="dxa"/>
              <w:right w:w="115" w:type="dxa"/>
            </w:tcMar>
          </w:tcPr>
          <w:p w14:paraId="3527AB3B" w14:textId="4A778A41" w:rsidR="006B6B32" w:rsidRPr="00981A02" w:rsidRDefault="006B6B32" w:rsidP="006B6B32">
            <w:pPr>
              <w:pStyle w:val="Responsecategs"/>
              <w:tabs>
                <w:tab w:val="clear" w:pos="3942"/>
                <w:tab w:val="right" w:leader="dot" w:pos="4296"/>
              </w:tabs>
              <w:spacing w:line="276" w:lineRule="auto"/>
              <w:ind w:left="144" w:hanging="144"/>
              <w:contextualSpacing/>
              <w:rPr>
                <w:rFonts w:ascii="Times New Roman" w:hAnsi="Times New Roman"/>
                <w:caps/>
              </w:rPr>
            </w:pPr>
            <w:r w:rsidRPr="00981A02">
              <w:rPr>
                <w:rFonts w:ascii="Times New Roman" w:hAnsi="Times New Roman"/>
                <w:caps/>
              </w:rPr>
              <w:t>OUI</w:t>
            </w:r>
            <w:r w:rsidRPr="00981A02">
              <w:rPr>
                <w:rFonts w:ascii="Times New Roman" w:hAnsi="Times New Roman"/>
                <w:caps/>
              </w:rPr>
              <w:tab/>
              <w:t>1</w:t>
            </w:r>
          </w:p>
          <w:p w14:paraId="4DE0D837" w14:textId="2E634A92" w:rsidR="006B6B32" w:rsidRPr="00981A02" w:rsidRDefault="006B6B32" w:rsidP="006B6B32">
            <w:pPr>
              <w:pStyle w:val="Responsecategs"/>
              <w:tabs>
                <w:tab w:val="clear" w:pos="3942"/>
                <w:tab w:val="right" w:leader="dot" w:pos="4296"/>
              </w:tabs>
              <w:spacing w:line="276" w:lineRule="auto"/>
              <w:ind w:left="144" w:hanging="144"/>
              <w:contextualSpacing/>
              <w:rPr>
                <w:rFonts w:ascii="Times New Roman" w:hAnsi="Times New Roman"/>
                <w:caps/>
              </w:rPr>
            </w:pPr>
            <w:r w:rsidRPr="00981A02">
              <w:rPr>
                <w:rFonts w:ascii="Times New Roman" w:hAnsi="Times New Roman"/>
                <w:caps/>
              </w:rPr>
              <w:t>NON</w:t>
            </w:r>
            <w:r w:rsidRPr="00981A02">
              <w:rPr>
                <w:rFonts w:ascii="Times New Roman" w:hAnsi="Times New Roman"/>
                <w:caps/>
              </w:rPr>
              <w:tab/>
              <w:t>2</w:t>
            </w:r>
          </w:p>
        </w:tc>
        <w:tc>
          <w:tcPr>
            <w:tcW w:w="671" w:type="pct"/>
            <w:gridSpan w:val="3"/>
            <w:tcBorders>
              <w:bottom w:val="single" w:sz="4" w:space="0" w:color="auto"/>
              <w:right w:val="double" w:sz="4" w:space="0" w:color="auto"/>
            </w:tcBorders>
            <w:tcMar>
              <w:top w:w="43" w:type="dxa"/>
              <w:left w:w="115" w:type="dxa"/>
              <w:bottom w:w="43" w:type="dxa"/>
              <w:right w:w="115" w:type="dxa"/>
            </w:tcMar>
          </w:tcPr>
          <w:p w14:paraId="45D39165" w14:textId="77777777" w:rsidR="006B6B32" w:rsidRPr="00981A02" w:rsidRDefault="006B6B32" w:rsidP="006B6B32">
            <w:pPr>
              <w:pStyle w:val="skipcolumn"/>
              <w:spacing w:line="276" w:lineRule="auto"/>
              <w:ind w:left="144" w:hanging="144"/>
              <w:contextualSpacing/>
              <w:rPr>
                <w:rFonts w:ascii="Times New Roman" w:hAnsi="Times New Roman"/>
              </w:rPr>
            </w:pPr>
          </w:p>
        </w:tc>
      </w:tr>
      <w:tr w:rsidR="00074CCD" w:rsidRPr="00981A02" w14:paraId="456B9216" w14:textId="77777777" w:rsidTr="00754330">
        <w:trPr>
          <w:cantSplit/>
          <w:jc w:val="center"/>
        </w:trPr>
        <w:tc>
          <w:tcPr>
            <w:tcW w:w="2183" w:type="pct"/>
            <w:tcBorders>
              <w:left w:val="double" w:sz="4" w:space="0" w:color="auto"/>
              <w:bottom w:val="single" w:sz="4" w:space="0" w:color="auto"/>
            </w:tcBorders>
            <w:tcMar>
              <w:top w:w="43" w:type="dxa"/>
              <w:left w:w="115" w:type="dxa"/>
              <w:bottom w:w="43" w:type="dxa"/>
              <w:right w:w="115" w:type="dxa"/>
            </w:tcMar>
          </w:tcPr>
          <w:p w14:paraId="414ACB44" w14:textId="77777777" w:rsidR="006B6B32" w:rsidRPr="00981A02" w:rsidRDefault="00380702" w:rsidP="006B6B32">
            <w:pPr>
              <w:pStyle w:val="1Intvwqst"/>
              <w:spacing w:line="276" w:lineRule="auto"/>
              <w:ind w:left="144" w:hanging="144"/>
              <w:contextualSpacing/>
              <w:rPr>
                <w:rFonts w:ascii="Times New Roman" w:hAnsi="Times New Roman"/>
                <w:i/>
                <w:smallCaps w:val="0"/>
                <w:lang w:val="fr-FR"/>
              </w:rPr>
            </w:pPr>
            <w:r w:rsidRPr="00981A02">
              <w:rPr>
                <w:rFonts w:ascii="Times New Roman" w:hAnsi="Times New Roman"/>
                <w:b/>
                <w:smallCaps w:val="0"/>
                <w:lang w:val="fr-FR"/>
              </w:rPr>
              <w:lastRenderedPageBreak/>
              <w:t>MSB</w:t>
            </w:r>
            <w:r w:rsidR="00715BE2" w:rsidRPr="00981A02">
              <w:rPr>
                <w:rFonts w:ascii="Times New Roman" w:hAnsi="Times New Roman"/>
                <w:b/>
                <w:smallCaps w:val="0"/>
                <w:lang w:val="fr-FR"/>
              </w:rPr>
              <w:t>9</w:t>
            </w:r>
            <w:r w:rsidR="00074CCD" w:rsidRPr="00981A02">
              <w:rPr>
                <w:rFonts w:ascii="Times New Roman" w:hAnsi="Times New Roman"/>
                <w:smallCaps w:val="0"/>
                <w:lang w:val="fr-FR"/>
              </w:rPr>
              <w:t xml:space="preserve">. </w:t>
            </w:r>
            <w:r w:rsidR="006B6B32" w:rsidRPr="00981A02">
              <w:rPr>
                <w:rFonts w:ascii="Times New Roman" w:hAnsi="Times New Roman"/>
                <w:smallCaps w:val="0"/>
                <w:lang w:val="fr-FR"/>
              </w:rPr>
              <w:t>Quelle était votre relation avec cette personne</w:t>
            </w:r>
            <w:r w:rsidR="006B6B32" w:rsidRPr="00981A02">
              <w:rPr>
                <w:rFonts w:ascii="Times New Roman" w:hAnsi="Times New Roman"/>
                <w:i/>
                <w:smallCaps w:val="0"/>
                <w:lang w:val="fr-FR"/>
              </w:rPr>
              <w:t>?</w:t>
            </w:r>
          </w:p>
          <w:p w14:paraId="6D64CCFD" w14:textId="77777777" w:rsidR="006B6B32" w:rsidRPr="00981A02" w:rsidRDefault="006B6B32" w:rsidP="006B6B32">
            <w:pPr>
              <w:pStyle w:val="1Intvwqst"/>
              <w:spacing w:line="276" w:lineRule="auto"/>
              <w:ind w:left="144" w:hanging="144"/>
              <w:contextualSpacing/>
              <w:rPr>
                <w:rFonts w:ascii="Times New Roman" w:hAnsi="Times New Roman"/>
                <w:i/>
                <w:smallCaps w:val="0"/>
                <w:lang w:val="fr-FR"/>
              </w:rPr>
            </w:pPr>
          </w:p>
          <w:p w14:paraId="4F18E538" w14:textId="77777777" w:rsidR="006B6B32" w:rsidRPr="00981A02" w:rsidRDefault="006B6B32" w:rsidP="006B6B32">
            <w:pPr>
              <w:pStyle w:val="1Intvwqst"/>
              <w:spacing w:line="276" w:lineRule="auto"/>
              <w:ind w:left="144" w:hanging="144"/>
              <w:contextualSpacing/>
              <w:rPr>
                <w:rFonts w:ascii="Times New Roman" w:hAnsi="Times New Roman"/>
                <w:i/>
                <w:smallCaps w:val="0"/>
                <w:lang w:val="fr-FR"/>
              </w:rPr>
            </w:pPr>
            <w:r w:rsidRPr="00981A02">
              <w:rPr>
                <w:rFonts w:ascii="Times New Roman" w:hAnsi="Times New Roman"/>
                <w:i/>
                <w:smallCaps w:val="0"/>
                <w:lang w:val="fr-FR"/>
              </w:rPr>
              <w:tab/>
              <w:t xml:space="preserve">Insister pour assurer que la réponse se réfère à la relation au moment du rapport sexuel. </w:t>
            </w:r>
          </w:p>
          <w:p w14:paraId="091E70FC" w14:textId="77777777" w:rsidR="006B6B32" w:rsidRPr="00981A02" w:rsidRDefault="006B6B32" w:rsidP="006B6B32">
            <w:pPr>
              <w:pStyle w:val="1Intvwqst"/>
              <w:spacing w:line="276" w:lineRule="auto"/>
              <w:ind w:left="144" w:hanging="144"/>
              <w:contextualSpacing/>
              <w:rPr>
                <w:rFonts w:ascii="Times New Roman" w:hAnsi="Times New Roman"/>
                <w:i/>
                <w:smallCaps w:val="0"/>
                <w:lang w:val="fr-FR"/>
              </w:rPr>
            </w:pPr>
          </w:p>
          <w:p w14:paraId="6FE12CA4" w14:textId="1A12CCFA" w:rsidR="006B6B32" w:rsidRPr="00981A02" w:rsidRDefault="006B6B32" w:rsidP="006B6B32">
            <w:pPr>
              <w:pStyle w:val="1Intvwqst"/>
              <w:spacing w:line="276" w:lineRule="auto"/>
              <w:ind w:left="144" w:hanging="144"/>
              <w:contextualSpacing/>
              <w:rPr>
                <w:rFonts w:ascii="Times New Roman" w:hAnsi="Times New Roman"/>
                <w:i/>
                <w:smallCaps w:val="0"/>
                <w:lang w:val="fr-FR"/>
              </w:rPr>
            </w:pPr>
            <w:r w:rsidRPr="00981A02">
              <w:rPr>
                <w:lang w:val="fr-FR"/>
              </w:rPr>
              <w:t xml:space="preserve"> </w:t>
            </w:r>
            <w:r w:rsidRPr="00981A02">
              <w:rPr>
                <w:rFonts w:ascii="Times New Roman" w:hAnsi="Times New Roman"/>
                <w:i/>
                <w:smallCaps w:val="0"/>
                <w:lang w:val="fr-FR"/>
              </w:rPr>
              <w:t>Si “Petit</w:t>
            </w:r>
            <w:r w:rsidR="001D3FA4" w:rsidRPr="00981A02">
              <w:rPr>
                <w:rFonts w:ascii="Times New Roman" w:hAnsi="Times New Roman"/>
                <w:i/>
                <w:smallCaps w:val="0"/>
                <w:lang w:val="fr-FR"/>
              </w:rPr>
              <w:t>e</w:t>
            </w:r>
            <w:r w:rsidRPr="00981A02">
              <w:rPr>
                <w:rFonts w:ascii="Times New Roman" w:hAnsi="Times New Roman"/>
                <w:i/>
                <w:smallCaps w:val="0"/>
                <w:lang w:val="fr-FR"/>
              </w:rPr>
              <w:t xml:space="preserve"> ami</w:t>
            </w:r>
            <w:r w:rsidR="001D3FA4" w:rsidRPr="00981A02">
              <w:rPr>
                <w:rFonts w:ascii="Times New Roman" w:hAnsi="Times New Roman"/>
                <w:i/>
                <w:smallCaps w:val="0"/>
                <w:lang w:val="fr-FR"/>
              </w:rPr>
              <w:t>e</w:t>
            </w:r>
            <w:r w:rsidRPr="00981A02">
              <w:rPr>
                <w:rFonts w:ascii="Times New Roman" w:hAnsi="Times New Roman"/>
                <w:i/>
                <w:smallCaps w:val="0"/>
                <w:lang w:val="fr-FR"/>
              </w:rPr>
              <w:t>”, demander :</w:t>
            </w:r>
          </w:p>
          <w:p w14:paraId="2C7A7927" w14:textId="77777777" w:rsidR="006B6B32" w:rsidRPr="00981A02" w:rsidRDefault="006B6B32" w:rsidP="006B6B32">
            <w:pPr>
              <w:pStyle w:val="1Intvwqst"/>
              <w:spacing w:line="276" w:lineRule="auto"/>
              <w:ind w:left="144" w:hanging="144"/>
              <w:contextualSpacing/>
              <w:rPr>
                <w:rFonts w:ascii="Times New Roman" w:hAnsi="Times New Roman"/>
                <w:smallCaps w:val="0"/>
                <w:lang w:val="fr-FR"/>
              </w:rPr>
            </w:pPr>
            <w:r w:rsidRPr="00981A02">
              <w:rPr>
                <w:rFonts w:ascii="Times New Roman" w:hAnsi="Times New Roman"/>
                <w:smallCaps w:val="0"/>
                <w:lang w:val="fr-FR"/>
              </w:rPr>
              <w:tab/>
              <w:t>Viviez-vous ensemble comme si vous étiez mariés ?</w:t>
            </w:r>
          </w:p>
          <w:p w14:paraId="47124140" w14:textId="4E4E20DA" w:rsidR="00074CCD" w:rsidRPr="00981A02" w:rsidRDefault="006B6B32" w:rsidP="00D73CAE">
            <w:pPr>
              <w:pStyle w:val="Instructionstointvw"/>
              <w:spacing w:line="276" w:lineRule="auto"/>
              <w:ind w:left="144" w:hanging="144"/>
              <w:contextualSpacing/>
              <w:rPr>
                <w:lang w:val="fr-FR"/>
              </w:rPr>
            </w:pPr>
            <w:r w:rsidRPr="00981A02">
              <w:rPr>
                <w:lang w:val="fr-FR"/>
              </w:rPr>
              <w:t xml:space="preserve"> </w:t>
            </w:r>
            <w:r w:rsidRPr="00981A02">
              <w:rPr>
                <w:lang w:val="fr-FR"/>
              </w:rPr>
              <w:tab/>
              <w:t xml:space="preserve">Si ‘Oui’, </w:t>
            </w:r>
            <w:r w:rsidR="00F1746F" w:rsidRPr="00981A02">
              <w:rPr>
                <w:lang w:val="fr-FR"/>
              </w:rPr>
              <w:t xml:space="preserve">enregistrer </w:t>
            </w:r>
            <w:r w:rsidRPr="00981A02">
              <w:rPr>
                <w:lang w:val="fr-FR"/>
              </w:rPr>
              <w:t xml:space="preserve">‘2’. Si ‘Non’, </w:t>
            </w:r>
            <w:r w:rsidR="00F1746F" w:rsidRPr="00981A02">
              <w:rPr>
                <w:lang w:val="fr-FR"/>
              </w:rPr>
              <w:t xml:space="preserve">enregistrer </w:t>
            </w:r>
            <w:r w:rsidRPr="00981A02">
              <w:rPr>
                <w:lang w:val="fr-FR"/>
              </w:rPr>
              <w:t>‘3’.</w:t>
            </w:r>
          </w:p>
        </w:tc>
        <w:tc>
          <w:tcPr>
            <w:tcW w:w="2146" w:type="pct"/>
            <w:gridSpan w:val="3"/>
            <w:tcBorders>
              <w:bottom w:val="single" w:sz="4" w:space="0" w:color="auto"/>
            </w:tcBorders>
            <w:tcMar>
              <w:top w:w="43" w:type="dxa"/>
              <w:left w:w="115" w:type="dxa"/>
              <w:bottom w:w="43" w:type="dxa"/>
              <w:right w:w="115" w:type="dxa"/>
            </w:tcMar>
          </w:tcPr>
          <w:p w14:paraId="1FC2DE74" w14:textId="024FD420" w:rsidR="006B6B32" w:rsidRPr="00981A02" w:rsidRDefault="001D3FA4" w:rsidP="006B6B32">
            <w:pPr>
              <w:pStyle w:val="Responsecategs"/>
              <w:tabs>
                <w:tab w:val="clear" w:pos="3942"/>
                <w:tab w:val="right" w:leader="dot" w:pos="4296"/>
              </w:tabs>
              <w:spacing w:line="276" w:lineRule="auto"/>
              <w:ind w:left="144" w:hanging="144"/>
              <w:contextualSpacing/>
              <w:rPr>
                <w:rFonts w:ascii="Times New Roman" w:hAnsi="Times New Roman"/>
                <w:caps/>
                <w:lang w:val="fr-FR"/>
              </w:rPr>
            </w:pPr>
            <w:r w:rsidRPr="00981A02">
              <w:rPr>
                <w:rFonts w:ascii="Times New Roman" w:hAnsi="Times New Roman"/>
                <w:caps/>
                <w:lang w:val="fr-FR"/>
              </w:rPr>
              <w:t>femme</w:t>
            </w:r>
            <w:r w:rsidR="006B6B32" w:rsidRPr="00981A02">
              <w:rPr>
                <w:rFonts w:ascii="Times New Roman" w:hAnsi="Times New Roman"/>
                <w:caps/>
                <w:lang w:val="fr-FR"/>
              </w:rPr>
              <w:tab/>
              <w:t>1</w:t>
            </w:r>
          </w:p>
          <w:p w14:paraId="11DCC6DC" w14:textId="77777777" w:rsidR="006B6B32" w:rsidRPr="00981A02" w:rsidRDefault="006B6B32" w:rsidP="006B6B32">
            <w:pPr>
              <w:pStyle w:val="Responsecategs"/>
              <w:tabs>
                <w:tab w:val="clear" w:pos="3942"/>
                <w:tab w:val="right" w:leader="dot" w:pos="4296"/>
              </w:tabs>
              <w:spacing w:line="276" w:lineRule="auto"/>
              <w:ind w:left="144" w:hanging="144"/>
              <w:contextualSpacing/>
              <w:rPr>
                <w:rFonts w:ascii="Times New Roman" w:hAnsi="Times New Roman"/>
                <w:caps/>
                <w:lang w:val="fr-FR"/>
              </w:rPr>
            </w:pPr>
            <w:r w:rsidRPr="00981A02">
              <w:rPr>
                <w:rFonts w:ascii="Times New Roman" w:hAnsi="Times New Roman"/>
                <w:caps/>
                <w:lang w:val="fr-FR"/>
              </w:rPr>
              <w:t>partenaire cohabitant</w:t>
            </w:r>
            <w:r w:rsidRPr="00981A02">
              <w:rPr>
                <w:rFonts w:ascii="Times New Roman" w:hAnsi="Times New Roman"/>
                <w:caps/>
                <w:lang w:val="fr-FR"/>
              </w:rPr>
              <w:tab/>
              <w:t>2</w:t>
            </w:r>
          </w:p>
          <w:p w14:paraId="5DC59AAB" w14:textId="74383C79" w:rsidR="006B6B32" w:rsidRPr="00981A02" w:rsidRDefault="006B6B32" w:rsidP="006B6B32">
            <w:pPr>
              <w:pStyle w:val="Responsecategs"/>
              <w:tabs>
                <w:tab w:val="clear" w:pos="3942"/>
                <w:tab w:val="right" w:leader="dot" w:pos="4296"/>
              </w:tabs>
              <w:spacing w:line="276" w:lineRule="auto"/>
              <w:ind w:left="144" w:hanging="144"/>
              <w:contextualSpacing/>
              <w:rPr>
                <w:rFonts w:ascii="Times New Roman" w:hAnsi="Times New Roman"/>
                <w:caps/>
                <w:lang w:val="fr-FR"/>
              </w:rPr>
            </w:pPr>
            <w:r w:rsidRPr="00981A02">
              <w:rPr>
                <w:rFonts w:ascii="Times New Roman" w:hAnsi="Times New Roman"/>
                <w:caps/>
                <w:lang w:val="fr-FR"/>
              </w:rPr>
              <w:t>petit</w:t>
            </w:r>
            <w:r w:rsidR="001D3FA4" w:rsidRPr="00981A02">
              <w:rPr>
                <w:rFonts w:ascii="Times New Roman" w:hAnsi="Times New Roman"/>
                <w:caps/>
                <w:lang w:val="fr-FR"/>
              </w:rPr>
              <w:t>e</w:t>
            </w:r>
            <w:r w:rsidRPr="00981A02">
              <w:rPr>
                <w:rFonts w:ascii="Times New Roman" w:hAnsi="Times New Roman"/>
                <w:caps/>
                <w:lang w:val="fr-FR"/>
              </w:rPr>
              <w:t xml:space="preserve"> ami</w:t>
            </w:r>
            <w:r w:rsidR="001D3FA4" w:rsidRPr="00981A02">
              <w:rPr>
                <w:rFonts w:ascii="Times New Roman" w:hAnsi="Times New Roman"/>
                <w:caps/>
                <w:lang w:val="fr-FR"/>
              </w:rPr>
              <w:t>e</w:t>
            </w:r>
            <w:r w:rsidRPr="00981A02">
              <w:rPr>
                <w:rFonts w:ascii="Times New Roman" w:hAnsi="Times New Roman"/>
                <w:caps/>
                <w:lang w:val="fr-FR"/>
              </w:rPr>
              <w:tab/>
              <w:t>3</w:t>
            </w:r>
          </w:p>
          <w:p w14:paraId="00CB8D88" w14:textId="77777777" w:rsidR="006B6B32" w:rsidRPr="00981A02" w:rsidRDefault="006B6B32" w:rsidP="006B6B32">
            <w:pPr>
              <w:pStyle w:val="Responsecategs"/>
              <w:tabs>
                <w:tab w:val="clear" w:pos="3942"/>
                <w:tab w:val="right" w:leader="dot" w:pos="4296"/>
              </w:tabs>
              <w:spacing w:line="276" w:lineRule="auto"/>
              <w:ind w:left="144" w:hanging="144"/>
              <w:contextualSpacing/>
              <w:rPr>
                <w:rFonts w:ascii="Times New Roman" w:hAnsi="Times New Roman"/>
                <w:caps/>
                <w:lang w:val="fr-FR"/>
              </w:rPr>
            </w:pPr>
            <w:r w:rsidRPr="00981A02">
              <w:rPr>
                <w:rFonts w:ascii="Times New Roman" w:hAnsi="Times New Roman"/>
                <w:caps/>
                <w:lang w:val="fr-FR"/>
              </w:rPr>
              <w:t>rencontre occasionnelle</w:t>
            </w:r>
            <w:r w:rsidRPr="00981A02">
              <w:rPr>
                <w:rFonts w:ascii="Times New Roman" w:hAnsi="Times New Roman"/>
                <w:caps/>
                <w:lang w:val="fr-FR"/>
              </w:rPr>
              <w:tab/>
              <w:t>4</w:t>
            </w:r>
          </w:p>
          <w:p w14:paraId="1C01541B" w14:textId="77777777" w:rsidR="006B6B32" w:rsidRPr="00981A02" w:rsidRDefault="006B6B32" w:rsidP="006B6B32">
            <w:pPr>
              <w:pStyle w:val="Responsecategs"/>
              <w:tabs>
                <w:tab w:val="clear" w:pos="3942"/>
                <w:tab w:val="right" w:leader="dot" w:pos="4296"/>
              </w:tabs>
              <w:spacing w:line="276" w:lineRule="auto"/>
              <w:ind w:left="144" w:hanging="144"/>
              <w:contextualSpacing/>
              <w:rPr>
                <w:rFonts w:ascii="Times New Roman" w:hAnsi="Times New Roman"/>
                <w:caps/>
                <w:lang w:val="fr-FR"/>
              </w:rPr>
            </w:pPr>
            <w:r w:rsidRPr="00981A02">
              <w:rPr>
                <w:rFonts w:ascii="Times New Roman" w:hAnsi="Times New Roman"/>
                <w:caps/>
                <w:lang w:val="fr-FR"/>
              </w:rPr>
              <w:t>Client/ travailleuse du sexe</w:t>
            </w:r>
            <w:r w:rsidRPr="00981A02">
              <w:rPr>
                <w:rFonts w:ascii="Times New Roman" w:hAnsi="Times New Roman"/>
                <w:caps/>
                <w:lang w:val="fr-FR"/>
              </w:rPr>
              <w:tab/>
              <w:t>5</w:t>
            </w:r>
          </w:p>
          <w:p w14:paraId="7A043E0A" w14:textId="77777777" w:rsidR="006B6B32" w:rsidRPr="00981A02" w:rsidRDefault="006B6B32" w:rsidP="006B6B32">
            <w:pPr>
              <w:pStyle w:val="Responsecategs"/>
              <w:spacing w:line="276" w:lineRule="auto"/>
              <w:ind w:left="144" w:hanging="144"/>
              <w:contextualSpacing/>
              <w:rPr>
                <w:rFonts w:ascii="Times New Roman" w:hAnsi="Times New Roman"/>
                <w:caps/>
                <w:lang w:val="fr-FR"/>
              </w:rPr>
            </w:pPr>
          </w:p>
          <w:p w14:paraId="56AF64B9" w14:textId="0FCCEDC0" w:rsidR="00074CCD" w:rsidRPr="00981A02" w:rsidRDefault="006B6B32" w:rsidP="006B6B32">
            <w:pPr>
              <w:pStyle w:val="Otherspecify"/>
              <w:tabs>
                <w:tab w:val="clear" w:pos="3946"/>
                <w:tab w:val="right" w:leader="underscore" w:pos="4254"/>
              </w:tabs>
              <w:spacing w:line="276" w:lineRule="auto"/>
              <w:ind w:left="144" w:hanging="144"/>
              <w:contextualSpacing/>
              <w:rPr>
                <w:rFonts w:ascii="Times New Roman" w:hAnsi="Times New Roman"/>
                <w:b w:val="0"/>
                <w:caps/>
                <w:sz w:val="20"/>
              </w:rPr>
            </w:pPr>
            <w:r w:rsidRPr="00981A02">
              <w:rPr>
                <w:rFonts w:ascii="Times New Roman" w:hAnsi="Times New Roman"/>
                <w:b w:val="0"/>
                <w:caps/>
                <w:sz w:val="20"/>
                <w:lang w:val="fr-FR"/>
              </w:rPr>
              <w:t>Autre (</w:t>
            </w:r>
            <w:r w:rsidRPr="00981A02">
              <w:rPr>
                <w:rStyle w:val="Instructionsinparens"/>
                <w:b w:val="0"/>
                <w:iCs/>
                <w:lang w:val="fr-FR"/>
              </w:rPr>
              <w:t>préciser)</w:t>
            </w:r>
            <w:r w:rsidRPr="00981A02">
              <w:rPr>
                <w:rFonts w:ascii="Times New Roman" w:hAnsi="Times New Roman"/>
                <w:b w:val="0"/>
                <w:caps/>
                <w:sz w:val="20"/>
                <w:lang w:val="fr-FR"/>
              </w:rPr>
              <w:tab/>
              <w:t>6</w:t>
            </w:r>
          </w:p>
        </w:tc>
        <w:tc>
          <w:tcPr>
            <w:tcW w:w="671" w:type="pct"/>
            <w:gridSpan w:val="3"/>
            <w:tcBorders>
              <w:bottom w:val="single" w:sz="4" w:space="0" w:color="auto"/>
              <w:right w:val="double" w:sz="4" w:space="0" w:color="auto"/>
            </w:tcBorders>
            <w:tcMar>
              <w:top w:w="43" w:type="dxa"/>
              <w:left w:w="115" w:type="dxa"/>
              <w:bottom w:w="43" w:type="dxa"/>
              <w:right w:w="115" w:type="dxa"/>
            </w:tcMar>
          </w:tcPr>
          <w:p w14:paraId="21B7E3FA" w14:textId="77777777" w:rsidR="00074CCD" w:rsidRPr="00981A02" w:rsidRDefault="00074CCD" w:rsidP="00CE050A">
            <w:pPr>
              <w:pStyle w:val="skipcolumn"/>
              <w:spacing w:line="276" w:lineRule="auto"/>
              <w:ind w:left="144" w:hanging="144"/>
              <w:contextualSpacing/>
              <w:rPr>
                <w:rFonts w:ascii="Times New Roman" w:hAnsi="Times New Roman"/>
              </w:rPr>
            </w:pPr>
          </w:p>
          <w:p w14:paraId="26B1AE56" w14:textId="77777777" w:rsidR="00074CCD" w:rsidRPr="00981A02" w:rsidRDefault="00074CCD" w:rsidP="00CE050A">
            <w:pPr>
              <w:pStyle w:val="skipcolumn"/>
              <w:spacing w:line="276" w:lineRule="auto"/>
              <w:ind w:left="144" w:hanging="144"/>
              <w:contextualSpacing/>
              <w:rPr>
                <w:rFonts w:ascii="Times New Roman" w:hAnsi="Times New Roman"/>
              </w:rPr>
            </w:pPr>
          </w:p>
          <w:p w14:paraId="0979DBC8" w14:textId="3281A011" w:rsidR="00074CCD" w:rsidRPr="00981A02" w:rsidRDefault="00074CCD" w:rsidP="00CE050A">
            <w:pPr>
              <w:pStyle w:val="skipcolumn"/>
              <w:spacing w:line="276" w:lineRule="auto"/>
              <w:ind w:left="144" w:hanging="144"/>
              <w:contextualSpacing/>
              <w:rPr>
                <w:rFonts w:ascii="Times New Roman" w:hAnsi="Times New Roman"/>
                <w:smallCaps w:val="0"/>
              </w:rPr>
            </w:pPr>
            <w:r w:rsidRPr="00981A02">
              <w:rPr>
                <w:rFonts w:ascii="Times New Roman" w:hAnsi="Times New Roman"/>
              </w:rPr>
              <w:t>3</w:t>
            </w:r>
            <w:r w:rsidRPr="00981A02">
              <w:rPr>
                <w:rFonts w:ascii="Times New Roman" w:hAnsi="Times New Roman"/>
                <w:i/>
              </w:rPr>
              <w:sym w:font="Wingdings" w:char="F0F0"/>
            </w:r>
            <w:r w:rsidR="00380702" w:rsidRPr="00981A02">
              <w:rPr>
                <w:rFonts w:ascii="Times New Roman" w:hAnsi="Times New Roman"/>
                <w:i/>
              </w:rPr>
              <w:t>M</w:t>
            </w:r>
            <w:r w:rsidRPr="00981A02">
              <w:rPr>
                <w:rFonts w:ascii="Times New Roman" w:hAnsi="Times New Roman"/>
                <w:i/>
                <w:smallCaps w:val="0"/>
              </w:rPr>
              <w:t>SB12</w:t>
            </w:r>
          </w:p>
          <w:p w14:paraId="22F14686" w14:textId="6D73FE8B" w:rsidR="00074CCD" w:rsidRPr="00981A02" w:rsidRDefault="00074CCD" w:rsidP="00CE050A">
            <w:pPr>
              <w:pStyle w:val="skipcolumn"/>
              <w:spacing w:line="276" w:lineRule="auto"/>
              <w:ind w:left="144" w:hanging="144"/>
              <w:contextualSpacing/>
              <w:rPr>
                <w:rFonts w:ascii="Times New Roman" w:hAnsi="Times New Roman"/>
              </w:rPr>
            </w:pPr>
            <w:r w:rsidRPr="00981A02">
              <w:rPr>
                <w:rFonts w:ascii="Times New Roman" w:hAnsi="Times New Roman"/>
              </w:rPr>
              <w:t>4</w:t>
            </w:r>
            <w:r w:rsidRPr="00981A02">
              <w:rPr>
                <w:rFonts w:ascii="Times New Roman" w:hAnsi="Times New Roman"/>
                <w:i/>
              </w:rPr>
              <w:sym w:font="Wingdings" w:char="F0F0"/>
            </w:r>
            <w:r w:rsidR="00380702" w:rsidRPr="00981A02">
              <w:rPr>
                <w:rFonts w:ascii="Times New Roman" w:hAnsi="Times New Roman"/>
                <w:i/>
              </w:rPr>
              <w:t>M</w:t>
            </w:r>
            <w:r w:rsidRPr="00981A02">
              <w:rPr>
                <w:rFonts w:ascii="Times New Roman" w:hAnsi="Times New Roman"/>
                <w:i/>
                <w:smallCaps w:val="0"/>
              </w:rPr>
              <w:t>SB12</w:t>
            </w:r>
          </w:p>
          <w:p w14:paraId="1D2B455E" w14:textId="759FE197" w:rsidR="00074CCD" w:rsidRPr="00981A02" w:rsidRDefault="00AD7CAD" w:rsidP="00CE050A">
            <w:pPr>
              <w:pStyle w:val="skipcolumn"/>
              <w:spacing w:line="276" w:lineRule="auto"/>
              <w:ind w:left="144" w:hanging="144"/>
              <w:contextualSpacing/>
              <w:rPr>
                <w:rFonts w:ascii="Times New Roman" w:hAnsi="Times New Roman"/>
                <w:i/>
                <w:smallCaps w:val="0"/>
              </w:rPr>
            </w:pPr>
            <w:r w:rsidRPr="00981A02">
              <w:rPr>
                <w:rFonts w:ascii="Times New Roman" w:hAnsi="Times New Roman"/>
              </w:rPr>
              <w:t>5</w:t>
            </w:r>
            <w:r w:rsidRPr="00981A02">
              <w:rPr>
                <w:rFonts w:ascii="Times New Roman" w:hAnsi="Times New Roman"/>
                <w:i/>
              </w:rPr>
              <w:sym w:font="Wingdings" w:char="F0F0"/>
            </w:r>
            <w:r w:rsidR="00380702" w:rsidRPr="00981A02">
              <w:rPr>
                <w:rFonts w:ascii="Times New Roman" w:hAnsi="Times New Roman"/>
                <w:i/>
              </w:rPr>
              <w:t>M</w:t>
            </w:r>
            <w:r w:rsidRPr="00981A02">
              <w:rPr>
                <w:rFonts w:ascii="Times New Roman" w:hAnsi="Times New Roman"/>
                <w:i/>
                <w:smallCaps w:val="0"/>
              </w:rPr>
              <w:t>SB12</w:t>
            </w:r>
          </w:p>
          <w:p w14:paraId="34443FBC" w14:textId="77777777" w:rsidR="00AD7CAD" w:rsidRPr="00981A02" w:rsidRDefault="00AD7CAD" w:rsidP="00CE050A">
            <w:pPr>
              <w:pStyle w:val="skipcolumn"/>
              <w:spacing w:line="276" w:lineRule="auto"/>
              <w:ind w:left="144" w:hanging="144"/>
              <w:contextualSpacing/>
              <w:rPr>
                <w:rFonts w:ascii="Times New Roman" w:hAnsi="Times New Roman"/>
              </w:rPr>
            </w:pPr>
          </w:p>
          <w:p w14:paraId="2010F3F4" w14:textId="01DF4BE6" w:rsidR="00074CCD" w:rsidRPr="00981A02" w:rsidRDefault="00074CCD" w:rsidP="00CE050A">
            <w:pPr>
              <w:pStyle w:val="skipcolumn"/>
              <w:spacing w:line="276" w:lineRule="auto"/>
              <w:ind w:left="144" w:hanging="144"/>
              <w:contextualSpacing/>
              <w:rPr>
                <w:rFonts w:ascii="Times New Roman" w:hAnsi="Times New Roman"/>
              </w:rPr>
            </w:pPr>
            <w:r w:rsidRPr="00981A02">
              <w:rPr>
                <w:rFonts w:ascii="Times New Roman" w:hAnsi="Times New Roman"/>
              </w:rPr>
              <w:t>6</w:t>
            </w:r>
            <w:r w:rsidRPr="00981A02">
              <w:rPr>
                <w:rFonts w:ascii="Times New Roman" w:hAnsi="Times New Roman"/>
                <w:i/>
              </w:rPr>
              <w:sym w:font="Wingdings" w:char="F0F0"/>
            </w:r>
            <w:r w:rsidR="00380702" w:rsidRPr="00981A02">
              <w:rPr>
                <w:rFonts w:ascii="Times New Roman" w:hAnsi="Times New Roman"/>
                <w:i/>
              </w:rPr>
              <w:t>M</w:t>
            </w:r>
            <w:r w:rsidRPr="00981A02">
              <w:rPr>
                <w:rFonts w:ascii="Times New Roman" w:hAnsi="Times New Roman"/>
                <w:i/>
                <w:smallCaps w:val="0"/>
              </w:rPr>
              <w:t>SB12</w:t>
            </w:r>
          </w:p>
        </w:tc>
      </w:tr>
      <w:tr w:rsidR="00B8360C" w:rsidRPr="00981A02" w14:paraId="54AA615D" w14:textId="77777777" w:rsidTr="00754330">
        <w:trPr>
          <w:gridAfter w:val="1"/>
          <w:wAfter w:w="4" w:type="pct"/>
          <w:cantSplit/>
          <w:jc w:val="center"/>
        </w:trPr>
        <w:tc>
          <w:tcPr>
            <w:tcW w:w="2183" w:type="pct"/>
            <w:tcBorders>
              <w:top w:val="single" w:sz="4" w:space="0" w:color="auto"/>
              <w:left w:val="double" w:sz="4" w:space="0" w:color="auto"/>
              <w:bottom w:val="single" w:sz="4" w:space="0" w:color="auto"/>
            </w:tcBorders>
            <w:shd w:val="clear" w:color="auto" w:fill="FFFFCC"/>
            <w:tcMar>
              <w:top w:w="43" w:type="dxa"/>
              <w:left w:w="115" w:type="dxa"/>
              <w:bottom w:w="43" w:type="dxa"/>
              <w:right w:w="115" w:type="dxa"/>
            </w:tcMar>
          </w:tcPr>
          <w:p w14:paraId="70B8AED5" w14:textId="70E24895" w:rsidR="00B8360C" w:rsidRPr="00981A02" w:rsidRDefault="00380702" w:rsidP="006B6B32">
            <w:pPr>
              <w:pStyle w:val="1Intvwqst"/>
              <w:spacing w:line="276" w:lineRule="auto"/>
              <w:ind w:left="144" w:hanging="144"/>
              <w:contextualSpacing/>
              <w:rPr>
                <w:rFonts w:ascii="Times New Roman" w:hAnsi="Times New Roman"/>
                <w:smallCaps w:val="0"/>
                <w:lang w:val="fr-FR"/>
              </w:rPr>
            </w:pPr>
            <w:r w:rsidRPr="00981A02">
              <w:rPr>
                <w:rFonts w:ascii="Times New Roman" w:hAnsi="Times New Roman"/>
                <w:b/>
                <w:smallCaps w:val="0"/>
                <w:lang w:val="fr-FR"/>
              </w:rPr>
              <w:t>M</w:t>
            </w:r>
            <w:r w:rsidR="00B8360C" w:rsidRPr="00981A02">
              <w:rPr>
                <w:rFonts w:ascii="Times New Roman" w:hAnsi="Times New Roman"/>
                <w:b/>
                <w:smallCaps w:val="0"/>
                <w:lang w:val="fr-FR"/>
              </w:rPr>
              <w:t>SB1</w:t>
            </w:r>
            <w:r w:rsidR="00715BE2" w:rsidRPr="00981A02">
              <w:rPr>
                <w:rFonts w:ascii="Times New Roman" w:hAnsi="Times New Roman"/>
                <w:b/>
                <w:smallCaps w:val="0"/>
                <w:lang w:val="fr-FR"/>
              </w:rPr>
              <w:t>0</w:t>
            </w:r>
            <w:r w:rsidR="00B8360C" w:rsidRPr="00981A02">
              <w:rPr>
                <w:rFonts w:ascii="Times New Roman" w:hAnsi="Times New Roman"/>
                <w:smallCaps w:val="0"/>
                <w:lang w:val="fr-FR"/>
              </w:rPr>
              <w:t>.</w:t>
            </w:r>
            <w:r w:rsidR="00B8360C" w:rsidRPr="00981A02">
              <w:rPr>
                <w:rFonts w:ascii="Times New Roman" w:hAnsi="Times New Roman"/>
                <w:i/>
                <w:smallCaps w:val="0"/>
                <w:lang w:val="fr-FR"/>
              </w:rPr>
              <w:t xml:space="preserve"> </w:t>
            </w:r>
            <w:r w:rsidR="00DA2494" w:rsidRPr="00981A02">
              <w:rPr>
                <w:rFonts w:ascii="Times New Roman" w:hAnsi="Times New Roman"/>
                <w:i/>
                <w:smallCaps w:val="0"/>
                <w:lang w:val="fr-FR"/>
              </w:rPr>
              <w:t>Vérifier</w:t>
            </w:r>
            <w:r w:rsidR="00B8360C" w:rsidRPr="00981A02">
              <w:rPr>
                <w:rFonts w:ascii="Times New Roman" w:hAnsi="Times New Roman"/>
                <w:i/>
                <w:smallCaps w:val="0"/>
                <w:lang w:val="fr-FR"/>
              </w:rPr>
              <w:t xml:space="preserve"> </w:t>
            </w:r>
            <w:r w:rsidRPr="00981A02">
              <w:rPr>
                <w:rFonts w:ascii="Times New Roman" w:hAnsi="Times New Roman"/>
                <w:i/>
                <w:smallCaps w:val="0"/>
                <w:lang w:val="fr-FR"/>
              </w:rPr>
              <w:t>M</w:t>
            </w:r>
            <w:r w:rsidR="00B8360C" w:rsidRPr="00981A02">
              <w:rPr>
                <w:rFonts w:ascii="Times New Roman" w:hAnsi="Times New Roman"/>
                <w:i/>
                <w:smallCaps w:val="0"/>
                <w:lang w:val="fr-FR"/>
              </w:rPr>
              <w:t xml:space="preserve">MA1: </w:t>
            </w:r>
            <w:r w:rsidR="006B6B32" w:rsidRPr="00981A02">
              <w:rPr>
                <w:rFonts w:ascii="Times New Roman" w:hAnsi="Times New Roman"/>
                <w:i/>
                <w:smallCaps w:val="0"/>
                <w:lang w:val="fr-FR"/>
              </w:rPr>
              <w:t>Actuellement marié ou vivant en union avec une partenaire ?</w:t>
            </w:r>
          </w:p>
        </w:tc>
        <w:tc>
          <w:tcPr>
            <w:tcW w:w="2146" w:type="pct"/>
            <w:gridSpan w:val="3"/>
            <w:tcBorders>
              <w:top w:val="single" w:sz="4" w:space="0" w:color="auto"/>
              <w:bottom w:val="single" w:sz="4" w:space="0" w:color="auto"/>
            </w:tcBorders>
            <w:shd w:val="clear" w:color="auto" w:fill="FFFFCC"/>
            <w:tcMar>
              <w:top w:w="43" w:type="dxa"/>
              <w:left w:w="115" w:type="dxa"/>
              <w:bottom w:w="43" w:type="dxa"/>
              <w:right w:w="115" w:type="dxa"/>
            </w:tcMar>
          </w:tcPr>
          <w:p w14:paraId="78180E65" w14:textId="1A73C615" w:rsidR="00B8360C" w:rsidRPr="00981A02" w:rsidRDefault="00572037" w:rsidP="00A260FD">
            <w:pPr>
              <w:pStyle w:val="Responsecategs"/>
              <w:tabs>
                <w:tab w:val="clear" w:pos="3942"/>
                <w:tab w:val="right" w:leader="dot" w:pos="4254"/>
              </w:tabs>
              <w:spacing w:line="276" w:lineRule="auto"/>
              <w:ind w:left="144" w:hanging="144"/>
              <w:contextualSpacing/>
              <w:rPr>
                <w:rFonts w:ascii="Times New Roman" w:hAnsi="Times New Roman"/>
                <w:caps/>
                <w:lang w:val="fr-FR"/>
              </w:rPr>
            </w:pPr>
            <w:r w:rsidRPr="00981A02">
              <w:rPr>
                <w:rFonts w:ascii="Times New Roman" w:hAnsi="Times New Roman"/>
                <w:caps/>
                <w:lang w:val="fr-FR"/>
              </w:rPr>
              <w:t>OUI</w:t>
            </w:r>
            <w:r w:rsidR="00940B83" w:rsidRPr="00981A02">
              <w:rPr>
                <w:rFonts w:ascii="Times New Roman" w:hAnsi="Times New Roman"/>
                <w:caps/>
                <w:lang w:val="fr-FR"/>
              </w:rPr>
              <w:t xml:space="preserve">, </w:t>
            </w:r>
            <w:r w:rsidR="00380702" w:rsidRPr="00981A02">
              <w:rPr>
                <w:rFonts w:ascii="Times New Roman" w:hAnsi="Times New Roman"/>
                <w:caps/>
                <w:lang w:val="fr-FR"/>
              </w:rPr>
              <w:t>M</w:t>
            </w:r>
            <w:r w:rsidR="00B8360C" w:rsidRPr="00981A02">
              <w:rPr>
                <w:rFonts w:ascii="Times New Roman" w:hAnsi="Times New Roman"/>
                <w:caps/>
                <w:lang w:val="fr-FR"/>
              </w:rPr>
              <w:t>MA1=1 o</w:t>
            </w:r>
            <w:r w:rsidR="006B6B32" w:rsidRPr="00981A02">
              <w:rPr>
                <w:rFonts w:ascii="Times New Roman" w:hAnsi="Times New Roman"/>
                <w:caps/>
                <w:lang w:val="fr-FR"/>
              </w:rPr>
              <w:t>u</w:t>
            </w:r>
            <w:r w:rsidR="00B8360C" w:rsidRPr="00981A02">
              <w:rPr>
                <w:rFonts w:ascii="Times New Roman" w:hAnsi="Times New Roman"/>
                <w:caps/>
                <w:lang w:val="fr-FR"/>
              </w:rPr>
              <w:t xml:space="preserve"> 2</w:t>
            </w:r>
            <w:r w:rsidR="00B8360C" w:rsidRPr="00981A02">
              <w:rPr>
                <w:rFonts w:ascii="Times New Roman" w:hAnsi="Times New Roman"/>
                <w:caps/>
                <w:lang w:val="fr-FR"/>
              </w:rPr>
              <w:tab/>
              <w:t>1</w:t>
            </w:r>
          </w:p>
          <w:p w14:paraId="4DED43FC" w14:textId="3AF8D599" w:rsidR="00B8360C" w:rsidRPr="00981A02" w:rsidRDefault="00572037" w:rsidP="00940B83">
            <w:pPr>
              <w:pStyle w:val="Responsecategs"/>
              <w:tabs>
                <w:tab w:val="clear" w:pos="3942"/>
                <w:tab w:val="right" w:leader="dot" w:pos="4254"/>
              </w:tabs>
              <w:spacing w:line="276" w:lineRule="auto"/>
              <w:ind w:left="144" w:hanging="144"/>
              <w:contextualSpacing/>
              <w:rPr>
                <w:rFonts w:ascii="Times New Roman" w:hAnsi="Times New Roman"/>
                <w:caps/>
                <w:lang w:val="fr-FR"/>
              </w:rPr>
            </w:pPr>
            <w:r w:rsidRPr="00981A02">
              <w:rPr>
                <w:rFonts w:ascii="Times New Roman" w:hAnsi="Times New Roman"/>
                <w:caps/>
                <w:lang w:val="fr-FR"/>
              </w:rPr>
              <w:t>NON</w:t>
            </w:r>
            <w:r w:rsidR="00940B83" w:rsidRPr="00981A02">
              <w:rPr>
                <w:rFonts w:ascii="Times New Roman" w:hAnsi="Times New Roman"/>
                <w:caps/>
                <w:lang w:val="fr-FR"/>
              </w:rPr>
              <w:t xml:space="preserve">, </w:t>
            </w:r>
            <w:r w:rsidR="00380702" w:rsidRPr="00981A02">
              <w:rPr>
                <w:rFonts w:ascii="Times New Roman" w:hAnsi="Times New Roman"/>
                <w:caps/>
                <w:lang w:val="fr-FR"/>
              </w:rPr>
              <w:t>M</w:t>
            </w:r>
            <w:r w:rsidR="00940B83" w:rsidRPr="00981A02">
              <w:rPr>
                <w:rFonts w:ascii="Times New Roman" w:hAnsi="Times New Roman"/>
                <w:caps/>
                <w:lang w:val="fr-FR"/>
              </w:rPr>
              <w:t>MA1=3</w:t>
            </w:r>
            <w:r w:rsidR="00B8360C" w:rsidRPr="00981A02">
              <w:rPr>
                <w:rFonts w:ascii="Times New Roman" w:hAnsi="Times New Roman"/>
                <w:caps/>
                <w:lang w:val="fr-FR"/>
              </w:rPr>
              <w:tab/>
              <w:t>2</w:t>
            </w:r>
          </w:p>
        </w:tc>
        <w:tc>
          <w:tcPr>
            <w:tcW w:w="667" w:type="pct"/>
            <w:gridSpan w:val="2"/>
            <w:tcBorders>
              <w:top w:val="single" w:sz="4" w:space="0" w:color="auto"/>
              <w:bottom w:val="single" w:sz="4" w:space="0" w:color="auto"/>
              <w:right w:val="double" w:sz="4" w:space="0" w:color="auto"/>
            </w:tcBorders>
            <w:shd w:val="clear" w:color="auto" w:fill="FFFFCC"/>
            <w:tcMar>
              <w:top w:w="43" w:type="dxa"/>
              <w:left w:w="115" w:type="dxa"/>
              <w:bottom w:w="43" w:type="dxa"/>
              <w:right w:w="115" w:type="dxa"/>
            </w:tcMar>
          </w:tcPr>
          <w:p w14:paraId="5081E683" w14:textId="77777777" w:rsidR="00B8360C" w:rsidRPr="00981A02" w:rsidRDefault="00B8360C" w:rsidP="005F2978">
            <w:pPr>
              <w:pStyle w:val="skipcolumn"/>
              <w:spacing w:line="276" w:lineRule="auto"/>
              <w:ind w:left="144" w:hanging="144"/>
              <w:contextualSpacing/>
              <w:rPr>
                <w:rFonts w:ascii="Times New Roman" w:hAnsi="Times New Roman"/>
                <w:lang w:val="fr-FR"/>
              </w:rPr>
            </w:pPr>
          </w:p>
          <w:p w14:paraId="2255E7CD" w14:textId="14052019" w:rsidR="00B8360C" w:rsidRPr="00981A02" w:rsidRDefault="00B8360C" w:rsidP="00B8360C">
            <w:pPr>
              <w:pStyle w:val="skipcolumn"/>
              <w:spacing w:line="276" w:lineRule="auto"/>
              <w:ind w:left="144" w:hanging="144"/>
              <w:contextualSpacing/>
              <w:rPr>
                <w:rFonts w:ascii="Times New Roman" w:hAnsi="Times New Roman"/>
                <w:i/>
                <w:smallCaps w:val="0"/>
              </w:rPr>
            </w:pPr>
            <w:r w:rsidRPr="00981A02">
              <w:rPr>
                <w:rFonts w:ascii="Times New Roman" w:hAnsi="Times New Roman"/>
              </w:rPr>
              <w:t>2</w:t>
            </w:r>
            <w:r w:rsidRPr="00981A02">
              <w:rPr>
                <w:rFonts w:ascii="Times New Roman" w:hAnsi="Times New Roman"/>
                <w:i/>
              </w:rPr>
              <w:sym w:font="Wingdings" w:char="F0F0"/>
            </w:r>
            <w:r w:rsidR="00380702" w:rsidRPr="00981A02">
              <w:rPr>
                <w:rFonts w:ascii="Times New Roman" w:hAnsi="Times New Roman"/>
                <w:i/>
              </w:rPr>
              <w:t>M</w:t>
            </w:r>
            <w:r w:rsidRPr="00981A02">
              <w:rPr>
                <w:rFonts w:ascii="Times New Roman" w:hAnsi="Times New Roman"/>
                <w:i/>
                <w:smallCaps w:val="0"/>
              </w:rPr>
              <w:t>SB12</w:t>
            </w:r>
          </w:p>
        </w:tc>
      </w:tr>
      <w:tr w:rsidR="00B8360C" w:rsidRPr="00981A02" w14:paraId="35528F42" w14:textId="77777777" w:rsidTr="00754330">
        <w:trPr>
          <w:gridAfter w:val="1"/>
          <w:wAfter w:w="4" w:type="pct"/>
          <w:cantSplit/>
          <w:jc w:val="center"/>
        </w:trPr>
        <w:tc>
          <w:tcPr>
            <w:tcW w:w="2183" w:type="pct"/>
            <w:tcBorders>
              <w:top w:val="single" w:sz="4" w:space="0" w:color="auto"/>
              <w:left w:val="double" w:sz="4" w:space="0" w:color="auto"/>
              <w:bottom w:val="single" w:sz="4" w:space="0" w:color="auto"/>
            </w:tcBorders>
            <w:shd w:val="clear" w:color="auto" w:fill="FFFFCC"/>
            <w:tcMar>
              <w:top w:w="43" w:type="dxa"/>
              <w:left w:w="115" w:type="dxa"/>
              <w:bottom w:w="43" w:type="dxa"/>
              <w:right w:w="115" w:type="dxa"/>
            </w:tcMar>
          </w:tcPr>
          <w:p w14:paraId="2829EDC8" w14:textId="43ED109A" w:rsidR="00B8360C" w:rsidRPr="00981A02" w:rsidRDefault="00380702" w:rsidP="000516BF">
            <w:pPr>
              <w:pStyle w:val="1Intvwqst"/>
              <w:spacing w:line="276" w:lineRule="auto"/>
              <w:ind w:left="144" w:hanging="144"/>
              <w:contextualSpacing/>
              <w:rPr>
                <w:rFonts w:ascii="Times New Roman" w:hAnsi="Times New Roman"/>
                <w:smallCaps w:val="0"/>
                <w:lang w:val="fr-FR"/>
              </w:rPr>
            </w:pPr>
            <w:r w:rsidRPr="00981A02">
              <w:rPr>
                <w:rFonts w:ascii="Times New Roman" w:hAnsi="Times New Roman"/>
                <w:b/>
                <w:smallCaps w:val="0"/>
                <w:lang w:val="fr-FR"/>
              </w:rPr>
              <w:t>M</w:t>
            </w:r>
            <w:r w:rsidR="00B8360C" w:rsidRPr="00981A02">
              <w:rPr>
                <w:rFonts w:ascii="Times New Roman" w:hAnsi="Times New Roman"/>
                <w:b/>
                <w:smallCaps w:val="0"/>
                <w:lang w:val="fr-FR"/>
              </w:rPr>
              <w:t>SB11</w:t>
            </w:r>
            <w:r w:rsidR="00B8360C" w:rsidRPr="00981A02">
              <w:rPr>
                <w:rFonts w:ascii="Times New Roman" w:hAnsi="Times New Roman"/>
                <w:smallCaps w:val="0"/>
                <w:lang w:val="fr-FR"/>
              </w:rPr>
              <w:t>.</w:t>
            </w:r>
            <w:r w:rsidR="00B8360C" w:rsidRPr="00981A02">
              <w:rPr>
                <w:rFonts w:ascii="Times New Roman" w:hAnsi="Times New Roman"/>
                <w:i/>
                <w:smallCaps w:val="0"/>
                <w:lang w:val="fr-FR"/>
              </w:rPr>
              <w:t xml:space="preserve"> </w:t>
            </w:r>
            <w:r w:rsidR="00DA2494" w:rsidRPr="00981A02">
              <w:rPr>
                <w:rFonts w:ascii="Times New Roman" w:hAnsi="Times New Roman"/>
                <w:i/>
                <w:smallCaps w:val="0"/>
                <w:lang w:val="fr-FR"/>
              </w:rPr>
              <w:t>Vérifier</w:t>
            </w:r>
            <w:r w:rsidR="00B8360C" w:rsidRPr="00981A02">
              <w:rPr>
                <w:rFonts w:ascii="Times New Roman" w:hAnsi="Times New Roman"/>
                <w:i/>
                <w:smallCaps w:val="0"/>
                <w:lang w:val="fr-FR"/>
              </w:rPr>
              <w:t xml:space="preserve"> </w:t>
            </w:r>
            <w:r w:rsidRPr="00981A02">
              <w:rPr>
                <w:rFonts w:ascii="Times New Roman" w:hAnsi="Times New Roman"/>
                <w:i/>
                <w:smallCaps w:val="0"/>
                <w:lang w:val="fr-FR"/>
              </w:rPr>
              <w:t>M</w:t>
            </w:r>
            <w:r w:rsidR="00B8360C" w:rsidRPr="00981A02">
              <w:rPr>
                <w:rFonts w:ascii="Times New Roman" w:hAnsi="Times New Roman"/>
                <w:i/>
                <w:smallCaps w:val="0"/>
                <w:lang w:val="fr-FR"/>
              </w:rPr>
              <w:t>MA7</w:t>
            </w:r>
            <w:r w:rsidR="000516BF" w:rsidRPr="00981A02">
              <w:rPr>
                <w:rFonts w:ascii="Times New Roman" w:hAnsi="Times New Roman"/>
                <w:i/>
                <w:smallCaps w:val="0"/>
                <w:lang w:val="fr-FR"/>
              </w:rPr>
              <w:t xml:space="preserve">: </w:t>
            </w:r>
            <w:r w:rsidR="006B6B32" w:rsidRPr="00981A02">
              <w:rPr>
                <w:rFonts w:ascii="Times New Roman" w:hAnsi="Times New Roman"/>
                <w:i/>
                <w:smallCaps w:val="0"/>
                <w:lang w:val="fr-FR"/>
              </w:rPr>
              <w:t xml:space="preserve">Marié ou en union seulement </w:t>
            </w:r>
            <w:r w:rsidR="00970230" w:rsidRPr="00981A02">
              <w:rPr>
                <w:rFonts w:ascii="Times New Roman" w:hAnsi="Times New Roman"/>
                <w:i/>
                <w:smallCaps w:val="0"/>
                <w:lang w:val="fr-FR"/>
              </w:rPr>
              <w:t xml:space="preserve">une fois </w:t>
            </w:r>
            <w:r w:rsidR="006B6B32" w:rsidRPr="00981A02">
              <w:rPr>
                <w:rFonts w:ascii="Times New Roman" w:hAnsi="Times New Roman"/>
                <w:i/>
                <w:smallCaps w:val="0"/>
                <w:lang w:val="fr-FR"/>
              </w:rPr>
              <w:t>?</w:t>
            </w:r>
          </w:p>
        </w:tc>
        <w:tc>
          <w:tcPr>
            <w:tcW w:w="2146" w:type="pct"/>
            <w:gridSpan w:val="3"/>
            <w:tcBorders>
              <w:top w:val="single" w:sz="4" w:space="0" w:color="auto"/>
              <w:bottom w:val="single" w:sz="4" w:space="0" w:color="auto"/>
            </w:tcBorders>
            <w:shd w:val="clear" w:color="auto" w:fill="FFFFCC"/>
            <w:tcMar>
              <w:top w:w="43" w:type="dxa"/>
              <w:left w:w="115" w:type="dxa"/>
              <w:bottom w:w="43" w:type="dxa"/>
              <w:right w:w="115" w:type="dxa"/>
            </w:tcMar>
          </w:tcPr>
          <w:p w14:paraId="6B93EC64" w14:textId="16EA6094" w:rsidR="00B8360C" w:rsidRPr="00981A02" w:rsidRDefault="00572037" w:rsidP="00A260FD">
            <w:pPr>
              <w:pStyle w:val="Responsecategs"/>
              <w:tabs>
                <w:tab w:val="clear" w:pos="3942"/>
                <w:tab w:val="right" w:leader="dot" w:pos="4254"/>
              </w:tabs>
              <w:spacing w:line="276" w:lineRule="auto"/>
              <w:ind w:left="144" w:hanging="144"/>
              <w:contextualSpacing/>
              <w:rPr>
                <w:rFonts w:ascii="Times New Roman" w:hAnsi="Times New Roman"/>
                <w:caps/>
              </w:rPr>
            </w:pPr>
            <w:r w:rsidRPr="00981A02">
              <w:rPr>
                <w:rFonts w:ascii="Times New Roman" w:hAnsi="Times New Roman"/>
                <w:caps/>
              </w:rPr>
              <w:t>OUI</w:t>
            </w:r>
            <w:r w:rsidR="00940B83" w:rsidRPr="00981A02">
              <w:rPr>
                <w:rFonts w:ascii="Times New Roman" w:hAnsi="Times New Roman"/>
                <w:caps/>
              </w:rPr>
              <w:t xml:space="preserve">, </w:t>
            </w:r>
            <w:r w:rsidR="00380702" w:rsidRPr="00981A02">
              <w:rPr>
                <w:rFonts w:ascii="Times New Roman" w:hAnsi="Times New Roman"/>
                <w:caps/>
              </w:rPr>
              <w:t>M</w:t>
            </w:r>
            <w:r w:rsidR="00B8360C" w:rsidRPr="00981A02">
              <w:rPr>
                <w:rFonts w:ascii="Times New Roman" w:hAnsi="Times New Roman"/>
                <w:caps/>
              </w:rPr>
              <w:t>MA7=1</w:t>
            </w:r>
            <w:r w:rsidR="00B8360C" w:rsidRPr="00981A02">
              <w:rPr>
                <w:rFonts w:ascii="Times New Roman" w:hAnsi="Times New Roman"/>
                <w:caps/>
              </w:rPr>
              <w:tab/>
              <w:t>1</w:t>
            </w:r>
          </w:p>
          <w:p w14:paraId="24E0B742" w14:textId="3526BED2" w:rsidR="00B8360C" w:rsidRPr="00981A02" w:rsidRDefault="00572037" w:rsidP="00940B83">
            <w:pPr>
              <w:pStyle w:val="Responsecategs"/>
              <w:tabs>
                <w:tab w:val="clear" w:pos="3942"/>
                <w:tab w:val="right" w:leader="dot" w:pos="4254"/>
              </w:tabs>
              <w:spacing w:line="276" w:lineRule="auto"/>
              <w:ind w:left="144" w:hanging="144"/>
              <w:contextualSpacing/>
              <w:rPr>
                <w:rFonts w:ascii="Times New Roman" w:hAnsi="Times New Roman"/>
                <w:caps/>
              </w:rPr>
            </w:pPr>
            <w:r w:rsidRPr="00981A02">
              <w:rPr>
                <w:rFonts w:ascii="Times New Roman" w:hAnsi="Times New Roman"/>
                <w:caps/>
              </w:rPr>
              <w:t>NON</w:t>
            </w:r>
            <w:r w:rsidR="00940B83" w:rsidRPr="00981A02">
              <w:rPr>
                <w:rFonts w:ascii="Times New Roman" w:hAnsi="Times New Roman"/>
                <w:caps/>
              </w:rPr>
              <w:t xml:space="preserve">, </w:t>
            </w:r>
            <w:r w:rsidR="00B8360C" w:rsidRPr="00981A02">
              <w:rPr>
                <w:rFonts w:ascii="Times New Roman" w:hAnsi="Times New Roman"/>
                <w:caps/>
              </w:rPr>
              <w:t>M</w:t>
            </w:r>
            <w:r w:rsidR="00380702" w:rsidRPr="00981A02">
              <w:rPr>
                <w:rFonts w:ascii="Times New Roman" w:hAnsi="Times New Roman"/>
                <w:caps/>
              </w:rPr>
              <w:t>M</w:t>
            </w:r>
            <w:r w:rsidR="00B8360C" w:rsidRPr="00981A02">
              <w:rPr>
                <w:rFonts w:ascii="Times New Roman" w:hAnsi="Times New Roman"/>
                <w:caps/>
              </w:rPr>
              <w:t>A</w:t>
            </w:r>
            <w:r w:rsidR="000516BF" w:rsidRPr="00981A02">
              <w:rPr>
                <w:rFonts w:ascii="Times New Roman" w:hAnsi="Times New Roman"/>
                <w:caps/>
              </w:rPr>
              <w:t>7≠1</w:t>
            </w:r>
            <w:r w:rsidR="00B8360C" w:rsidRPr="00981A02">
              <w:rPr>
                <w:rFonts w:ascii="Times New Roman" w:hAnsi="Times New Roman"/>
                <w:caps/>
              </w:rPr>
              <w:tab/>
              <w:t>2</w:t>
            </w:r>
          </w:p>
        </w:tc>
        <w:tc>
          <w:tcPr>
            <w:tcW w:w="667" w:type="pct"/>
            <w:gridSpan w:val="2"/>
            <w:tcBorders>
              <w:top w:val="single" w:sz="4" w:space="0" w:color="auto"/>
              <w:bottom w:val="single" w:sz="4" w:space="0" w:color="auto"/>
              <w:right w:val="double" w:sz="4" w:space="0" w:color="auto"/>
            </w:tcBorders>
            <w:shd w:val="clear" w:color="auto" w:fill="FFFFCC"/>
            <w:tcMar>
              <w:top w:w="43" w:type="dxa"/>
              <w:left w:w="115" w:type="dxa"/>
              <w:bottom w:w="43" w:type="dxa"/>
              <w:right w:w="115" w:type="dxa"/>
            </w:tcMar>
          </w:tcPr>
          <w:p w14:paraId="5BE32D6D" w14:textId="002ADD4E" w:rsidR="00B8360C" w:rsidRPr="00981A02" w:rsidRDefault="00B8360C" w:rsidP="004B5744">
            <w:pPr>
              <w:pStyle w:val="skipcolumn"/>
              <w:spacing w:line="276" w:lineRule="auto"/>
              <w:ind w:left="144" w:hanging="144"/>
              <w:contextualSpacing/>
              <w:rPr>
                <w:rFonts w:ascii="Times New Roman" w:hAnsi="Times New Roman"/>
                <w:i/>
                <w:smallCaps w:val="0"/>
              </w:rPr>
            </w:pPr>
            <w:r w:rsidRPr="00981A02">
              <w:rPr>
                <w:rFonts w:ascii="Times New Roman" w:hAnsi="Times New Roman"/>
              </w:rPr>
              <w:t>1</w:t>
            </w:r>
            <w:r w:rsidRPr="00981A02">
              <w:rPr>
                <w:rFonts w:ascii="Times New Roman" w:hAnsi="Times New Roman"/>
                <w:i/>
              </w:rPr>
              <w:sym w:font="Wingdings" w:char="F0F0"/>
            </w:r>
            <w:r w:rsidR="004B5744" w:rsidRPr="00981A02">
              <w:rPr>
                <w:rFonts w:ascii="Times New Roman" w:hAnsi="Times New Roman"/>
                <w:i/>
                <w:smallCaps w:val="0"/>
              </w:rPr>
              <w:t>Fin</w:t>
            </w:r>
          </w:p>
        </w:tc>
      </w:tr>
      <w:tr w:rsidR="00074CCD" w:rsidRPr="00981A02" w14:paraId="6AB9D38F" w14:textId="77777777" w:rsidTr="009D351D">
        <w:trPr>
          <w:cantSplit/>
          <w:jc w:val="center"/>
        </w:trPr>
        <w:tc>
          <w:tcPr>
            <w:tcW w:w="2183" w:type="pct"/>
            <w:tcBorders>
              <w:left w:val="double" w:sz="4" w:space="0" w:color="auto"/>
              <w:bottom w:val="double" w:sz="4" w:space="0" w:color="auto"/>
            </w:tcBorders>
            <w:tcMar>
              <w:top w:w="43" w:type="dxa"/>
              <w:left w:w="115" w:type="dxa"/>
              <w:bottom w:w="43" w:type="dxa"/>
              <w:right w:w="115" w:type="dxa"/>
            </w:tcMar>
          </w:tcPr>
          <w:p w14:paraId="045B38A8" w14:textId="77777777" w:rsidR="006B6B32" w:rsidRPr="00981A02" w:rsidRDefault="00380702" w:rsidP="006B6B32">
            <w:pPr>
              <w:pStyle w:val="1Intvwqst"/>
              <w:spacing w:line="276" w:lineRule="auto"/>
              <w:ind w:left="144" w:hanging="144"/>
              <w:contextualSpacing/>
              <w:rPr>
                <w:rFonts w:ascii="Times New Roman" w:hAnsi="Times New Roman"/>
                <w:smallCaps w:val="0"/>
                <w:lang w:val="fr-FR"/>
              </w:rPr>
            </w:pPr>
            <w:r w:rsidRPr="00981A02">
              <w:rPr>
                <w:rFonts w:ascii="Times New Roman" w:hAnsi="Times New Roman"/>
                <w:b/>
                <w:smallCaps w:val="0"/>
                <w:lang w:val="fr-FR"/>
              </w:rPr>
              <w:t>M</w:t>
            </w:r>
            <w:r w:rsidR="00074CCD" w:rsidRPr="00981A02">
              <w:rPr>
                <w:rFonts w:ascii="Times New Roman" w:hAnsi="Times New Roman"/>
                <w:b/>
                <w:smallCaps w:val="0"/>
                <w:lang w:val="fr-FR"/>
              </w:rPr>
              <w:t>SB12</w:t>
            </w:r>
            <w:r w:rsidR="00074CCD" w:rsidRPr="00981A02">
              <w:rPr>
                <w:rFonts w:ascii="Times New Roman" w:hAnsi="Times New Roman"/>
                <w:smallCaps w:val="0"/>
                <w:lang w:val="fr-FR"/>
              </w:rPr>
              <w:t xml:space="preserve">. </w:t>
            </w:r>
            <w:r w:rsidR="006B6B32" w:rsidRPr="00981A02">
              <w:rPr>
                <w:rFonts w:ascii="Times New Roman" w:hAnsi="Times New Roman"/>
                <w:smallCaps w:val="0"/>
                <w:lang w:val="fr-FR"/>
              </w:rPr>
              <w:t>Quel âge a cette personne ?</w:t>
            </w:r>
          </w:p>
          <w:p w14:paraId="3A993BCE" w14:textId="77777777" w:rsidR="006B6B32" w:rsidRPr="00981A02" w:rsidRDefault="006B6B32" w:rsidP="006B6B32">
            <w:pPr>
              <w:pStyle w:val="1Intvwqst"/>
              <w:spacing w:line="276" w:lineRule="auto"/>
              <w:ind w:left="144" w:hanging="144"/>
              <w:contextualSpacing/>
              <w:rPr>
                <w:rFonts w:ascii="Times New Roman" w:hAnsi="Times New Roman"/>
                <w:b/>
                <w:iCs/>
                <w:caps/>
                <w:smallCaps w:val="0"/>
                <w:lang w:val="fr-FR"/>
              </w:rPr>
            </w:pPr>
          </w:p>
          <w:p w14:paraId="23981F36" w14:textId="34CE8E7A" w:rsidR="006B6B32" w:rsidRPr="00981A02" w:rsidRDefault="00BD24BA" w:rsidP="006B6B32">
            <w:pPr>
              <w:pStyle w:val="Instructionstointvw"/>
              <w:spacing w:line="276" w:lineRule="auto"/>
              <w:ind w:left="144" w:hanging="144"/>
              <w:contextualSpacing/>
              <w:rPr>
                <w:lang w:val="fr-FR"/>
              </w:rPr>
            </w:pPr>
            <w:r w:rsidRPr="00981A02">
              <w:rPr>
                <w:lang w:val="fr-FR"/>
              </w:rPr>
              <w:tab/>
              <w:t>Si la réponse est ‘NSP’, i</w:t>
            </w:r>
            <w:r w:rsidR="006B6B32" w:rsidRPr="00981A02">
              <w:rPr>
                <w:lang w:val="fr-FR"/>
              </w:rPr>
              <w:t>nsister:</w:t>
            </w:r>
          </w:p>
          <w:p w14:paraId="2DE4BD3F" w14:textId="733CAAE5" w:rsidR="00074CCD" w:rsidRPr="00981A02" w:rsidRDefault="006B6B32" w:rsidP="003A7E71">
            <w:pPr>
              <w:pStyle w:val="1Intvwqst"/>
              <w:keepNext/>
              <w:tabs>
                <w:tab w:val="left" w:pos="408"/>
              </w:tabs>
              <w:spacing w:line="276" w:lineRule="auto"/>
              <w:ind w:left="144" w:hanging="144"/>
              <w:contextualSpacing/>
              <w:rPr>
                <w:rFonts w:ascii="Times New Roman" w:hAnsi="Times New Roman"/>
                <w:smallCaps w:val="0"/>
                <w:lang w:val="fr-FR"/>
              </w:rPr>
            </w:pPr>
            <w:r w:rsidRPr="00981A02">
              <w:rPr>
                <w:rFonts w:ascii="Times New Roman" w:hAnsi="Times New Roman"/>
                <w:smallCaps w:val="0"/>
                <w:lang w:val="fr-FR"/>
              </w:rPr>
              <w:tab/>
              <w:t>Quel âge</w:t>
            </w:r>
            <w:r w:rsidR="003A7E71" w:rsidRPr="00981A02">
              <w:rPr>
                <w:rFonts w:ascii="Times New Roman" w:hAnsi="Times New Roman"/>
                <w:smallCaps w:val="0"/>
                <w:lang w:val="fr-FR"/>
              </w:rPr>
              <w:t xml:space="preserve"> environ</w:t>
            </w:r>
            <w:r w:rsidRPr="00981A02">
              <w:rPr>
                <w:rFonts w:ascii="Times New Roman" w:hAnsi="Times New Roman"/>
                <w:smallCaps w:val="0"/>
                <w:lang w:val="fr-FR"/>
              </w:rPr>
              <w:t xml:space="preserve"> </w:t>
            </w:r>
            <w:proofErr w:type="spellStart"/>
            <w:r w:rsidRPr="00981A02">
              <w:rPr>
                <w:rFonts w:ascii="Times New Roman" w:hAnsi="Times New Roman"/>
                <w:smallCaps w:val="0"/>
                <w:lang w:val="fr-FR"/>
              </w:rPr>
              <w:t>a</w:t>
            </w:r>
            <w:proofErr w:type="spellEnd"/>
            <w:r w:rsidRPr="00981A02">
              <w:rPr>
                <w:rFonts w:ascii="Times New Roman" w:hAnsi="Times New Roman"/>
                <w:smallCaps w:val="0"/>
                <w:lang w:val="fr-FR"/>
              </w:rPr>
              <w:t xml:space="preserve"> cette personne ?</w:t>
            </w:r>
          </w:p>
        </w:tc>
        <w:tc>
          <w:tcPr>
            <w:tcW w:w="2146" w:type="pct"/>
            <w:gridSpan w:val="3"/>
            <w:tcBorders>
              <w:bottom w:val="double" w:sz="4" w:space="0" w:color="auto"/>
            </w:tcBorders>
            <w:tcMar>
              <w:top w:w="43" w:type="dxa"/>
              <w:left w:w="115" w:type="dxa"/>
              <w:bottom w:w="43" w:type="dxa"/>
              <w:right w:w="115" w:type="dxa"/>
            </w:tcMar>
          </w:tcPr>
          <w:p w14:paraId="3B3CE351" w14:textId="77777777" w:rsidR="00074CCD" w:rsidRPr="00981A02" w:rsidRDefault="00074CCD" w:rsidP="00CE050A">
            <w:pPr>
              <w:pStyle w:val="Responsecategs"/>
              <w:keepNext/>
              <w:spacing w:line="276" w:lineRule="auto"/>
              <w:ind w:left="144" w:hanging="144"/>
              <w:contextualSpacing/>
              <w:rPr>
                <w:rFonts w:ascii="Times New Roman" w:hAnsi="Times New Roman"/>
                <w:caps/>
                <w:lang w:val="fr-FR"/>
              </w:rPr>
            </w:pPr>
          </w:p>
          <w:p w14:paraId="29E97491" w14:textId="1289CC18" w:rsidR="00074CCD" w:rsidRPr="00981A02" w:rsidRDefault="006B6B32" w:rsidP="00A260FD">
            <w:pPr>
              <w:pStyle w:val="Responsecategs"/>
              <w:keepNext/>
              <w:tabs>
                <w:tab w:val="clear" w:pos="3942"/>
                <w:tab w:val="right" w:leader="dot" w:pos="4254"/>
              </w:tabs>
              <w:spacing w:line="276" w:lineRule="auto"/>
              <w:ind w:left="144" w:hanging="144"/>
              <w:contextualSpacing/>
              <w:rPr>
                <w:rFonts w:ascii="Times New Roman" w:hAnsi="Times New Roman"/>
                <w:caps/>
                <w:lang w:val="fr-FR"/>
              </w:rPr>
            </w:pPr>
            <w:r w:rsidRPr="00981A02">
              <w:rPr>
                <w:rFonts w:ascii="Times New Roman" w:hAnsi="Times New Roman"/>
                <w:caps/>
                <w:lang w:val="fr-FR"/>
              </w:rPr>
              <w:t>Age de la partenaire sexuelle</w:t>
            </w:r>
            <w:r w:rsidR="00074CCD" w:rsidRPr="00981A02">
              <w:rPr>
                <w:rFonts w:ascii="Times New Roman" w:hAnsi="Times New Roman"/>
                <w:caps/>
                <w:lang w:val="fr-FR"/>
              </w:rPr>
              <w:tab/>
              <w:t>__ __</w:t>
            </w:r>
          </w:p>
          <w:p w14:paraId="7C29A5DB" w14:textId="77777777" w:rsidR="00074CCD" w:rsidRPr="00981A02" w:rsidRDefault="00074CCD" w:rsidP="00A260FD">
            <w:pPr>
              <w:pStyle w:val="Responsecategs"/>
              <w:keepNext/>
              <w:tabs>
                <w:tab w:val="clear" w:pos="3942"/>
                <w:tab w:val="right" w:leader="dot" w:pos="4254"/>
              </w:tabs>
              <w:spacing w:line="276" w:lineRule="auto"/>
              <w:ind w:left="144" w:hanging="144"/>
              <w:contextualSpacing/>
              <w:rPr>
                <w:rFonts w:ascii="Times New Roman" w:hAnsi="Times New Roman"/>
                <w:caps/>
                <w:lang w:val="fr-FR"/>
              </w:rPr>
            </w:pPr>
          </w:p>
          <w:p w14:paraId="64CCB1D3" w14:textId="1BE9EA97" w:rsidR="00074CCD" w:rsidRPr="00981A02" w:rsidRDefault="000C458D" w:rsidP="00A260FD">
            <w:pPr>
              <w:pStyle w:val="Responsecategs"/>
              <w:keepNext/>
              <w:tabs>
                <w:tab w:val="clear" w:pos="3942"/>
                <w:tab w:val="right" w:leader="dot" w:pos="4254"/>
              </w:tabs>
              <w:spacing w:line="276" w:lineRule="auto"/>
              <w:ind w:left="144" w:hanging="144"/>
              <w:contextualSpacing/>
              <w:rPr>
                <w:rFonts w:ascii="Times New Roman" w:hAnsi="Times New Roman"/>
                <w:caps/>
                <w:lang w:val="fr-FR"/>
              </w:rPr>
            </w:pPr>
            <w:r w:rsidRPr="00981A02">
              <w:rPr>
                <w:rFonts w:ascii="Times New Roman" w:hAnsi="Times New Roman"/>
                <w:caps/>
                <w:lang w:val="fr-FR"/>
              </w:rPr>
              <w:t>NSP</w:t>
            </w:r>
            <w:r w:rsidR="00074CCD" w:rsidRPr="00981A02">
              <w:rPr>
                <w:rFonts w:ascii="Times New Roman" w:hAnsi="Times New Roman"/>
                <w:caps/>
                <w:lang w:val="fr-FR"/>
              </w:rPr>
              <w:tab/>
              <w:t>98</w:t>
            </w:r>
          </w:p>
        </w:tc>
        <w:tc>
          <w:tcPr>
            <w:tcW w:w="671" w:type="pct"/>
            <w:gridSpan w:val="3"/>
            <w:tcBorders>
              <w:bottom w:val="double" w:sz="4" w:space="0" w:color="auto"/>
              <w:right w:val="double" w:sz="4" w:space="0" w:color="auto"/>
            </w:tcBorders>
            <w:tcMar>
              <w:top w:w="43" w:type="dxa"/>
              <w:left w:w="115" w:type="dxa"/>
              <w:bottom w:w="43" w:type="dxa"/>
              <w:right w:w="115" w:type="dxa"/>
            </w:tcMar>
          </w:tcPr>
          <w:p w14:paraId="1BCEE1D1" w14:textId="77777777" w:rsidR="00074CCD" w:rsidRPr="00981A02" w:rsidRDefault="00074CCD" w:rsidP="00CE050A">
            <w:pPr>
              <w:pStyle w:val="skipcolumn"/>
              <w:keepNext/>
              <w:spacing w:line="276" w:lineRule="auto"/>
              <w:ind w:left="144" w:hanging="144"/>
              <w:contextualSpacing/>
              <w:rPr>
                <w:rFonts w:ascii="Times New Roman" w:hAnsi="Times New Roman"/>
                <w:lang w:val="fr-FR"/>
              </w:rPr>
            </w:pPr>
          </w:p>
        </w:tc>
      </w:tr>
    </w:tbl>
    <w:p w14:paraId="76F137DC" w14:textId="0440B3B2" w:rsidR="00074CCD" w:rsidRPr="00981A02" w:rsidRDefault="00074CCD" w:rsidP="00CE050A">
      <w:pPr>
        <w:spacing w:line="276" w:lineRule="auto"/>
        <w:ind w:left="144" w:hanging="144"/>
        <w:contextualSpacing/>
        <w:rPr>
          <w:sz w:val="20"/>
          <w:lang w:val="fr-FR"/>
        </w:rPr>
      </w:pPr>
    </w:p>
    <w:p w14:paraId="0111678D" w14:textId="6BDEEC4D" w:rsidR="001C62AB" w:rsidRPr="00981A02" w:rsidRDefault="00074CCD">
      <w:pPr>
        <w:rPr>
          <w:smallCaps/>
          <w:sz w:val="20"/>
          <w:lang w:val="fr-FR"/>
        </w:rPr>
      </w:pPr>
      <w:r w:rsidRPr="00981A02">
        <w:rPr>
          <w:smallCaps/>
          <w:sz w:val="20"/>
          <w:lang w:val="fr-FR"/>
        </w:rPr>
        <w:br w:type="page"/>
      </w:r>
    </w:p>
    <w:tbl>
      <w:tblP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2"/>
        <w:gridCol w:w="4509"/>
        <w:gridCol w:w="1246"/>
      </w:tblGrid>
      <w:tr w:rsidR="001C62AB" w:rsidRPr="00981A02" w14:paraId="176957F0" w14:textId="77777777" w:rsidTr="006B4686">
        <w:trPr>
          <w:cantSplit/>
          <w:jc w:val="center"/>
        </w:trPr>
        <w:tc>
          <w:tcPr>
            <w:tcW w:w="5000" w:type="pct"/>
            <w:gridSpan w:val="3"/>
            <w:tcBorders>
              <w:top w:val="double" w:sz="4" w:space="0" w:color="auto"/>
              <w:left w:val="double" w:sz="4" w:space="0" w:color="auto"/>
              <w:bottom w:val="single" w:sz="4" w:space="0" w:color="auto"/>
              <w:right w:val="double" w:sz="4" w:space="0" w:color="auto"/>
            </w:tcBorders>
            <w:shd w:val="clear" w:color="auto" w:fill="000000"/>
            <w:tcMar>
              <w:top w:w="43" w:type="dxa"/>
              <w:left w:w="115" w:type="dxa"/>
              <w:bottom w:w="43" w:type="dxa"/>
              <w:right w:w="115" w:type="dxa"/>
            </w:tcMar>
          </w:tcPr>
          <w:p w14:paraId="53950839" w14:textId="5FB88DB2" w:rsidR="001C62AB" w:rsidRPr="00981A02" w:rsidRDefault="004B5744" w:rsidP="004B5744">
            <w:pPr>
              <w:pStyle w:val="modulename"/>
              <w:pageBreakBefore/>
              <w:tabs>
                <w:tab w:val="right" w:pos="10200"/>
              </w:tabs>
              <w:spacing w:line="276" w:lineRule="auto"/>
              <w:ind w:left="144" w:hanging="144"/>
              <w:contextualSpacing/>
              <w:rPr>
                <w:sz w:val="20"/>
              </w:rPr>
            </w:pPr>
            <w:r w:rsidRPr="00981A02">
              <w:rPr>
                <w:sz w:val="20"/>
              </w:rPr>
              <w:lastRenderedPageBreak/>
              <w:t>VIH/SIDA</w:t>
            </w:r>
            <w:r w:rsidR="001C62AB" w:rsidRPr="00981A02">
              <w:rPr>
                <w:sz w:val="20"/>
              </w:rPr>
              <w:tab/>
            </w:r>
            <w:r w:rsidR="00FF3371" w:rsidRPr="00981A02">
              <w:rPr>
                <w:sz w:val="20"/>
              </w:rPr>
              <w:t>M</w:t>
            </w:r>
            <w:r w:rsidR="001C62AB" w:rsidRPr="00981A02">
              <w:rPr>
                <w:sz w:val="20"/>
              </w:rPr>
              <w:t>HA</w:t>
            </w:r>
          </w:p>
        </w:tc>
      </w:tr>
      <w:tr w:rsidR="001C62AB" w:rsidRPr="00981A02" w14:paraId="269BF86C" w14:textId="77777777" w:rsidTr="006B4686">
        <w:trPr>
          <w:cantSplit/>
          <w:jc w:val="center"/>
        </w:trPr>
        <w:tc>
          <w:tcPr>
            <w:tcW w:w="2243" w:type="pct"/>
            <w:tcBorders>
              <w:left w:val="double" w:sz="4" w:space="0" w:color="auto"/>
            </w:tcBorders>
            <w:tcMar>
              <w:top w:w="43" w:type="dxa"/>
              <w:left w:w="115" w:type="dxa"/>
              <w:bottom w:w="43" w:type="dxa"/>
              <w:right w:w="115" w:type="dxa"/>
            </w:tcMar>
          </w:tcPr>
          <w:p w14:paraId="6A54C62B" w14:textId="77777777" w:rsidR="00D37444" w:rsidRPr="00981A02" w:rsidRDefault="00FF3371" w:rsidP="00D37444">
            <w:pPr>
              <w:pStyle w:val="1Intvwqst"/>
              <w:rPr>
                <w:rFonts w:ascii="Times New Roman" w:hAnsi="Times New Roman"/>
                <w:smallCaps w:val="0"/>
                <w:lang w:val="fr-FR"/>
              </w:rPr>
            </w:pPr>
            <w:r w:rsidRPr="00981A02">
              <w:rPr>
                <w:rFonts w:ascii="Times New Roman" w:hAnsi="Times New Roman"/>
                <w:b/>
                <w:smallCaps w:val="0"/>
                <w:lang w:val="fr-FR"/>
              </w:rPr>
              <w:t>M</w:t>
            </w:r>
            <w:r w:rsidR="001C62AB" w:rsidRPr="00981A02">
              <w:rPr>
                <w:rFonts w:ascii="Times New Roman" w:hAnsi="Times New Roman"/>
                <w:b/>
                <w:smallCaps w:val="0"/>
                <w:lang w:val="fr-FR"/>
              </w:rPr>
              <w:t>HA1</w:t>
            </w:r>
            <w:r w:rsidR="001C62AB" w:rsidRPr="00981A02">
              <w:rPr>
                <w:rFonts w:ascii="Times New Roman" w:hAnsi="Times New Roman"/>
                <w:smallCaps w:val="0"/>
                <w:lang w:val="fr-FR"/>
              </w:rPr>
              <w:t xml:space="preserve">. </w:t>
            </w:r>
            <w:r w:rsidR="00D37444" w:rsidRPr="00981A02">
              <w:rPr>
                <w:rFonts w:ascii="Times New Roman" w:hAnsi="Times New Roman"/>
                <w:smallCaps w:val="0"/>
                <w:lang w:val="fr-FR"/>
              </w:rPr>
              <w:t>Maintenant, je voudrais vous parler d’un autre sujet.</w:t>
            </w:r>
          </w:p>
          <w:p w14:paraId="2BBCB928" w14:textId="78A2CF64" w:rsidR="001C62AB" w:rsidRPr="00981A02" w:rsidRDefault="00D37444" w:rsidP="00311A78">
            <w:pPr>
              <w:pStyle w:val="1Intvwqst"/>
              <w:spacing w:line="276" w:lineRule="auto"/>
              <w:ind w:left="144" w:hanging="144"/>
              <w:contextualSpacing/>
              <w:rPr>
                <w:rFonts w:ascii="Times New Roman" w:hAnsi="Times New Roman"/>
                <w:smallCaps w:val="0"/>
                <w:lang w:val="fr-FR"/>
              </w:rPr>
            </w:pPr>
            <w:r w:rsidRPr="00981A02">
              <w:rPr>
                <w:rFonts w:ascii="Times New Roman" w:hAnsi="Times New Roman"/>
                <w:smallCaps w:val="0"/>
                <w:lang w:val="fr-FR"/>
              </w:rPr>
              <w:t xml:space="preserve">   Avez-vous déjà entendu parler d</w:t>
            </w:r>
            <w:r w:rsidR="00311A78" w:rsidRPr="00981A02">
              <w:rPr>
                <w:rFonts w:ascii="Times New Roman" w:hAnsi="Times New Roman"/>
                <w:smallCaps w:val="0"/>
                <w:lang w:val="fr-FR"/>
              </w:rPr>
              <w:t xml:space="preserve">e </w:t>
            </w:r>
            <w:r w:rsidRPr="00981A02">
              <w:rPr>
                <w:rFonts w:ascii="Times New Roman" w:hAnsi="Times New Roman"/>
                <w:smallCaps w:val="0"/>
                <w:lang w:val="fr-FR"/>
              </w:rPr>
              <w:t>VIH ou SIDA</w:t>
            </w:r>
            <w:r w:rsidR="00970230" w:rsidRPr="00981A02">
              <w:rPr>
                <w:rFonts w:ascii="Times New Roman" w:hAnsi="Times New Roman"/>
                <w:smallCaps w:val="0"/>
                <w:lang w:val="fr-FR"/>
              </w:rPr>
              <w:t xml:space="preserve"> </w:t>
            </w:r>
            <w:r w:rsidRPr="00981A02">
              <w:rPr>
                <w:rFonts w:ascii="Times New Roman" w:hAnsi="Times New Roman"/>
                <w:smallCaps w:val="0"/>
                <w:lang w:val="fr-FR"/>
              </w:rPr>
              <w:t>?</w:t>
            </w:r>
          </w:p>
        </w:tc>
        <w:tc>
          <w:tcPr>
            <w:tcW w:w="2160" w:type="pct"/>
            <w:tcMar>
              <w:top w:w="43" w:type="dxa"/>
              <w:left w:w="115" w:type="dxa"/>
              <w:bottom w:w="43" w:type="dxa"/>
              <w:right w:w="115" w:type="dxa"/>
            </w:tcMar>
          </w:tcPr>
          <w:p w14:paraId="6DEE5C64" w14:textId="4A861F46" w:rsidR="001C62AB" w:rsidRPr="00981A02" w:rsidRDefault="00572037"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981A02">
              <w:rPr>
                <w:rFonts w:ascii="Times New Roman" w:hAnsi="Times New Roman"/>
                <w:caps/>
              </w:rPr>
              <w:t>OUI</w:t>
            </w:r>
            <w:r w:rsidR="001C62AB" w:rsidRPr="00981A02">
              <w:rPr>
                <w:rFonts w:ascii="Times New Roman" w:hAnsi="Times New Roman"/>
                <w:caps/>
              </w:rPr>
              <w:tab/>
              <w:t>1</w:t>
            </w:r>
          </w:p>
          <w:p w14:paraId="07816C35" w14:textId="62DC13B1" w:rsidR="001C62AB" w:rsidRPr="00981A02" w:rsidRDefault="00572037"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981A02">
              <w:rPr>
                <w:rFonts w:ascii="Times New Roman" w:hAnsi="Times New Roman"/>
                <w:caps/>
              </w:rPr>
              <w:t>NON</w:t>
            </w:r>
            <w:r w:rsidR="001C62AB" w:rsidRPr="00981A02">
              <w:rPr>
                <w:rFonts w:ascii="Times New Roman" w:hAnsi="Times New Roman"/>
                <w:caps/>
              </w:rPr>
              <w:tab/>
              <w:t>2</w:t>
            </w:r>
          </w:p>
        </w:tc>
        <w:tc>
          <w:tcPr>
            <w:tcW w:w="597" w:type="pct"/>
            <w:tcBorders>
              <w:right w:val="double" w:sz="4" w:space="0" w:color="auto"/>
            </w:tcBorders>
            <w:tcMar>
              <w:top w:w="43" w:type="dxa"/>
              <w:left w:w="101" w:type="dxa"/>
              <w:bottom w:w="43" w:type="dxa"/>
              <w:right w:w="101" w:type="dxa"/>
            </w:tcMar>
          </w:tcPr>
          <w:p w14:paraId="0B20F21E" w14:textId="77777777" w:rsidR="001C62AB" w:rsidRPr="00981A02" w:rsidRDefault="001C62AB" w:rsidP="001C62AB">
            <w:pPr>
              <w:pStyle w:val="skipcolumn"/>
              <w:spacing w:line="276" w:lineRule="auto"/>
              <w:ind w:left="144" w:hanging="144"/>
              <w:contextualSpacing/>
              <w:rPr>
                <w:rFonts w:ascii="Times New Roman" w:hAnsi="Times New Roman"/>
              </w:rPr>
            </w:pPr>
          </w:p>
          <w:p w14:paraId="6F3A31F8" w14:textId="71DB23F9" w:rsidR="001C62AB" w:rsidRPr="00981A02" w:rsidRDefault="001C62AB" w:rsidP="004B5744">
            <w:pPr>
              <w:pStyle w:val="skipcolumn"/>
              <w:spacing w:line="276" w:lineRule="auto"/>
              <w:ind w:left="144" w:hanging="144"/>
              <w:contextualSpacing/>
              <w:rPr>
                <w:rFonts w:ascii="Times New Roman" w:hAnsi="Times New Roman"/>
              </w:rPr>
            </w:pPr>
            <w:r w:rsidRPr="00981A02">
              <w:rPr>
                <w:rFonts w:ascii="Times New Roman" w:hAnsi="Times New Roman"/>
              </w:rPr>
              <w:t>2</w:t>
            </w:r>
            <w:r w:rsidRPr="00981A02">
              <w:rPr>
                <w:rFonts w:ascii="Times New Roman" w:hAnsi="Times New Roman"/>
                <w:i/>
              </w:rPr>
              <w:sym w:font="Wingdings" w:char="F0F0"/>
            </w:r>
            <w:r w:rsidR="004B5744" w:rsidRPr="00981A02">
              <w:rPr>
                <w:rFonts w:ascii="Times New Roman" w:hAnsi="Times New Roman"/>
                <w:i/>
                <w:smallCaps w:val="0"/>
              </w:rPr>
              <w:t>Fin</w:t>
            </w:r>
          </w:p>
        </w:tc>
      </w:tr>
      <w:tr w:rsidR="001C62AB" w:rsidRPr="00981A02" w14:paraId="764C0B74" w14:textId="77777777" w:rsidTr="006B4686">
        <w:trPr>
          <w:cantSplit/>
          <w:jc w:val="center"/>
        </w:trPr>
        <w:tc>
          <w:tcPr>
            <w:tcW w:w="2243" w:type="pct"/>
            <w:tcBorders>
              <w:left w:val="double" w:sz="4" w:space="0" w:color="auto"/>
            </w:tcBorders>
            <w:tcMar>
              <w:top w:w="43" w:type="dxa"/>
              <w:left w:w="115" w:type="dxa"/>
              <w:bottom w:w="43" w:type="dxa"/>
              <w:right w:w="115" w:type="dxa"/>
            </w:tcMar>
          </w:tcPr>
          <w:p w14:paraId="0304D29A" w14:textId="77777777" w:rsidR="00D37444" w:rsidRPr="00981A02" w:rsidRDefault="00FF3371" w:rsidP="00D37444">
            <w:pPr>
              <w:pStyle w:val="1Intvwqst"/>
              <w:spacing w:line="276" w:lineRule="auto"/>
              <w:ind w:left="144" w:hanging="144"/>
              <w:contextualSpacing/>
              <w:rPr>
                <w:rFonts w:ascii="Times New Roman" w:hAnsi="Times New Roman"/>
                <w:smallCaps w:val="0"/>
                <w:lang w:val="fr-FR"/>
              </w:rPr>
            </w:pPr>
            <w:r w:rsidRPr="00981A02">
              <w:rPr>
                <w:rFonts w:ascii="Times New Roman" w:hAnsi="Times New Roman"/>
                <w:b/>
                <w:smallCaps w:val="0"/>
                <w:lang w:val="fr-FR"/>
              </w:rPr>
              <w:t>M</w:t>
            </w:r>
            <w:r w:rsidR="001C62AB" w:rsidRPr="00981A02">
              <w:rPr>
                <w:rFonts w:ascii="Times New Roman" w:hAnsi="Times New Roman"/>
                <w:b/>
                <w:smallCaps w:val="0"/>
                <w:lang w:val="fr-FR"/>
              </w:rPr>
              <w:t>HA2</w:t>
            </w:r>
            <w:r w:rsidR="001C62AB" w:rsidRPr="00981A02">
              <w:rPr>
                <w:rFonts w:ascii="Times New Roman" w:hAnsi="Times New Roman"/>
                <w:smallCaps w:val="0"/>
                <w:lang w:val="fr-FR"/>
              </w:rPr>
              <w:t xml:space="preserve">. </w:t>
            </w:r>
            <w:r w:rsidR="00D37444" w:rsidRPr="00981A02">
              <w:rPr>
                <w:rFonts w:ascii="Times New Roman" w:hAnsi="Times New Roman"/>
                <w:smallCaps w:val="0"/>
                <w:lang w:val="fr-FR"/>
              </w:rPr>
              <w:t>Le VIH est le virus qui donne le SIDA.</w:t>
            </w:r>
          </w:p>
          <w:p w14:paraId="6B100DE6" w14:textId="77777777" w:rsidR="00D37444" w:rsidRPr="00981A02" w:rsidRDefault="00D37444" w:rsidP="00D37444">
            <w:pPr>
              <w:pStyle w:val="1Intvwqst"/>
              <w:spacing w:line="276" w:lineRule="auto"/>
              <w:ind w:left="144" w:hanging="144"/>
              <w:contextualSpacing/>
              <w:rPr>
                <w:rFonts w:ascii="Times New Roman" w:hAnsi="Times New Roman"/>
                <w:smallCaps w:val="0"/>
                <w:lang w:val="fr-FR"/>
              </w:rPr>
            </w:pPr>
          </w:p>
          <w:p w14:paraId="6215F6E8" w14:textId="61F213FC" w:rsidR="001C62AB" w:rsidRPr="00981A02" w:rsidRDefault="00D37444" w:rsidP="00D37444">
            <w:pPr>
              <w:pStyle w:val="1Intvwqst"/>
              <w:spacing w:line="276" w:lineRule="auto"/>
              <w:ind w:left="144" w:hanging="144"/>
              <w:contextualSpacing/>
              <w:rPr>
                <w:rFonts w:ascii="Times New Roman" w:hAnsi="Times New Roman"/>
                <w:smallCaps w:val="0"/>
                <w:lang w:val="fr-FR"/>
              </w:rPr>
            </w:pPr>
            <w:r w:rsidRPr="00981A02">
              <w:rPr>
                <w:rFonts w:ascii="Times New Roman" w:hAnsi="Times New Roman"/>
                <w:smallCaps w:val="0"/>
                <w:lang w:val="fr-FR"/>
              </w:rPr>
              <w:tab/>
              <w:t xml:space="preserve">Est-ce que les gens peuvent réduire leur risque de contracter le VIH en ayant seulement un partenaire sexuel qui n'est pas infecté et qui n'a aucun autre partenaire ?    </w:t>
            </w:r>
          </w:p>
        </w:tc>
        <w:tc>
          <w:tcPr>
            <w:tcW w:w="2160" w:type="pct"/>
            <w:tcMar>
              <w:top w:w="43" w:type="dxa"/>
              <w:left w:w="115" w:type="dxa"/>
              <w:bottom w:w="43" w:type="dxa"/>
              <w:right w:w="115" w:type="dxa"/>
            </w:tcMar>
          </w:tcPr>
          <w:p w14:paraId="7FAE06AE" w14:textId="12E3B849" w:rsidR="001C62AB" w:rsidRPr="00981A02" w:rsidRDefault="00572037"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981A02">
              <w:rPr>
                <w:rFonts w:ascii="Times New Roman" w:hAnsi="Times New Roman"/>
                <w:caps/>
              </w:rPr>
              <w:t>OUI</w:t>
            </w:r>
            <w:r w:rsidR="001C62AB" w:rsidRPr="00981A02">
              <w:rPr>
                <w:rFonts w:ascii="Times New Roman" w:hAnsi="Times New Roman"/>
                <w:caps/>
              </w:rPr>
              <w:tab/>
              <w:t>1</w:t>
            </w:r>
          </w:p>
          <w:p w14:paraId="524350B3" w14:textId="22D97E7F" w:rsidR="001C62AB" w:rsidRPr="00981A02" w:rsidRDefault="00572037"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981A02">
              <w:rPr>
                <w:rFonts w:ascii="Times New Roman" w:hAnsi="Times New Roman"/>
                <w:caps/>
              </w:rPr>
              <w:t>NON</w:t>
            </w:r>
            <w:r w:rsidR="001C62AB" w:rsidRPr="00981A02">
              <w:rPr>
                <w:rFonts w:ascii="Times New Roman" w:hAnsi="Times New Roman"/>
                <w:caps/>
              </w:rPr>
              <w:tab/>
              <w:t>2</w:t>
            </w:r>
          </w:p>
          <w:p w14:paraId="388FBC2F" w14:textId="77777777" w:rsidR="00F54C3B" w:rsidRPr="00981A02" w:rsidRDefault="00F54C3B" w:rsidP="008C5F1A">
            <w:pPr>
              <w:pStyle w:val="Responsecategs"/>
              <w:tabs>
                <w:tab w:val="clear" w:pos="3942"/>
                <w:tab w:val="right" w:leader="dot" w:pos="4278"/>
              </w:tabs>
              <w:spacing w:line="276" w:lineRule="auto"/>
              <w:ind w:left="144" w:hanging="144"/>
              <w:contextualSpacing/>
              <w:rPr>
                <w:rFonts w:ascii="Times New Roman" w:hAnsi="Times New Roman"/>
                <w:caps/>
              </w:rPr>
            </w:pPr>
          </w:p>
          <w:p w14:paraId="54236CAA" w14:textId="6AA06C38" w:rsidR="001C62AB" w:rsidRPr="00981A02" w:rsidRDefault="000C458D"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981A02">
              <w:rPr>
                <w:rFonts w:ascii="Times New Roman" w:hAnsi="Times New Roman"/>
                <w:caps/>
              </w:rPr>
              <w:t>NSP</w:t>
            </w:r>
            <w:r w:rsidR="001C62AB" w:rsidRPr="00981A02">
              <w:rPr>
                <w:rFonts w:ascii="Times New Roman" w:hAnsi="Times New Roman"/>
                <w:caps/>
              </w:rPr>
              <w:tab/>
              <w:t>8</w:t>
            </w:r>
          </w:p>
        </w:tc>
        <w:tc>
          <w:tcPr>
            <w:tcW w:w="597" w:type="pct"/>
            <w:tcBorders>
              <w:right w:val="double" w:sz="4" w:space="0" w:color="auto"/>
            </w:tcBorders>
            <w:tcMar>
              <w:top w:w="43" w:type="dxa"/>
              <w:left w:w="115" w:type="dxa"/>
              <w:bottom w:w="43" w:type="dxa"/>
              <w:right w:w="115" w:type="dxa"/>
            </w:tcMar>
          </w:tcPr>
          <w:p w14:paraId="6E0CA613" w14:textId="77777777" w:rsidR="001C62AB" w:rsidRPr="00981A02" w:rsidRDefault="001C62AB" w:rsidP="001C62AB">
            <w:pPr>
              <w:pStyle w:val="skipcolumn"/>
              <w:spacing w:line="276" w:lineRule="auto"/>
              <w:ind w:left="144" w:hanging="144"/>
              <w:contextualSpacing/>
              <w:rPr>
                <w:rFonts w:ascii="Times New Roman" w:hAnsi="Times New Roman"/>
              </w:rPr>
            </w:pPr>
          </w:p>
        </w:tc>
      </w:tr>
      <w:tr w:rsidR="006B4686" w:rsidRPr="00981A02" w14:paraId="487F697C" w14:textId="77777777" w:rsidTr="006B4686">
        <w:trPr>
          <w:cantSplit/>
          <w:jc w:val="center"/>
        </w:trPr>
        <w:tc>
          <w:tcPr>
            <w:tcW w:w="2243" w:type="pct"/>
            <w:tcBorders>
              <w:left w:val="double" w:sz="4" w:space="0" w:color="auto"/>
              <w:bottom w:val="single" w:sz="4" w:space="0" w:color="auto"/>
            </w:tcBorders>
            <w:tcMar>
              <w:top w:w="43" w:type="dxa"/>
              <w:left w:w="115" w:type="dxa"/>
              <w:bottom w:w="43" w:type="dxa"/>
              <w:right w:w="115" w:type="dxa"/>
            </w:tcMar>
          </w:tcPr>
          <w:p w14:paraId="448057A1" w14:textId="42022400" w:rsidR="006B4686" w:rsidRPr="00981A02" w:rsidRDefault="00FF3371" w:rsidP="00BE231D">
            <w:pPr>
              <w:pStyle w:val="1Intvwqst"/>
              <w:spacing w:line="276" w:lineRule="auto"/>
              <w:ind w:left="144" w:hanging="144"/>
              <w:contextualSpacing/>
              <w:rPr>
                <w:rFonts w:ascii="Times New Roman" w:hAnsi="Times New Roman"/>
                <w:smallCaps w:val="0"/>
                <w:lang w:val="fr-FR"/>
              </w:rPr>
            </w:pPr>
            <w:r w:rsidRPr="00981A02">
              <w:rPr>
                <w:rFonts w:ascii="Times New Roman" w:hAnsi="Times New Roman"/>
                <w:b/>
                <w:smallCaps w:val="0"/>
                <w:lang w:val="fr-FR"/>
              </w:rPr>
              <w:t>M</w:t>
            </w:r>
            <w:r w:rsidR="006B4686" w:rsidRPr="00981A02">
              <w:rPr>
                <w:rFonts w:ascii="Times New Roman" w:hAnsi="Times New Roman"/>
                <w:b/>
                <w:smallCaps w:val="0"/>
                <w:lang w:val="fr-FR"/>
              </w:rPr>
              <w:t>HA3</w:t>
            </w:r>
            <w:r w:rsidR="006B4686" w:rsidRPr="00981A02">
              <w:rPr>
                <w:rFonts w:ascii="Times New Roman" w:hAnsi="Times New Roman"/>
                <w:smallCaps w:val="0"/>
                <w:lang w:val="fr-FR"/>
              </w:rPr>
              <w:t xml:space="preserve">. </w:t>
            </w:r>
            <w:r w:rsidR="00D37444" w:rsidRPr="00981A02">
              <w:rPr>
                <w:rFonts w:ascii="Times New Roman" w:hAnsi="Times New Roman"/>
                <w:smallCaps w:val="0"/>
                <w:lang w:val="fr-FR"/>
              </w:rPr>
              <w:t>Est-ce que les gens peuvent contracter le VIH par des piqûres de moustiques ?</w:t>
            </w:r>
          </w:p>
        </w:tc>
        <w:tc>
          <w:tcPr>
            <w:tcW w:w="2160" w:type="pct"/>
            <w:tcBorders>
              <w:bottom w:val="single" w:sz="4" w:space="0" w:color="auto"/>
            </w:tcBorders>
            <w:tcMar>
              <w:top w:w="43" w:type="dxa"/>
              <w:left w:w="115" w:type="dxa"/>
              <w:bottom w:w="43" w:type="dxa"/>
              <w:right w:w="115" w:type="dxa"/>
            </w:tcMar>
          </w:tcPr>
          <w:p w14:paraId="0AAE8E10" w14:textId="30511ACD" w:rsidR="006B4686" w:rsidRPr="00981A02" w:rsidRDefault="00572037"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981A02">
              <w:rPr>
                <w:rFonts w:ascii="Times New Roman" w:hAnsi="Times New Roman"/>
                <w:caps/>
              </w:rPr>
              <w:t>OUI</w:t>
            </w:r>
            <w:r w:rsidR="006B4686" w:rsidRPr="00981A02">
              <w:rPr>
                <w:rFonts w:ascii="Times New Roman" w:hAnsi="Times New Roman"/>
                <w:caps/>
              </w:rPr>
              <w:tab/>
              <w:t>1</w:t>
            </w:r>
          </w:p>
          <w:p w14:paraId="658CB5BB" w14:textId="1C3735B6" w:rsidR="006B4686" w:rsidRPr="00981A02" w:rsidRDefault="00572037"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981A02">
              <w:rPr>
                <w:rFonts w:ascii="Times New Roman" w:hAnsi="Times New Roman"/>
                <w:caps/>
              </w:rPr>
              <w:t>NON</w:t>
            </w:r>
            <w:r w:rsidR="006B4686" w:rsidRPr="00981A02">
              <w:rPr>
                <w:rFonts w:ascii="Times New Roman" w:hAnsi="Times New Roman"/>
                <w:caps/>
              </w:rPr>
              <w:tab/>
              <w:t>2</w:t>
            </w:r>
          </w:p>
          <w:p w14:paraId="7D333721" w14:textId="77777777" w:rsidR="00F54C3B" w:rsidRPr="00981A02" w:rsidRDefault="00F54C3B" w:rsidP="00BE231D">
            <w:pPr>
              <w:pStyle w:val="Responsecategs"/>
              <w:tabs>
                <w:tab w:val="clear" w:pos="3942"/>
                <w:tab w:val="right" w:leader="dot" w:pos="4278"/>
              </w:tabs>
              <w:spacing w:line="276" w:lineRule="auto"/>
              <w:ind w:left="144" w:hanging="144"/>
              <w:contextualSpacing/>
              <w:rPr>
                <w:rFonts w:ascii="Times New Roman" w:hAnsi="Times New Roman"/>
                <w:caps/>
              </w:rPr>
            </w:pPr>
          </w:p>
          <w:p w14:paraId="6224B06E" w14:textId="5573A5F3" w:rsidR="006B4686" w:rsidRPr="00981A02" w:rsidRDefault="000C458D"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981A02">
              <w:rPr>
                <w:rFonts w:ascii="Times New Roman" w:hAnsi="Times New Roman"/>
                <w:caps/>
              </w:rPr>
              <w:t>NSP</w:t>
            </w:r>
            <w:r w:rsidR="006B4686" w:rsidRPr="00981A02">
              <w:rPr>
                <w:rFonts w:ascii="Times New Roman" w:hAnsi="Times New Roman"/>
                <w:caps/>
              </w:rPr>
              <w:tab/>
              <w:t>8</w:t>
            </w:r>
          </w:p>
        </w:tc>
        <w:tc>
          <w:tcPr>
            <w:tcW w:w="597" w:type="pct"/>
            <w:tcBorders>
              <w:bottom w:val="single" w:sz="4" w:space="0" w:color="auto"/>
              <w:right w:val="double" w:sz="4" w:space="0" w:color="auto"/>
            </w:tcBorders>
            <w:tcMar>
              <w:top w:w="43" w:type="dxa"/>
              <w:left w:w="115" w:type="dxa"/>
              <w:bottom w:w="43" w:type="dxa"/>
              <w:right w:w="115" w:type="dxa"/>
            </w:tcMar>
          </w:tcPr>
          <w:p w14:paraId="34916293" w14:textId="77777777" w:rsidR="006B4686" w:rsidRPr="00981A02" w:rsidRDefault="006B4686" w:rsidP="00BE231D">
            <w:pPr>
              <w:pStyle w:val="skipcolumn"/>
              <w:spacing w:line="276" w:lineRule="auto"/>
              <w:ind w:left="144" w:hanging="144"/>
              <w:contextualSpacing/>
              <w:rPr>
                <w:rFonts w:ascii="Times New Roman" w:hAnsi="Times New Roman"/>
              </w:rPr>
            </w:pPr>
          </w:p>
        </w:tc>
      </w:tr>
      <w:tr w:rsidR="001C62AB" w:rsidRPr="00981A02" w14:paraId="7C39208D" w14:textId="77777777" w:rsidTr="006B4686">
        <w:trPr>
          <w:cantSplit/>
          <w:jc w:val="center"/>
        </w:trPr>
        <w:tc>
          <w:tcPr>
            <w:tcW w:w="2243" w:type="pct"/>
            <w:tcBorders>
              <w:left w:val="double" w:sz="4" w:space="0" w:color="auto"/>
              <w:bottom w:val="single" w:sz="4" w:space="0" w:color="auto"/>
            </w:tcBorders>
            <w:tcMar>
              <w:top w:w="43" w:type="dxa"/>
              <w:left w:w="115" w:type="dxa"/>
              <w:bottom w:w="43" w:type="dxa"/>
              <w:right w:w="115" w:type="dxa"/>
            </w:tcMar>
          </w:tcPr>
          <w:p w14:paraId="65A0E2E0" w14:textId="061037CA" w:rsidR="001C62AB" w:rsidRPr="00981A02" w:rsidRDefault="00FF3371" w:rsidP="001C62AB">
            <w:pPr>
              <w:pStyle w:val="1Intvwqst"/>
              <w:spacing w:line="276" w:lineRule="auto"/>
              <w:ind w:left="144" w:hanging="144"/>
              <w:contextualSpacing/>
              <w:rPr>
                <w:rFonts w:ascii="Times New Roman" w:hAnsi="Times New Roman"/>
                <w:smallCaps w:val="0"/>
                <w:lang w:val="fr-FR"/>
              </w:rPr>
            </w:pPr>
            <w:r w:rsidRPr="00981A02">
              <w:rPr>
                <w:rFonts w:ascii="Times New Roman" w:hAnsi="Times New Roman"/>
                <w:b/>
                <w:smallCaps w:val="0"/>
                <w:lang w:val="fr-FR"/>
              </w:rPr>
              <w:t>M</w:t>
            </w:r>
            <w:r w:rsidR="001C62AB" w:rsidRPr="00981A02">
              <w:rPr>
                <w:rFonts w:ascii="Times New Roman" w:hAnsi="Times New Roman"/>
                <w:b/>
                <w:smallCaps w:val="0"/>
                <w:lang w:val="fr-FR"/>
              </w:rPr>
              <w:t>HA4</w:t>
            </w:r>
            <w:r w:rsidR="001C62AB" w:rsidRPr="00981A02">
              <w:rPr>
                <w:rFonts w:ascii="Times New Roman" w:hAnsi="Times New Roman"/>
                <w:smallCaps w:val="0"/>
                <w:lang w:val="fr-FR"/>
              </w:rPr>
              <w:t xml:space="preserve">. </w:t>
            </w:r>
            <w:r w:rsidR="00D37444" w:rsidRPr="00981A02">
              <w:rPr>
                <w:rFonts w:ascii="Times New Roman" w:hAnsi="Times New Roman"/>
                <w:smallCaps w:val="0"/>
                <w:lang w:val="fr-FR"/>
              </w:rPr>
              <w:t>Est-ce que les gens peuvent réduire leur risque de contracter le VIH en utilisant un condom chaque fois qu’ils ont des rapports sexuels ?</w:t>
            </w:r>
          </w:p>
        </w:tc>
        <w:tc>
          <w:tcPr>
            <w:tcW w:w="2160" w:type="pct"/>
            <w:tcBorders>
              <w:bottom w:val="single" w:sz="4" w:space="0" w:color="auto"/>
            </w:tcBorders>
            <w:tcMar>
              <w:top w:w="43" w:type="dxa"/>
              <w:left w:w="115" w:type="dxa"/>
              <w:bottom w:w="43" w:type="dxa"/>
              <w:right w:w="115" w:type="dxa"/>
            </w:tcMar>
          </w:tcPr>
          <w:p w14:paraId="682C9BFD" w14:textId="26D46A1C" w:rsidR="001C62AB" w:rsidRPr="00981A02" w:rsidRDefault="00572037"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981A02">
              <w:rPr>
                <w:rFonts w:ascii="Times New Roman" w:hAnsi="Times New Roman"/>
                <w:caps/>
              </w:rPr>
              <w:t>OUI</w:t>
            </w:r>
            <w:r w:rsidR="001C62AB" w:rsidRPr="00981A02">
              <w:rPr>
                <w:rFonts w:ascii="Times New Roman" w:hAnsi="Times New Roman"/>
                <w:caps/>
              </w:rPr>
              <w:tab/>
              <w:t>1</w:t>
            </w:r>
          </w:p>
          <w:p w14:paraId="12693957" w14:textId="5C076BAA" w:rsidR="001C62AB" w:rsidRPr="00981A02" w:rsidRDefault="00572037"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981A02">
              <w:rPr>
                <w:rFonts w:ascii="Times New Roman" w:hAnsi="Times New Roman"/>
                <w:caps/>
              </w:rPr>
              <w:t>NON</w:t>
            </w:r>
            <w:r w:rsidR="001C62AB" w:rsidRPr="00981A02">
              <w:rPr>
                <w:rFonts w:ascii="Times New Roman" w:hAnsi="Times New Roman"/>
                <w:caps/>
              </w:rPr>
              <w:tab/>
              <w:t>2</w:t>
            </w:r>
          </w:p>
          <w:p w14:paraId="30D6E7F2" w14:textId="77777777" w:rsidR="00F54C3B" w:rsidRPr="00981A02" w:rsidRDefault="00F54C3B" w:rsidP="008C5F1A">
            <w:pPr>
              <w:pStyle w:val="Responsecategs"/>
              <w:tabs>
                <w:tab w:val="clear" w:pos="3942"/>
                <w:tab w:val="right" w:leader="dot" w:pos="4278"/>
              </w:tabs>
              <w:spacing w:line="276" w:lineRule="auto"/>
              <w:ind w:left="144" w:hanging="144"/>
              <w:contextualSpacing/>
              <w:rPr>
                <w:rFonts w:ascii="Times New Roman" w:hAnsi="Times New Roman"/>
                <w:caps/>
              </w:rPr>
            </w:pPr>
          </w:p>
          <w:p w14:paraId="72130B50" w14:textId="639AA44E" w:rsidR="001C62AB" w:rsidRPr="00981A02" w:rsidRDefault="000C458D"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981A02">
              <w:rPr>
                <w:rFonts w:ascii="Times New Roman" w:hAnsi="Times New Roman"/>
                <w:caps/>
              </w:rPr>
              <w:t>NSP</w:t>
            </w:r>
            <w:r w:rsidR="001C62AB" w:rsidRPr="00981A02">
              <w:rPr>
                <w:rFonts w:ascii="Times New Roman" w:hAnsi="Times New Roman"/>
                <w:caps/>
              </w:rPr>
              <w:tab/>
              <w:t>8</w:t>
            </w:r>
          </w:p>
        </w:tc>
        <w:tc>
          <w:tcPr>
            <w:tcW w:w="597" w:type="pct"/>
            <w:tcBorders>
              <w:bottom w:val="single" w:sz="4" w:space="0" w:color="auto"/>
              <w:right w:val="double" w:sz="4" w:space="0" w:color="auto"/>
            </w:tcBorders>
            <w:tcMar>
              <w:top w:w="43" w:type="dxa"/>
              <w:left w:w="115" w:type="dxa"/>
              <w:bottom w:w="43" w:type="dxa"/>
              <w:right w:w="115" w:type="dxa"/>
            </w:tcMar>
          </w:tcPr>
          <w:p w14:paraId="5FA5F1C6" w14:textId="77777777" w:rsidR="001C62AB" w:rsidRPr="00981A02" w:rsidRDefault="001C62AB" w:rsidP="001C62AB">
            <w:pPr>
              <w:pStyle w:val="skipcolumn"/>
              <w:spacing w:line="276" w:lineRule="auto"/>
              <w:ind w:left="144" w:hanging="144"/>
              <w:contextualSpacing/>
              <w:rPr>
                <w:rFonts w:ascii="Times New Roman" w:hAnsi="Times New Roman"/>
              </w:rPr>
            </w:pPr>
          </w:p>
        </w:tc>
      </w:tr>
      <w:tr w:rsidR="001C62AB" w:rsidRPr="00981A02" w14:paraId="66CCF2A9" w14:textId="77777777" w:rsidTr="006B4686">
        <w:trPr>
          <w:cantSplit/>
          <w:jc w:val="center"/>
        </w:trPr>
        <w:tc>
          <w:tcPr>
            <w:tcW w:w="2243" w:type="pct"/>
            <w:tcBorders>
              <w:left w:val="double" w:sz="4" w:space="0" w:color="auto"/>
              <w:bottom w:val="single" w:sz="4" w:space="0" w:color="auto"/>
            </w:tcBorders>
            <w:tcMar>
              <w:top w:w="43" w:type="dxa"/>
              <w:left w:w="115" w:type="dxa"/>
              <w:bottom w:w="43" w:type="dxa"/>
              <w:right w:w="115" w:type="dxa"/>
            </w:tcMar>
          </w:tcPr>
          <w:p w14:paraId="137DC5B5" w14:textId="0D0D3CD6" w:rsidR="001C62AB" w:rsidRPr="00981A02" w:rsidRDefault="00FF3371" w:rsidP="001C62AB">
            <w:pPr>
              <w:pStyle w:val="1Intvwqst"/>
              <w:spacing w:line="276" w:lineRule="auto"/>
              <w:ind w:left="144" w:hanging="144"/>
              <w:contextualSpacing/>
              <w:rPr>
                <w:rFonts w:ascii="Times New Roman" w:hAnsi="Times New Roman"/>
                <w:smallCaps w:val="0"/>
                <w:lang w:val="fr-FR"/>
              </w:rPr>
            </w:pPr>
            <w:r w:rsidRPr="00981A02">
              <w:rPr>
                <w:rFonts w:ascii="Times New Roman" w:hAnsi="Times New Roman"/>
                <w:b/>
                <w:smallCaps w:val="0"/>
                <w:lang w:val="fr-FR"/>
              </w:rPr>
              <w:t>M</w:t>
            </w:r>
            <w:r w:rsidR="001C62AB" w:rsidRPr="00981A02">
              <w:rPr>
                <w:rFonts w:ascii="Times New Roman" w:hAnsi="Times New Roman"/>
                <w:b/>
                <w:smallCaps w:val="0"/>
                <w:lang w:val="fr-FR"/>
              </w:rPr>
              <w:t>HA</w:t>
            </w:r>
            <w:r w:rsidR="006B4686" w:rsidRPr="00981A02">
              <w:rPr>
                <w:rFonts w:ascii="Times New Roman" w:hAnsi="Times New Roman"/>
                <w:b/>
                <w:smallCaps w:val="0"/>
                <w:lang w:val="fr-FR"/>
              </w:rPr>
              <w:t>5</w:t>
            </w:r>
            <w:r w:rsidR="001C62AB" w:rsidRPr="00981A02">
              <w:rPr>
                <w:rFonts w:ascii="Times New Roman" w:hAnsi="Times New Roman"/>
                <w:smallCaps w:val="0"/>
                <w:lang w:val="fr-FR"/>
              </w:rPr>
              <w:t xml:space="preserve">. </w:t>
            </w:r>
            <w:r w:rsidR="00D37444" w:rsidRPr="00981A02">
              <w:rPr>
                <w:rFonts w:ascii="Times New Roman" w:hAnsi="Times New Roman"/>
                <w:smallCaps w:val="0"/>
                <w:lang w:val="fr-FR"/>
              </w:rPr>
              <w:t>Est-ce que les gens peuvent contracter le VIH en partageant la nourriture avec une personne atteinte du VIH ?</w:t>
            </w:r>
          </w:p>
        </w:tc>
        <w:tc>
          <w:tcPr>
            <w:tcW w:w="2160" w:type="pct"/>
            <w:tcBorders>
              <w:bottom w:val="single" w:sz="4" w:space="0" w:color="auto"/>
            </w:tcBorders>
            <w:tcMar>
              <w:top w:w="43" w:type="dxa"/>
              <w:left w:w="115" w:type="dxa"/>
              <w:bottom w:w="43" w:type="dxa"/>
              <w:right w:w="115" w:type="dxa"/>
            </w:tcMar>
          </w:tcPr>
          <w:p w14:paraId="5B167F6D" w14:textId="57F3F59B" w:rsidR="001C62AB" w:rsidRPr="00981A02" w:rsidRDefault="00572037"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981A02">
              <w:rPr>
                <w:rFonts w:ascii="Times New Roman" w:hAnsi="Times New Roman"/>
                <w:caps/>
              </w:rPr>
              <w:t>OUI</w:t>
            </w:r>
            <w:r w:rsidR="001C62AB" w:rsidRPr="00981A02">
              <w:rPr>
                <w:rFonts w:ascii="Times New Roman" w:hAnsi="Times New Roman"/>
                <w:caps/>
              </w:rPr>
              <w:tab/>
              <w:t>1</w:t>
            </w:r>
          </w:p>
          <w:p w14:paraId="09236E2A" w14:textId="3CD73F5A" w:rsidR="001C62AB" w:rsidRPr="00981A02" w:rsidRDefault="00572037"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981A02">
              <w:rPr>
                <w:rFonts w:ascii="Times New Roman" w:hAnsi="Times New Roman"/>
                <w:caps/>
              </w:rPr>
              <w:t>NON</w:t>
            </w:r>
            <w:r w:rsidR="001C62AB" w:rsidRPr="00981A02">
              <w:rPr>
                <w:rFonts w:ascii="Times New Roman" w:hAnsi="Times New Roman"/>
                <w:caps/>
              </w:rPr>
              <w:tab/>
              <w:t>2</w:t>
            </w:r>
          </w:p>
          <w:p w14:paraId="3F8D0B9A" w14:textId="77777777" w:rsidR="00F54C3B" w:rsidRPr="00981A02" w:rsidRDefault="00F54C3B" w:rsidP="008C5F1A">
            <w:pPr>
              <w:pStyle w:val="Responsecategs"/>
              <w:tabs>
                <w:tab w:val="clear" w:pos="3942"/>
                <w:tab w:val="right" w:leader="dot" w:pos="4278"/>
              </w:tabs>
              <w:spacing w:line="276" w:lineRule="auto"/>
              <w:ind w:left="144" w:hanging="144"/>
              <w:contextualSpacing/>
              <w:rPr>
                <w:rFonts w:ascii="Times New Roman" w:hAnsi="Times New Roman"/>
                <w:caps/>
              </w:rPr>
            </w:pPr>
          </w:p>
          <w:p w14:paraId="29C2025C" w14:textId="55375C27" w:rsidR="001C62AB" w:rsidRPr="00981A02" w:rsidRDefault="000C458D"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981A02">
              <w:rPr>
                <w:rFonts w:ascii="Times New Roman" w:hAnsi="Times New Roman"/>
                <w:caps/>
              </w:rPr>
              <w:t>NSP</w:t>
            </w:r>
            <w:r w:rsidR="001C62AB" w:rsidRPr="00981A02">
              <w:rPr>
                <w:rFonts w:ascii="Times New Roman" w:hAnsi="Times New Roman"/>
                <w:caps/>
              </w:rPr>
              <w:tab/>
              <w:t>8</w:t>
            </w:r>
          </w:p>
        </w:tc>
        <w:tc>
          <w:tcPr>
            <w:tcW w:w="597" w:type="pct"/>
            <w:tcBorders>
              <w:bottom w:val="single" w:sz="4" w:space="0" w:color="auto"/>
              <w:right w:val="double" w:sz="4" w:space="0" w:color="auto"/>
            </w:tcBorders>
            <w:tcMar>
              <w:top w:w="43" w:type="dxa"/>
              <w:left w:w="115" w:type="dxa"/>
              <w:bottom w:w="43" w:type="dxa"/>
              <w:right w:w="115" w:type="dxa"/>
            </w:tcMar>
          </w:tcPr>
          <w:p w14:paraId="12E142D0" w14:textId="77777777" w:rsidR="001C62AB" w:rsidRPr="00981A02" w:rsidRDefault="001C62AB" w:rsidP="001C62AB">
            <w:pPr>
              <w:pStyle w:val="skipcolumn"/>
              <w:spacing w:line="276" w:lineRule="auto"/>
              <w:ind w:left="144" w:hanging="144"/>
              <w:contextualSpacing/>
              <w:rPr>
                <w:rFonts w:ascii="Times New Roman" w:hAnsi="Times New Roman"/>
              </w:rPr>
            </w:pPr>
          </w:p>
        </w:tc>
      </w:tr>
      <w:tr w:rsidR="006B4686" w:rsidRPr="00981A02" w14:paraId="7C60E926" w14:textId="77777777" w:rsidTr="006B4686">
        <w:trPr>
          <w:cantSplit/>
          <w:jc w:val="center"/>
        </w:trPr>
        <w:tc>
          <w:tcPr>
            <w:tcW w:w="2243" w:type="pct"/>
            <w:tcBorders>
              <w:left w:val="double" w:sz="4" w:space="0" w:color="auto"/>
              <w:bottom w:val="single" w:sz="4" w:space="0" w:color="auto"/>
            </w:tcBorders>
            <w:tcMar>
              <w:top w:w="43" w:type="dxa"/>
              <w:left w:w="115" w:type="dxa"/>
              <w:bottom w:w="43" w:type="dxa"/>
              <w:right w:w="115" w:type="dxa"/>
            </w:tcMar>
          </w:tcPr>
          <w:p w14:paraId="57202194" w14:textId="5C93975F" w:rsidR="006B4686" w:rsidRPr="00981A02" w:rsidRDefault="00FF3371" w:rsidP="00BE231D">
            <w:pPr>
              <w:pStyle w:val="1Intvwqst"/>
              <w:spacing w:line="276" w:lineRule="auto"/>
              <w:ind w:left="144" w:hanging="144"/>
              <w:contextualSpacing/>
              <w:rPr>
                <w:rFonts w:ascii="Times New Roman" w:hAnsi="Times New Roman"/>
                <w:smallCaps w:val="0"/>
                <w:lang w:val="fr-FR"/>
              </w:rPr>
            </w:pPr>
            <w:r w:rsidRPr="00981A02">
              <w:rPr>
                <w:rFonts w:ascii="Times New Roman" w:hAnsi="Times New Roman"/>
                <w:b/>
                <w:smallCaps w:val="0"/>
                <w:lang w:val="fr-FR"/>
              </w:rPr>
              <w:t>M</w:t>
            </w:r>
            <w:r w:rsidR="006B4686" w:rsidRPr="00981A02">
              <w:rPr>
                <w:rFonts w:ascii="Times New Roman" w:hAnsi="Times New Roman"/>
                <w:b/>
                <w:smallCaps w:val="0"/>
                <w:lang w:val="fr-FR"/>
              </w:rPr>
              <w:t>HA6</w:t>
            </w:r>
            <w:r w:rsidR="006B4686" w:rsidRPr="00981A02">
              <w:rPr>
                <w:rFonts w:ascii="Times New Roman" w:hAnsi="Times New Roman"/>
                <w:smallCaps w:val="0"/>
                <w:lang w:val="fr-FR"/>
              </w:rPr>
              <w:t xml:space="preserve">. </w:t>
            </w:r>
            <w:r w:rsidR="00D37444" w:rsidRPr="00981A02">
              <w:rPr>
                <w:rFonts w:ascii="Times New Roman" w:hAnsi="Times New Roman"/>
                <w:smallCaps w:val="0"/>
                <w:lang w:val="fr-FR"/>
              </w:rPr>
              <w:t>Est-ce que les gens peuvent attraper le VIH par sorcellerie ou autres moyens surnaturels ?</w:t>
            </w:r>
          </w:p>
        </w:tc>
        <w:tc>
          <w:tcPr>
            <w:tcW w:w="2160" w:type="pct"/>
            <w:tcBorders>
              <w:bottom w:val="single" w:sz="4" w:space="0" w:color="auto"/>
            </w:tcBorders>
            <w:tcMar>
              <w:top w:w="43" w:type="dxa"/>
              <w:left w:w="115" w:type="dxa"/>
              <w:bottom w:w="43" w:type="dxa"/>
              <w:right w:w="115" w:type="dxa"/>
            </w:tcMar>
          </w:tcPr>
          <w:p w14:paraId="06B51099" w14:textId="46CBCD66" w:rsidR="006B4686" w:rsidRPr="00981A02" w:rsidRDefault="00572037"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981A02">
              <w:rPr>
                <w:rFonts w:ascii="Times New Roman" w:hAnsi="Times New Roman"/>
                <w:caps/>
              </w:rPr>
              <w:t>OUI</w:t>
            </w:r>
            <w:r w:rsidR="006B4686" w:rsidRPr="00981A02">
              <w:rPr>
                <w:rFonts w:ascii="Times New Roman" w:hAnsi="Times New Roman"/>
                <w:caps/>
              </w:rPr>
              <w:tab/>
              <w:t>1</w:t>
            </w:r>
          </w:p>
          <w:p w14:paraId="6B4A6B49" w14:textId="0D08424A" w:rsidR="006B4686" w:rsidRPr="00981A02" w:rsidRDefault="00572037"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981A02">
              <w:rPr>
                <w:rFonts w:ascii="Times New Roman" w:hAnsi="Times New Roman"/>
                <w:caps/>
              </w:rPr>
              <w:t>NON</w:t>
            </w:r>
            <w:r w:rsidR="006B4686" w:rsidRPr="00981A02">
              <w:rPr>
                <w:rFonts w:ascii="Times New Roman" w:hAnsi="Times New Roman"/>
                <w:caps/>
              </w:rPr>
              <w:tab/>
              <w:t>2</w:t>
            </w:r>
          </w:p>
          <w:p w14:paraId="2102E0DF" w14:textId="77777777" w:rsidR="00F54C3B" w:rsidRPr="00981A02" w:rsidRDefault="00F54C3B" w:rsidP="00BE231D">
            <w:pPr>
              <w:pStyle w:val="Responsecategs"/>
              <w:tabs>
                <w:tab w:val="clear" w:pos="3942"/>
                <w:tab w:val="right" w:leader="dot" w:pos="4278"/>
              </w:tabs>
              <w:spacing w:line="276" w:lineRule="auto"/>
              <w:ind w:left="144" w:hanging="144"/>
              <w:contextualSpacing/>
              <w:rPr>
                <w:rFonts w:ascii="Times New Roman" w:hAnsi="Times New Roman"/>
                <w:caps/>
              </w:rPr>
            </w:pPr>
          </w:p>
          <w:p w14:paraId="2102C815" w14:textId="258CA309" w:rsidR="006B4686" w:rsidRPr="00981A02" w:rsidRDefault="000C458D"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981A02">
              <w:rPr>
                <w:rFonts w:ascii="Times New Roman" w:hAnsi="Times New Roman"/>
                <w:caps/>
              </w:rPr>
              <w:t>NSP</w:t>
            </w:r>
            <w:r w:rsidR="006B4686" w:rsidRPr="00981A02">
              <w:rPr>
                <w:rFonts w:ascii="Times New Roman" w:hAnsi="Times New Roman"/>
                <w:caps/>
              </w:rPr>
              <w:tab/>
              <w:t>8</w:t>
            </w:r>
          </w:p>
        </w:tc>
        <w:tc>
          <w:tcPr>
            <w:tcW w:w="597" w:type="pct"/>
            <w:tcBorders>
              <w:bottom w:val="single" w:sz="4" w:space="0" w:color="auto"/>
              <w:right w:val="double" w:sz="4" w:space="0" w:color="auto"/>
            </w:tcBorders>
            <w:tcMar>
              <w:top w:w="43" w:type="dxa"/>
              <w:left w:w="115" w:type="dxa"/>
              <w:bottom w:w="43" w:type="dxa"/>
              <w:right w:w="115" w:type="dxa"/>
            </w:tcMar>
          </w:tcPr>
          <w:p w14:paraId="02C28B26" w14:textId="77777777" w:rsidR="006B4686" w:rsidRPr="00981A02" w:rsidRDefault="006B4686" w:rsidP="00BE231D">
            <w:pPr>
              <w:pStyle w:val="skipcolumn"/>
              <w:spacing w:line="276" w:lineRule="auto"/>
              <w:ind w:left="144" w:hanging="144"/>
              <w:contextualSpacing/>
              <w:rPr>
                <w:rFonts w:ascii="Times New Roman" w:hAnsi="Times New Roman"/>
              </w:rPr>
            </w:pPr>
          </w:p>
        </w:tc>
      </w:tr>
      <w:tr w:rsidR="001C62AB" w:rsidRPr="00981A02" w14:paraId="65A914ED" w14:textId="77777777" w:rsidTr="006B4686">
        <w:trPr>
          <w:cantSplit/>
          <w:jc w:val="center"/>
        </w:trPr>
        <w:tc>
          <w:tcPr>
            <w:tcW w:w="2243" w:type="pct"/>
            <w:tcBorders>
              <w:left w:val="double" w:sz="4" w:space="0" w:color="auto"/>
              <w:bottom w:val="single" w:sz="4" w:space="0" w:color="auto"/>
            </w:tcBorders>
            <w:tcMar>
              <w:top w:w="43" w:type="dxa"/>
              <w:left w:w="115" w:type="dxa"/>
              <w:bottom w:w="43" w:type="dxa"/>
              <w:right w:w="115" w:type="dxa"/>
            </w:tcMar>
          </w:tcPr>
          <w:p w14:paraId="5F863A13" w14:textId="59E7DA68" w:rsidR="001C62AB" w:rsidRPr="00981A02" w:rsidRDefault="00FF3371" w:rsidP="00D37444">
            <w:pPr>
              <w:pStyle w:val="1Intvwqst"/>
              <w:spacing w:line="276" w:lineRule="auto"/>
              <w:ind w:left="144" w:hanging="144"/>
              <w:contextualSpacing/>
              <w:rPr>
                <w:rFonts w:ascii="Times New Roman" w:hAnsi="Times New Roman"/>
                <w:smallCaps w:val="0"/>
                <w:lang w:val="fr-FR"/>
              </w:rPr>
            </w:pPr>
            <w:r w:rsidRPr="00981A02">
              <w:rPr>
                <w:rFonts w:ascii="Times New Roman" w:hAnsi="Times New Roman"/>
                <w:b/>
                <w:smallCaps w:val="0"/>
                <w:lang w:val="fr-FR"/>
              </w:rPr>
              <w:t>M</w:t>
            </w:r>
            <w:r w:rsidR="001C62AB" w:rsidRPr="00981A02">
              <w:rPr>
                <w:rFonts w:ascii="Times New Roman" w:hAnsi="Times New Roman"/>
                <w:b/>
                <w:smallCaps w:val="0"/>
                <w:lang w:val="fr-FR"/>
              </w:rPr>
              <w:t>HA7</w:t>
            </w:r>
            <w:r w:rsidR="001C62AB" w:rsidRPr="00981A02">
              <w:rPr>
                <w:rFonts w:ascii="Times New Roman" w:hAnsi="Times New Roman"/>
                <w:smallCaps w:val="0"/>
                <w:lang w:val="fr-FR"/>
              </w:rPr>
              <w:t>.</w:t>
            </w:r>
            <w:r w:rsidR="00D37444" w:rsidRPr="00981A02">
              <w:rPr>
                <w:rFonts w:ascii="Times New Roman" w:hAnsi="Times New Roman"/>
                <w:smallCaps w:val="0"/>
                <w:lang w:val="fr-FR"/>
              </w:rPr>
              <w:t xml:space="preserve"> Est-il possible qu'une personne paraissant en bonne santé ait, en fait, le VIH ?</w:t>
            </w:r>
          </w:p>
        </w:tc>
        <w:tc>
          <w:tcPr>
            <w:tcW w:w="2160" w:type="pct"/>
            <w:tcBorders>
              <w:bottom w:val="single" w:sz="4" w:space="0" w:color="auto"/>
            </w:tcBorders>
            <w:tcMar>
              <w:top w:w="43" w:type="dxa"/>
              <w:left w:w="115" w:type="dxa"/>
              <w:bottom w:w="43" w:type="dxa"/>
              <w:right w:w="115" w:type="dxa"/>
            </w:tcMar>
          </w:tcPr>
          <w:p w14:paraId="3B6ECE55" w14:textId="231DB75B" w:rsidR="001C62AB" w:rsidRPr="00981A02" w:rsidRDefault="00572037"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981A02">
              <w:rPr>
                <w:rFonts w:ascii="Times New Roman" w:hAnsi="Times New Roman"/>
                <w:caps/>
              </w:rPr>
              <w:t>OUI</w:t>
            </w:r>
            <w:r w:rsidR="001C62AB" w:rsidRPr="00981A02">
              <w:rPr>
                <w:rFonts w:ascii="Times New Roman" w:hAnsi="Times New Roman"/>
                <w:caps/>
              </w:rPr>
              <w:tab/>
              <w:t>1</w:t>
            </w:r>
          </w:p>
          <w:p w14:paraId="24EE6E25" w14:textId="0C4FD657" w:rsidR="001C62AB" w:rsidRPr="00981A02" w:rsidRDefault="00572037"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981A02">
              <w:rPr>
                <w:rFonts w:ascii="Times New Roman" w:hAnsi="Times New Roman"/>
                <w:caps/>
              </w:rPr>
              <w:t>NON</w:t>
            </w:r>
            <w:r w:rsidR="001C62AB" w:rsidRPr="00981A02">
              <w:rPr>
                <w:rFonts w:ascii="Times New Roman" w:hAnsi="Times New Roman"/>
                <w:caps/>
              </w:rPr>
              <w:tab/>
              <w:t>2</w:t>
            </w:r>
          </w:p>
          <w:p w14:paraId="0679A142" w14:textId="77777777" w:rsidR="00F54C3B" w:rsidRPr="00981A02" w:rsidRDefault="00F54C3B" w:rsidP="008C5F1A">
            <w:pPr>
              <w:pStyle w:val="Responsecategs"/>
              <w:tabs>
                <w:tab w:val="clear" w:pos="3942"/>
                <w:tab w:val="right" w:leader="dot" w:pos="4278"/>
              </w:tabs>
              <w:spacing w:line="276" w:lineRule="auto"/>
              <w:ind w:left="144" w:hanging="144"/>
              <w:contextualSpacing/>
              <w:rPr>
                <w:rFonts w:ascii="Times New Roman" w:hAnsi="Times New Roman"/>
                <w:caps/>
              </w:rPr>
            </w:pPr>
          </w:p>
          <w:p w14:paraId="3FCD9D44" w14:textId="736135F3" w:rsidR="001C62AB" w:rsidRPr="00981A02" w:rsidRDefault="000C458D" w:rsidP="008C5F1A">
            <w:pPr>
              <w:pStyle w:val="Responsecategs"/>
              <w:tabs>
                <w:tab w:val="clear" w:pos="3942"/>
                <w:tab w:val="right" w:leader="dot" w:pos="4278"/>
              </w:tabs>
              <w:spacing w:line="276" w:lineRule="auto"/>
              <w:ind w:left="144" w:hanging="144"/>
              <w:contextualSpacing/>
              <w:rPr>
                <w:rFonts w:ascii="Times New Roman" w:hAnsi="Times New Roman"/>
                <w:caps/>
              </w:rPr>
            </w:pPr>
            <w:r w:rsidRPr="00981A02">
              <w:rPr>
                <w:rFonts w:ascii="Times New Roman" w:hAnsi="Times New Roman"/>
                <w:caps/>
              </w:rPr>
              <w:t>NSP</w:t>
            </w:r>
            <w:r w:rsidR="001C62AB" w:rsidRPr="00981A02">
              <w:rPr>
                <w:rFonts w:ascii="Times New Roman" w:hAnsi="Times New Roman"/>
                <w:caps/>
              </w:rPr>
              <w:tab/>
              <w:t>8</w:t>
            </w:r>
          </w:p>
        </w:tc>
        <w:tc>
          <w:tcPr>
            <w:tcW w:w="597" w:type="pct"/>
            <w:tcBorders>
              <w:bottom w:val="single" w:sz="4" w:space="0" w:color="auto"/>
              <w:right w:val="double" w:sz="4" w:space="0" w:color="auto"/>
            </w:tcBorders>
            <w:tcMar>
              <w:top w:w="43" w:type="dxa"/>
              <w:left w:w="115" w:type="dxa"/>
              <w:bottom w:w="43" w:type="dxa"/>
              <w:right w:w="115" w:type="dxa"/>
            </w:tcMar>
          </w:tcPr>
          <w:p w14:paraId="4E170F0C" w14:textId="77777777" w:rsidR="001C62AB" w:rsidRPr="00981A02" w:rsidRDefault="001C62AB" w:rsidP="001C62AB">
            <w:pPr>
              <w:pStyle w:val="skipcolumn"/>
              <w:spacing w:line="276" w:lineRule="auto"/>
              <w:ind w:left="144" w:hanging="144"/>
              <w:contextualSpacing/>
              <w:rPr>
                <w:rFonts w:ascii="Times New Roman" w:hAnsi="Times New Roman"/>
              </w:rPr>
            </w:pPr>
          </w:p>
        </w:tc>
      </w:tr>
      <w:tr w:rsidR="00D37444" w:rsidRPr="00B01716" w14:paraId="3695724D" w14:textId="77777777" w:rsidTr="006B4686">
        <w:trPr>
          <w:cantSplit/>
          <w:trHeight w:val="433"/>
          <w:jc w:val="center"/>
        </w:trPr>
        <w:tc>
          <w:tcPr>
            <w:tcW w:w="2243" w:type="pct"/>
            <w:tcBorders>
              <w:left w:val="double" w:sz="4" w:space="0" w:color="auto"/>
              <w:bottom w:val="nil"/>
            </w:tcBorders>
            <w:tcMar>
              <w:top w:w="43" w:type="dxa"/>
              <w:left w:w="115" w:type="dxa"/>
              <w:bottom w:w="43" w:type="dxa"/>
              <w:right w:w="115" w:type="dxa"/>
            </w:tcMar>
          </w:tcPr>
          <w:p w14:paraId="2294B293" w14:textId="7DF40433" w:rsidR="00D37444" w:rsidRPr="00981A02" w:rsidRDefault="00D37444" w:rsidP="00D37444">
            <w:pPr>
              <w:pStyle w:val="1Intvwqst"/>
              <w:spacing w:line="276" w:lineRule="auto"/>
              <w:ind w:left="144" w:hanging="144"/>
              <w:contextualSpacing/>
              <w:rPr>
                <w:rFonts w:ascii="Times New Roman" w:hAnsi="Times New Roman"/>
                <w:smallCaps w:val="0"/>
                <w:lang w:val="fr-FR"/>
              </w:rPr>
            </w:pPr>
            <w:r w:rsidRPr="00981A02">
              <w:rPr>
                <w:rFonts w:ascii="Times New Roman" w:hAnsi="Times New Roman"/>
                <w:b/>
                <w:smallCaps w:val="0"/>
                <w:lang w:val="fr-FR"/>
              </w:rPr>
              <w:t>MHA8</w:t>
            </w:r>
            <w:r w:rsidRPr="00981A02">
              <w:rPr>
                <w:rFonts w:ascii="Times New Roman" w:hAnsi="Times New Roman"/>
                <w:smallCaps w:val="0"/>
                <w:lang w:val="fr-FR"/>
              </w:rPr>
              <w:t>. Est-ce que le VIH peut être transmis de la mère à son bébé :</w:t>
            </w:r>
          </w:p>
        </w:tc>
        <w:tc>
          <w:tcPr>
            <w:tcW w:w="2160" w:type="pct"/>
            <w:tcBorders>
              <w:bottom w:val="nil"/>
            </w:tcBorders>
            <w:tcMar>
              <w:top w:w="43" w:type="dxa"/>
              <w:left w:w="115" w:type="dxa"/>
              <w:bottom w:w="43" w:type="dxa"/>
              <w:right w:w="115" w:type="dxa"/>
            </w:tcMar>
          </w:tcPr>
          <w:p w14:paraId="3D936926" w14:textId="77777777" w:rsidR="00D37444" w:rsidRPr="00981A02" w:rsidRDefault="00D37444" w:rsidP="00D37444">
            <w:pPr>
              <w:pStyle w:val="Responsecategs"/>
              <w:tabs>
                <w:tab w:val="clear" w:pos="3942"/>
                <w:tab w:val="right" w:leader="dot" w:pos="4278"/>
              </w:tabs>
              <w:spacing w:line="276" w:lineRule="auto"/>
              <w:ind w:left="144" w:hanging="144"/>
              <w:contextualSpacing/>
              <w:rPr>
                <w:rFonts w:ascii="Times New Roman" w:hAnsi="Times New Roman"/>
                <w:caps/>
                <w:strike/>
                <w:lang w:val="fr-FR"/>
              </w:rPr>
            </w:pPr>
          </w:p>
        </w:tc>
        <w:tc>
          <w:tcPr>
            <w:tcW w:w="597" w:type="pct"/>
            <w:tcBorders>
              <w:bottom w:val="nil"/>
              <w:right w:val="double" w:sz="4" w:space="0" w:color="auto"/>
            </w:tcBorders>
            <w:tcMar>
              <w:top w:w="43" w:type="dxa"/>
              <w:left w:w="115" w:type="dxa"/>
              <w:bottom w:w="43" w:type="dxa"/>
              <w:right w:w="115" w:type="dxa"/>
            </w:tcMar>
          </w:tcPr>
          <w:p w14:paraId="5B35B60A" w14:textId="77777777" w:rsidR="00D37444" w:rsidRPr="00981A02" w:rsidRDefault="00D37444" w:rsidP="00D37444">
            <w:pPr>
              <w:pStyle w:val="skipcolumn"/>
              <w:spacing w:line="276" w:lineRule="auto"/>
              <w:ind w:left="144" w:hanging="144"/>
              <w:contextualSpacing/>
              <w:rPr>
                <w:rFonts w:ascii="Times New Roman" w:hAnsi="Times New Roman"/>
                <w:strike/>
                <w:lang w:val="fr-FR"/>
              </w:rPr>
            </w:pPr>
          </w:p>
        </w:tc>
      </w:tr>
      <w:tr w:rsidR="00D37444" w:rsidRPr="00981A02" w14:paraId="0F26AEDC" w14:textId="77777777" w:rsidTr="006B4686">
        <w:trPr>
          <w:cantSplit/>
          <w:jc w:val="center"/>
        </w:trPr>
        <w:tc>
          <w:tcPr>
            <w:tcW w:w="2243" w:type="pct"/>
            <w:tcBorders>
              <w:top w:val="nil"/>
              <w:left w:val="double" w:sz="4" w:space="0" w:color="auto"/>
              <w:bottom w:val="single" w:sz="4" w:space="0" w:color="auto"/>
            </w:tcBorders>
            <w:tcMar>
              <w:top w:w="43" w:type="dxa"/>
              <w:left w:w="115" w:type="dxa"/>
              <w:bottom w:w="43" w:type="dxa"/>
              <w:right w:w="115" w:type="dxa"/>
            </w:tcMar>
          </w:tcPr>
          <w:p w14:paraId="1E4ED78E" w14:textId="77777777" w:rsidR="00D37444" w:rsidRPr="00981A02" w:rsidRDefault="00D37444" w:rsidP="00D37444">
            <w:pPr>
              <w:pStyle w:val="1Intvwqst"/>
              <w:spacing w:line="276" w:lineRule="auto"/>
              <w:ind w:left="144" w:hanging="144"/>
              <w:contextualSpacing/>
              <w:rPr>
                <w:rFonts w:ascii="Times New Roman" w:hAnsi="Times New Roman"/>
                <w:smallCaps w:val="0"/>
                <w:lang w:val="fr-FR"/>
              </w:rPr>
            </w:pPr>
          </w:p>
          <w:p w14:paraId="79DFC875" w14:textId="4B67349B" w:rsidR="00D37444" w:rsidRPr="00981A02" w:rsidRDefault="00D37444" w:rsidP="00D37444">
            <w:pPr>
              <w:pStyle w:val="1Intvwqst"/>
              <w:rPr>
                <w:rFonts w:ascii="Times New Roman" w:hAnsi="Times New Roman"/>
                <w:smallCaps w:val="0"/>
                <w:lang w:val="fr-FR"/>
              </w:rPr>
            </w:pPr>
            <w:r w:rsidRPr="00981A02">
              <w:rPr>
                <w:rFonts w:ascii="Times New Roman" w:hAnsi="Times New Roman"/>
                <w:smallCaps w:val="0"/>
                <w:lang w:val="fr-FR"/>
              </w:rPr>
              <w:tab/>
              <w:t>[A]</w:t>
            </w:r>
            <w:r w:rsidRPr="00981A02">
              <w:rPr>
                <w:rFonts w:ascii="Times New Roman" w:hAnsi="Times New Roman"/>
                <w:smallCaps w:val="0"/>
                <w:lang w:val="fr-FR"/>
              </w:rPr>
              <w:tab/>
              <w:t>Au cours de la grossesse ?</w:t>
            </w:r>
          </w:p>
          <w:p w14:paraId="191A2AB7" w14:textId="77777777" w:rsidR="00D37444" w:rsidRPr="00981A02" w:rsidRDefault="00D37444" w:rsidP="00D37444">
            <w:pPr>
              <w:pStyle w:val="1Intvwqst"/>
              <w:rPr>
                <w:rFonts w:ascii="Times New Roman" w:hAnsi="Times New Roman"/>
                <w:smallCaps w:val="0"/>
                <w:lang w:val="fr-FR"/>
              </w:rPr>
            </w:pPr>
            <w:r w:rsidRPr="00981A02">
              <w:rPr>
                <w:rFonts w:ascii="Times New Roman" w:hAnsi="Times New Roman"/>
                <w:smallCaps w:val="0"/>
                <w:lang w:val="fr-FR"/>
              </w:rPr>
              <w:tab/>
              <w:t>[B]</w:t>
            </w:r>
            <w:r w:rsidRPr="00981A02">
              <w:rPr>
                <w:rFonts w:ascii="Times New Roman" w:hAnsi="Times New Roman"/>
                <w:smallCaps w:val="0"/>
                <w:lang w:val="fr-FR"/>
              </w:rPr>
              <w:tab/>
              <w:t>Pendant l'accouchement ?</w:t>
            </w:r>
          </w:p>
          <w:p w14:paraId="0DB27B07" w14:textId="1BE56BD9" w:rsidR="00D37444" w:rsidRPr="00981A02" w:rsidRDefault="00D37444" w:rsidP="00D37444">
            <w:pPr>
              <w:pStyle w:val="1Intvwqst"/>
              <w:spacing w:line="276" w:lineRule="auto"/>
              <w:ind w:left="144" w:hanging="144"/>
              <w:contextualSpacing/>
              <w:rPr>
                <w:rFonts w:ascii="Times New Roman" w:hAnsi="Times New Roman"/>
                <w:smallCaps w:val="0"/>
                <w:lang w:val="fr-FR"/>
              </w:rPr>
            </w:pPr>
            <w:r w:rsidRPr="00981A02">
              <w:rPr>
                <w:rFonts w:ascii="Times New Roman" w:hAnsi="Times New Roman"/>
                <w:smallCaps w:val="0"/>
                <w:lang w:val="fr-FR"/>
              </w:rPr>
              <w:tab/>
              <w:t xml:space="preserve">    [C]</w:t>
            </w:r>
            <w:r w:rsidRPr="00981A02">
              <w:rPr>
                <w:rFonts w:ascii="Times New Roman" w:hAnsi="Times New Roman"/>
                <w:smallCaps w:val="0"/>
                <w:lang w:val="fr-FR"/>
              </w:rPr>
              <w:tab/>
              <w:t>En allaitant ?</w:t>
            </w:r>
          </w:p>
        </w:tc>
        <w:tc>
          <w:tcPr>
            <w:tcW w:w="2160" w:type="pct"/>
            <w:tcBorders>
              <w:top w:val="nil"/>
              <w:bottom w:val="single" w:sz="4" w:space="0" w:color="auto"/>
            </w:tcBorders>
            <w:tcMar>
              <w:top w:w="43" w:type="dxa"/>
              <w:left w:w="115" w:type="dxa"/>
              <w:bottom w:w="43" w:type="dxa"/>
              <w:right w:w="115" w:type="dxa"/>
            </w:tcMar>
          </w:tcPr>
          <w:p w14:paraId="4E3FC2C1" w14:textId="77777777" w:rsidR="00D37444" w:rsidRPr="00981A02" w:rsidRDefault="00D37444" w:rsidP="00D37444">
            <w:pPr>
              <w:pStyle w:val="Responsecategs"/>
              <w:tabs>
                <w:tab w:val="clear" w:pos="3942"/>
                <w:tab w:val="center" w:pos="3108"/>
                <w:tab w:val="center" w:pos="3648"/>
                <w:tab w:val="center" w:pos="4278"/>
              </w:tabs>
              <w:spacing w:line="276" w:lineRule="auto"/>
              <w:ind w:left="144" w:hanging="144"/>
              <w:contextualSpacing/>
              <w:rPr>
                <w:rFonts w:ascii="Times New Roman" w:hAnsi="Times New Roman"/>
                <w:caps/>
                <w:lang w:val="fr-FR"/>
              </w:rPr>
            </w:pPr>
            <w:r w:rsidRPr="00981A02">
              <w:rPr>
                <w:rFonts w:ascii="Times New Roman" w:hAnsi="Times New Roman"/>
                <w:caps/>
                <w:lang w:val="fr-FR"/>
              </w:rPr>
              <w:tab/>
            </w:r>
            <w:r w:rsidRPr="00981A02">
              <w:rPr>
                <w:rFonts w:ascii="Times New Roman" w:hAnsi="Times New Roman"/>
                <w:caps/>
                <w:lang w:val="fr-FR"/>
              </w:rPr>
              <w:tab/>
              <w:t>Oui</w:t>
            </w:r>
            <w:r w:rsidRPr="00981A02">
              <w:rPr>
                <w:rFonts w:ascii="Times New Roman" w:hAnsi="Times New Roman"/>
                <w:caps/>
                <w:lang w:val="fr-FR"/>
              </w:rPr>
              <w:tab/>
              <w:t>Non</w:t>
            </w:r>
            <w:r w:rsidRPr="00981A02">
              <w:rPr>
                <w:rFonts w:ascii="Times New Roman" w:hAnsi="Times New Roman"/>
                <w:caps/>
                <w:lang w:val="fr-FR"/>
              </w:rPr>
              <w:tab/>
              <w:t>NSP</w:t>
            </w:r>
          </w:p>
          <w:p w14:paraId="7F1F32B0" w14:textId="77777777" w:rsidR="00D37444" w:rsidRPr="00981A02" w:rsidRDefault="00D37444" w:rsidP="00D37444">
            <w:pPr>
              <w:pStyle w:val="Responsecategs"/>
              <w:tabs>
                <w:tab w:val="clear" w:pos="3942"/>
                <w:tab w:val="center" w:leader="dot" w:pos="3108"/>
                <w:tab w:val="center" w:pos="3648"/>
                <w:tab w:val="center" w:pos="4188"/>
              </w:tabs>
              <w:spacing w:line="276" w:lineRule="auto"/>
              <w:ind w:left="144" w:hanging="144"/>
              <w:contextualSpacing/>
              <w:rPr>
                <w:rFonts w:ascii="Times New Roman" w:hAnsi="Times New Roman"/>
                <w:caps/>
                <w:lang w:val="fr-FR"/>
              </w:rPr>
            </w:pPr>
            <w:r w:rsidRPr="00981A02">
              <w:rPr>
                <w:rFonts w:ascii="Times New Roman" w:hAnsi="Times New Roman"/>
                <w:caps/>
                <w:lang w:val="fr-FR"/>
              </w:rPr>
              <w:t>au cours de la grossesse</w:t>
            </w:r>
            <w:r w:rsidRPr="00981A02">
              <w:rPr>
                <w:rFonts w:ascii="Times New Roman" w:hAnsi="Times New Roman"/>
                <w:caps/>
                <w:lang w:val="fr-FR"/>
              </w:rPr>
              <w:tab/>
              <w:t>1</w:t>
            </w:r>
            <w:r w:rsidRPr="00981A02">
              <w:rPr>
                <w:rFonts w:ascii="Times New Roman" w:hAnsi="Times New Roman"/>
                <w:caps/>
                <w:lang w:val="fr-FR"/>
              </w:rPr>
              <w:tab/>
              <w:t>2</w:t>
            </w:r>
            <w:r w:rsidRPr="00981A02">
              <w:rPr>
                <w:rFonts w:ascii="Times New Roman" w:hAnsi="Times New Roman"/>
                <w:caps/>
                <w:lang w:val="fr-FR"/>
              </w:rPr>
              <w:tab/>
              <w:t>8</w:t>
            </w:r>
          </w:p>
          <w:p w14:paraId="6AE87C33" w14:textId="0F5A1017" w:rsidR="00D37444" w:rsidRPr="00981A02" w:rsidRDefault="00B2624C" w:rsidP="00D37444">
            <w:pPr>
              <w:pStyle w:val="Responsecategs"/>
              <w:tabs>
                <w:tab w:val="clear" w:pos="3942"/>
                <w:tab w:val="center" w:leader="dot" w:pos="3108"/>
                <w:tab w:val="center" w:pos="3648"/>
                <w:tab w:val="center" w:pos="4188"/>
              </w:tabs>
              <w:spacing w:line="276" w:lineRule="auto"/>
              <w:ind w:left="144" w:hanging="144"/>
              <w:contextualSpacing/>
              <w:rPr>
                <w:rFonts w:ascii="Times New Roman" w:hAnsi="Times New Roman"/>
                <w:caps/>
              </w:rPr>
            </w:pPr>
            <w:r w:rsidRPr="00981A02">
              <w:rPr>
                <w:rFonts w:ascii="Times New Roman" w:hAnsi="Times New Roman"/>
                <w:caps/>
              </w:rPr>
              <w:t>pendant</w:t>
            </w:r>
            <w:r w:rsidR="00D37444" w:rsidRPr="00981A02">
              <w:rPr>
                <w:rFonts w:ascii="Times New Roman" w:hAnsi="Times New Roman"/>
                <w:caps/>
              </w:rPr>
              <w:t xml:space="preserve"> l’accouchement</w:t>
            </w:r>
            <w:r w:rsidR="00D37444" w:rsidRPr="00981A02">
              <w:rPr>
                <w:rFonts w:ascii="Times New Roman" w:hAnsi="Times New Roman"/>
                <w:caps/>
              </w:rPr>
              <w:tab/>
              <w:t>1</w:t>
            </w:r>
            <w:r w:rsidR="00D37444" w:rsidRPr="00981A02">
              <w:rPr>
                <w:rFonts w:ascii="Times New Roman" w:hAnsi="Times New Roman"/>
                <w:caps/>
              </w:rPr>
              <w:tab/>
              <w:t>2</w:t>
            </w:r>
            <w:r w:rsidR="00D37444" w:rsidRPr="00981A02">
              <w:rPr>
                <w:rFonts w:ascii="Times New Roman" w:hAnsi="Times New Roman"/>
                <w:caps/>
              </w:rPr>
              <w:tab/>
              <w:t>8</w:t>
            </w:r>
          </w:p>
          <w:p w14:paraId="0478AFE2" w14:textId="380134CA" w:rsidR="00D37444" w:rsidRPr="00981A02" w:rsidRDefault="00B2624C" w:rsidP="00B2624C">
            <w:pPr>
              <w:pStyle w:val="Responsecategs"/>
              <w:tabs>
                <w:tab w:val="clear" w:pos="3942"/>
                <w:tab w:val="center" w:leader="dot" w:pos="3108"/>
                <w:tab w:val="center" w:pos="3648"/>
                <w:tab w:val="center" w:pos="4188"/>
              </w:tabs>
              <w:spacing w:line="276" w:lineRule="auto"/>
              <w:contextualSpacing/>
              <w:rPr>
                <w:rFonts w:ascii="Times New Roman" w:hAnsi="Times New Roman"/>
                <w:caps/>
                <w:strike/>
              </w:rPr>
            </w:pPr>
            <w:r w:rsidRPr="00981A02">
              <w:rPr>
                <w:rFonts w:ascii="Times New Roman" w:hAnsi="Times New Roman"/>
                <w:caps/>
              </w:rPr>
              <w:t xml:space="preserve">en </w:t>
            </w:r>
            <w:r w:rsidR="00D37444" w:rsidRPr="00981A02">
              <w:rPr>
                <w:rFonts w:ascii="Times New Roman" w:hAnsi="Times New Roman"/>
                <w:caps/>
              </w:rPr>
              <w:t>allait</w:t>
            </w:r>
            <w:r w:rsidRPr="00981A02">
              <w:rPr>
                <w:rFonts w:ascii="Times New Roman" w:hAnsi="Times New Roman"/>
                <w:caps/>
              </w:rPr>
              <w:t>ant</w:t>
            </w:r>
            <w:r w:rsidR="00D37444" w:rsidRPr="00981A02">
              <w:rPr>
                <w:rFonts w:ascii="Times New Roman" w:hAnsi="Times New Roman"/>
                <w:caps/>
              </w:rPr>
              <w:tab/>
              <w:t>1</w:t>
            </w:r>
            <w:r w:rsidR="00D37444" w:rsidRPr="00981A02">
              <w:rPr>
                <w:rFonts w:ascii="Times New Roman" w:hAnsi="Times New Roman"/>
                <w:caps/>
              </w:rPr>
              <w:tab/>
              <w:t>2</w:t>
            </w:r>
            <w:r w:rsidR="00D37444" w:rsidRPr="00981A02">
              <w:rPr>
                <w:rFonts w:ascii="Times New Roman" w:hAnsi="Times New Roman"/>
                <w:caps/>
              </w:rPr>
              <w:tab/>
              <w:t>8</w:t>
            </w:r>
          </w:p>
        </w:tc>
        <w:tc>
          <w:tcPr>
            <w:tcW w:w="597" w:type="pct"/>
            <w:tcBorders>
              <w:top w:val="nil"/>
              <w:bottom w:val="single" w:sz="4" w:space="0" w:color="auto"/>
              <w:right w:val="double" w:sz="4" w:space="0" w:color="auto"/>
            </w:tcBorders>
            <w:tcMar>
              <w:top w:w="43" w:type="dxa"/>
              <w:left w:w="115" w:type="dxa"/>
              <w:bottom w:w="43" w:type="dxa"/>
              <w:right w:w="115" w:type="dxa"/>
            </w:tcMar>
          </w:tcPr>
          <w:p w14:paraId="250014B2" w14:textId="77777777" w:rsidR="00D37444" w:rsidRPr="00981A02" w:rsidRDefault="00D37444" w:rsidP="00D37444">
            <w:pPr>
              <w:pStyle w:val="skipcolumn"/>
              <w:spacing w:line="276" w:lineRule="auto"/>
              <w:ind w:left="144" w:hanging="144"/>
              <w:contextualSpacing/>
              <w:rPr>
                <w:rFonts w:ascii="Times New Roman" w:hAnsi="Times New Roman"/>
                <w:strike/>
              </w:rPr>
            </w:pPr>
          </w:p>
        </w:tc>
      </w:tr>
      <w:tr w:rsidR="006B4686" w:rsidRPr="00981A02" w14:paraId="5C773AAE" w14:textId="77777777" w:rsidTr="00BE231D">
        <w:tblPrEx>
          <w:tblBorders>
            <w:top w:val="double" w:sz="4" w:space="0" w:color="auto"/>
            <w:left w:val="double" w:sz="4" w:space="0" w:color="auto"/>
            <w:bottom w:val="double" w:sz="4" w:space="0" w:color="auto"/>
            <w:right w:val="double" w:sz="4" w:space="0" w:color="auto"/>
          </w:tblBorders>
          <w:tblCellMar>
            <w:left w:w="115" w:type="dxa"/>
            <w:right w:w="115" w:type="dxa"/>
          </w:tblCellMar>
        </w:tblPrEx>
        <w:trPr>
          <w:cantSplit/>
          <w:trHeight w:val="615"/>
          <w:jc w:val="center"/>
        </w:trPr>
        <w:tc>
          <w:tcPr>
            <w:tcW w:w="2243" w:type="pct"/>
            <w:shd w:val="clear" w:color="auto" w:fill="FFFFCC"/>
            <w:tcMar>
              <w:top w:w="43" w:type="dxa"/>
              <w:left w:w="115" w:type="dxa"/>
              <w:bottom w:w="43" w:type="dxa"/>
              <w:right w:w="115" w:type="dxa"/>
            </w:tcMar>
          </w:tcPr>
          <w:p w14:paraId="1AFC3612" w14:textId="11193C67" w:rsidR="006B4686" w:rsidRPr="00981A02" w:rsidRDefault="00FF3371" w:rsidP="007B48E8">
            <w:pPr>
              <w:pStyle w:val="InstructionstointvwChar4"/>
              <w:spacing w:line="276" w:lineRule="auto"/>
              <w:ind w:left="144" w:hanging="144"/>
              <w:contextualSpacing/>
              <w:rPr>
                <w:lang w:val="fr-FR"/>
              </w:rPr>
            </w:pPr>
            <w:r w:rsidRPr="00981A02">
              <w:rPr>
                <w:rStyle w:val="1IntvwqstChar1"/>
                <w:rFonts w:ascii="Times New Roman" w:hAnsi="Times New Roman"/>
                <w:b/>
                <w:i w:val="0"/>
                <w:lang w:val="fr-FR"/>
              </w:rPr>
              <w:t>M</w:t>
            </w:r>
            <w:r w:rsidR="006B4686" w:rsidRPr="00981A02">
              <w:rPr>
                <w:rStyle w:val="1IntvwqstChar1"/>
                <w:rFonts w:ascii="Times New Roman" w:hAnsi="Times New Roman"/>
                <w:b/>
                <w:i w:val="0"/>
                <w:lang w:val="fr-FR"/>
              </w:rPr>
              <w:t>HA</w:t>
            </w:r>
            <w:r w:rsidR="004D44DC" w:rsidRPr="00981A02">
              <w:rPr>
                <w:rStyle w:val="1IntvwqstChar1"/>
                <w:rFonts w:ascii="Times New Roman" w:hAnsi="Times New Roman"/>
                <w:b/>
                <w:i w:val="0"/>
                <w:lang w:val="fr-FR"/>
              </w:rPr>
              <w:t>9</w:t>
            </w:r>
            <w:r w:rsidR="006B4686" w:rsidRPr="00981A02">
              <w:rPr>
                <w:rStyle w:val="1IntvwqstChar1"/>
                <w:rFonts w:ascii="Times New Roman" w:hAnsi="Times New Roman"/>
                <w:i w:val="0"/>
                <w:lang w:val="fr-FR"/>
              </w:rPr>
              <w:t>.</w:t>
            </w:r>
            <w:r w:rsidR="006B4686" w:rsidRPr="00981A02">
              <w:rPr>
                <w:lang w:val="fr-FR"/>
              </w:rPr>
              <w:t xml:space="preserve"> </w:t>
            </w:r>
            <w:r w:rsidR="007B48E8" w:rsidRPr="00981A02">
              <w:rPr>
                <w:lang w:val="fr-FR"/>
              </w:rPr>
              <w:t xml:space="preserve">Vérifier </w:t>
            </w:r>
            <w:r w:rsidR="00970230" w:rsidRPr="00981A02">
              <w:rPr>
                <w:lang w:val="fr-FR"/>
              </w:rPr>
              <w:t>MHA8 [</w:t>
            </w:r>
            <w:r w:rsidR="00A71269" w:rsidRPr="00981A02">
              <w:rPr>
                <w:lang w:val="fr-FR"/>
              </w:rPr>
              <w:t>A], [B]</w:t>
            </w:r>
            <w:r w:rsidR="006B4686" w:rsidRPr="00981A02">
              <w:rPr>
                <w:lang w:val="fr-FR"/>
              </w:rPr>
              <w:t xml:space="preserve"> </w:t>
            </w:r>
            <w:r w:rsidR="00D37444" w:rsidRPr="00981A02">
              <w:rPr>
                <w:lang w:val="fr-FR"/>
              </w:rPr>
              <w:t>et</w:t>
            </w:r>
            <w:r w:rsidR="006B4686" w:rsidRPr="00981A02">
              <w:rPr>
                <w:lang w:val="fr-FR"/>
              </w:rPr>
              <w:t xml:space="preserve"> [C]</w:t>
            </w:r>
            <w:r w:rsidR="00D37444" w:rsidRPr="00981A02">
              <w:rPr>
                <w:lang w:val="fr-FR"/>
              </w:rPr>
              <w:t xml:space="preserve"> </w:t>
            </w:r>
            <w:r w:rsidR="006B4686" w:rsidRPr="00981A02">
              <w:rPr>
                <w:lang w:val="fr-FR"/>
              </w:rPr>
              <w:t>: A</w:t>
            </w:r>
            <w:r w:rsidR="00D37444" w:rsidRPr="00981A02">
              <w:rPr>
                <w:lang w:val="fr-FR"/>
              </w:rPr>
              <w:t>u moins un</w:t>
            </w:r>
            <w:r w:rsidR="006B4686" w:rsidRPr="00981A02">
              <w:rPr>
                <w:lang w:val="fr-FR"/>
              </w:rPr>
              <w:t xml:space="preserve"> ‘</w:t>
            </w:r>
            <w:r w:rsidR="00572037" w:rsidRPr="00981A02">
              <w:rPr>
                <w:lang w:val="fr-FR"/>
              </w:rPr>
              <w:t>OUI</w:t>
            </w:r>
            <w:r w:rsidR="006B4686" w:rsidRPr="00981A02">
              <w:rPr>
                <w:lang w:val="fr-FR"/>
              </w:rPr>
              <w:t xml:space="preserve">’ </w:t>
            </w:r>
            <w:r w:rsidR="007B48E8" w:rsidRPr="00981A02">
              <w:rPr>
                <w:lang w:val="fr-FR"/>
              </w:rPr>
              <w:t>enregistré</w:t>
            </w:r>
            <w:r w:rsidR="00D37444" w:rsidRPr="00981A02">
              <w:rPr>
                <w:lang w:val="fr-FR"/>
              </w:rPr>
              <w:t xml:space="preserve"> </w:t>
            </w:r>
            <w:r w:rsidR="006B4686" w:rsidRPr="00981A02">
              <w:rPr>
                <w:lang w:val="fr-FR"/>
              </w:rPr>
              <w:t>?</w:t>
            </w:r>
          </w:p>
        </w:tc>
        <w:tc>
          <w:tcPr>
            <w:tcW w:w="2160" w:type="pct"/>
            <w:shd w:val="clear" w:color="auto" w:fill="FFFFCC"/>
            <w:tcMar>
              <w:top w:w="43" w:type="dxa"/>
              <w:left w:w="115" w:type="dxa"/>
              <w:bottom w:w="43" w:type="dxa"/>
              <w:right w:w="115" w:type="dxa"/>
            </w:tcMar>
          </w:tcPr>
          <w:p w14:paraId="58B30F54" w14:textId="3D351B94" w:rsidR="006B4686" w:rsidRPr="00981A02" w:rsidRDefault="00572037"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981A02">
              <w:rPr>
                <w:rFonts w:ascii="Times New Roman" w:hAnsi="Times New Roman"/>
                <w:caps/>
              </w:rPr>
              <w:t>OUI</w:t>
            </w:r>
            <w:r w:rsidR="006B4686" w:rsidRPr="00981A02">
              <w:rPr>
                <w:rFonts w:ascii="Times New Roman" w:hAnsi="Times New Roman"/>
                <w:caps/>
              </w:rPr>
              <w:tab/>
              <w:t>1</w:t>
            </w:r>
          </w:p>
          <w:p w14:paraId="685FEB98" w14:textId="4095AB6B" w:rsidR="006B4686" w:rsidRPr="00981A02" w:rsidRDefault="00572037" w:rsidP="00BE231D">
            <w:pPr>
              <w:pStyle w:val="Responsecategs"/>
              <w:tabs>
                <w:tab w:val="clear" w:pos="3942"/>
                <w:tab w:val="right" w:leader="dot" w:pos="4278"/>
              </w:tabs>
              <w:spacing w:line="276" w:lineRule="auto"/>
              <w:ind w:left="144" w:hanging="144"/>
              <w:contextualSpacing/>
              <w:rPr>
                <w:rFonts w:ascii="Times New Roman" w:hAnsi="Times New Roman"/>
                <w:caps/>
              </w:rPr>
            </w:pPr>
            <w:r w:rsidRPr="00981A02">
              <w:rPr>
                <w:rFonts w:ascii="Times New Roman" w:hAnsi="Times New Roman"/>
                <w:caps/>
              </w:rPr>
              <w:t>NON</w:t>
            </w:r>
            <w:r w:rsidR="006B4686" w:rsidRPr="00981A02">
              <w:rPr>
                <w:rFonts w:ascii="Times New Roman" w:hAnsi="Times New Roman"/>
                <w:caps/>
              </w:rPr>
              <w:tab/>
              <w:t>2</w:t>
            </w:r>
          </w:p>
        </w:tc>
        <w:tc>
          <w:tcPr>
            <w:tcW w:w="597" w:type="pct"/>
            <w:shd w:val="clear" w:color="auto" w:fill="FFFFCC"/>
            <w:tcMar>
              <w:top w:w="43" w:type="dxa"/>
              <w:left w:w="115" w:type="dxa"/>
              <w:bottom w:w="43" w:type="dxa"/>
              <w:right w:w="115" w:type="dxa"/>
            </w:tcMar>
          </w:tcPr>
          <w:p w14:paraId="604306FE" w14:textId="77777777" w:rsidR="006B4686" w:rsidRPr="00981A02" w:rsidRDefault="006B4686" w:rsidP="00BE231D">
            <w:pPr>
              <w:pStyle w:val="skipcolumn"/>
              <w:spacing w:line="276" w:lineRule="auto"/>
              <w:ind w:left="144" w:hanging="144"/>
              <w:contextualSpacing/>
              <w:rPr>
                <w:rFonts w:ascii="Times New Roman" w:hAnsi="Times New Roman"/>
                <w:smallCaps w:val="0"/>
              </w:rPr>
            </w:pPr>
          </w:p>
          <w:p w14:paraId="5E1EBE4B" w14:textId="5A0FC36F" w:rsidR="006B4686" w:rsidRPr="00981A02" w:rsidRDefault="006B4686" w:rsidP="00BE231D">
            <w:pPr>
              <w:pStyle w:val="skipcolumn"/>
              <w:spacing w:line="276" w:lineRule="auto"/>
              <w:ind w:left="144" w:hanging="144"/>
              <w:contextualSpacing/>
              <w:rPr>
                <w:rFonts w:ascii="Times New Roman" w:hAnsi="Times New Roman"/>
                <w:smallCaps w:val="0"/>
              </w:rPr>
            </w:pPr>
            <w:r w:rsidRPr="00981A02">
              <w:rPr>
                <w:rFonts w:ascii="Times New Roman" w:hAnsi="Times New Roman"/>
                <w:smallCaps w:val="0"/>
              </w:rPr>
              <w:t>2</w:t>
            </w:r>
            <w:r w:rsidRPr="00981A02">
              <w:rPr>
                <w:rFonts w:ascii="Times New Roman" w:hAnsi="Times New Roman"/>
                <w:i/>
                <w:smallCaps w:val="0"/>
              </w:rPr>
              <w:sym w:font="Wingdings" w:char="F0F0"/>
            </w:r>
            <w:r w:rsidR="00FF3371" w:rsidRPr="00981A02">
              <w:rPr>
                <w:rFonts w:ascii="Times New Roman" w:hAnsi="Times New Roman"/>
                <w:i/>
                <w:smallCaps w:val="0"/>
              </w:rPr>
              <w:t>M</w:t>
            </w:r>
            <w:r w:rsidRPr="00981A02">
              <w:rPr>
                <w:rFonts w:ascii="Times New Roman" w:hAnsi="Times New Roman"/>
                <w:i/>
                <w:smallCaps w:val="0"/>
              </w:rPr>
              <w:t>HA</w:t>
            </w:r>
            <w:r w:rsidR="00FF3371" w:rsidRPr="00981A02">
              <w:rPr>
                <w:rFonts w:ascii="Times New Roman" w:hAnsi="Times New Roman"/>
                <w:i/>
                <w:smallCaps w:val="0"/>
              </w:rPr>
              <w:t>24</w:t>
            </w:r>
          </w:p>
        </w:tc>
      </w:tr>
      <w:tr w:rsidR="006B4686" w:rsidRPr="00981A02" w14:paraId="0825C348" w14:textId="77777777" w:rsidTr="006B4686">
        <w:trPr>
          <w:cantSplit/>
          <w:jc w:val="center"/>
        </w:trPr>
        <w:tc>
          <w:tcPr>
            <w:tcW w:w="2243" w:type="pct"/>
            <w:tcBorders>
              <w:top w:val="nil"/>
              <w:left w:val="double" w:sz="4" w:space="0" w:color="auto"/>
              <w:bottom w:val="single" w:sz="4" w:space="0" w:color="auto"/>
            </w:tcBorders>
            <w:tcMar>
              <w:top w:w="43" w:type="dxa"/>
              <w:left w:w="115" w:type="dxa"/>
              <w:bottom w:w="43" w:type="dxa"/>
              <w:right w:w="115" w:type="dxa"/>
            </w:tcMar>
          </w:tcPr>
          <w:p w14:paraId="18712999" w14:textId="532BCFA2" w:rsidR="006B4686" w:rsidRPr="00981A02" w:rsidRDefault="00FF3371" w:rsidP="00BE231D">
            <w:pPr>
              <w:pStyle w:val="1Intvwqst"/>
              <w:rPr>
                <w:rFonts w:ascii="Times New Roman" w:hAnsi="Times New Roman"/>
                <w:lang w:val="fr-FR"/>
              </w:rPr>
            </w:pPr>
            <w:r w:rsidRPr="00981A02">
              <w:rPr>
                <w:rFonts w:ascii="Times New Roman" w:hAnsi="Times New Roman"/>
                <w:b/>
                <w:lang w:val="fr-FR"/>
              </w:rPr>
              <w:t>M</w:t>
            </w:r>
            <w:r w:rsidR="006B4686" w:rsidRPr="00981A02">
              <w:rPr>
                <w:rFonts w:ascii="Times New Roman" w:hAnsi="Times New Roman"/>
                <w:b/>
                <w:lang w:val="fr-FR"/>
              </w:rPr>
              <w:t>HA</w:t>
            </w:r>
            <w:r w:rsidR="004D44DC" w:rsidRPr="00981A02">
              <w:rPr>
                <w:rFonts w:ascii="Times New Roman" w:hAnsi="Times New Roman"/>
                <w:b/>
                <w:lang w:val="fr-FR"/>
              </w:rPr>
              <w:t>10</w:t>
            </w:r>
            <w:r w:rsidR="006B4686" w:rsidRPr="00981A02">
              <w:rPr>
                <w:rFonts w:ascii="Times New Roman" w:hAnsi="Times New Roman"/>
                <w:lang w:val="fr-FR"/>
              </w:rPr>
              <w:t>.</w:t>
            </w:r>
            <w:r w:rsidR="006B4686" w:rsidRPr="00981A02">
              <w:rPr>
                <w:rFonts w:ascii="Times New Roman" w:hAnsi="Times New Roman"/>
                <w:b/>
                <w:lang w:val="fr-FR"/>
              </w:rPr>
              <w:t xml:space="preserve"> </w:t>
            </w:r>
            <w:r w:rsidR="00D37444" w:rsidRPr="00981A02">
              <w:rPr>
                <w:rFonts w:ascii="Times New Roman" w:hAnsi="Times New Roman"/>
                <w:smallCaps w:val="0"/>
                <w:lang w:val="fr-FR"/>
              </w:rPr>
              <w:t>Est-ce qu’il y a des médicaments spéciaux qu’un médecin ou une infirmière peut donner à une femme qui a le VIH pour réduire le risque de transmission à son bébé ?</w:t>
            </w:r>
          </w:p>
        </w:tc>
        <w:tc>
          <w:tcPr>
            <w:tcW w:w="2160" w:type="pct"/>
            <w:tcBorders>
              <w:top w:val="nil"/>
              <w:bottom w:val="single" w:sz="4" w:space="0" w:color="auto"/>
            </w:tcBorders>
            <w:tcMar>
              <w:top w:w="43" w:type="dxa"/>
              <w:left w:w="115" w:type="dxa"/>
              <w:bottom w:w="43" w:type="dxa"/>
              <w:right w:w="115" w:type="dxa"/>
            </w:tcMar>
          </w:tcPr>
          <w:p w14:paraId="42E8B375" w14:textId="10E7FCBC" w:rsidR="006B4686" w:rsidRPr="00981A02" w:rsidRDefault="00572037" w:rsidP="006B4686">
            <w:pPr>
              <w:pStyle w:val="Responsecategs"/>
              <w:tabs>
                <w:tab w:val="clear" w:pos="3942"/>
                <w:tab w:val="right" w:leader="dot" w:pos="4278"/>
              </w:tabs>
              <w:rPr>
                <w:rFonts w:ascii="Times New Roman" w:hAnsi="Times New Roman"/>
                <w:caps/>
              </w:rPr>
            </w:pPr>
            <w:r w:rsidRPr="00981A02">
              <w:rPr>
                <w:rFonts w:ascii="Times New Roman" w:hAnsi="Times New Roman"/>
                <w:caps/>
              </w:rPr>
              <w:t>OUI</w:t>
            </w:r>
            <w:r w:rsidR="006B4686" w:rsidRPr="00981A02">
              <w:rPr>
                <w:rFonts w:ascii="Times New Roman" w:hAnsi="Times New Roman"/>
                <w:caps/>
              </w:rPr>
              <w:tab/>
              <w:t>1</w:t>
            </w:r>
          </w:p>
          <w:p w14:paraId="6047A3E3" w14:textId="04CF9901" w:rsidR="006B4686" w:rsidRPr="00981A02" w:rsidRDefault="00572037" w:rsidP="006B4686">
            <w:pPr>
              <w:pStyle w:val="Responsecategs"/>
              <w:tabs>
                <w:tab w:val="clear" w:pos="3942"/>
                <w:tab w:val="right" w:leader="dot" w:pos="4278"/>
              </w:tabs>
              <w:rPr>
                <w:rFonts w:ascii="Times New Roman" w:hAnsi="Times New Roman"/>
                <w:caps/>
              </w:rPr>
            </w:pPr>
            <w:r w:rsidRPr="00981A02">
              <w:rPr>
                <w:rFonts w:ascii="Times New Roman" w:hAnsi="Times New Roman"/>
                <w:caps/>
              </w:rPr>
              <w:t>NON</w:t>
            </w:r>
            <w:r w:rsidR="006B4686" w:rsidRPr="00981A02">
              <w:rPr>
                <w:rFonts w:ascii="Times New Roman" w:hAnsi="Times New Roman"/>
                <w:caps/>
              </w:rPr>
              <w:tab/>
              <w:t>2</w:t>
            </w:r>
          </w:p>
          <w:p w14:paraId="032C1714" w14:textId="77777777" w:rsidR="00F54C3B" w:rsidRPr="00981A02" w:rsidRDefault="00F54C3B" w:rsidP="006B4686">
            <w:pPr>
              <w:pStyle w:val="Responsecategs"/>
              <w:tabs>
                <w:tab w:val="clear" w:pos="3942"/>
                <w:tab w:val="right" w:leader="dot" w:pos="4278"/>
              </w:tabs>
              <w:rPr>
                <w:rFonts w:ascii="Times New Roman" w:hAnsi="Times New Roman"/>
                <w:caps/>
              </w:rPr>
            </w:pPr>
          </w:p>
          <w:p w14:paraId="08D45E10" w14:textId="07EDD17F" w:rsidR="006B4686" w:rsidRPr="00981A02" w:rsidRDefault="000C458D" w:rsidP="006B4686">
            <w:pPr>
              <w:pStyle w:val="Responsecategs"/>
              <w:tabs>
                <w:tab w:val="clear" w:pos="3942"/>
                <w:tab w:val="right" w:leader="dot" w:pos="4278"/>
              </w:tabs>
              <w:rPr>
                <w:rFonts w:ascii="Times New Roman" w:hAnsi="Times New Roman"/>
                <w:caps/>
              </w:rPr>
            </w:pPr>
            <w:r w:rsidRPr="00981A02">
              <w:rPr>
                <w:rFonts w:ascii="Times New Roman" w:hAnsi="Times New Roman"/>
                <w:caps/>
              </w:rPr>
              <w:t>NSP</w:t>
            </w:r>
            <w:r w:rsidR="006B4686" w:rsidRPr="00981A02">
              <w:rPr>
                <w:rFonts w:ascii="Times New Roman" w:hAnsi="Times New Roman"/>
                <w:caps/>
              </w:rPr>
              <w:tab/>
              <w:t>8</w:t>
            </w:r>
          </w:p>
        </w:tc>
        <w:tc>
          <w:tcPr>
            <w:tcW w:w="597" w:type="pct"/>
            <w:tcBorders>
              <w:top w:val="nil"/>
              <w:bottom w:val="single" w:sz="4" w:space="0" w:color="auto"/>
              <w:right w:val="double" w:sz="4" w:space="0" w:color="auto"/>
            </w:tcBorders>
            <w:tcMar>
              <w:top w:w="43" w:type="dxa"/>
              <w:left w:w="115" w:type="dxa"/>
              <w:bottom w:w="43" w:type="dxa"/>
              <w:right w:w="115" w:type="dxa"/>
            </w:tcMar>
          </w:tcPr>
          <w:p w14:paraId="56294415" w14:textId="77777777" w:rsidR="006B4686" w:rsidRPr="00981A02" w:rsidRDefault="006B4686" w:rsidP="00BE231D">
            <w:pPr>
              <w:pStyle w:val="skipcolumn"/>
              <w:rPr>
                <w:rFonts w:ascii="Times New Roman" w:hAnsi="Times New Roman"/>
                <w:strike/>
              </w:rPr>
            </w:pPr>
          </w:p>
        </w:tc>
      </w:tr>
      <w:tr w:rsidR="00D37444" w:rsidRPr="00981A02" w14:paraId="72817261" w14:textId="77777777" w:rsidTr="006B4686">
        <w:trPr>
          <w:cantSplit/>
          <w:jc w:val="center"/>
        </w:trPr>
        <w:tc>
          <w:tcPr>
            <w:tcW w:w="2243" w:type="pct"/>
            <w:tcBorders>
              <w:left w:val="double" w:sz="4" w:space="0" w:color="auto"/>
              <w:bottom w:val="single" w:sz="4" w:space="0" w:color="auto"/>
            </w:tcBorders>
            <w:tcMar>
              <w:top w:w="43" w:type="dxa"/>
              <w:left w:w="115" w:type="dxa"/>
              <w:bottom w:w="43" w:type="dxa"/>
              <w:right w:w="115" w:type="dxa"/>
            </w:tcMar>
          </w:tcPr>
          <w:p w14:paraId="117A3E94" w14:textId="4B1EBA98" w:rsidR="00D37444" w:rsidRPr="00981A02" w:rsidRDefault="00D37444" w:rsidP="00D37444">
            <w:pPr>
              <w:pStyle w:val="1Intvwqst"/>
              <w:widowControl w:val="0"/>
              <w:spacing w:line="276" w:lineRule="auto"/>
              <w:ind w:left="144" w:hanging="144"/>
              <w:contextualSpacing/>
              <w:rPr>
                <w:rFonts w:ascii="Times New Roman" w:hAnsi="Times New Roman"/>
                <w:smallCaps w:val="0"/>
                <w:lang w:val="fr-FR"/>
              </w:rPr>
            </w:pPr>
            <w:r w:rsidRPr="00981A02">
              <w:rPr>
                <w:rFonts w:ascii="Times New Roman" w:hAnsi="Times New Roman"/>
                <w:b/>
                <w:smallCaps w:val="0"/>
                <w:lang w:val="fr-FR"/>
              </w:rPr>
              <w:t>MHA24</w:t>
            </w:r>
            <w:r w:rsidRPr="00981A02">
              <w:rPr>
                <w:rFonts w:ascii="Times New Roman" w:hAnsi="Times New Roman"/>
                <w:smallCaps w:val="0"/>
                <w:lang w:val="fr-FR"/>
              </w:rPr>
              <w:t>. Je ne veux pas connaître les résultat</w:t>
            </w:r>
            <w:r w:rsidR="006766AB" w:rsidRPr="00981A02">
              <w:rPr>
                <w:rFonts w:ascii="Times New Roman" w:hAnsi="Times New Roman"/>
                <w:smallCaps w:val="0"/>
                <w:lang w:val="fr-FR"/>
              </w:rPr>
              <w:t>s mais avez-vous déjà été testé</w:t>
            </w:r>
            <w:r w:rsidRPr="00981A02">
              <w:rPr>
                <w:rFonts w:ascii="Times New Roman" w:hAnsi="Times New Roman"/>
                <w:smallCaps w:val="0"/>
                <w:lang w:val="fr-FR"/>
              </w:rPr>
              <w:t xml:space="preserve"> pour le VIH ? </w:t>
            </w:r>
          </w:p>
        </w:tc>
        <w:tc>
          <w:tcPr>
            <w:tcW w:w="2160" w:type="pct"/>
            <w:tcBorders>
              <w:bottom w:val="single" w:sz="4" w:space="0" w:color="auto"/>
            </w:tcBorders>
            <w:tcMar>
              <w:top w:w="43" w:type="dxa"/>
              <w:left w:w="115" w:type="dxa"/>
              <w:bottom w:w="43" w:type="dxa"/>
              <w:right w:w="115" w:type="dxa"/>
            </w:tcMar>
          </w:tcPr>
          <w:p w14:paraId="4679290D" w14:textId="77777777" w:rsidR="00D37444" w:rsidRPr="00981A02" w:rsidRDefault="00D37444" w:rsidP="00D37444">
            <w:pPr>
              <w:pStyle w:val="Responsecategs"/>
              <w:keepNext/>
              <w:keepLines/>
              <w:tabs>
                <w:tab w:val="clear" w:pos="3942"/>
                <w:tab w:val="right" w:leader="dot" w:pos="4278"/>
              </w:tabs>
              <w:spacing w:line="276" w:lineRule="auto"/>
              <w:ind w:left="144" w:hanging="144"/>
              <w:contextualSpacing/>
              <w:rPr>
                <w:rFonts w:ascii="Times New Roman" w:hAnsi="Times New Roman"/>
                <w:caps/>
                <w:lang w:val="fr-FR"/>
              </w:rPr>
            </w:pPr>
            <w:r w:rsidRPr="00981A02">
              <w:rPr>
                <w:rFonts w:ascii="Times New Roman" w:hAnsi="Times New Roman"/>
                <w:caps/>
                <w:lang w:val="fr-FR"/>
              </w:rPr>
              <w:t>Oui</w:t>
            </w:r>
            <w:r w:rsidRPr="00981A02">
              <w:rPr>
                <w:rFonts w:ascii="Times New Roman" w:hAnsi="Times New Roman"/>
                <w:caps/>
                <w:lang w:val="fr-FR"/>
              </w:rPr>
              <w:tab/>
              <w:t>1</w:t>
            </w:r>
          </w:p>
          <w:p w14:paraId="60303873" w14:textId="3128B443" w:rsidR="00D37444" w:rsidRPr="00981A02" w:rsidRDefault="00D37444" w:rsidP="00D37444">
            <w:pPr>
              <w:pStyle w:val="Responsecategs"/>
              <w:keepNext/>
              <w:keepLines/>
              <w:tabs>
                <w:tab w:val="clear" w:pos="3942"/>
                <w:tab w:val="right" w:leader="dot" w:pos="4278"/>
              </w:tabs>
              <w:spacing w:line="276" w:lineRule="auto"/>
              <w:ind w:left="144" w:hanging="144"/>
              <w:contextualSpacing/>
              <w:rPr>
                <w:rFonts w:ascii="Times New Roman" w:hAnsi="Times New Roman"/>
                <w:caps/>
              </w:rPr>
            </w:pPr>
            <w:r w:rsidRPr="00981A02">
              <w:rPr>
                <w:rFonts w:ascii="Times New Roman" w:hAnsi="Times New Roman"/>
                <w:caps/>
                <w:lang w:val="fr-FR"/>
              </w:rPr>
              <w:t>Non</w:t>
            </w:r>
            <w:r w:rsidRPr="00981A02">
              <w:rPr>
                <w:rFonts w:ascii="Times New Roman" w:hAnsi="Times New Roman"/>
                <w:caps/>
                <w:lang w:val="fr-FR"/>
              </w:rPr>
              <w:tab/>
              <w:t>2</w:t>
            </w:r>
          </w:p>
        </w:tc>
        <w:tc>
          <w:tcPr>
            <w:tcW w:w="597" w:type="pct"/>
            <w:tcBorders>
              <w:bottom w:val="single" w:sz="4" w:space="0" w:color="auto"/>
              <w:right w:val="double" w:sz="4" w:space="0" w:color="auto"/>
            </w:tcBorders>
            <w:tcMar>
              <w:top w:w="43" w:type="dxa"/>
              <w:left w:w="115" w:type="dxa"/>
              <w:bottom w:w="43" w:type="dxa"/>
              <w:right w:w="115" w:type="dxa"/>
            </w:tcMar>
          </w:tcPr>
          <w:p w14:paraId="34F28A17" w14:textId="77777777" w:rsidR="00D37444" w:rsidRPr="00981A02" w:rsidRDefault="00D37444" w:rsidP="00D37444">
            <w:pPr>
              <w:pStyle w:val="skipcolumn"/>
              <w:keepNext/>
              <w:keepLines/>
              <w:spacing w:line="276" w:lineRule="auto"/>
              <w:ind w:left="144" w:hanging="144"/>
              <w:contextualSpacing/>
              <w:rPr>
                <w:rFonts w:ascii="Times New Roman" w:hAnsi="Times New Roman"/>
              </w:rPr>
            </w:pPr>
          </w:p>
          <w:p w14:paraId="57A866ED" w14:textId="68FFBB8C" w:rsidR="00D37444" w:rsidRPr="00981A02" w:rsidRDefault="00D37444" w:rsidP="00D37444">
            <w:pPr>
              <w:pStyle w:val="skipcolumn"/>
              <w:keepNext/>
              <w:keepLines/>
              <w:spacing w:line="276" w:lineRule="auto"/>
              <w:ind w:left="144" w:hanging="144"/>
              <w:contextualSpacing/>
              <w:rPr>
                <w:rFonts w:ascii="Times New Roman" w:hAnsi="Times New Roman"/>
              </w:rPr>
            </w:pPr>
            <w:r w:rsidRPr="00981A02">
              <w:rPr>
                <w:rFonts w:ascii="Times New Roman" w:hAnsi="Times New Roman"/>
              </w:rPr>
              <w:t>2</w:t>
            </w:r>
            <w:r w:rsidRPr="00981A02">
              <w:rPr>
                <w:rFonts w:ascii="Times New Roman" w:hAnsi="Times New Roman"/>
                <w:i/>
              </w:rPr>
              <w:sym w:font="Wingdings" w:char="F0F0"/>
            </w:r>
            <w:r w:rsidRPr="00981A02">
              <w:rPr>
                <w:rFonts w:ascii="Times New Roman" w:hAnsi="Times New Roman"/>
                <w:i/>
              </w:rPr>
              <w:t>MHA27</w:t>
            </w:r>
          </w:p>
        </w:tc>
      </w:tr>
      <w:tr w:rsidR="00D37444" w:rsidRPr="00B01716" w14:paraId="321E7BA2" w14:textId="77777777" w:rsidTr="006B4686">
        <w:trPr>
          <w:cantSplit/>
          <w:jc w:val="center"/>
        </w:trPr>
        <w:tc>
          <w:tcPr>
            <w:tcW w:w="2243" w:type="pct"/>
            <w:tcBorders>
              <w:left w:val="double" w:sz="4" w:space="0" w:color="auto"/>
              <w:bottom w:val="single" w:sz="4" w:space="0" w:color="auto"/>
            </w:tcBorders>
            <w:tcMar>
              <w:top w:w="43" w:type="dxa"/>
              <w:left w:w="115" w:type="dxa"/>
              <w:bottom w:w="43" w:type="dxa"/>
              <w:right w:w="115" w:type="dxa"/>
            </w:tcMar>
          </w:tcPr>
          <w:p w14:paraId="6B0DDCBC" w14:textId="75F5494D" w:rsidR="00D37444" w:rsidRPr="00981A02" w:rsidRDefault="00D37444" w:rsidP="006766AB">
            <w:pPr>
              <w:pStyle w:val="1Intvwqst"/>
              <w:keepNext/>
              <w:keepLines/>
              <w:spacing w:line="276" w:lineRule="auto"/>
              <w:ind w:left="144" w:hanging="144"/>
              <w:contextualSpacing/>
              <w:rPr>
                <w:rFonts w:ascii="Times New Roman" w:hAnsi="Times New Roman"/>
                <w:smallCaps w:val="0"/>
                <w:lang w:val="fr-FR"/>
              </w:rPr>
            </w:pPr>
            <w:r w:rsidRPr="00981A02">
              <w:rPr>
                <w:rFonts w:ascii="Times New Roman" w:hAnsi="Times New Roman"/>
                <w:b/>
                <w:smallCaps w:val="0"/>
                <w:lang w:val="fr-FR"/>
              </w:rPr>
              <w:t>MHA25</w:t>
            </w:r>
            <w:r w:rsidRPr="00981A02">
              <w:rPr>
                <w:rFonts w:ascii="Times New Roman" w:hAnsi="Times New Roman"/>
                <w:smallCaps w:val="0"/>
                <w:lang w:val="fr-FR"/>
              </w:rPr>
              <w:t>. Il y a combien de mois que vous avez</w:t>
            </w:r>
            <w:r w:rsidR="006766AB" w:rsidRPr="00981A02">
              <w:rPr>
                <w:rFonts w:ascii="Times New Roman" w:hAnsi="Times New Roman"/>
                <w:smallCaps w:val="0"/>
                <w:lang w:val="fr-FR"/>
              </w:rPr>
              <w:t xml:space="preserve"> eu</w:t>
            </w:r>
            <w:r w:rsidR="002D4E8D" w:rsidRPr="00981A02">
              <w:rPr>
                <w:rFonts w:ascii="Times New Roman" w:hAnsi="Times New Roman"/>
                <w:smallCaps w:val="0"/>
                <w:lang w:val="fr-FR"/>
              </w:rPr>
              <w:t xml:space="preserve"> </w:t>
            </w:r>
            <w:r w:rsidRPr="00981A02">
              <w:rPr>
                <w:rFonts w:ascii="Times New Roman" w:hAnsi="Times New Roman"/>
                <w:smallCaps w:val="0"/>
                <w:lang w:val="fr-FR"/>
              </w:rPr>
              <w:t>votre test VIH le plus récent ?</w:t>
            </w:r>
          </w:p>
        </w:tc>
        <w:tc>
          <w:tcPr>
            <w:tcW w:w="2160" w:type="pct"/>
            <w:tcBorders>
              <w:bottom w:val="single" w:sz="4" w:space="0" w:color="auto"/>
            </w:tcBorders>
            <w:tcMar>
              <w:top w:w="43" w:type="dxa"/>
              <w:left w:w="115" w:type="dxa"/>
              <w:bottom w:w="43" w:type="dxa"/>
              <w:right w:w="115" w:type="dxa"/>
            </w:tcMar>
          </w:tcPr>
          <w:p w14:paraId="0A9C8A03" w14:textId="77777777" w:rsidR="00D37444" w:rsidRPr="00981A02" w:rsidRDefault="00D37444" w:rsidP="00D37444">
            <w:pPr>
              <w:pStyle w:val="Responsecategs"/>
              <w:pageBreakBefore/>
              <w:tabs>
                <w:tab w:val="clear" w:pos="3942"/>
                <w:tab w:val="right" w:leader="dot" w:pos="4278"/>
              </w:tabs>
              <w:spacing w:line="276" w:lineRule="auto"/>
              <w:ind w:left="144" w:hanging="144"/>
              <w:contextualSpacing/>
              <w:rPr>
                <w:rFonts w:ascii="Times New Roman" w:hAnsi="Times New Roman"/>
                <w:caps/>
                <w:lang w:val="fr-FR"/>
              </w:rPr>
            </w:pPr>
            <w:r w:rsidRPr="00981A02">
              <w:rPr>
                <w:rFonts w:ascii="Times New Roman" w:hAnsi="Times New Roman"/>
                <w:caps/>
                <w:lang w:val="fr-FR"/>
              </w:rPr>
              <w:t>il y a moins de 12 Mois</w:t>
            </w:r>
            <w:r w:rsidRPr="00981A02">
              <w:rPr>
                <w:rFonts w:ascii="Times New Roman" w:hAnsi="Times New Roman"/>
                <w:caps/>
                <w:lang w:val="fr-FR"/>
              </w:rPr>
              <w:tab/>
              <w:t>1</w:t>
            </w:r>
          </w:p>
          <w:p w14:paraId="32674C2A" w14:textId="77777777" w:rsidR="00D37444" w:rsidRPr="00981A02" w:rsidRDefault="00D37444" w:rsidP="00D37444">
            <w:pPr>
              <w:pStyle w:val="Responsecategs"/>
              <w:pageBreakBefore/>
              <w:tabs>
                <w:tab w:val="clear" w:pos="3942"/>
                <w:tab w:val="right" w:leader="dot" w:pos="4278"/>
              </w:tabs>
              <w:spacing w:line="276" w:lineRule="auto"/>
              <w:ind w:left="144" w:hanging="144"/>
              <w:contextualSpacing/>
              <w:rPr>
                <w:rFonts w:ascii="Times New Roman" w:hAnsi="Times New Roman"/>
                <w:caps/>
                <w:lang w:val="fr-FR"/>
              </w:rPr>
            </w:pPr>
            <w:r w:rsidRPr="00981A02">
              <w:rPr>
                <w:rFonts w:ascii="Times New Roman" w:hAnsi="Times New Roman"/>
                <w:caps/>
                <w:lang w:val="fr-FR"/>
              </w:rPr>
              <w:t>Il y a 12 à 23 mois</w:t>
            </w:r>
            <w:r w:rsidRPr="00981A02">
              <w:rPr>
                <w:rFonts w:ascii="Times New Roman" w:hAnsi="Times New Roman"/>
                <w:caps/>
                <w:lang w:val="fr-FR"/>
              </w:rPr>
              <w:tab/>
              <w:t>2</w:t>
            </w:r>
          </w:p>
          <w:p w14:paraId="5E76373D" w14:textId="3FE1AE24" w:rsidR="00D37444" w:rsidRPr="00981A02" w:rsidRDefault="00D37444" w:rsidP="00D37444">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981A02">
              <w:rPr>
                <w:rFonts w:ascii="Times New Roman" w:hAnsi="Times New Roman"/>
                <w:caps/>
                <w:lang w:val="fr-FR"/>
              </w:rPr>
              <w:t>Il y a 2 ans ou plus</w:t>
            </w:r>
            <w:r w:rsidRPr="00981A02">
              <w:rPr>
                <w:rFonts w:ascii="Times New Roman" w:hAnsi="Times New Roman"/>
                <w:caps/>
                <w:lang w:val="fr-FR"/>
              </w:rPr>
              <w:tab/>
              <w:t>3</w:t>
            </w:r>
          </w:p>
        </w:tc>
        <w:tc>
          <w:tcPr>
            <w:tcW w:w="597" w:type="pct"/>
            <w:tcBorders>
              <w:bottom w:val="single" w:sz="4" w:space="0" w:color="auto"/>
              <w:right w:val="double" w:sz="4" w:space="0" w:color="auto"/>
            </w:tcBorders>
            <w:tcMar>
              <w:top w:w="43" w:type="dxa"/>
              <w:left w:w="115" w:type="dxa"/>
              <w:bottom w:w="43" w:type="dxa"/>
              <w:right w:w="115" w:type="dxa"/>
            </w:tcMar>
          </w:tcPr>
          <w:p w14:paraId="78320609" w14:textId="77777777" w:rsidR="00D37444" w:rsidRPr="00981A02" w:rsidRDefault="00D37444" w:rsidP="00D37444">
            <w:pPr>
              <w:pStyle w:val="skipcolumn"/>
              <w:keepNext/>
              <w:keepLines/>
              <w:spacing w:line="276" w:lineRule="auto"/>
              <w:ind w:left="144" w:hanging="144"/>
              <w:contextualSpacing/>
              <w:rPr>
                <w:rFonts w:ascii="Times New Roman" w:hAnsi="Times New Roman"/>
                <w:lang w:val="fr-FR"/>
              </w:rPr>
            </w:pPr>
          </w:p>
        </w:tc>
      </w:tr>
      <w:tr w:rsidR="00D37444" w:rsidRPr="00981A02" w14:paraId="52FEDFF1" w14:textId="77777777" w:rsidTr="006B4686">
        <w:trPr>
          <w:cantSplit/>
          <w:trHeight w:val="217"/>
          <w:jc w:val="center"/>
        </w:trPr>
        <w:tc>
          <w:tcPr>
            <w:tcW w:w="2243" w:type="pct"/>
            <w:tcBorders>
              <w:left w:val="double" w:sz="4" w:space="0" w:color="auto"/>
              <w:bottom w:val="single" w:sz="4" w:space="0" w:color="auto"/>
            </w:tcBorders>
            <w:tcMar>
              <w:top w:w="43" w:type="dxa"/>
              <w:left w:w="115" w:type="dxa"/>
              <w:bottom w:w="43" w:type="dxa"/>
              <w:right w:w="115" w:type="dxa"/>
            </w:tcMar>
          </w:tcPr>
          <w:p w14:paraId="5679D323" w14:textId="10E5AC6E" w:rsidR="00D37444" w:rsidRPr="00981A02" w:rsidRDefault="00D37444" w:rsidP="00D37444">
            <w:pPr>
              <w:pStyle w:val="1Intvwqst"/>
              <w:spacing w:line="276" w:lineRule="auto"/>
              <w:ind w:left="144" w:hanging="144"/>
              <w:contextualSpacing/>
              <w:rPr>
                <w:rFonts w:ascii="Times New Roman" w:hAnsi="Times New Roman"/>
                <w:smallCaps w:val="0"/>
                <w:lang w:val="fr-FR"/>
              </w:rPr>
            </w:pPr>
            <w:r w:rsidRPr="00981A02">
              <w:rPr>
                <w:rFonts w:ascii="Times New Roman" w:hAnsi="Times New Roman"/>
                <w:b/>
                <w:smallCaps w:val="0"/>
                <w:lang w:val="fr-FR"/>
              </w:rPr>
              <w:t>MHA26</w:t>
            </w:r>
            <w:r w:rsidRPr="00981A02">
              <w:rPr>
                <w:rFonts w:ascii="Times New Roman" w:hAnsi="Times New Roman"/>
                <w:smallCaps w:val="0"/>
                <w:lang w:val="fr-FR"/>
              </w:rPr>
              <w:t>. Je ne veux pas connaître les résultats mais avez-vous obtenu les résultats de ce test ?</w:t>
            </w:r>
          </w:p>
        </w:tc>
        <w:tc>
          <w:tcPr>
            <w:tcW w:w="2160" w:type="pct"/>
            <w:tcBorders>
              <w:bottom w:val="single" w:sz="4" w:space="0" w:color="auto"/>
            </w:tcBorders>
            <w:tcMar>
              <w:top w:w="43" w:type="dxa"/>
              <w:left w:w="115" w:type="dxa"/>
              <w:bottom w:w="43" w:type="dxa"/>
              <w:right w:w="115" w:type="dxa"/>
            </w:tcMar>
          </w:tcPr>
          <w:p w14:paraId="16FF2AC1" w14:textId="77777777" w:rsidR="00D37444" w:rsidRPr="00981A02" w:rsidRDefault="00D37444" w:rsidP="00D37444">
            <w:pPr>
              <w:pStyle w:val="Responsecategs"/>
              <w:tabs>
                <w:tab w:val="clear" w:pos="3942"/>
                <w:tab w:val="right" w:leader="dot" w:pos="4278"/>
              </w:tabs>
              <w:spacing w:line="276" w:lineRule="auto"/>
              <w:ind w:left="144" w:hanging="144"/>
              <w:contextualSpacing/>
              <w:rPr>
                <w:rFonts w:ascii="Times New Roman" w:hAnsi="Times New Roman"/>
                <w:caps/>
              </w:rPr>
            </w:pPr>
            <w:r w:rsidRPr="00981A02">
              <w:rPr>
                <w:rFonts w:ascii="Times New Roman" w:hAnsi="Times New Roman"/>
                <w:caps/>
              </w:rPr>
              <w:t>Oui</w:t>
            </w:r>
            <w:r w:rsidRPr="00981A02">
              <w:rPr>
                <w:rFonts w:ascii="Times New Roman" w:hAnsi="Times New Roman"/>
                <w:caps/>
              </w:rPr>
              <w:tab/>
              <w:t>1</w:t>
            </w:r>
          </w:p>
          <w:p w14:paraId="5617F5D2" w14:textId="77777777" w:rsidR="00D37444" w:rsidRPr="00981A02" w:rsidRDefault="00D37444" w:rsidP="00D37444">
            <w:pPr>
              <w:pStyle w:val="Responsecategs"/>
              <w:tabs>
                <w:tab w:val="clear" w:pos="3942"/>
                <w:tab w:val="right" w:leader="dot" w:pos="4278"/>
              </w:tabs>
              <w:spacing w:line="276" w:lineRule="auto"/>
              <w:ind w:left="144" w:hanging="144"/>
              <w:contextualSpacing/>
              <w:rPr>
                <w:rFonts w:ascii="Times New Roman" w:hAnsi="Times New Roman"/>
                <w:caps/>
              </w:rPr>
            </w:pPr>
            <w:r w:rsidRPr="00981A02">
              <w:rPr>
                <w:rFonts w:ascii="Times New Roman" w:hAnsi="Times New Roman"/>
                <w:caps/>
              </w:rPr>
              <w:t>Non</w:t>
            </w:r>
            <w:r w:rsidRPr="00981A02">
              <w:rPr>
                <w:rFonts w:ascii="Times New Roman" w:hAnsi="Times New Roman"/>
                <w:caps/>
              </w:rPr>
              <w:tab/>
              <w:t>2</w:t>
            </w:r>
          </w:p>
          <w:p w14:paraId="703E4C9B" w14:textId="77777777" w:rsidR="00D37444" w:rsidRPr="00981A02" w:rsidRDefault="00D37444" w:rsidP="00D37444">
            <w:pPr>
              <w:pStyle w:val="Responsecategs"/>
              <w:tabs>
                <w:tab w:val="clear" w:pos="3942"/>
                <w:tab w:val="right" w:leader="dot" w:pos="4278"/>
              </w:tabs>
              <w:spacing w:line="276" w:lineRule="auto"/>
              <w:ind w:left="144" w:hanging="144"/>
              <w:contextualSpacing/>
              <w:rPr>
                <w:rFonts w:ascii="Times New Roman" w:hAnsi="Times New Roman"/>
                <w:caps/>
              </w:rPr>
            </w:pPr>
          </w:p>
          <w:p w14:paraId="7E553D90" w14:textId="210DD5EA" w:rsidR="00D37444" w:rsidRPr="00981A02" w:rsidRDefault="00D37444" w:rsidP="00D37444">
            <w:pPr>
              <w:pStyle w:val="Responsecategs"/>
              <w:tabs>
                <w:tab w:val="clear" w:pos="3942"/>
                <w:tab w:val="right" w:leader="dot" w:pos="4278"/>
              </w:tabs>
              <w:spacing w:line="276" w:lineRule="auto"/>
              <w:ind w:left="144" w:hanging="144"/>
              <w:contextualSpacing/>
              <w:rPr>
                <w:rFonts w:ascii="Times New Roman" w:hAnsi="Times New Roman"/>
                <w:caps/>
              </w:rPr>
            </w:pPr>
            <w:r w:rsidRPr="00981A02">
              <w:rPr>
                <w:rFonts w:ascii="Times New Roman" w:hAnsi="Times New Roman"/>
                <w:caps/>
              </w:rPr>
              <w:t>NSP</w:t>
            </w:r>
            <w:r w:rsidRPr="00981A02">
              <w:rPr>
                <w:rFonts w:ascii="Times New Roman" w:hAnsi="Times New Roman"/>
                <w:caps/>
              </w:rPr>
              <w:tab/>
              <w:t>8</w:t>
            </w:r>
          </w:p>
        </w:tc>
        <w:tc>
          <w:tcPr>
            <w:tcW w:w="597" w:type="pct"/>
            <w:tcBorders>
              <w:bottom w:val="single" w:sz="4" w:space="0" w:color="auto"/>
              <w:right w:val="double" w:sz="4" w:space="0" w:color="auto"/>
            </w:tcBorders>
            <w:tcMar>
              <w:top w:w="43" w:type="dxa"/>
              <w:left w:w="101" w:type="dxa"/>
              <w:bottom w:w="43" w:type="dxa"/>
              <w:right w:w="101" w:type="dxa"/>
            </w:tcMar>
          </w:tcPr>
          <w:p w14:paraId="1CAB05A0" w14:textId="6459D357" w:rsidR="00D37444" w:rsidRPr="00981A02" w:rsidRDefault="00D37444" w:rsidP="00D37444">
            <w:pPr>
              <w:pStyle w:val="skipcolumn"/>
              <w:pageBreakBefore/>
              <w:spacing w:line="276" w:lineRule="auto"/>
              <w:ind w:left="144" w:hanging="144"/>
              <w:contextualSpacing/>
              <w:rPr>
                <w:rFonts w:ascii="Times New Roman" w:hAnsi="Times New Roman"/>
                <w:smallCaps w:val="0"/>
              </w:rPr>
            </w:pPr>
            <w:r w:rsidRPr="00981A02">
              <w:rPr>
                <w:rFonts w:ascii="Times New Roman" w:hAnsi="Times New Roman"/>
              </w:rPr>
              <w:t>1</w:t>
            </w:r>
            <w:r w:rsidRPr="00981A02">
              <w:rPr>
                <w:rFonts w:ascii="Times New Roman" w:hAnsi="Times New Roman"/>
                <w:i/>
              </w:rPr>
              <w:sym w:font="Wingdings" w:char="F0F0"/>
            </w:r>
            <w:r w:rsidRPr="00981A02">
              <w:rPr>
                <w:rFonts w:ascii="Times New Roman" w:hAnsi="Times New Roman"/>
                <w:i/>
              </w:rPr>
              <w:t>M</w:t>
            </w:r>
            <w:r w:rsidRPr="00981A02">
              <w:rPr>
                <w:rFonts w:ascii="Times New Roman" w:hAnsi="Times New Roman"/>
                <w:i/>
                <w:smallCaps w:val="0"/>
              </w:rPr>
              <w:t>HA28</w:t>
            </w:r>
          </w:p>
          <w:p w14:paraId="68038C16" w14:textId="25EC1494" w:rsidR="00D37444" w:rsidRPr="00981A02" w:rsidRDefault="00D37444" w:rsidP="00D37444">
            <w:pPr>
              <w:pStyle w:val="skipcolumn"/>
              <w:pageBreakBefore/>
              <w:spacing w:line="276" w:lineRule="auto"/>
              <w:ind w:left="144" w:hanging="144"/>
              <w:contextualSpacing/>
              <w:rPr>
                <w:rFonts w:ascii="Times New Roman" w:hAnsi="Times New Roman"/>
                <w:smallCaps w:val="0"/>
              </w:rPr>
            </w:pPr>
            <w:r w:rsidRPr="00981A02">
              <w:rPr>
                <w:rFonts w:ascii="Times New Roman" w:hAnsi="Times New Roman"/>
              </w:rPr>
              <w:t>2</w:t>
            </w:r>
            <w:r w:rsidRPr="00981A02">
              <w:rPr>
                <w:rFonts w:ascii="Times New Roman" w:hAnsi="Times New Roman"/>
                <w:i/>
              </w:rPr>
              <w:sym w:font="Wingdings" w:char="F0F0"/>
            </w:r>
            <w:r w:rsidRPr="00981A02">
              <w:rPr>
                <w:rFonts w:ascii="Times New Roman" w:hAnsi="Times New Roman"/>
                <w:i/>
              </w:rPr>
              <w:t>M</w:t>
            </w:r>
            <w:r w:rsidRPr="00981A02">
              <w:rPr>
                <w:rFonts w:ascii="Times New Roman" w:hAnsi="Times New Roman"/>
                <w:i/>
                <w:smallCaps w:val="0"/>
              </w:rPr>
              <w:t>HA28</w:t>
            </w:r>
          </w:p>
          <w:p w14:paraId="78B6BA20" w14:textId="77777777" w:rsidR="00D37444" w:rsidRPr="00981A02" w:rsidRDefault="00D37444" w:rsidP="00D37444">
            <w:pPr>
              <w:pStyle w:val="skipcolumn"/>
              <w:spacing w:line="276" w:lineRule="auto"/>
              <w:ind w:left="144" w:hanging="144"/>
              <w:contextualSpacing/>
              <w:rPr>
                <w:rFonts w:ascii="Times New Roman" w:hAnsi="Times New Roman"/>
              </w:rPr>
            </w:pPr>
          </w:p>
          <w:p w14:paraId="1207DEE6" w14:textId="64E732CC" w:rsidR="00D37444" w:rsidRPr="00981A02" w:rsidRDefault="00D37444" w:rsidP="00D37444">
            <w:pPr>
              <w:pStyle w:val="skipcolumn"/>
              <w:spacing w:line="276" w:lineRule="auto"/>
              <w:ind w:left="144" w:hanging="144"/>
              <w:contextualSpacing/>
              <w:rPr>
                <w:rFonts w:ascii="Times New Roman" w:hAnsi="Times New Roman"/>
              </w:rPr>
            </w:pPr>
            <w:r w:rsidRPr="00981A02">
              <w:rPr>
                <w:rFonts w:ascii="Times New Roman" w:hAnsi="Times New Roman"/>
              </w:rPr>
              <w:t>8</w:t>
            </w:r>
            <w:r w:rsidRPr="00981A02">
              <w:rPr>
                <w:rFonts w:ascii="Times New Roman" w:hAnsi="Times New Roman"/>
                <w:i/>
              </w:rPr>
              <w:sym w:font="Wingdings" w:char="F0F0"/>
            </w:r>
            <w:r w:rsidRPr="00981A02">
              <w:rPr>
                <w:rFonts w:ascii="Times New Roman" w:hAnsi="Times New Roman"/>
                <w:i/>
              </w:rPr>
              <w:t>M</w:t>
            </w:r>
            <w:r w:rsidRPr="00981A02">
              <w:rPr>
                <w:rFonts w:ascii="Times New Roman" w:hAnsi="Times New Roman"/>
                <w:i/>
                <w:smallCaps w:val="0"/>
              </w:rPr>
              <w:t>HA28</w:t>
            </w:r>
          </w:p>
        </w:tc>
      </w:tr>
      <w:tr w:rsidR="00D37444" w:rsidRPr="00981A02" w14:paraId="37B63BAA" w14:textId="77777777" w:rsidTr="006B4686">
        <w:trPr>
          <w:cantSplit/>
          <w:trHeight w:val="820"/>
          <w:jc w:val="center"/>
        </w:trPr>
        <w:tc>
          <w:tcPr>
            <w:tcW w:w="2243" w:type="pct"/>
            <w:tcBorders>
              <w:left w:val="double" w:sz="4" w:space="0" w:color="auto"/>
            </w:tcBorders>
            <w:tcMar>
              <w:top w:w="43" w:type="dxa"/>
              <w:left w:w="115" w:type="dxa"/>
              <w:bottom w:w="43" w:type="dxa"/>
              <w:right w:w="115" w:type="dxa"/>
            </w:tcMar>
          </w:tcPr>
          <w:p w14:paraId="16E1F7D8" w14:textId="06D350EB" w:rsidR="00D37444" w:rsidRPr="00981A02" w:rsidRDefault="00D37444" w:rsidP="007B48E8">
            <w:pPr>
              <w:pStyle w:val="1Intvwqst"/>
              <w:spacing w:line="276" w:lineRule="auto"/>
              <w:ind w:left="144" w:hanging="144"/>
              <w:contextualSpacing/>
              <w:rPr>
                <w:rFonts w:ascii="Times New Roman" w:hAnsi="Times New Roman"/>
                <w:smallCaps w:val="0"/>
                <w:lang w:val="fr-FR"/>
              </w:rPr>
            </w:pPr>
            <w:r w:rsidRPr="00981A02">
              <w:rPr>
                <w:rFonts w:ascii="Times New Roman" w:hAnsi="Times New Roman"/>
                <w:b/>
                <w:smallCaps w:val="0"/>
                <w:lang w:val="fr-FR"/>
              </w:rPr>
              <w:lastRenderedPageBreak/>
              <w:t>MHA27</w:t>
            </w:r>
            <w:r w:rsidRPr="00981A02">
              <w:rPr>
                <w:rFonts w:ascii="Times New Roman" w:hAnsi="Times New Roman"/>
                <w:smallCaps w:val="0"/>
                <w:lang w:val="fr-FR"/>
              </w:rPr>
              <w:t>. Connaissez-vous un endroit o</w:t>
            </w:r>
            <w:r w:rsidR="007B48E8" w:rsidRPr="00981A02">
              <w:rPr>
                <w:rFonts w:ascii="Times New Roman" w:hAnsi="Times New Roman"/>
                <w:smallCaps w:val="0"/>
                <w:lang w:val="fr-FR"/>
              </w:rPr>
              <w:t xml:space="preserve">ù les gens peuvent aller pour avoir </w:t>
            </w:r>
            <w:r w:rsidRPr="00981A02">
              <w:rPr>
                <w:rFonts w:ascii="Times New Roman" w:hAnsi="Times New Roman"/>
                <w:smallCaps w:val="0"/>
                <w:lang w:val="fr-FR"/>
              </w:rPr>
              <w:t xml:space="preserve">un test de VIH ? </w:t>
            </w:r>
          </w:p>
        </w:tc>
        <w:tc>
          <w:tcPr>
            <w:tcW w:w="2160" w:type="pct"/>
            <w:tcMar>
              <w:top w:w="43" w:type="dxa"/>
              <w:left w:w="115" w:type="dxa"/>
              <w:bottom w:w="43" w:type="dxa"/>
              <w:right w:w="115" w:type="dxa"/>
            </w:tcMar>
          </w:tcPr>
          <w:p w14:paraId="1A96A528" w14:textId="77777777" w:rsidR="00D37444" w:rsidRPr="00981A02" w:rsidRDefault="00D37444" w:rsidP="00D37444">
            <w:pPr>
              <w:pStyle w:val="Responsecategs"/>
              <w:tabs>
                <w:tab w:val="clear" w:pos="3942"/>
                <w:tab w:val="right" w:leader="dot" w:pos="4278"/>
              </w:tabs>
              <w:spacing w:line="276" w:lineRule="auto"/>
              <w:ind w:left="144" w:hanging="144"/>
              <w:contextualSpacing/>
              <w:rPr>
                <w:rFonts w:ascii="Times New Roman" w:hAnsi="Times New Roman"/>
                <w:caps/>
              </w:rPr>
            </w:pPr>
            <w:r w:rsidRPr="00981A02">
              <w:rPr>
                <w:rFonts w:ascii="Times New Roman" w:hAnsi="Times New Roman"/>
                <w:caps/>
              </w:rPr>
              <w:t>Oui</w:t>
            </w:r>
            <w:r w:rsidRPr="00981A02">
              <w:rPr>
                <w:rFonts w:ascii="Times New Roman" w:hAnsi="Times New Roman"/>
                <w:caps/>
              </w:rPr>
              <w:tab/>
              <w:t>1</w:t>
            </w:r>
          </w:p>
          <w:p w14:paraId="425FE91B" w14:textId="204AA602" w:rsidR="00D37444" w:rsidRPr="00981A02" w:rsidRDefault="00D37444" w:rsidP="00D37444">
            <w:pPr>
              <w:pStyle w:val="Responsecategs"/>
              <w:tabs>
                <w:tab w:val="clear" w:pos="3942"/>
                <w:tab w:val="right" w:leader="dot" w:pos="4278"/>
              </w:tabs>
              <w:spacing w:line="276" w:lineRule="auto"/>
              <w:ind w:left="144" w:hanging="144"/>
              <w:contextualSpacing/>
              <w:rPr>
                <w:rFonts w:ascii="Times New Roman" w:hAnsi="Times New Roman"/>
                <w:caps/>
              </w:rPr>
            </w:pPr>
            <w:r w:rsidRPr="00981A02">
              <w:rPr>
                <w:rFonts w:ascii="Times New Roman" w:hAnsi="Times New Roman"/>
                <w:caps/>
              </w:rPr>
              <w:t>Non</w:t>
            </w:r>
            <w:r w:rsidRPr="00981A02">
              <w:rPr>
                <w:rFonts w:ascii="Times New Roman" w:hAnsi="Times New Roman"/>
                <w:caps/>
              </w:rPr>
              <w:tab/>
              <w:t>2</w:t>
            </w:r>
          </w:p>
        </w:tc>
        <w:tc>
          <w:tcPr>
            <w:tcW w:w="597" w:type="pct"/>
            <w:tcBorders>
              <w:right w:val="double" w:sz="4" w:space="0" w:color="auto"/>
            </w:tcBorders>
            <w:tcMar>
              <w:top w:w="43" w:type="dxa"/>
              <w:left w:w="115" w:type="dxa"/>
              <w:bottom w:w="43" w:type="dxa"/>
              <w:right w:w="115" w:type="dxa"/>
            </w:tcMar>
          </w:tcPr>
          <w:p w14:paraId="747E98BB" w14:textId="77777777" w:rsidR="00D37444" w:rsidRPr="00981A02" w:rsidRDefault="00D37444" w:rsidP="00D37444">
            <w:pPr>
              <w:pStyle w:val="skipcolumn"/>
              <w:spacing w:line="276" w:lineRule="auto"/>
              <w:ind w:left="144" w:hanging="144"/>
              <w:contextualSpacing/>
              <w:rPr>
                <w:rFonts w:ascii="Times New Roman" w:hAnsi="Times New Roman"/>
              </w:rPr>
            </w:pPr>
          </w:p>
        </w:tc>
      </w:tr>
      <w:tr w:rsidR="00D37444" w:rsidRPr="00981A02" w14:paraId="7A2D3CC2" w14:textId="77777777" w:rsidTr="006B4686">
        <w:trPr>
          <w:cantSplit/>
          <w:jc w:val="center"/>
        </w:trPr>
        <w:tc>
          <w:tcPr>
            <w:tcW w:w="2243" w:type="pct"/>
            <w:tcBorders>
              <w:left w:val="double" w:sz="4" w:space="0" w:color="auto"/>
              <w:bottom w:val="single" w:sz="4" w:space="0" w:color="auto"/>
            </w:tcBorders>
            <w:tcMar>
              <w:top w:w="43" w:type="dxa"/>
              <w:left w:w="115" w:type="dxa"/>
              <w:bottom w:w="43" w:type="dxa"/>
              <w:right w:w="115" w:type="dxa"/>
            </w:tcMar>
          </w:tcPr>
          <w:p w14:paraId="25808D52" w14:textId="6AB5C47D" w:rsidR="00D37444" w:rsidRPr="00981A02" w:rsidRDefault="00D37444" w:rsidP="00824805">
            <w:pPr>
              <w:pStyle w:val="1Intvwqst"/>
              <w:spacing w:line="276" w:lineRule="auto"/>
              <w:ind w:left="144" w:hanging="144"/>
              <w:contextualSpacing/>
              <w:rPr>
                <w:rFonts w:ascii="Times New Roman" w:hAnsi="Times New Roman"/>
                <w:smallCaps w:val="0"/>
                <w:lang w:val="fr-FR"/>
              </w:rPr>
            </w:pPr>
            <w:r w:rsidRPr="00981A02">
              <w:rPr>
                <w:rFonts w:ascii="Times New Roman" w:hAnsi="Times New Roman"/>
                <w:b/>
                <w:smallCaps w:val="0"/>
                <w:lang w:val="fr-FR"/>
              </w:rPr>
              <w:t>MHA28</w:t>
            </w:r>
            <w:r w:rsidRPr="00981A02">
              <w:rPr>
                <w:rFonts w:ascii="Times New Roman" w:hAnsi="Times New Roman"/>
                <w:smallCaps w:val="0"/>
                <w:lang w:val="fr-FR"/>
              </w:rPr>
              <w:t xml:space="preserve">. Avez-vous entendu parler des kits de tests que les gens peuvent utiliser </w:t>
            </w:r>
            <w:r w:rsidR="00824805" w:rsidRPr="00981A02">
              <w:rPr>
                <w:rFonts w:ascii="Times New Roman" w:hAnsi="Times New Roman"/>
                <w:smallCaps w:val="0"/>
                <w:lang w:val="fr-FR"/>
              </w:rPr>
              <w:t xml:space="preserve">pour se tester eux-mêmes </w:t>
            </w:r>
            <w:r w:rsidRPr="00981A02">
              <w:rPr>
                <w:rFonts w:ascii="Times New Roman" w:hAnsi="Times New Roman"/>
                <w:smallCaps w:val="0"/>
                <w:lang w:val="fr-FR"/>
              </w:rPr>
              <w:t xml:space="preserve">pour le VIH ?  </w:t>
            </w:r>
            <w:r w:rsidR="002D4E8D" w:rsidRPr="00981A02">
              <w:rPr>
                <w:rFonts w:ascii="Times New Roman" w:hAnsi="Times New Roman"/>
                <w:smallCaps w:val="0"/>
                <w:lang w:val="fr-FR"/>
              </w:rPr>
              <w:t xml:space="preserve"> </w:t>
            </w:r>
          </w:p>
        </w:tc>
        <w:tc>
          <w:tcPr>
            <w:tcW w:w="2160" w:type="pct"/>
            <w:tcBorders>
              <w:bottom w:val="single" w:sz="4" w:space="0" w:color="auto"/>
            </w:tcBorders>
            <w:tcMar>
              <w:top w:w="43" w:type="dxa"/>
              <w:left w:w="115" w:type="dxa"/>
              <w:bottom w:w="43" w:type="dxa"/>
              <w:right w:w="115" w:type="dxa"/>
            </w:tcMar>
          </w:tcPr>
          <w:p w14:paraId="1F3DB7F7" w14:textId="77777777" w:rsidR="00D37444" w:rsidRPr="00981A02" w:rsidRDefault="00D37444" w:rsidP="00D37444">
            <w:pPr>
              <w:pStyle w:val="Responsecategs"/>
              <w:tabs>
                <w:tab w:val="clear" w:pos="3942"/>
                <w:tab w:val="right" w:leader="dot" w:pos="4278"/>
              </w:tabs>
              <w:spacing w:line="276" w:lineRule="auto"/>
              <w:ind w:left="144" w:hanging="144"/>
              <w:contextualSpacing/>
              <w:rPr>
                <w:rFonts w:ascii="Times New Roman" w:hAnsi="Times New Roman"/>
                <w:caps/>
              </w:rPr>
            </w:pPr>
            <w:r w:rsidRPr="00981A02">
              <w:rPr>
                <w:rFonts w:ascii="Times New Roman" w:hAnsi="Times New Roman"/>
                <w:caps/>
              </w:rPr>
              <w:t>Oui</w:t>
            </w:r>
            <w:r w:rsidRPr="00981A02">
              <w:rPr>
                <w:rFonts w:ascii="Times New Roman" w:hAnsi="Times New Roman"/>
                <w:caps/>
              </w:rPr>
              <w:tab/>
              <w:t>1</w:t>
            </w:r>
          </w:p>
          <w:p w14:paraId="4FBA4FF7" w14:textId="1DC73402" w:rsidR="00D37444" w:rsidRPr="00981A02" w:rsidRDefault="00D37444" w:rsidP="00D37444">
            <w:pPr>
              <w:pStyle w:val="Responsecategs"/>
              <w:tabs>
                <w:tab w:val="clear" w:pos="3942"/>
                <w:tab w:val="right" w:leader="dot" w:pos="4278"/>
              </w:tabs>
              <w:spacing w:line="276" w:lineRule="auto"/>
              <w:ind w:left="144" w:hanging="144"/>
              <w:contextualSpacing/>
              <w:rPr>
                <w:rFonts w:ascii="Times New Roman" w:hAnsi="Times New Roman"/>
                <w:caps/>
              </w:rPr>
            </w:pPr>
            <w:r w:rsidRPr="00981A02">
              <w:rPr>
                <w:rFonts w:ascii="Times New Roman" w:hAnsi="Times New Roman"/>
                <w:caps/>
              </w:rPr>
              <w:t>Non</w:t>
            </w:r>
            <w:r w:rsidRPr="00981A02">
              <w:rPr>
                <w:rFonts w:ascii="Times New Roman" w:hAnsi="Times New Roman"/>
                <w:caps/>
              </w:rPr>
              <w:tab/>
              <w:t>2</w:t>
            </w:r>
          </w:p>
        </w:tc>
        <w:tc>
          <w:tcPr>
            <w:tcW w:w="597" w:type="pct"/>
            <w:tcBorders>
              <w:bottom w:val="single" w:sz="4" w:space="0" w:color="auto"/>
              <w:right w:val="double" w:sz="4" w:space="0" w:color="auto"/>
            </w:tcBorders>
            <w:tcMar>
              <w:top w:w="43" w:type="dxa"/>
              <w:left w:w="115" w:type="dxa"/>
              <w:bottom w:w="43" w:type="dxa"/>
              <w:right w:w="115" w:type="dxa"/>
            </w:tcMar>
          </w:tcPr>
          <w:p w14:paraId="204A88D9" w14:textId="77777777" w:rsidR="00D37444" w:rsidRPr="00981A02" w:rsidRDefault="00D37444" w:rsidP="00D37444">
            <w:pPr>
              <w:pStyle w:val="skipcolumn"/>
              <w:spacing w:line="276" w:lineRule="auto"/>
              <w:ind w:left="144" w:hanging="144"/>
              <w:contextualSpacing/>
              <w:rPr>
                <w:rFonts w:ascii="Times New Roman" w:hAnsi="Times New Roman"/>
              </w:rPr>
            </w:pPr>
          </w:p>
          <w:p w14:paraId="399A9404" w14:textId="30FC10BB" w:rsidR="00D37444" w:rsidRPr="00981A02" w:rsidRDefault="00D37444" w:rsidP="00D37444">
            <w:pPr>
              <w:pStyle w:val="skipcolumn"/>
              <w:spacing w:line="276" w:lineRule="auto"/>
              <w:ind w:left="144" w:hanging="144"/>
              <w:contextualSpacing/>
              <w:rPr>
                <w:rFonts w:ascii="Times New Roman" w:hAnsi="Times New Roman"/>
              </w:rPr>
            </w:pPr>
            <w:r w:rsidRPr="00981A02">
              <w:rPr>
                <w:rFonts w:ascii="Times New Roman" w:hAnsi="Times New Roman"/>
              </w:rPr>
              <w:t>2</w:t>
            </w:r>
            <w:r w:rsidRPr="00981A02">
              <w:rPr>
                <w:rFonts w:ascii="Times New Roman" w:hAnsi="Times New Roman"/>
                <w:i/>
              </w:rPr>
              <w:sym w:font="Wingdings" w:char="F0F0"/>
            </w:r>
            <w:r w:rsidRPr="00981A02">
              <w:rPr>
                <w:rFonts w:ascii="Times New Roman" w:hAnsi="Times New Roman"/>
                <w:i/>
              </w:rPr>
              <w:t>M</w:t>
            </w:r>
            <w:r w:rsidRPr="00981A02">
              <w:rPr>
                <w:rFonts w:ascii="Times New Roman" w:hAnsi="Times New Roman"/>
                <w:i/>
                <w:smallCaps w:val="0"/>
              </w:rPr>
              <w:t>HA30</w:t>
            </w:r>
          </w:p>
        </w:tc>
      </w:tr>
      <w:tr w:rsidR="00D37444" w:rsidRPr="00981A02" w14:paraId="7C3ABA3D" w14:textId="77777777" w:rsidTr="006B4686">
        <w:trPr>
          <w:cantSplit/>
          <w:jc w:val="center"/>
        </w:trPr>
        <w:tc>
          <w:tcPr>
            <w:tcW w:w="2243" w:type="pct"/>
            <w:tcBorders>
              <w:left w:val="double" w:sz="4" w:space="0" w:color="auto"/>
              <w:bottom w:val="single" w:sz="4" w:space="0" w:color="auto"/>
            </w:tcBorders>
            <w:tcMar>
              <w:top w:w="43" w:type="dxa"/>
              <w:left w:w="115" w:type="dxa"/>
              <w:bottom w:w="43" w:type="dxa"/>
              <w:right w:w="115" w:type="dxa"/>
            </w:tcMar>
          </w:tcPr>
          <w:p w14:paraId="0B6B63DA" w14:textId="6665C76F" w:rsidR="00D37444" w:rsidRPr="00981A02" w:rsidRDefault="00D37444" w:rsidP="00D37444">
            <w:pPr>
              <w:pStyle w:val="1Intvwqst"/>
              <w:spacing w:line="276" w:lineRule="auto"/>
              <w:ind w:left="144" w:hanging="144"/>
              <w:contextualSpacing/>
              <w:rPr>
                <w:rFonts w:ascii="Times New Roman" w:hAnsi="Times New Roman"/>
                <w:smallCaps w:val="0"/>
                <w:lang w:val="fr-FR"/>
              </w:rPr>
            </w:pPr>
            <w:r w:rsidRPr="00981A02">
              <w:rPr>
                <w:rFonts w:ascii="Times New Roman" w:hAnsi="Times New Roman"/>
                <w:b/>
                <w:smallCaps w:val="0"/>
                <w:lang w:val="fr-FR"/>
              </w:rPr>
              <w:t>MHA29</w:t>
            </w:r>
            <w:r w:rsidRPr="00981A02">
              <w:rPr>
                <w:rFonts w:ascii="Times New Roman" w:hAnsi="Times New Roman"/>
                <w:smallCaps w:val="0"/>
                <w:lang w:val="fr-FR"/>
              </w:rPr>
              <w:t xml:space="preserve">. Est-ce que vous vous êtes déjà testée vous-même pour le VIH en utilisant ces kits ? </w:t>
            </w:r>
          </w:p>
        </w:tc>
        <w:tc>
          <w:tcPr>
            <w:tcW w:w="2160" w:type="pct"/>
            <w:tcBorders>
              <w:bottom w:val="single" w:sz="4" w:space="0" w:color="auto"/>
            </w:tcBorders>
            <w:tcMar>
              <w:top w:w="43" w:type="dxa"/>
              <w:left w:w="115" w:type="dxa"/>
              <w:bottom w:w="43" w:type="dxa"/>
              <w:right w:w="115" w:type="dxa"/>
            </w:tcMar>
          </w:tcPr>
          <w:p w14:paraId="0D5EAFB3" w14:textId="77777777" w:rsidR="00D37444" w:rsidRPr="00981A02" w:rsidRDefault="00D37444" w:rsidP="00D37444">
            <w:pPr>
              <w:pStyle w:val="Responsecategs"/>
              <w:tabs>
                <w:tab w:val="clear" w:pos="3942"/>
                <w:tab w:val="right" w:leader="dot" w:pos="4278"/>
              </w:tabs>
              <w:spacing w:line="276" w:lineRule="auto"/>
              <w:ind w:left="144" w:hanging="144"/>
              <w:contextualSpacing/>
              <w:rPr>
                <w:rFonts w:ascii="Times New Roman" w:hAnsi="Times New Roman"/>
                <w:caps/>
              </w:rPr>
            </w:pPr>
            <w:r w:rsidRPr="00981A02">
              <w:rPr>
                <w:rFonts w:ascii="Times New Roman" w:hAnsi="Times New Roman"/>
                <w:caps/>
              </w:rPr>
              <w:t>Oui</w:t>
            </w:r>
            <w:r w:rsidRPr="00981A02">
              <w:rPr>
                <w:rFonts w:ascii="Times New Roman" w:hAnsi="Times New Roman"/>
                <w:caps/>
              </w:rPr>
              <w:tab/>
              <w:t>1</w:t>
            </w:r>
          </w:p>
          <w:p w14:paraId="31E267F4" w14:textId="04870BB8" w:rsidR="00D37444" w:rsidRPr="00981A02" w:rsidRDefault="00D37444" w:rsidP="00D37444">
            <w:pPr>
              <w:pStyle w:val="Responsecategs"/>
              <w:tabs>
                <w:tab w:val="clear" w:pos="3942"/>
                <w:tab w:val="right" w:leader="dot" w:pos="4278"/>
              </w:tabs>
              <w:spacing w:line="276" w:lineRule="auto"/>
              <w:ind w:left="144" w:hanging="144"/>
              <w:contextualSpacing/>
              <w:rPr>
                <w:rFonts w:ascii="Times New Roman" w:hAnsi="Times New Roman"/>
                <w:caps/>
              </w:rPr>
            </w:pPr>
            <w:r w:rsidRPr="00981A02">
              <w:rPr>
                <w:rFonts w:ascii="Times New Roman" w:hAnsi="Times New Roman"/>
                <w:caps/>
              </w:rPr>
              <w:t>Non</w:t>
            </w:r>
            <w:r w:rsidRPr="00981A02">
              <w:rPr>
                <w:rFonts w:ascii="Times New Roman" w:hAnsi="Times New Roman"/>
                <w:caps/>
              </w:rPr>
              <w:tab/>
              <w:t>2</w:t>
            </w:r>
          </w:p>
        </w:tc>
        <w:tc>
          <w:tcPr>
            <w:tcW w:w="597" w:type="pct"/>
            <w:tcBorders>
              <w:bottom w:val="single" w:sz="4" w:space="0" w:color="auto"/>
              <w:right w:val="double" w:sz="4" w:space="0" w:color="auto"/>
            </w:tcBorders>
            <w:tcMar>
              <w:top w:w="43" w:type="dxa"/>
              <w:left w:w="115" w:type="dxa"/>
              <w:bottom w:w="43" w:type="dxa"/>
              <w:right w:w="115" w:type="dxa"/>
            </w:tcMar>
          </w:tcPr>
          <w:p w14:paraId="55BAD99A" w14:textId="77777777" w:rsidR="00D37444" w:rsidRPr="00981A02" w:rsidRDefault="00D37444" w:rsidP="00D37444">
            <w:pPr>
              <w:pStyle w:val="skipcolumn"/>
              <w:spacing w:line="276" w:lineRule="auto"/>
              <w:ind w:left="144" w:hanging="144"/>
              <w:contextualSpacing/>
              <w:rPr>
                <w:rFonts w:ascii="Times New Roman" w:hAnsi="Times New Roman"/>
              </w:rPr>
            </w:pPr>
          </w:p>
        </w:tc>
      </w:tr>
      <w:tr w:rsidR="00D37444" w:rsidRPr="00B01716" w14:paraId="3DB1BC4A" w14:textId="77777777" w:rsidTr="006B4686">
        <w:trPr>
          <w:cantSplit/>
          <w:jc w:val="center"/>
        </w:trPr>
        <w:tc>
          <w:tcPr>
            <w:tcW w:w="2243" w:type="pct"/>
            <w:tcBorders>
              <w:left w:val="double" w:sz="4" w:space="0" w:color="auto"/>
              <w:bottom w:val="single" w:sz="4" w:space="0" w:color="auto"/>
            </w:tcBorders>
            <w:tcMar>
              <w:top w:w="43" w:type="dxa"/>
              <w:left w:w="115" w:type="dxa"/>
              <w:bottom w:w="43" w:type="dxa"/>
              <w:right w:w="115" w:type="dxa"/>
            </w:tcMar>
          </w:tcPr>
          <w:p w14:paraId="0085DE32" w14:textId="69A0D553" w:rsidR="00D37444" w:rsidRPr="00981A02" w:rsidRDefault="00D37444" w:rsidP="00D37444">
            <w:pPr>
              <w:pStyle w:val="1Intvwqst"/>
              <w:spacing w:line="276" w:lineRule="auto"/>
              <w:ind w:left="144" w:hanging="144"/>
              <w:contextualSpacing/>
              <w:rPr>
                <w:rFonts w:ascii="Times New Roman" w:hAnsi="Times New Roman"/>
                <w:smallCaps w:val="0"/>
                <w:lang w:val="fr-FR"/>
              </w:rPr>
            </w:pPr>
            <w:r w:rsidRPr="00981A02">
              <w:rPr>
                <w:rFonts w:ascii="Times New Roman" w:hAnsi="Times New Roman"/>
                <w:b/>
                <w:smallCaps w:val="0"/>
                <w:lang w:val="fr-FR"/>
              </w:rPr>
              <w:t>MHA30</w:t>
            </w:r>
            <w:r w:rsidRPr="00981A02">
              <w:rPr>
                <w:rFonts w:ascii="Times New Roman" w:hAnsi="Times New Roman"/>
                <w:smallCaps w:val="0"/>
                <w:lang w:val="fr-FR"/>
              </w:rPr>
              <w:t>. Est-ce que vous achèteriez des légumes frais à un marchand ou à un vendeur si vous saviez que cette personne a le VIH ?</w:t>
            </w:r>
          </w:p>
        </w:tc>
        <w:tc>
          <w:tcPr>
            <w:tcW w:w="2160" w:type="pct"/>
            <w:tcBorders>
              <w:bottom w:val="single" w:sz="4" w:space="0" w:color="auto"/>
            </w:tcBorders>
            <w:tcMar>
              <w:top w:w="43" w:type="dxa"/>
              <w:left w:w="115" w:type="dxa"/>
              <w:bottom w:w="43" w:type="dxa"/>
              <w:right w:w="115" w:type="dxa"/>
            </w:tcMar>
          </w:tcPr>
          <w:p w14:paraId="72E83C1E" w14:textId="77777777" w:rsidR="00D37444" w:rsidRPr="00981A02" w:rsidRDefault="00D37444" w:rsidP="00D37444">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981A02">
              <w:rPr>
                <w:rFonts w:ascii="Times New Roman" w:hAnsi="Times New Roman"/>
                <w:caps/>
                <w:lang w:val="fr-FR"/>
              </w:rPr>
              <w:t>Oui</w:t>
            </w:r>
            <w:r w:rsidRPr="00981A02">
              <w:rPr>
                <w:rFonts w:ascii="Times New Roman" w:hAnsi="Times New Roman"/>
                <w:caps/>
                <w:lang w:val="fr-FR"/>
              </w:rPr>
              <w:tab/>
              <w:t>1</w:t>
            </w:r>
          </w:p>
          <w:p w14:paraId="525736A5" w14:textId="77777777" w:rsidR="00D37444" w:rsidRPr="00981A02" w:rsidRDefault="00D37444" w:rsidP="00D37444">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981A02">
              <w:rPr>
                <w:rFonts w:ascii="Times New Roman" w:hAnsi="Times New Roman"/>
                <w:caps/>
                <w:lang w:val="fr-FR"/>
              </w:rPr>
              <w:t>Non</w:t>
            </w:r>
            <w:r w:rsidRPr="00981A02">
              <w:rPr>
                <w:rFonts w:ascii="Times New Roman" w:hAnsi="Times New Roman"/>
                <w:caps/>
                <w:lang w:val="fr-FR"/>
              </w:rPr>
              <w:tab/>
              <w:t>2</w:t>
            </w:r>
          </w:p>
          <w:p w14:paraId="76D83992" w14:textId="77777777" w:rsidR="00D37444" w:rsidRPr="00981A02" w:rsidRDefault="00D37444" w:rsidP="00D37444">
            <w:pPr>
              <w:pStyle w:val="Responsecategs"/>
              <w:tabs>
                <w:tab w:val="clear" w:pos="3942"/>
                <w:tab w:val="right" w:leader="dot" w:pos="4278"/>
              </w:tabs>
              <w:spacing w:line="276" w:lineRule="auto"/>
              <w:ind w:left="144" w:hanging="144"/>
              <w:contextualSpacing/>
              <w:rPr>
                <w:rFonts w:ascii="Times New Roman" w:hAnsi="Times New Roman"/>
                <w:caps/>
                <w:lang w:val="fr-FR"/>
              </w:rPr>
            </w:pPr>
          </w:p>
          <w:p w14:paraId="7BCDB89D" w14:textId="440D8A4C" w:rsidR="00D37444" w:rsidRPr="00981A02" w:rsidRDefault="00D37444" w:rsidP="002D4E8D">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981A02">
              <w:rPr>
                <w:rFonts w:ascii="Times New Roman" w:hAnsi="Times New Roman"/>
                <w:caps/>
                <w:lang w:val="fr-FR"/>
              </w:rPr>
              <w:t>NSP / Pas sur /</w:t>
            </w:r>
            <w:r w:rsidR="00F1746F" w:rsidRPr="00981A02">
              <w:rPr>
                <w:rFonts w:ascii="Times New Roman" w:hAnsi="Times New Roman"/>
                <w:caps/>
                <w:lang w:val="fr-FR"/>
              </w:rPr>
              <w:t>Ç</w:t>
            </w:r>
            <w:r w:rsidR="002D4E8D" w:rsidRPr="00981A02">
              <w:rPr>
                <w:rFonts w:ascii="Times New Roman" w:hAnsi="Times New Roman"/>
                <w:caps/>
                <w:lang w:val="fr-FR"/>
              </w:rPr>
              <w:t xml:space="preserve">a </w:t>
            </w:r>
            <w:r w:rsidRPr="00981A02">
              <w:rPr>
                <w:rFonts w:ascii="Times New Roman" w:hAnsi="Times New Roman"/>
                <w:caps/>
                <w:lang w:val="fr-FR"/>
              </w:rPr>
              <w:t>Depend</w:t>
            </w:r>
            <w:r w:rsidRPr="00981A02">
              <w:rPr>
                <w:rFonts w:ascii="Times New Roman" w:hAnsi="Times New Roman"/>
                <w:caps/>
                <w:lang w:val="fr-FR"/>
              </w:rPr>
              <w:tab/>
              <w:t>8</w:t>
            </w:r>
          </w:p>
        </w:tc>
        <w:tc>
          <w:tcPr>
            <w:tcW w:w="597" w:type="pct"/>
            <w:tcBorders>
              <w:bottom w:val="single" w:sz="4" w:space="0" w:color="auto"/>
              <w:right w:val="double" w:sz="4" w:space="0" w:color="auto"/>
            </w:tcBorders>
            <w:tcMar>
              <w:top w:w="43" w:type="dxa"/>
              <w:left w:w="115" w:type="dxa"/>
              <w:bottom w:w="43" w:type="dxa"/>
              <w:right w:w="115" w:type="dxa"/>
            </w:tcMar>
          </w:tcPr>
          <w:p w14:paraId="1E304AC9" w14:textId="77777777" w:rsidR="00D37444" w:rsidRPr="00981A02" w:rsidRDefault="00D37444" w:rsidP="00D37444">
            <w:pPr>
              <w:pStyle w:val="skipcolumn"/>
              <w:spacing w:line="276" w:lineRule="auto"/>
              <w:ind w:left="144" w:hanging="144"/>
              <w:contextualSpacing/>
              <w:rPr>
                <w:rFonts w:ascii="Times New Roman" w:hAnsi="Times New Roman"/>
                <w:lang w:val="fr-FR"/>
              </w:rPr>
            </w:pPr>
          </w:p>
        </w:tc>
      </w:tr>
      <w:tr w:rsidR="00D37444" w:rsidRPr="00B01716" w14:paraId="0F40C896" w14:textId="77777777" w:rsidTr="006B4686">
        <w:trPr>
          <w:cantSplit/>
          <w:jc w:val="center"/>
        </w:trPr>
        <w:tc>
          <w:tcPr>
            <w:tcW w:w="2243" w:type="pct"/>
            <w:tcBorders>
              <w:left w:val="double" w:sz="4" w:space="0" w:color="auto"/>
              <w:bottom w:val="single" w:sz="4" w:space="0" w:color="auto"/>
            </w:tcBorders>
            <w:tcMar>
              <w:top w:w="43" w:type="dxa"/>
              <w:left w:w="115" w:type="dxa"/>
              <w:bottom w:w="43" w:type="dxa"/>
              <w:right w:w="115" w:type="dxa"/>
            </w:tcMar>
          </w:tcPr>
          <w:p w14:paraId="6691305B" w14:textId="5A24AF7C" w:rsidR="00D37444" w:rsidRPr="00981A02" w:rsidRDefault="00D37444" w:rsidP="00D37444">
            <w:pPr>
              <w:pStyle w:val="1Intvwqst"/>
              <w:spacing w:line="276" w:lineRule="auto"/>
              <w:ind w:left="144" w:hanging="144"/>
              <w:contextualSpacing/>
              <w:rPr>
                <w:rFonts w:ascii="Times New Roman" w:hAnsi="Times New Roman"/>
                <w:smallCaps w:val="0"/>
                <w:lang w:val="fr-FR"/>
              </w:rPr>
            </w:pPr>
            <w:r w:rsidRPr="00981A02">
              <w:rPr>
                <w:rFonts w:ascii="Times New Roman" w:hAnsi="Times New Roman"/>
                <w:b/>
                <w:smallCaps w:val="0"/>
                <w:lang w:val="fr-FR"/>
              </w:rPr>
              <w:t xml:space="preserve">MHA31. </w:t>
            </w:r>
            <w:r w:rsidRPr="00981A02">
              <w:rPr>
                <w:rFonts w:ascii="Times New Roman" w:hAnsi="Times New Roman"/>
                <w:smallCaps w:val="0"/>
                <w:lang w:val="fr-FR"/>
              </w:rPr>
              <w:t>Pensez-vous que les enfants vivant avec le VIH devraient être autorisés à fréquenter la même école que les enfants qui n’ont pas le VIH ?</w:t>
            </w:r>
          </w:p>
        </w:tc>
        <w:tc>
          <w:tcPr>
            <w:tcW w:w="2160" w:type="pct"/>
            <w:tcBorders>
              <w:bottom w:val="single" w:sz="4" w:space="0" w:color="auto"/>
            </w:tcBorders>
            <w:tcMar>
              <w:top w:w="43" w:type="dxa"/>
              <w:left w:w="115" w:type="dxa"/>
              <w:bottom w:w="43" w:type="dxa"/>
              <w:right w:w="115" w:type="dxa"/>
            </w:tcMar>
          </w:tcPr>
          <w:p w14:paraId="3624B9D6" w14:textId="77777777" w:rsidR="00D37444" w:rsidRPr="00981A02" w:rsidRDefault="00D37444" w:rsidP="00D37444">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981A02">
              <w:rPr>
                <w:rFonts w:ascii="Times New Roman" w:hAnsi="Times New Roman"/>
                <w:caps/>
                <w:lang w:val="fr-FR"/>
              </w:rPr>
              <w:t>Oui</w:t>
            </w:r>
            <w:r w:rsidRPr="00981A02">
              <w:rPr>
                <w:rFonts w:ascii="Times New Roman" w:hAnsi="Times New Roman"/>
                <w:caps/>
                <w:lang w:val="fr-FR"/>
              </w:rPr>
              <w:tab/>
              <w:t>1</w:t>
            </w:r>
          </w:p>
          <w:p w14:paraId="39FA2394" w14:textId="77777777" w:rsidR="00D37444" w:rsidRPr="00981A02" w:rsidRDefault="00D37444" w:rsidP="00D37444">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981A02">
              <w:rPr>
                <w:rFonts w:ascii="Times New Roman" w:hAnsi="Times New Roman"/>
                <w:caps/>
                <w:lang w:val="fr-FR"/>
              </w:rPr>
              <w:t>Non</w:t>
            </w:r>
            <w:r w:rsidRPr="00981A02">
              <w:rPr>
                <w:rFonts w:ascii="Times New Roman" w:hAnsi="Times New Roman"/>
                <w:caps/>
                <w:lang w:val="fr-FR"/>
              </w:rPr>
              <w:tab/>
              <w:t>2</w:t>
            </w:r>
          </w:p>
          <w:p w14:paraId="4C33C0A1" w14:textId="77777777" w:rsidR="00D37444" w:rsidRPr="00981A02" w:rsidRDefault="00D37444" w:rsidP="00D37444">
            <w:pPr>
              <w:pStyle w:val="Responsecategs"/>
              <w:tabs>
                <w:tab w:val="clear" w:pos="3942"/>
                <w:tab w:val="right" w:leader="dot" w:pos="4278"/>
              </w:tabs>
              <w:spacing w:line="276" w:lineRule="auto"/>
              <w:ind w:left="144" w:hanging="144"/>
              <w:contextualSpacing/>
              <w:rPr>
                <w:rFonts w:ascii="Times New Roman" w:hAnsi="Times New Roman"/>
                <w:caps/>
                <w:lang w:val="fr-FR"/>
              </w:rPr>
            </w:pPr>
          </w:p>
          <w:p w14:paraId="66BF41C1" w14:textId="049AD7BA" w:rsidR="00D37444" w:rsidRPr="00981A02" w:rsidRDefault="00D37444" w:rsidP="00D37444">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981A02">
              <w:rPr>
                <w:rFonts w:ascii="Times New Roman" w:hAnsi="Times New Roman"/>
                <w:caps/>
                <w:lang w:val="fr-FR"/>
              </w:rPr>
              <w:t xml:space="preserve">NSP / Pas sur / </w:t>
            </w:r>
            <w:r w:rsidR="00F1746F" w:rsidRPr="00981A02">
              <w:rPr>
                <w:rFonts w:ascii="Times New Roman" w:hAnsi="Times New Roman"/>
                <w:caps/>
                <w:lang w:val="fr-FR"/>
              </w:rPr>
              <w:t xml:space="preserve">Ça </w:t>
            </w:r>
            <w:r w:rsidR="002D4E8D" w:rsidRPr="00981A02">
              <w:rPr>
                <w:rFonts w:ascii="Times New Roman" w:hAnsi="Times New Roman"/>
                <w:caps/>
                <w:lang w:val="fr-FR"/>
              </w:rPr>
              <w:t>Depend</w:t>
            </w:r>
            <w:r w:rsidRPr="00981A02">
              <w:rPr>
                <w:rFonts w:ascii="Times New Roman" w:hAnsi="Times New Roman"/>
                <w:caps/>
                <w:lang w:val="fr-FR"/>
              </w:rPr>
              <w:tab/>
              <w:t>8</w:t>
            </w:r>
          </w:p>
        </w:tc>
        <w:tc>
          <w:tcPr>
            <w:tcW w:w="597" w:type="pct"/>
            <w:tcBorders>
              <w:bottom w:val="single" w:sz="4" w:space="0" w:color="auto"/>
              <w:right w:val="double" w:sz="4" w:space="0" w:color="auto"/>
            </w:tcBorders>
            <w:tcMar>
              <w:top w:w="43" w:type="dxa"/>
              <w:left w:w="115" w:type="dxa"/>
              <w:bottom w:w="43" w:type="dxa"/>
              <w:right w:w="115" w:type="dxa"/>
            </w:tcMar>
          </w:tcPr>
          <w:p w14:paraId="524A80EC" w14:textId="77777777" w:rsidR="00D37444" w:rsidRPr="00981A02" w:rsidRDefault="00D37444" w:rsidP="00D37444">
            <w:pPr>
              <w:pStyle w:val="skipcolumn"/>
              <w:spacing w:line="276" w:lineRule="auto"/>
              <w:ind w:left="144" w:hanging="144"/>
              <w:contextualSpacing/>
              <w:rPr>
                <w:rFonts w:ascii="Times New Roman" w:hAnsi="Times New Roman"/>
                <w:lang w:val="fr-FR"/>
              </w:rPr>
            </w:pPr>
          </w:p>
        </w:tc>
      </w:tr>
      <w:tr w:rsidR="00D37444" w:rsidRPr="00B01716" w14:paraId="6511C8AA" w14:textId="77777777" w:rsidTr="006B4686">
        <w:trPr>
          <w:cantSplit/>
          <w:jc w:val="center"/>
        </w:trPr>
        <w:tc>
          <w:tcPr>
            <w:tcW w:w="2243" w:type="pct"/>
            <w:tcBorders>
              <w:left w:val="double" w:sz="4" w:space="0" w:color="auto"/>
              <w:bottom w:val="single" w:sz="4" w:space="0" w:color="auto"/>
            </w:tcBorders>
            <w:tcMar>
              <w:top w:w="43" w:type="dxa"/>
              <w:left w:w="115" w:type="dxa"/>
              <w:bottom w:w="43" w:type="dxa"/>
              <w:right w:w="115" w:type="dxa"/>
            </w:tcMar>
          </w:tcPr>
          <w:p w14:paraId="435BD6B8" w14:textId="4C6D1C2F" w:rsidR="00D37444" w:rsidRPr="00981A02" w:rsidRDefault="00D37444" w:rsidP="00D37444">
            <w:pPr>
              <w:pStyle w:val="1Intvwqst"/>
              <w:spacing w:line="276" w:lineRule="auto"/>
              <w:ind w:left="144" w:hanging="144"/>
              <w:contextualSpacing/>
              <w:rPr>
                <w:rFonts w:ascii="Times New Roman" w:hAnsi="Times New Roman"/>
                <w:smallCaps w:val="0"/>
                <w:lang w:val="fr-FR"/>
              </w:rPr>
            </w:pPr>
            <w:r w:rsidRPr="00981A02">
              <w:rPr>
                <w:rFonts w:ascii="Times New Roman" w:hAnsi="Times New Roman"/>
                <w:b/>
                <w:smallCaps w:val="0"/>
                <w:lang w:val="fr-FR"/>
              </w:rPr>
              <w:t>MHA32</w:t>
            </w:r>
            <w:r w:rsidRPr="00981A02">
              <w:rPr>
                <w:rFonts w:ascii="Times New Roman" w:hAnsi="Times New Roman"/>
                <w:smallCaps w:val="0"/>
                <w:lang w:val="fr-FR"/>
              </w:rPr>
              <w:t xml:space="preserve">. Pensez-vous que les gens hésitent à faire un test de VIH parce qu’ils ont peur de comment les autres vont réagir si le résultat du test est positif ? </w:t>
            </w:r>
          </w:p>
        </w:tc>
        <w:tc>
          <w:tcPr>
            <w:tcW w:w="2160" w:type="pct"/>
            <w:tcBorders>
              <w:bottom w:val="single" w:sz="4" w:space="0" w:color="auto"/>
            </w:tcBorders>
            <w:tcMar>
              <w:top w:w="43" w:type="dxa"/>
              <w:left w:w="115" w:type="dxa"/>
              <w:bottom w:w="43" w:type="dxa"/>
              <w:right w:w="115" w:type="dxa"/>
            </w:tcMar>
          </w:tcPr>
          <w:p w14:paraId="74604D1F" w14:textId="77777777" w:rsidR="00D37444" w:rsidRPr="00981A02" w:rsidRDefault="00D37444" w:rsidP="00D37444">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981A02">
              <w:rPr>
                <w:rFonts w:ascii="Times New Roman" w:hAnsi="Times New Roman"/>
                <w:caps/>
                <w:lang w:val="fr-FR"/>
              </w:rPr>
              <w:t>Oui</w:t>
            </w:r>
            <w:r w:rsidRPr="00981A02">
              <w:rPr>
                <w:rFonts w:ascii="Times New Roman" w:hAnsi="Times New Roman"/>
                <w:caps/>
                <w:lang w:val="fr-FR"/>
              </w:rPr>
              <w:tab/>
              <w:t>1</w:t>
            </w:r>
          </w:p>
          <w:p w14:paraId="2D7B994C" w14:textId="77777777" w:rsidR="00D37444" w:rsidRPr="00981A02" w:rsidRDefault="00D37444" w:rsidP="00D37444">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981A02">
              <w:rPr>
                <w:rFonts w:ascii="Times New Roman" w:hAnsi="Times New Roman"/>
                <w:caps/>
                <w:lang w:val="fr-FR"/>
              </w:rPr>
              <w:t>Non</w:t>
            </w:r>
            <w:r w:rsidRPr="00981A02">
              <w:rPr>
                <w:rFonts w:ascii="Times New Roman" w:hAnsi="Times New Roman"/>
                <w:caps/>
                <w:lang w:val="fr-FR"/>
              </w:rPr>
              <w:tab/>
              <w:t>2</w:t>
            </w:r>
          </w:p>
          <w:p w14:paraId="79B4B5F9" w14:textId="77777777" w:rsidR="00D37444" w:rsidRPr="00981A02" w:rsidRDefault="00D37444" w:rsidP="00D37444">
            <w:pPr>
              <w:pStyle w:val="Responsecategs"/>
              <w:tabs>
                <w:tab w:val="clear" w:pos="3942"/>
                <w:tab w:val="right" w:leader="dot" w:pos="4278"/>
              </w:tabs>
              <w:spacing w:line="276" w:lineRule="auto"/>
              <w:ind w:left="144" w:hanging="144"/>
              <w:contextualSpacing/>
              <w:rPr>
                <w:rFonts w:ascii="Times New Roman" w:hAnsi="Times New Roman"/>
                <w:caps/>
                <w:lang w:val="fr-FR"/>
              </w:rPr>
            </w:pPr>
          </w:p>
          <w:p w14:paraId="02854B7A" w14:textId="549003AE" w:rsidR="00D37444" w:rsidRPr="00981A02" w:rsidRDefault="00D37444" w:rsidP="00D37444">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981A02">
              <w:rPr>
                <w:rFonts w:ascii="Times New Roman" w:hAnsi="Times New Roman"/>
                <w:caps/>
                <w:lang w:val="fr-FR"/>
              </w:rPr>
              <w:t xml:space="preserve">NSP / Pas sur / </w:t>
            </w:r>
            <w:r w:rsidR="00F1746F" w:rsidRPr="00981A02">
              <w:rPr>
                <w:rFonts w:ascii="Times New Roman" w:hAnsi="Times New Roman"/>
                <w:caps/>
                <w:lang w:val="fr-FR"/>
              </w:rPr>
              <w:t xml:space="preserve">Ça </w:t>
            </w:r>
            <w:r w:rsidR="002D4E8D" w:rsidRPr="00981A02">
              <w:rPr>
                <w:rFonts w:ascii="Times New Roman" w:hAnsi="Times New Roman"/>
                <w:caps/>
                <w:lang w:val="fr-FR"/>
              </w:rPr>
              <w:t>Depend</w:t>
            </w:r>
            <w:r w:rsidRPr="00981A02">
              <w:rPr>
                <w:rFonts w:ascii="Times New Roman" w:hAnsi="Times New Roman"/>
                <w:caps/>
                <w:lang w:val="fr-FR"/>
              </w:rPr>
              <w:tab/>
              <w:t>8</w:t>
            </w:r>
          </w:p>
        </w:tc>
        <w:tc>
          <w:tcPr>
            <w:tcW w:w="597" w:type="pct"/>
            <w:tcBorders>
              <w:bottom w:val="single" w:sz="4" w:space="0" w:color="auto"/>
              <w:right w:val="double" w:sz="4" w:space="0" w:color="auto"/>
            </w:tcBorders>
            <w:tcMar>
              <w:top w:w="43" w:type="dxa"/>
              <w:left w:w="115" w:type="dxa"/>
              <w:bottom w:w="43" w:type="dxa"/>
              <w:right w:w="115" w:type="dxa"/>
            </w:tcMar>
          </w:tcPr>
          <w:p w14:paraId="4EAD2FDB" w14:textId="77777777" w:rsidR="00D37444" w:rsidRPr="00981A02" w:rsidRDefault="00D37444" w:rsidP="00D37444">
            <w:pPr>
              <w:pStyle w:val="skipcolumn"/>
              <w:spacing w:line="276" w:lineRule="auto"/>
              <w:ind w:left="144" w:hanging="144"/>
              <w:contextualSpacing/>
              <w:rPr>
                <w:rFonts w:ascii="Times New Roman" w:hAnsi="Times New Roman"/>
                <w:caps/>
                <w:smallCaps w:val="0"/>
                <w:lang w:val="fr-FR"/>
              </w:rPr>
            </w:pPr>
          </w:p>
        </w:tc>
      </w:tr>
      <w:tr w:rsidR="00D37444" w:rsidRPr="00B01716" w14:paraId="5C48E1D9" w14:textId="77777777" w:rsidTr="006B4686">
        <w:trPr>
          <w:cantSplit/>
          <w:jc w:val="center"/>
        </w:trPr>
        <w:tc>
          <w:tcPr>
            <w:tcW w:w="2243" w:type="pct"/>
            <w:tcBorders>
              <w:left w:val="double" w:sz="4" w:space="0" w:color="auto"/>
              <w:bottom w:val="single" w:sz="4" w:space="0" w:color="auto"/>
            </w:tcBorders>
            <w:tcMar>
              <w:top w:w="43" w:type="dxa"/>
              <w:left w:w="115" w:type="dxa"/>
              <w:bottom w:w="43" w:type="dxa"/>
              <w:right w:w="115" w:type="dxa"/>
            </w:tcMar>
          </w:tcPr>
          <w:p w14:paraId="764C0602" w14:textId="10DF25BF" w:rsidR="00D37444" w:rsidRPr="00981A02" w:rsidRDefault="00D37444" w:rsidP="00D37444">
            <w:pPr>
              <w:pStyle w:val="1Intvwqst"/>
              <w:spacing w:line="276" w:lineRule="auto"/>
              <w:ind w:left="144" w:hanging="144"/>
              <w:contextualSpacing/>
              <w:rPr>
                <w:rFonts w:ascii="Times New Roman" w:hAnsi="Times New Roman"/>
                <w:smallCaps w:val="0"/>
                <w:lang w:val="fr-FR"/>
              </w:rPr>
            </w:pPr>
            <w:r w:rsidRPr="00981A02">
              <w:rPr>
                <w:rFonts w:ascii="Times New Roman" w:hAnsi="Times New Roman"/>
                <w:b/>
                <w:smallCaps w:val="0"/>
                <w:lang w:val="fr-FR"/>
              </w:rPr>
              <w:t>MHA33</w:t>
            </w:r>
            <w:r w:rsidRPr="00981A02">
              <w:rPr>
                <w:rFonts w:ascii="Times New Roman" w:hAnsi="Times New Roman"/>
                <w:smallCaps w:val="0"/>
                <w:lang w:val="fr-FR"/>
              </w:rPr>
              <w:t>. Est-ce que les gens parlent mal de ceux qui vivent avec le VIH ou dont on pense qu’ils vivent avec le VIH ?</w:t>
            </w:r>
          </w:p>
        </w:tc>
        <w:tc>
          <w:tcPr>
            <w:tcW w:w="2160" w:type="pct"/>
            <w:tcBorders>
              <w:bottom w:val="single" w:sz="4" w:space="0" w:color="auto"/>
            </w:tcBorders>
            <w:tcMar>
              <w:top w:w="43" w:type="dxa"/>
              <w:left w:w="115" w:type="dxa"/>
              <w:bottom w:w="43" w:type="dxa"/>
              <w:right w:w="115" w:type="dxa"/>
            </w:tcMar>
          </w:tcPr>
          <w:p w14:paraId="204C4D3F" w14:textId="77777777" w:rsidR="00D37444" w:rsidRPr="00981A02" w:rsidRDefault="00D37444" w:rsidP="00D37444">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981A02">
              <w:rPr>
                <w:rFonts w:ascii="Times New Roman" w:hAnsi="Times New Roman"/>
                <w:caps/>
                <w:lang w:val="fr-FR"/>
              </w:rPr>
              <w:t>Oui</w:t>
            </w:r>
            <w:r w:rsidRPr="00981A02">
              <w:rPr>
                <w:rFonts w:ascii="Times New Roman" w:hAnsi="Times New Roman"/>
                <w:caps/>
                <w:lang w:val="fr-FR"/>
              </w:rPr>
              <w:tab/>
              <w:t>1</w:t>
            </w:r>
          </w:p>
          <w:p w14:paraId="2A3C2D2D" w14:textId="77777777" w:rsidR="00D37444" w:rsidRPr="00981A02" w:rsidRDefault="00D37444" w:rsidP="00D37444">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981A02">
              <w:rPr>
                <w:rFonts w:ascii="Times New Roman" w:hAnsi="Times New Roman"/>
                <w:caps/>
                <w:lang w:val="fr-FR"/>
              </w:rPr>
              <w:t>Non</w:t>
            </w:r>
            <w:r w:rsidRPr="00981A02">
              <w:rPr>
                <w:rFonts w:ascii="Times New Roman" w:hAnsi="Times New Roman"/>
                <w:caps/>
                <w:lang w:val="fr-FR"/>
              </w:rPr>
              <w:tab/>
              <w:t>2</w:t>
            </w:r>
          </w:p>
          <w:p w14:paraId="619DCF2B" w14:textId="77777777" w:rsidR="00D37444" w:rsidRPr="00981A02" w:rsidRDefault="00D37444" w:rsidP="00D37444">
            <w:pPr>
              <w:pStyle w:val="Responsecategs"/>
              <w:tabs>
                <w:tab w:val="clear" w:pos="3942"/>
                <w:tab w:val="right" w:leader="dot" w:pos="4278"/>
              </w:tabs>
              <w:spacing w:line="276" w:lineRule="auto"/>
              <w:ind w:left="144" w:hanging="144"/>
              <w:contextualSpacing/>
              <w:rPr>
                <w:rFonts w:ascii="Times New Roman" w:hAnsi="Times New Roman"/>
                <w:caps/>
                <w:lang w:val="fr-FR"/>
              </w:rPr>
            </w:pPr>
          </w:p>
          <w:p w14:paraId="57C619A4" w14:textId="3396194D" w:rsidR="00D37444" w:rsidRPr="00981A02" w:rsidRDefault="00D37444" w:rsidP="00D37444">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981A02">
              <w:rPr>
                <w:rFonts w:ascii="Times New Roman" w:hAnsi="Times New Roman"/>
                <w:caps/>
                <w:lang w:val="fr-FR"/>
              </w:rPr>
              <w:t xml:space="preserve">NSP / Pas sur / </w:t>
            </w:r>
            <w:r w:rsidR="00F1746F" w:rsidRPr="00981A02">
              <w:rPr>
                <w:rFonts w:ascii="Times New Roman" w:hAnsi="Times New Roman"/>
                <w:caps/>
                <w:lang w:val="fr-FR"/>
              </w:rPr>
              <w:t xml:space="preserve">Ça </w:t>
            </w:r>
            <w:r w:rsidR="002D4E8D" w:rsidRPr="00981A02">
              <w:rPr>
                <w:rFonts w:ascii="Times New Roman" w:hAnsi="Times New Roman"/>
                <w:caps/>
                <w:lang w:val="fr-FR"/>
              </w:rPr>
              <w:t>Depend</w:t>
            </w:r>
            <w:r w:rsidRPr="00981A02">
              <w:rPr>
                <w:rFonts w:ascii="Times New Roman" w:hAnsi="Times New Roman"/>
                <w:caps/>
                <w:lang w:val="fr-FR"/>
              </w:rPr>
              <w:tab/>
              <w:t>8</w:t>
            </w:r>
          </w:p>
        </w:tc>
        <w:tc>
          <w:tcPr>
            <w:tcW w:w="597" w:type="pct"/>
            <w:tcBorders>
              <w:bottom w:val="single" w:sz="4" w:space="0" w:color="auto"/>
              <w:right w:val="double" w:sz="4" w:space="0" w:color="auto"/>
            </w:tcBorders>
            <w:tcMar>
              <w:top w:w="43" w:type="dxa"/>
              <w:left w:w="115" w:type="dxa"/>
              <w:bottom w:w="43" w:type="dxa"/>
              <w:right w:w="115" w:type="dxa"/>
            </w:tcMar>
          </w:tcPr>
          <w:p w14:paraId="65D29FC9" w14:textId="77777777" w:rsidR="00D37444" w:rsidRPr="00981A02" w:rsidRDefault="00D37444" w:rsidP="00D37444">
            <w:pPr>
              <w:pStyle w:val="skipcolumn"/>
              <w:spacing w:line="276" w:lineRule="auto"/>
              <w:ind w:left="144" w:hanging="144"/>
              <w:contextualSpacing/>
              <w:rPr>
                <w:rFonts w:ascii="Times New Roman" w:hAnsi="Times New Roman"/>
                <w:caps/>
                <w:smallCaps w:val="0"/>
                <w:lang w:val="fr-FR"/>
              </w:rPr>
            </w:pPr>
          </w:p>
        </w:tc>
      </w:tr>
      <w:tr w:rsidR="00D37444" w:rsidRPr="00B01716" w14:paraId="72F4AF09" w14:textId="77777777" w:rsidTr="006B4686">
        <w:trPr>
          <w:cantSplit/>
          <w:jc w:val="center"/>
        </w:trPr>
        <w:tc>
          <w:tcPr>
            <w:tcW w:w="2243" w:type="pct"/>
            <w:tcBorders>
              <w:left w:val="double" w:sz="4" w:space="0" w:color="auto"/>
              <w:bottom w:val="single" w:sz="4" w:space="0" w:color="auto"/>
            </w:tcBorders>
            <w:tcMar>
              <w:top w:w="43" w:type="dxa"/>
              <w:left w:w="115" w:type="dxa"/>
              <w:bottom w:w="43" w:type="dxa"/>
              <w:right w:w="115" w:type="dxa"/>
            </w:tcMar>
          </w:tcPr>
          <w:p w14:paraId="730D1706" w14:textId="5BB7CEBA" w:rsidR="00D37444" w:rsidRPr="00981A02" w:rsidRDefault="00D37444" w:rsidP="00D37444">
            <w:pPr>
              <w:pStyle w:val="1Intvwqst"/>
              <w:spacing w:line="276" w:lineRule="auto"/>
              <w:ind w:left="144" w:hanging="144"/>
              <w:contextualSpacing/>
              <w:rPr>
                <w:rFonts w:ascii="Times New Roman" w:hAnsi="Times New Roman"/>
                <w:smallCaps w:val="0"/>
                <w:lang w:val="fr-FR"/>
              </w:rPr>
            </w:pPr>
            <w:r w:rsidRPr="00981A02">
              <w:rPr>
                <w:rFonts w:ascii="Times New Roman" w:hAnsi="Times New Roman"/>
                <w:b/>
                <w:smallCaps w:val="0"/>
                <w:lang w:val="fr-FR"/>
              </w:rPr>
              <w:t>MHA34</w:t>
            </w:r>
            <w:r w:rsidRPr="00981A02">
              <w:rPr>
                <w:rFonts w:ascii="Times New Roman" w:hAnsi="Times New Roman"/>
                <w:smallCaps w:val="0"/>
                <w:lang w:val="fr-FR"/>
              </w:rPr>
              <w:t xml:space="preserve">. Est-ce que les gens qui vivent avec le VIH ou dont on pense qu’ils vivent avec le VIH, perdent le respect des autres ? </w:t>
            </w:r>
          </w:p>
        </w:tc>
        <w:tc>
          <w:tcPr>
            <w:tcW w:w="2160" w:type="pct"/>
            <w:tcBorders>
              <w:bottom w:val="single" w:sz="4" w:space="0" w:color="auto"/>
            </w:tcBorders>
            <w:tcMar>
              <w:top w:w="43" w:type="dxa"/>
              <w:left w:w="115" w:type="dxa"/>
              <w:bottom w:w="43" w:type="dxa"/>
              <w:right w:w="115" w:type="dxa"/>
            </w:tcMar>
          </w:tcPr>
          <w:p w14:paraId="613F40CF" w14:textId="77777777" w:rsidR="00D37444" w:rsidRPr="00981A02" w:rsidRDefault="00D37444" w:rsidP="00D37444">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981A02">
              <w:rPr>
                <w:rFonts w:ascii="Times New Roman" w:hAnsi="Times New Roman"/>
                <w:caps/>
                <w:lang w:val="fr-FR"/>
              </w:rPr>
              <w:t>Oui</w:t>
            </w:r>
            <w:r w:rsidRPr="00981A02">
              <w:rPr>
                <w:rFonts w:ascii="Times New Roman" w:hAnsi="Times New Roman"/>
                <w:caps/>
                <w:lang w:val="fr-FR"/>
              </w:rPr>
              <w:tab/>
              <w:t>1</w:t>
            </w:r>
          </w:p>
          <w:p w14:paraId="52A62003" w14:textId="77777777" w:rsidR="00D37444" w:rsidRPr="00981A02" w:rsidRDefault="00D37444" w:rsidP="00D37444">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981A02">
              <w:rPr>
                <w:rFonts w:ascii="Times New Roman" w:hAnsi="Times New Roman"/>
                <w:caps/>
                <w:lang w:val="fr-FR"/>
              </w:rPr>
              <w:t>Non</w:t>
            </w:r>
            <w:r w:rsidRPr="00981A02">
              <w:rPr>
                <w:rFonts w:ascii="Times New Roman" w:hAnsi="Times New Roman"/>
                <w:caps/>
                <w:lang w:val="fr-FR"/>
              </w:rPr>
              <w:tab/>
              <w:t>2</w:t>
            </w:r>
          </w:p>
          <w:p w14:paraId="4A26F2A0" w14:textId="77777777" w:rsidR="00D37444" w:rsidRPr="00981A02" w:rsidRDefault="00D37444" w:rsidP="00D37444">
            <w:pPr>
              <w:pStyle w:val="Responsecategs"/>
              <w:tabs>
                <w:tab w:val="clear" w:pos="3942"/>
                <w:tab w:val="right" w:leader="dot" w:pos="4278"/>
              </w:tabs>
              <w:spacing w:line="276" w:lineRule="auto"/>
              <w:ind w:left="144" w:hanging="144"/>
              <w:contextualSpacing/>
              <w:rPr>
                <w:rFonts w:ascii="Times New Roman" w:hAnsi="Times New Roman"/>
                <w:caps/>
                <w:lang w:val="fr-FR"/>
              </w:rPr>
            </w:pPr>
          </w:p>
          <w:p w14:paraId="6555B963" w14:textId="6174CB02" w:rsidR="00D37444" w:rsidRPr="00981A02" w:rsidRDefault="00D37444" w:rsidP="00D37444">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981A02">
              <w:rPr>
                <w:rFonts w:ascii="Times New Roman" w:hAnsi="Times New Roman"/>
                <w:caps/>
                <w:lang w:val="fr-FR"/>
              </w:rPr>
              <w:t xml:space="preserve">NSP / Pas sur / </w:t>
            </w:r>
            <w:r w:rsidR="00F1746F" w:rsidRPr="00981A02">
              <w:rPr>
                <w:rFonts w:ascii="Times New Roman" w:hAnsi="Times New Roman"/>
                <w:caps/>
                <w:lang w:val="fr-FR"/>
              </w:rPr>
              <w:t xml:space="preserve">Ça </w:t>
            </w:r>
            <w:r w:rsidR="002D4E8D" w:rsidRPr="00981A02">
              <w:rPr>
                <w:rFonts w:ascii="Times New Roman" w:hAnsi="Times New Roman"/>
                <w:caps/>
                <w:lang w:val="fr-FR"/>
              </w:rPr>
              <w:t>Depend</w:t>
            </w:r>
            <w:r w:rsidRPr="00981A02">
              <w:rPr>
                <w:rFonts w:ascii="Times New Roman" w:hAnsi="Times New Roman"/>
                <w:caps/>
                <w:lang w:val="fr-FR"/>
              </w:rPr>
              <w:tab/>
              <w:t>8</w:t>
            </w:r>
          </w:p>
        </w:tc>
        <w:tc>
          <w:tcPr>
            <w:tcW w:w="597" w:type="pct"/>
            <w:tcBorders>
              <w:bottom w:val="single" w:sz="4" w:space="0" w:color="auto"/>
              <w:right w:val="double" w:sz="4" w:space="0" w:color="auto"/>
            </w:tcBorders>
            <w:tcMar>
              <w:top w:w="43" w:type="dxa"/>
              <w:left w:w="115" w:type="dxa"/>
              <w:bottom w:w="43" w:type="dxa"/>
              <w:right w:w="115" w:type="dxa"/>
            </w:tcMar>
          </w:tcPr>
          <w:p w14:paraId="24B5F13E" w14:textId="77777777" w:rsidR="00D37444" w:rsidRPr="00981A02" w:rsidRDefault="00D37444" w:rsidP="00D37444">
            <w:pPr>
              <w:pStyle w:val="skipcolumn"/>
              <w:spacing w:line="276" w:lineRule="auto"/>
              <w:ind w:left="144" w:hanging="144"/>
              <w:contextualSpacing/>
              <w:rPr>
                <w:rFonts w:ascii="Times New Roman" w:hAnsi="Times New Roman"/>
                <w:caps/>
                <w:smallCaps w:val="0"/>
                <w:lang w:val="fr-FR"/>
              </w:rPr>
            </w:pPr>
          </w:p>
        </w:tc>
      </w:tr>
      <w:tr w:rsidR="00D37444" w:rsidRPr="00B01716" w14:paraId="23BEB456" w14:textId="77777777" w:rsidTr="009F7388">
        <w:trPr>
          <w:cantSplit/>
          <w:jc w:val="center"/>
        </w:trPr>
        <w:tc>
          <w:tcPr>
            <w:tcW w:w="2243" w:type="pct"/>
            <w:tcBorders>
              <w:left w:val="double" w:sz="4" w:space="0" w:color="auto"/>
              <w:bottom w:val="single" w:sz="4" w:space="0" w:color="auto"/>
            </w:tcBorders>
            <w:tcMar>
              <w:top w:w="43" w:type="dxa"/>
              <w:left w:w="115" w:type="dxa"/>
              <w:bottom w:w="43" w:type="dxa"/>
              <w:right w:w="115" w:type="dxa"/>
            </w:tcMar>
          </w:tcPr>
          <w:p w14:paraId="1CDB9BA9" w14:textId="7BDAF9B1" w:rsidR="00D37444" w:rsidRPr="00981A02" w:rsidRDefault="00D37444" w:rsidP="00D37444">
            <w:pPr>
              <w:pStyle w:val="1Intvwqst"/>
              <w:spacing w:line="276" w:lineRule="auto"/>
              <w:ind w:left="144" w:hanging="144"/>
              <w:contextualSpacing/>
              <w:rPr>
                <w:rFonts w:ascii="Times New Roman" w:hAnsi="Times New Roman"/>
                <w:smallCaps w:val="0"/>
                <w:lang w:val="fr-FR"/>
              </w:rPr>
            </w:pPr>
            <w:r w:rsidRPr="00981A02">
              <w:rPr>
                <w:rFonts w:ascii="Times New Roman" w:hAnsi="Times New Roman"/>
                <w:b/>
                <w:smallCaps w:val="0"/>
                <w:lang w:val="fr-FR"/>
              </w:rPr>
              <w:t>MHA35</w:t>
            </w:r>
            <w:r w:rsidRPr="00981A02">
              <w:rPr>
                <w:rFonts w:ascii="Times New Roman" w:hAnsi="Times New Roman"/>
                <w:smallCaps w:val="0"/>
                <w:lang w:val="fr-FR"/>
              </w:rPr>
              <w:t xml:space="preserve">. </w:t>
            </w:r>
            <w:r w:rsidR="00FC6B9E" w:rsidRPr="00981A02">
              <w:rPr>
                <w:rFonts w:ascii="Times New Roman" w:hAnsi="Times New Roman"/>
                <w:smallCaps w:val="0"/>
                <w:lang w:val="fr-FR"/>
              </w:rPr>
              <w:t>Êtes-</w:t>
            </w:r>
            <w:r w:rsidR="003A2B73" w:rsidRPr="00981A02">
              <w:rPr>
                <w:rFonts w:ascii="Times New Roman" w:hAnsi="Times New Roman"/>
                <w:smallCaps w:val="0"/>
                <w:lang w:val="fr-FR"/>
              </w:rPr>
              <w:t>vous</w:t>
            </w:r>
            <w:r w:rsidRPr="00981A02">
              <w:rPr>
                <w:rFonts w:ascii="Times New Roman" w:hAnsi="Times New Roman"/>
                <w:smallCaps w:val="0"/>
                <w:lang w:val="fr-FR"/>
              </w:rPr>
              <w:t xml:space="preserve"> d’accord ou pas d’accord avec la déclaration suivante : </w:t>
            </w:r>
          </w:p>
          <w:p w14:paraId="64F18400" w14:textId="2FEF6F0C" w:rsidR="00D37444" w:rsidRPr="00981A02" w:rsidRDefault="00D37444" w:rsidP="00D37444">
            <w:pPr>
              <w:pStyle w:val="1Intvwqst"/>
              <w:spacing w:line="276" w:lineRule="auto"/>
              <w:ind w:left="144" w:hanging="144"/>
              <w:contextualSpacing/>
              <w:rPr>
                <w:rFonts w:ascii="Times New Roman" w:hAnsi="Times New Roman"/>
                <w:smallCaps w:val="0"/>
                <w:lang w:val="fr-FR"/>
              </w:rPr>
            </w:pPr>
            <w:r w:rsidRPr="00981A02">
              <w:rPr>
                <w:rFonts w:ascii="Times New Roman" w:hAnsi="Times New Roman"/>
                <w:smallCaps w:val="0"/>
                <w:lang w:val="fr-FR"/>
              </w:rPr>
              <w:tab/>
              <w:t>J’aurai honte si quelqu’un de ma famille a le VIH.</w:t>
            </w:r>
          </w:p>
        </w:tc>
        <w:tc>
          <w:tcPr>
            <w:tcW w:w="2160" w:type="pct"/>
            <w:tcBorders>
              <w:bottom w:val="single" w:sz="4" w:space="0" w:color="auto"/>
            </w:tcBorders>
            <w:tcMar>
              <w:top w:w="43" w:type="dxa"/>
              <w:left w:w="115" w:type="dxa"/>
              <w:bottom w:w="43" w:type="dxa"/>
              <w:right w:w="115" w:type="dxa"/>
            </w:tcMar>
          </w:tcPr>
          <w:p w14:paraId="53F0973A" w14:textId="77777777" w:rsidR="00D37444" w:rsidRPr="00981A02" w:rsidRDefault="00D37444" w:rsidP="00D37444">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981A02">
              <w:rPr>
                <w:rFonts w:ascii="Times New Roman" w:hAnsi="Times New Roman"/>
                <w:caps/>
                <w:lang w:val="fr-FR"/>
              </w:rPr>
              <w:t>d’accord</w:t>
            </w:r>
            <w:r w:rsidRPr="00981A02">
              <w:rPr>
                <w:rFonts w:ascii="Times New Roman" w:hAnsi="Times New Roman"/>
                <w:caps/>
                <w:lang w:val="fr-FR"/>
              </w:rPr>
              <w:tab/>
              <w:t>1</w:t>
            </w:r>
          </w:p>
          <w:p w14:paraId="4FE66516" w14:textId="77777777" w:rsidR="00D37444" w:rsidRPr="00981A02" w:rsidRDefault="00D37444" w:rsidP="00D37444">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981A02">
              <w:rPr>
                <w:rFonts w:ascii="Times New Roman" w:hAnsi="Times New Roman"/>
                <w:caps/>
                <w:lang w:val="fr-FR"/>
              </w:rPr>
              <w:t>pas d’accord</w:t>
            </w:r>
            <w:r w:rsidRPr="00981A02">
              <w:rPr>
                <w:rFonts w:ascii="Times New Roman" w:hAnsi="Times New Roman"/>
                <w:caps/>
                <w:lang w:val="fr-FR"/>
              </w:rPr>
              <w:tab/>
              <w:t>2</w:t>
            </w:r>
          </w:p>
          <w:p w14:paraId="54C0CEBD" w14:textId="77777777" w:rsidR="00D37444" w:rsidRPr="00981A02" w:rsidRDefault="00D37444" w:rsidP="00D37444">
            <w:pPr>
              <w:pStyle w:val="Responsecategs"/>
              <w:tabs>
                <w:tab w:val="clear" w:pos="3942"/>
                <w:tab w:val="right" w:leader="dot" w:pos="4278"/>
              </w:tabs>
              <w:spacing w:line="276" w:lineRule="auto"/>
              <w:ind w:left="144" w:hanging="144"/>
              <w:contextualSpacing/>
              <w:rPr>
                <w:rFonts w:ascii="Times New Roman" w:hAnsi="Times New Roman"/>
                <w:caps/>
                <w:lang w:val="fr-FR"/>
              </w:rPr>
            </w:pPr>
          </w:p>
          <w:p w14:paraId="16427CE9" w14:textId="1A194F92" w:rsidR="00D37444" w:rsidRPr="00981A02" w:rsidRDefault="00D37444" w:rsidP="00D37444">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981A02">
              <w:rPr>
                <w:rFonts w:ascii="Times New Roman" w:hAnsi="Times New Roman"/>
                <w:caps/>
                <w:lang w:val="fr-FR"/>
              </w:rPr>
              <w:t xml:space="preserve">NSP / Pas sur / </w:t>
            </w:r>
            <w:r w:rsidR="00F1746F" w:rsidRPr="00981A02">
              <w:rPr>
                <w:rFonts w:ascii="Times New Roman" w:hAnsi="Times New Roman"/>
                <w:caps/>
                <w:lang w:val="fr-FR"/>
              </w:rPr>
              <w:t xml:space="preserve">Ça </w:t>
            </w:r>
            <w:r w:rsidR="002D4E8D" w:rsidRPr="00981A02">
              <w:rPr>
                <w:rFonts w:ascii="Times New Roman" w:hAnsi="Times New Roman"/>
                <w:caps/>
                <w:lang w:val="fr-FR"/>
              </w:rPr>
              <w:t>Depend</w:t>
            </w:r>
            <w:r w:rsidRPr="00981A02">
              <w:rPr>
                <w:rFonts w:ascii="Times New Roman" w:hAnsi="Times New Roman"/>
                <w:caps/>
                <w:lang w:val="fr-FR"/>
              </w:rPr>
              <w:tab/>
              <w:t>8</w:t>
            </w:r>
          </w:p>
        </w:tc>
        <w:tc>
          <w:tcPr>
            <w:tcW w:w="597" w:type="pct"/>
            <w:tcBorders>
              <w:bottom w:val="single" w:sz="4" w:space="0" w:color="auto"/>
              <w:right w:val="double" w:sz="4" w:space="0" w:color="auto"/>
            </w:tcBorders>
            <w:tcMar>
              <w:top w:w="43" w:type="dxa"/>
              <w:left w:w="115" w:type="dxa"/>
              <w:bottom w:w="43" w:type="dxa"/>
              <w:right w:w="115" w:type="dxa"/>
            </w:tcMar>
          </w:tcPr>
          <w:p w14:paraId="0FBEBF54" w14:textId="77777777" w:rsidR="00D37444" w:rsidRPr="00981A02" w:rsidRDefault="00D37444" w:rsidP="00D37444">
            <w:pPr>
              <w:pStyle w:val="skipcolumn"/>
              <w:spacing w:line="276" w:lineRule="auto"/>
              <w:ind w:left="144" w:hanging="144"/>
              <w:contextualSpacing/>
              <w:rPr>
                <w:rFonts w:ascii="Times New Roman" w:hAnsi="Times New Roman"/>
                <w:caps/>
                <w:smallCaps w:val="0"/>
                <w:lang w:val="fr-FR"/>
              </w:rPr>
            </w:pPr>
          </w:p>
        </w:tc>
      </w:tr>
      <w:tr w:rsidR="00D37444" w:rsidRPr="00B01716" w14:paraId="08F6F2B6" w14:textId="77777777" w:rsidTr="009F7388">
        <w:trPr>
          <w:cantSplit/>
          <w:jc w:val="center"/>
        </w:trPr>
        <w:tc>
          <w:tcPr>
            <w:tcW w:w="2243" w:type="pct"/>
            <w:tcBorders>
              <w:left w:val="double" w:sz="4" w:space="0" w:color="auto"/>
              <w:bottom w:val="double" w:sz="4" w:space="0" w:color="auto"/>
            </w:tcBorders>
            <w:tcMar>
              <w:top w:w="43" w:type="dxa"/>
              <w:left w:w="115" w:type="dxa"/>
              <w:bottom w:w="43" w:type="dxa"/>
              <w:right w:w="115" w:type="dxa"/>
            </w:tcMar>
          </w:tcPr>
          <w:p w14:paraId="66191145" w14:textId="6D7C7889" w:rsidR="00D37444" w:rsidRPr="00981A02" w:rsidRDefault="00D37444" w:rsidP="00D37444">
            <w:pPr>
              <w:pStyle w:val="1Intvwqst"/>
              <w:spacing w:line="276" w:lineRule="auto"/>
              <w:ind w:left="144" w:hanging="144"/>
              <w:contextualSpacing/>
              <w:rPr>
                <w:rFonts w:ascii="Times New Roman" w:hAnsi="Times New Roman"/>
                <w:smallCaps w:val="0"/>
                <w:lang w:val="fr-FR"/>
              </w:rPr>
            </w:pPr>
            <w:r w:rsidRPr="00981A02">
              <w:rPr>
                <w:rFonts w:ascii="Times New Roman" w:hAnsi="Times New Roman"/>
                <w:b/>
                <w:smallCaps w:val="0"/>
                <w:lang w:val="fr-FR"/>
              </w:rPr>
              <w:t>MHA36</w:t>
            </w:r>
            <w:r w:rsidRPr="00981A02">
              <w:rPr>
                <w:rFonts w:ascii="Times New Roman" w:hAnsi="Times New Roman"/>
                <w:smallCaps w:val="0"/>
                <w:lang w:val="fr-FR"/>
              </w:rPr>
              <w:t xml:space="preserve">. Avez-vous peur d’attraper le VIH si vous entrez en contact avec la salive d’une personne qui a le VIH ? </w:t>
            </w:r>
          </w:p>
        </w:tc>
        <w:tc>
          <w:tcPr>
            <w:tcW w:w="2160" w:type="pct"/>
            <w:tcBorders>
              <w:bottom w:val="double" w:sz="4" w:space="0" w:color="auto"/>
            </w:tcBorders>
            <w:tcMar>
              <w:top w:w="43" w:type="dxa"/>
              <w:left w:w="115" w:type="dxa"/>
              <w:bottom w:w="43" w:type="dxa"/>
              <w:right w:w="115" w:type="dxa"/>
            </w:tcMar>
          </w:tcPr>
          <w:p w14:paraId="00490A4E" w14:textId="77777777" w:rsidR="00D37444" w:rsidRPr="00981A02" w:rsidRDefault="00D37444" w:rsidP="00D37444">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981A02">
              <w:rPr>
                <w:rFonts w:ascii="Times New Roman" w:hAnsi="Times New Roman"/>
                <w:caps/>
                <w:lang w:val="fr-FR"/>
              </w:rPr>
              <w:t>Oui</w:t>
            </w:r>
            <w:r w:rsidRPr="00981A02">
              <w:rPr>
                <w:rFonts w:ascii="Times New Roman" w:hAnsi="Times New Roman"/>
                <w:caps/>
                <w:lang w:val="fr-FR"/>
              </w:rPr>
              <w:tab/>
              <w:t>1</w:t>
            </w:r>
          </w:p>
          <w:p w14:paraId="0D1D025E" w14:textId="77777777" w:rsidR="00D37444" w:rsidRPr="00981A02" w:rsidRDefault="00D37444" w:rsidP="00D37444">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981A02">
              <w:rPr>
                <w:rFonts w:ascii="Times New Roman" w:hAnsi="Times New Roman"/>
                <w:caps/>
                <w:lang w:val="fr-FR"/>
              </w:rPr>
              <w:t>Non</w:t>
            </w:r>
            <w:r w:rsidRPr="00981A02">
              <w:rPr>
                <w:rFonts w:ascii="Times New Roman" w:hAnsi="Times New Roman"/>
                <w:caps/>
                <w:lang w:val="fr-FR"/>
              </w:rPr>
              <w:tab/>
              <w:t>2</w:t>
            </w:r>
          </w:p>
          <w:p w14:paraId="2CF09430" w14:textId="58DF69BC" w:rsidR="00D37444" w:rsidRPr="00981A02" w:rsidRDefault="00D37444" w:rsidP="00D37444">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981A02">
              <w:rPr>
                <w:rFonts w:ascii="Times New Roman" w:hAnsi="Times New Roman"/>
                <w:caps/>
                <w:lang w:val="fr-FR"/>
              </w:rPr>
              <w:t>dit qu’IL a le vih</w:t>
            </w:r>
            <w:r w:rsidRPr="00981A02">
              <w:rPr>
                <w:rFonts w:ascii="Times New Roman" w:hAnsi="Times New Roman"/>
                <w:caps/>
                <w:lang w:val="fr-FR"/>
              </w:rPr>
              <w:tab/>
              <w:t>7</w:t>
            </w:r>
          </w:p>
          <w:p w14:paraId="2471B498" w14:textId="77777777" w:rsidR="00D37444" w:rsidRPr="00981A02" w:rsidRDefault="00D37444" w:rsidP="00D37444">
            <w:pPr>
              <w:pStyle w:val="Responsecategs"/>
              <w:tabs>
                <w:tab w:val="clear" w:pos="3942"/>
                <w:tab w:val="right" w:leader="dot" w:pos="4278"/>
              </w:tabs>
              <w:spacing w:line="276" w:lineRule="auto"/>
              <w:ind w:left="144" w:hanging="144"/>
              <w:contextualSpacing/>
              <w:rPr>
                <w:rFonts w:ascii="Times New Roman" w:hAnsi="Times New Roman"/>
                <w:caps/>
                <w:lang w:val="fr-FR"/>
              </w:rPr>
            </w:pPr>
          </w:p>
          <w:p w14:paraId="45B640FC" w14:textId="36A0E736" w:rsidR="00D37444" w:rsidRPr="00981A02" w:rsidRDefault="00D37444" w:rsidP="00D37444">
            <w:pPr>
              <w:pStyle w:val="Responsecategs"/>
              <w:tabs>
                <w:tab w:val="clear" w:pos="3942"/>
                <w:tab w:val="right" w:leader="dot" w:pos="4278"/>
              </w:tabs>
              <w:spacing w:line="276" w:lineRule="auto"/>
              <w:ind w:left="144" w:hanging="144"/>
              <w:contextualSpacing/>
              <w:rPr>
                <w:rFonts w:ascii="Times New Roman" w:hAnsi="Times New Roman"/>
                <w:caps/>
                <w:lang w:val="fr-FR"/>
              </w:rPr>
            </w:pPr>
            <w:r w:rsidRPr="00981A02">
              <w:rPr>
                <w:rFonts w:ascii="Times New Roman" w:hAnsi="Times New Roman"/>
                <w:caps/>
                <w:lang w:val="fr-FR"/>
              </w:rPr>
              <w:t xml:space="preserve">NSP / Pas sur / </w:t>
            </w:r>
            <w:r w:rsidR="00F1746F" w:rsidRPr="00981A02">
              <w:rPr>
                <w:rFonts w:ascii="Times New Roman" w:hAnsi="Times New Roman"/>
                <w:caps/>
                <w:lang w:val="fr-FR"/>
              </w:rPr>
              <w:t xml:space="preserve">Ça </w:t>
            </w:r>
            <w:r w:rsidR="002D4E8D" w:rsidRPr="00981A02">
              <w:rPr>
                <w:rFonts w:ascii="Times New Roman" w:hAnsi="Times New Roman"/>
                <w:caps/>
                <w:lang w:val="fr-FR"/>
              </w:rPr>
              <w:t>Depend</w:t>
            </w:r>
            <w:r w:rsidRPr="00981A02">
              <w:rPr>
                <w:rFonts w:ascii="Times New Roman" w:hAnsi="Times New Roman"/>
                <w:caps/>
                <w:lang w:val="fr-FR"/>
              </w:rPr>
              <w:tab/>
              <w:t>8</w:t>
            </w:r>
          </w:p>
        </w:tc>
        <w:tc>
          <w:tcPr>
            <w:tcW w:w="597" w:type="pct"/>
            <w:tcBorders>
              <w:bottom w:val="double" w:sz="4" w:space="0" w:color="auto"/>
              <w:right w:val="double" w:sz="4" w:space="0" w:color="auto"/>
            </w:tcBorders>
            <w:tcMar>
              <w:top w:w="43" w:type="dxa"/>
              <w:left w:w="115" w:type="dxa"/>
              <w:bottom w:w="43" w:type="dxa"/>
              <w:right w:w="115" w:type="dxa"/>
            </w:tcMar>
          </w:tcPr>
          <w:p w14:paraId="7BE7DC2F" w14:textId="77777777" w:rsidR="00D37444" w:rsidRPr="00981A02" w:rsidRDefault="00D37444" w:rsidP="00D37444">
            <w:pPr>
              <w:pStyle w:val="skipcolumn"/>
              <w:spacing w:line="276" w:lineRule="auto"/>
              <w:ind w:left="144" w:hanging="144"/>
              <w:contextualSpacing/>
              <w:rPr>
                <w:rFonts w:ascii="Times New Roman" w:hAnsi="Times New Roman"/>
                <w:caps/>
                <w:smallCaps w:val="0"/>
                <w:lang w:val="fr-FR"/>
              </w:rPr>
            </w:pPr>
          </w:p>
        </w:tc>
      </w:tr>
    </w:tbl>
    <w:p w14:paraId="0BC6E194" w14:textId="6D17190D" w:rsidR="00C831AE" w:rsidRPr="00981A02" w:rsidRDefault="00C831AE" w:rsidP="00FB1C48">
      <w:pPr>
        <w:spacing w:line="276" w:lineRule="auto"/>
        <w:contextualSpacing/>
        <w:rPr>
          <w:sz w:val="20"/>
          <w:lang w:val="fr-FR"/>
        </w:rPr>
      </w:pPr>
    </w:p>
    <w:p w14:paraId="2A290561" w14:textId="77777777" w:rsidR="00C831AE" w:rsidRPr="00981A02" w:rsidRDefault="00C831AE">
      <w:pPr>
        <w:rPr>
          <w:sz w:val="20"/>
          <w:lang w:val="fr-FR"/>
        </w:rPr>
      </w:pPr>
      <w:r w:rsidRPr="00981A02">
        <w:rPr>
          <w:sz w:val="20"/>
          <w:lang w:val="fr-FR"/>
        </w:rPr>
        <w:br w:type="page"/>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52"/>
        <w:gridCol w:w="4443"/>
        <w:gridCol w:w="1244"/>
      </w:tblGrid>
      <w:tr w:rsidR="00074CCD" w:rsidRPr="00B01716" w14:paraId="759DFBF1" w14:textId="77777777" w:rsidTr="00DA526B">
        <w:trPr>
          <w:cantSplit/>
          <w:jc w:val="center"/>
        </w:trPr>
        <w:tc>
          <w:tcPr>
            <w:tcW w:w="5000" w:type="pct"/>
            <w:gridSpan w:val="3"/>
            <w:tcBorders>
              <w:top w:val="double" w:sz="4" w:space="0" w:color="auto"/>
              <w:left w:val="double" w:sz="4" w:space="0" w:color="auto"/>
              <w:bottom w:val="single" w:sz="4" w:space="0" w:color="auto"/>
              <w:right w:val="double" w:sz="4" w:space="0" w:color="auto"/>
            </w:tcBorders>
            <w:shd w:val="clear" w:color="auto" w:fill="000000"/>
            <w:tcMar>
              <w:top w:w="43" w:type="dxa"/>
              <w:left w:w="115" w:type="dxa"/>
              <w:bottom w:w="43" w:type="dxa"/>
              <w:right w:w="115" w:type="dxa"/>
            </w:tcMar>
          </w:tcPr>
          <w:p w14:paraId="11E41248" w14:textId="441D904D" w:rsidR="00074CCD" w:rsidRPr="00981A02" w:rsidRDefault="00074CCD" w:rsidP="00C831AE">
            <w:pPr>
              <w:pStyle w:val="modulename"/>
              <w:pageBreakBefore/>
              <w:tabs>
                <w:tab w:val="right" w:pos="10212"/>
              </w:tabs>
              <w:spacing w:line="276" w:lineRule="auto"/>
              <w:ind w:left="144" w:hanging="144"/>
              <w:contextualSpacing/>
              <w:rPr>
                <w:sz w:val="20"/>
                <w:lang w:val="fr-FR"/>
              </w:rPr>
            </w:pPr>
            <w:r w:rsidRPr="00981A02">
              <w:rPr>
                <w:b w:val="0"/>
                <w:caps w:val="0"/>
                <w:sz w:val="20"/>
                <w:lang w:val="fr-FR"/>
              </w:rPr>
              <w:lastRenderedPageBreak/>
              <w:br w:type="page"/>
            </w:r>
            <w:r w:rsidRPr="00981A02">
              <w:rPr>
                <w:sz w:val="20"/>
                <w:lang w:val="fr-FR"/>
              </w:rPr>
              <w:br w:type="page"/>
            </w:r>
            <w:r w:rsidR="00AE27FA" w:rsidRPr="00981A02">
              <w:rPr>
                <w:sz w:val="20"/>
                <w:lang w:val="fr-FR"/>
              </w:rPr>
              <w:t>consommation de tabac et d’alcool</w:t>
            </w:r>
            <w:r w:rsidRPr="00981A02">
              <w:rPr>
                <w:sz w:val="20"/>
                <w:lang w:val="fr-FR"/>
              </w:rPr>
              <w:tab/>
            </w:r>
            <w:r w:rsidR="00167359" w:rsidRPr="00981A02">
              <w:rPr>
                <w:sz w:val="20"/>
                <w:lang w:val="fr-FR"/>
              </w:rPr>
              <w:t>M</w:t>
            </w:r>
            <w:r w:rsidRPr="00981A02">
              <w:rPr>
                <w:sz w:val="20"/>
                <w:lang w:val="fr-FR"/>
              </w:rPr>
              <w:t>TA</w:t>
            </w:r>
          </w:p>
        </w:tc>
      </w:tr>
      <w:tr w:rsidR="00AE27FA" w:rsidRPr="00981A02" w14:paraId="03BE60FA" w14:textId="77777777" w:rsidTr="00AE27FA">
        <w:tblPrEx>
          <w:tblBorders>
            <w:left w:val="double" w:sz="4" w:space="0" w:color="auto"/>
            <w:bottom w:val="double" w:sz="4" w:space="0" w:color="auto"/>
            <w:right w:val="double" w:sz="4" w:space="0" w:color="auto"/>
          </w:tblBorders>
        </w:tblPrEx>
        <w:trPr>
          <w:cantSplit/>
          <w:jc w:val="center"/>
        </w:trPr>
        <w:tc>
          <w:tcPr>
            <w:tcW w:w="2276" w:type="pct"/>
            <w:tcBorders>
              <w:top w:val="single" w:sz="4" w:space="0" w:color="auto"/>
            </w:tcBorders>
            <w:tcMar>
              <w:top w:w="43" w:type="dxa"/>
              <w:left w:w="115" w:type="dxa"/>
              <w:bottom w:w="43" w:type="dxa"/>
              <w:right w:w="115" w:type="dxa"/>
            </w:tcMar>
          </w:tcPr>
          <w:p w14:paraId="48D737B3" w14:textId="44594A66" w:rsidR="00AE27FA" w:rsidRPr="00981A02" w:rsidRDefault="00AE27FA" w:rsidP="00F270B5">
            <w:pPr>
              <w:pStyle w:val="1Intvwqst"/>
              <w:spacing w:line="276" w:lineRule="auto"/>
              <w:ind w:left="144" w:hanging="144"/>
              <w:contextualSpacing/>
              <w:rPr>
                <w:rFonts w:ascii="Times New Roman" w:hAnsi="Times New Roman"/>
                <w:smallCaps w:val="0"/>
                <w:lang w:val="fr-FR"/>
              </w:rPr>
            </w:pPr>
            <w:r w:rsidRPr="00981A02">
              <w:rPr>
                <w:rFonts w:ascii="Times New Roman" w:hAnsi="Times New Roman"/>
                <w:b/>
                <w:smallCaps w:val="0"/>
                <w:lang w:val="fr-FR"/>
              </w:rPr>
              <w:t>MTA1</w:t>
            </w:r>
            <w:r w:rsidRPr="00981A02">
              <w:rPr>
                <w:rFonts w:ascii="Times New Roman" w:hAnsi="Times New Roman"/>
                <w:smallCaps w:val="0"/>
                <w:lang w:val="fr-FR"/>
              </w:rPr>
              <w:t xml:space="preserve">. Avez-vous déjà fumé </w:t>
            </w:r>
            <w:r w:rsidR="004B5744" w:rsidRPr="00981A02">
              <w:rPr>
                <w:rFonts w:ascii="Times New Roman" w:hAnsi="Times New Roman"/>
                <w:smallCaps w:val="0"/>
                <w:lang w:val="fr-FR"/>
              </w:rPr>
              <w:t xml:space="preserve">une cigarette </w:t>
            </w:r>
            <w:r w:rsidRPr="00981A02">
              <w:rPr>
                <w:rFonts w:ascii="Times New Roman" w:hAnsi="Times New Roman"/>
                <w:smallCaps w:val="0"/>
                <w:lang w:val="fr-FR"/>
              </w:rPr>
              <w:t xml:space="preserve">même une ou deux taffes ? </w:t>
            </w:r>
          </w:p>
        </w:tc>
        <w:tc>
          <w:tcPr>
            <w:tcW w:w="2128" w:type="pct"/>
            <w:tcBorders>
              <w:top w:val="single" w:sz="4" w:space="0" w:color="auto"/>
            </w:tcBorders>
            <w:tcMar>
              <w:top w:w="43" w:type="dxa"/>
              <w:left w:w="115" w:type="dxa"/>
              <w:bottom w:w="43" w:type="dxa"/>
              <w:right w:w="115" w:type="dxa"/>
            </w:tcMar>
          </w:tcPr>
          <w:p w14:paraId="4F5D6724" w14:textId="77777777" w:rsidR="00AE27FA" w:rsidRPr="00981A02" w:rsidRDefault="00AE27FA" w:rsidP="00AE27FA">
            <w:pPr>
              <w:pStyle w:val="Responsecategs"/>
              <w:tabs>
                <w:tab w:val="clear" w:pos="3942"/>
                <w:tab w:val="right" w:leader="dot" w:pos="4208"/>
              </w:tabs>
              <w:spacing w:line="276" w:lineRule="auto"/>
              <w:ind w:left="144" w:hanging="144"/>
              <w:contextualSpacing/>
              <w:rPr>
                <w:rFonts w:ascii="Times New Roman" w:hAnsi="Times New Roman"/>
                <w:caps/>
              </w:rPr>
            </w:pPr>
            <w:r w:rsidRPr="00981A02">
              <w:rPr>
                <w:rFonts w:ascii="Times New Roman" w:hAnsi="Times New Roman"/>
                <w:caps/>
              </w:rPr>
              <w:t>Oui</w:t>
            </w:r>
            <w:r w:rsidRPr="00981A02">
              <w:rPr>
                <w:rFonts w:ascii="Times New Roman" w:hAnsi="Times New Roman"/>
                <w:caps/>
              </w:rPr>
              <w:tab/>
              <w:t>1</w:t>
            </w:r>
          </w:p>
          <w:p w14:paraId="08A7D910" w14:textId="4D4AB275" w:rsidR="00AE27FA" w:rsidRPr="00981A02" w:rsidRDefault="00AE27FA" w:rsidP="00AE27FA">
            <w:pPr>
              <w:pStyle w:val="Responsecategs"/>
              <w:tabs>
                <w:tab w:val="clear" w:pos="3942"/>
                <w:tab w:val="right" w:leader="dot" w:pos="4208"/>
              </w:tabs>
              <w:spacing w:line="276" w:lineRule="auto"/>
              <w:ind w:left="144" w:hanging="144"/>
              <w:contextualSpacing/>
              <w:rPr>
                <w:rFonts w:ascii="Times New Roman" w:hAnsi="Times New Roman"/>
                <w:caps/>
              </w:rPr>
            </w:pPr>
            <w:r w:rsidRPr="00981A02">
              <w:rPr>
                <w:rFonts w:ascii="Times New Roman" w:hAnsi="Times New Roman"/>
                <w:caps/>
              </w:rPr>
              <w:t>Non</w:t>
            </w:r>
            <w:r w:rsidRPr="00981A02">
              <w:rPr>
                <w:rFonts w:ascii="Times New Roman" w:hAnsi="Times New Roman"/>
                <w:caps/>
              </w:rPr>
              <w:tab/>
              <w:t>2</w:t>
            </w:r>
          </w:p>
        </w:tc>
        <w:tc>
          <w:tcPr>
            <w:tcW w:w="596" w:type="pct"/>
            <w:tcBorders>
              <w:top w:val="single" w:sz="4" w:space="0" w:color="auto"/>
            </w:tcBorders>
            <w:tcMar>
              <w:top w:w="43" w:type="dxa"/>
              <w:left w:w="115" w:type="dxa"/>
              <w:bottom w:w="43" w:type="dxa"/>
              <w:right w:w="115" w:type="dxa"/>
            </w:tcMar>
          </w:tcPr>
          <w:p w14:paraId="48C77263" w14:textId="77777777" w:rsidR="00AE27FA" w:rsidRPr="00981A02" w:rsidRDefault="00AE27FA" w:rsidP="00AE27FA">
            <w:pPr>
              <w:pStyle w:val="skipcolumn"/>
              <w:spacing w:line="276" w:lineRule="auto"/>
              <w:ind w:left="144" w:hanging="144"/>
              <w:contextualSpacing/>
              <w:rPr>
                <w:rFonts w:ascii="Times New Roman" w:hAnsi="Times New Roman"/>
                <w:smallCaps w:val="0"/>
              </w:rPr>
            </w:pPr>
          </w:p>
          <w:p w14:paraId="267C25AF" w14:textId="5654FAAA" w:rsidR="00AE27FA" w:rsidRPr="00981A02" w:rsidRDefault="00AE27FA" w:rsidP="00AE27FA">
            <w:pPr>
              <w:pStyle w:val="skipcolumn"/>
              <w:spacing w:line="276" w:lineRule="auto"/>
              <w:ind w:left="144" w:hanging="144"/>
              <w:contextualSpacing/>
              <w:rPr>
                <w:rFonts w:ascii="Times New Roman" w:hAnsi="Times New Roman"/>
                <w:smallCaps w:val="0"/>
              </w:rPr>
            </w:pPr>
            <w:r w:rsidRPr="00981A02">
              <w:rPr>
                <w:rFonts w:ascii="Times New Roman" w:hAnsi="Times New Roman"/>
                <w:smallCaps w:val="0"/>
              </w:rPr>
              <w:t>2</w:t>
            </w:r>
            <w:r w:rsidRPr="00981A02">
              <w:rPr>
                <w:rFonts w:ascii="Times New Roman" w:hAnsi="Times New Roman"/>
                <w:i/>
              </w:rPr>
              <w:sym w:font="Wingdings" w:char="F0F0"/>
            </w:r>
            <w:r w:rsidRPr="00981A02">
              <w:rPr>
                <w:rFonts w:ascii="Times New Roman" w:hAnsi="Times New Roman"/>
                <w:i/>
              </w:rPr>
              <w:t>MTA6</w:t>
            </w:r>
          </w:p>
        </w:tc>
      </w:tr>
      <w:tr w:rsidR="00AE27FA" w:rsidRPr="00981A02" w14:paraId="63CAE4B7" w14:textId="77777777" w:rsidTr="00AE27FA">
        <w:tblPrEx>
          <w:tblBorders>
            <w:left w:val="double" w:sz="4" w:space="0" w:color="auto"/>
            <w:bottom w:val="double" w:sz="4" w:space="0" w:color="auto"/>
            <w:right w:val="double" w:sz="4" w:space="0" w:color="auto"/>
          </w:tblBorders>
        </w:tblPrEx>
        <w:trPr>
          <w:cantSplit/>
          <w:jc w:val="center"/>
        </w:trPr>
        <w:tc>
          <w:tcPr>
            <w:tcW w:w="2276" w:type="pct"/>
            <w:tcMar>
              <w:top w:w="43" w:type="dxa"/>
              <w:left w:w="115" w:type="dxa"/>
              <w:bottom w:w="43" w:type="dxa"/>
              <w:right w:w="115" w:type="dxa"/>
            </w:tcMar>
          </w:tcPr>
          <w:p w14:paraId="399B055A" w14:textId="180DBB66" w:rsidR="00AE27FA" w:rsidRPr="00981A02" w:rsidRDefault="00AE27FA" w:rsidP="00AE27FA">
            <w:pPr>
              <w:pStyle w:val="1Intvwqst"/>
              <w:spacing w:line="276" w:lineRule="auto"/>
              <w:ind w:left="144" w:hanging="144"/>
              <w:contextualSpacing/>
              <w:rPr>
                <w:rFonts w:ascii="Times New Roman" w:hAnsi="Times New Roman"/>
                <w:smallCaps w:val="0"/>
                <w:lang w:val="fr-FR"/>
              </w:rPr>
            </w:pPr>
            <w:r w:rsidRPr="00981A02">
              <w:rPr>
                <w:rFonts w:ascii="Times New Roman" w:hAnsi="Times New Roman"/>
                <w:b/>
                <w:smallCaps w:val="0"/>
                <w:lang w:val="fr-FR"/>
              </w:rPr>
              <w:t>MTA2</w:t>
            </w:r>
            <w:r w:rsidRPr="00981A02">
              <w:rPr>
                <w:rFonts w:ascii="Times New Roman" w:hAnsi="Times New Roman"/>
                <w:smallCaps w:val="0"/>
                <w:lang w:val="fr-FR"/>
              </w:rPr>
              <w:t xml:space="preserve">. Quel âge aviez-vous quand vous avez fumé une cigarette entière pour la première fois ? </w:t>
            </w:r>
          </w:p>
        </w:tc>
        <w:tc>
          <w:tcPr>
            <w:tcW w:w="2128" w:type="pct"/>
            <w:tcMar>
              <w:top w:w="43" w:type="dxa"/>
              <w:left w:w="115" w:type="dxa"/>
              <w:bottom w:w="43" w:type="dxa"/>
              <w:right w:w="115" w:type="dxa"/>
            </w:tcMar>
          </w:tcPr>
          <w:p w14:paraId="7E612ECB" w14:textId="494C76AD" w:rsidR="003A2B73" w:rsidRPr="00981A02" w:rsidRDefault="00570133" w:rsidP="00AE27FA">
            <w:pPr>
              <w:pStyle w:val="Responsecategs"/>
              <w:tabs>
                <w:tab w:val="clear" w:pos="3942"/>
                <w:tab w:val="right" w:leader="dot" w:pos="4208"/>
              </w:tabs>
              <w:spacing w:line="276" w:lineRule="auto"/>
              <w:ind w:left="144" w:hanging="144"/>
              <w:contextualSpacing/>
              <w:rPr>
                <w:rFonts w:ascii="Times New Roman" w:hAnsi="Times New Roman"/>
                <w:caps/>
                <w:lang w:val="fr-FR"/>
              </w:rPr>
            </w:pPr>
            <w:r w:rsidRPr="00981A02">
              <w:rPr>
                <w:rFonts w:ascii="Times New Roman" w:hAnsi="Times New Roman"/>
                <w:caps/>
                <w:lang w:val="fr-FR"/>
              </w:rPr>
              <w:t>N’a jamais fume une cigarett</w:t>
            </w:r>
            <w:r w:rsidR="00AE27FA" w:rsidRPr="00981A02">
              <w:rPr>
                <w:rFonts w:ascii="Times New Roman" w:hAnsi="Times New Roman"/>
                <w:caps/>
                <w:lang w:val="fr-FR"/>
              </w:rPr>
              <w:t>e</w:t>
            </w:r>
          </w:p>
          <w:p w14:paraId="1D969CEC" w14:textId="39300106" w:rsidR="00AE27FA" w:rsidRPr="00981A02" w:rsidRDefault="003A2B73" w:rsidP="00AE27FA">
            <w:pPr>
              <w:pStyle w:val="Responsecategs"/>
              <w:tabs>
                <w:tab w:val="clear" w:pos="3942"/>
                <w:tab w:val="right" w:leader="dot" w:pos="4208"/>
              </w:tabs>
              <w:spacing w:line="276" w:lineRule="auto"/>
              <w:ind w:left="144" w:hanging="144"/>
              <w:contextualSpacing/>
              <w:rPr>
                <w:rFonts w:ascii="Times New Roman" w:hAnsi="Times New Roman"/>
                <w:caps/>
                <w:lang w:val="fr-FR"/>
              </w:rPr>
            </w:pPr>
            <w:r w:rsidRPr="00981A02">
              <w:rPr>
                <w:rFonts w:ascii="Times New Roman" w:hAnsi="Times New Roman"/>
                <w:caps/>
                <w:lang w:val="fr-FR"/>
              </w:rPr>
              <w:t xml:space="preserve"> </w:t>
            </w:r>
            <w:r w:rsidR="00AE27FA" w:rsidRPr="00981A02">
              <w:rPr>
                <w:rFonts w:ascii="Times New Roman" w:hAnsi="Times New Roman"/>
                <w:caps/>
                <w:lang w:val="fr-FR"/>
              </w:rPr>
              <w:t xml:space="preserve"> entiere </w:t>
            </w:r>
            <w:r w:rsidR="00AE27FA" w:rsidRPr="00981A02">
              <w:rPr>
                <w:rFonts w:ascii="Times New Roman" w:hAnsi="Times New Roman"/>
                <w:caps/>
                <w:lang w:val="fr-FR"/>
              </w:rPr>
              <w:tab/>
              <w:t>00</w:t>
            </w:r>
          </w:p>
          <w:p w14:paraId="360EDC4E" w14:textId="77777777" w:rsidR="00AE27FA" w:rsidRPr="00981A02" w:rsidRDefault="00AE27FA" w:rsidP="00AE27FA">
            <w:pPr>
              <w:pStyle w:val="Responsecategs"/>
              <w:tabs>
                <w:tab w:val="clear" w:pos="3942"/>
                <w:tab w:val="right" w:leader="dot" w:pos="4208"/>
              </w:tabs>
              <w:spacing w:line="276" w:lineRule="auto"/>
              <w:ind w:left="144" w:hanging="144"/>
              <w:contextualSpacing/>
              <w:rPr>
                <w:rFonts w:ascii="Times New Roman" w:hAnsi="Times New Roman"/>
                <w:caps/>
                <w:lang w:val="fr-FR"/>
              </w:rPr>
            </w:pPr>
          </w:p>
          <w:p w14:paraId="6314C464" w14:textId="73267C9E" w:rsidR="00AE27FA" w:rsidRPr="00981A02" w:rsidRDefault="00AE27FA" w:rsidP="00AE27FA">
            <w:pPr>
              <w:pStyle w:val="Responsecategs"/>
              <w:tabs>
                <w:tab w:val="clear" w:pos="3942"/>
                <w:tab w:val="right" w:leader="dot" w:pos="4208"/>
              </w:tabs>
              <w:spacing w:line="276" w:lineRule="auto"/>
              <w:ind w:left="144" w:hanging="144"/>
              <w:contextualSpacing/>
              <w:rPr>
                <w:rFonts w:ascii="Times New Roman" w:hAnsi="Times New Roman"/>
                <w:caps/>
              </w:rPr>
            </w:pPr>
            <w:r w:rsidRPr="00981A02">
              <w:rPr>
                <w:rFonts w:ascii="Times New Roman" w:hAnsi="Times New Roman"/>
                <w:caps/>
                <w:lang w:val="fr-FR"/>
              </w:rPr>
              <w:t>Age</w:t>
            </w:r>
            <w:r w:rsidRPr="00981A02">
              <w:rPr>
                <w:rFonts w:ascii="Times New Roman" w:hAnsi="Times New Roman"/>
                <w:caps/>
                <w:lang w:val="fr-FR"/>
              </w:rPr>
              <w:tab/>
              <w:t>___ ___</w:t>
            </w:r>
          </w:p>
        </w:tc>
        <w:tc>
          <w:tcPr>
            <w:tcW w:w="596" w:type="pct"/>
            <w:tcMar>
              <w:top w:w="43" w:type="dxa"/>
              <w:left w:w="115" w:type="dxa"/>
              <w:bottom w:w="43" w:type="dxa"/>
              <w:right w:w="115" w:type="dxa"/>
            </w:tcMar>
          </w:tcPr>
          <w:p w14:paraId="2FA369D2" w14:textId="77777777" w:rsidR="00783533" w:rsidRPr="00981A02" w:rsidRDefault="00783533" w:rsidP="00AE27FA">
            <w:pPr>
              <w:pStyle w:val="skipcolumn"/>
              <w:spacing w:line="276" w:lineRule="auto"/>
              <w:ind w:left="144" w:hanging="144"/>
              <w:contextualSpacing/>
              <w:rPr>
                <w:rFonts w:ascii="Times New Roman" w:hAnsi="Times New Roman"/>
                <w:smallCaps w:val="0"/>
              </w:rPr>
            </w:pPr>
          </w:p>
          <w:p w14:paraId="72773F78" w14:textId="043D3490" w:rsidR="00AE27FA" w:rsidRPr="00981A02" w:rsidRDefault="00AE27FA" w:rsidP="00AE27FA">
            <w:pPr>
              <w:pStyle w:val="skipcolumn"/>
              <w:spacing w:line="276" w:lineRule="auto"/>
              <w:ind w:left="144" w:hanging="144"/>
              <w:contextualSpacing/>
              <w:rPr>
                <w:rFonts w:ascii="Times New Roman" w:hAnsi="Times New Roman"/>
              </w:rPr>
            </w:pPr>
            <w:r w:rsidRPr="00981A02">
              <w:rPr>
                <w:rFonts w:ascii="Times New Roman" w:hAnsi="Times New Roman"/>
                <w:smallCaps w:val="0"/>
              </w:rPr>
              <w:t>00</w:t>
            </w:r>
            <w:r w:rsidRPr="00981A02">
              <w:rPr>
                <w:rFonts w:ascii="Times New Roman" w:hAnsi="Times New Roman"/>
                <w:i/>
              </w:rPr>
              <w:sym w:font="Wingdings" w:char="F0F0"/>
            </w:r>
            <w:r w:rsidRPr="00981A02">
              <w:rPr>
                <w:rFonts w:ascii="Times New Roman" w:hAnsi="Times New Roman"/>
                <w:i/>
              </w:rPr>
              <w:t>MTA6</w:t>
            </w:r>
          </w:p>
        </w:tc>
      </w:tr>
      <w:tr w:rsidR="00AE27FA" w:rsidRPr="00981A02" w14:paraId="2BF1A3C0" w14:textId="77777777" w:rsidTr="00AE27FA">
        <w:tblPrEx>
          <w:tblBorders>
            <w:left w:val="double" w:sz="4" w:space="0" w:color="auto"/>
            <w:bottom w:val="double" w:sz="4" w:space="0" w:color="auto"/>
            <w:right w:val="double" w:sz="4" w:space="0" w:color="auto"/>
          </w:tblBorders>
        </w:tblPrEx>
        <w:trPr>
          <w:cantSplit/>
          <w:jc w:val="center"/>
        </w:trPr>
        <w:tc>
          <w:tcPr>
            <w:tcW w:w="2276" w:type="pct"/>
            <w:tcMar>
              <w:top w:w="43" w:type="dxa"/>
              <w:left w:w="115" w:type="dxa"/>
              <w:bottom w:w="43" w:type="dxa"/>
              <w:right w:w="115" w:type="dxa"/>
            </w:tcMar>
          </w:tcPr>
          <w:p w14:paraId="79B51FB6" w14:textId="61DAF619" w:rsidR="00AE27FA" w:rsidRPr="00981A02" w:rsidRDefault="00AE27FA" w:rsidP="00AE27FA">
            <w:pPr>
              <w:pStyle w:val="1Intvwqst"/>
              <w:spacing w:line="276" w:lineRule="auto"/>
              <w:ind w:left="144" w:hanging="144"/>
              <w:contextualSpacing/>
              <w:rPr>
                <w:rFonts w:ascii="Times New Roman" w:hAnsi="Times New Roman"/>
                <w:smallCaps w:val="0"/>
                <w:lang w:val="fr-FR"/>
              </w:rPr>
            </w:pPr>
            <w:r w:rsidRPr="00981A02">
              <w:rPr>
                <w:rFonts w:ascii="Times New Roman" w:hAnsi="Times New Roman"/>
                <w:b/>
                <w:smallCaps w:val="0"/>
                <w:lang w:val="fr-FR"/>
              </w:rPr>
              <w:t>MTA3</w:t>
            </w:r>
            <w:r w:rsidRPr="00981A02">
              <w:rPr>
                <w:rFonts w:ascii="Times New Roman" w:hAnsi="Times New Roman"/>
                <w:smallCaps w:val="0"/>
                <w:lang w:val="fr-FR"/>
              </w:rPr>
              <w:t>. Fumez-vous des cigarettes actuellement ?</w:t>
            </w:r>
          </w:p>
        </w:tc>
        <w:tc>
          <w:tcPr>
            <w:tcW w:w="2128" w:type="pct"/>
            <w:tcMar>
              <w:top w:w="43" w:type="dxa"/>
              <w:left w:w="115" w:type="dxa"/>
              <w:bottom w:w="43" w:type="dxa"/>
              <w:right w:w="115" w:type="dxa"/>
            </w:tcMar>
          </w:tcPr>
          <w:p w14:paraId="3C8121CE" w14:textId="77777777" w:rsidR="00AE27FA" w:rsidRPr="00981A02" w:rsidRDefault="00AE27FA" w:rsidP="00AE27FA">
            <w:pPr>
              <w:pStyle w:val="Responsecategs"/>
              <w:tabs>
                <w:tab w:val="clear" w:pos="3942"/>
                <w:tab w:val="right" w:leader="dot" w:pos="4208"/>
              </w:tabs>
              <w:spacing w:line="276" w:lineRule="auto"/>
              <w:ind w:left="144" w:hanging="144"/>
              <w:contextualSpacing/>
              <w:rPr>
                <w:rFonts w:ascii="Times New Roman" w:hAnsi="Times New Roman"/>
                <w:caps/>
                <w:lang w:val="fr-FR"/>
              </w:rPr>
            </w:pPr>
            <w:r w:rsidRPr="00981A02">
              <w:rPr>
                <w:rFonts w:ascii="Times New Roman" w:hAnsi="Times New Roman"/>
                <w:caps/>
                <w:lang w:val="fr-FR"/>
              </w:rPr>
              <w:t>Oui</w:t>
            </w:r>
            <w:r w:rsidRPr="00981A02">
              <w:rPr>
                <w:rFonts w:ascii="Times New Roman" w:hAnsi="Times New Roman"/>
                <w:caps/>
                <w:lang w:val="fr-FR"/>
              </w:rPr>
              <w:tab/>
              <w:t>1</w:t>
            </w:r>
          </w:p>
          <w:p w14:paraId="37CF2FFE" w14:textId="40FAA3EB" w:rsidR="00AE27FA" w:rsidRPr="00981A02" w:rsidRDefault="00AE27FA" w:rsidP="00AE27FA">
            <w:pPr>
              <w:pStyle w:val="Responsecategs"/>
              <w:tabs>
                <w:tab w:val="clear" w:pos="3942"/>
                <w:tab w:val="right" w:leader="dot" w:pos="4208"/>
              </w:tabs>
              <w:spacing w:line="276" w:lineRule="auto"/>
              <w:ind w:left="144" w:hanging="144"/>
              <w:contextualSpacing/>
              <w:rPr>
                <w:rFonts w:ascii="Times New Roman" w:hAnsi="Times New Roman"/>
                <w:caps/>
              </w:rPr>
            </w:pPr>
            <w:r w:rsidRPr="00981A02">
              <w:rPr>
                <w:rFonts w:ascii="Times New Roman" w:hAnsi="Times New Roman"/>
                <w:caps/>
                <w:lang w:val="fr-FR"/>
              </w:rPr>
              <w:t>Non</w:t>
            </w:r>
            <w:r w:rsidRPr="00981A02">
              <w:rPr>
                <w:rFonts w:ascii="Times New Roman" w:hAnsi="Times New Roman"/>
                <w:caps/>
                <w:lang w:val="fr-FR"/>
              </w:rPr>
              <w:tab/>
              <w:t>2</w:t>
            </w:r>
          </w:p>
        </w:tc>
        <w:tc>
          <w:tcPr>
            <w:tcW w:w="596" w:type="pct"/>
            <w:tcMar>
              <w:top w:w="43" w:type="dxa"/>
              <w:left w:w="115" w:type="dxa"/>
              <w:bottom w:w="43" w:type="dxa"/>
              <w:right w:w="115" w:type="dxa"/>
            </w:tcMar>
          </w:tcPr>
          <w:p w14:paraId="2270FC97" w14:textId="77777777" w:rsidR="00AE27FA" w:rsidRPr="00981A02" w:rsidRDefault="00AE27FA" w:rsidP="00AE27FA">
            <w:pPr>
              <w:pStyle w:val="skipcolumn"/>
              <w:spacing w:line="276" w:lineRule="auto"/>
              <w:ind w:left="144" w:hanging="144"/>
              <w:contextualSpacing/>
              <w:rPr>
                <w:rFonts w:ascii="Times New Roman" w:hAnsi="Times New Roman"/>
              </w:rPr>
            </w:pPr>
          </w:p>
          <w:p w14:paraId="311FCC69" w14:textId="7898492C" w:rsidR="00AE27FA" w:rsidRPr="00981A02" w:rsidRDefault="00AE27FA" w:rsidP="00AE27FA">
            <w:pPr>
              <w:pStyle w:val="skipcolumn"/>
              <w:spacing w:line="276" w:lineRule="auto"/>
              <w:ind w:left="144" w:hanging="144"/>
              <w:contextualSpacing/>
              <w:rPr>
                <w:rFonts w:ascii="Times New Roman" w:hAnsi="Times New Roman"/>
              </w:rPr>
            </w:pPr>
            <w:r w:rsidRPr="00981A02">
              <w:rPr>
                <w:rFonts w:ascii="Times New Roman" w:hAnsi="Times New Roman"/>
                <w:smallCaps w:val="0"/>
              </w:rPr>
              <w:t>2</w:t>
            </w:r>
            <w:r w:rsidRPr="00981A02">
              <w:rPr>
                <w:rFonts w:ascii="Times New Roman" w:hAnsi="Times New Roman"/>
                <w:i/>
              </w:rPr>
              <w:sym w:font="Wingdings" w:char="F0F0"/>
            </w:r>
            <w:r w:rsidRPr="00981A02">
              <w:rPr>
                <w:rFonts w:ascii="Times New Roman" w:hAnsi="Times New Roman"/>
                <w:i/>
              </w:rPr>
              <w:t>MTA6</w:t>
            </w:r>
          </w:p>
        </w:tc>
      </w:tr>
      <w:tr w:rsidR="00AE27FA" w:rsidRPr="00981A02" w14:paraId="48DBDCB6" w14:textId="77777777" w:rsidTr="00AE27FA">
        <w:tblPrEx>
          <w:tblBorders>
            <w:left w:val="double" w:sz="4" w:space="0" w:color="auto"/>
            <w:bottom w:val="double" w:sz="4" w:space="0" w:color="auto"/>
            <w:right w:val="double" w:sz="4" w:space="0" w:color="auto"/>
          </w:tblBorders>
        </w:tblPrEx>
        <w:trPr>
          <w:cantSplit/>
          <w:jc w:val="center"/>
        </w:trPr>
        <w:tc>
          <w:tcPr>
            <w:tcW w:w="2276" w:type="pct"/>
            <w:tcMar>
              <w:top w:w="43" w:type="dxa"/>
              <w:left w:w="115" w:type="dxa"/>
              <w:bottom w:w="43" w:type="dxa"/>
              <w:right w:w="115" w:type="dxa"/>
            </w:tcMar>
          </w:tcPr>
          <w:p w14:paraId="25C1C082" w14:textId="0B099BE5" w:rsidR="00AE27FA" w:rsidRPr="00981A02" w:rsidRDefault="00AE27FA" w:rsidP="00AE27FA">
            <w:pPr>
              <w:pStyle w:val="1Intvwqst"/>
              <w:spacing w:line="276" w:lineRule="auto"/>
              <w:ind w:left="144" w:hanging="144"/>
              <w:contextualSpacing/>
              <w:rPr>
                <w:rFonts w:ascii="Times New Roman" w:hAnsi="Times New Roman"/>
                <w:smallCaps w:val="0"/>
                <w:lang w:val="fr-FR"/>
              </w:rPr>
            </w:pPr>
            <w:r w:rsidRPr="00981A02">
              <w:rPr>
                <w:rFonts w:ascii="Times New Roman" w:hAnsi="Times New Roman"/>
                <w:b/>
                <w:smallCaps w:val="0"/>
                <w:lang w:val="fr-FR"/>
              </w:rPr>
              <w:t>MTA4</w:t>
            </w:r>
            <w:r w:rsidRPr="00981A02">
              <w:rPr>
                <w:rFonts w:ascii="Times New Roman" w:hAnsi="Times New Roman"/>
                <w:smallCaps w:val="0"/>
                <w:lang w:val="fr-FR"/>
              </w:rPr>
              <w:t>. Dans les dernières 24 heures, combien de cigarettes avez-vous fumé ?</w:t>
            </w:r>
          </w:p>
        </w:tc>
        <w:tc>
          <w:tcPr>
            <w:tcW w:w="2128" w:type="pct"/>
            <w:tcMar>
              <w:top w:w="43" w:type="dxa"/>
              <w:left w:w="115" w:type="dxa"/>
              <w:bottom w:w="43" w:type="dxa"/>
              <w:right w:w="115" w:type="dxa"/>
            </w:tcMar>
          </w:tcPr>
          <w:p w14:paraId="48B0E29E" w14:textId="77777777" w:rsidR="00AE27FA" w:rsidRPr="00981A02" w:rsidRDefault="00AE27FA" w:rsidP="00AE27FA">
            <w:pPr>
              <w:pStyle w:val="Responsecategs"/>
              <w:tabs>
                <w:tab w:val="clear" w:pos="3942"/>
                <w:tab w:val="right" w:leader="dot" w:pos="4208"/>
              </w:tabs>
              <w:spacing w:line="276" w:lineRule="auto"/>
              <w:ind w:left="144" w:hanging="144"/>
              <w:contextualSpacing/>
              <w:rPr>
                <w:rFonts w:ascii="Times New Roman" w:hAnsi="Times New Roman"/>
                <w:caps/>
                <w:lang w:val="fr-FR"/>
              </w:rPr>
            </w:pPr>
          </w:p>
          <w:p w14:paraId="31660932" w14:textId="44F2AFEC" w:rsidR="00AE27FA" w:rsidRPr="00981A02" w:rsidRDefault="00AE27FA" w:rsidP="00AE27FA">
            <w:pPr>
              <w:pStyle w:val="Responsecategs"/>
              <w:tabs>
                <w:tab w:val="clear" w:pos="3942"/>
                <w:tab w:val="right" w:leader="dot" w:pos="4208"/>
              </w:tabs>
              <w:spacing w:line="276" w:lineRule="auto"/>
              <w:ind w:left="144" w:hanging="144"/>
              <w:contextualSpacing/>
              <w:rPr>
                <w:rFonts w:ascii="Times New Roman" w:hAnsi="Times New Roman"/>
                <w:caps/>
              </w:rPr>
            </w:pPr>
            <w:r w:rsidRPr="00981A02">
              <w:rPr>
                <w:rFonts w:ascii="Times New Roman" w:hAnsi="Times New Roman"/>
                <w:caps/>
              </w:rPr>
              <w:t>Nombre de cigarettes</w:t>
            </w:r>
            <w:r w:rsidRPr="00981A02">
              <w:rPr>
                <w:rFonts w:ascii="Times New Roman" w:hAnsi="Times New Roman"/>
                <w:caps/>
              </w:rPr>
              <w:tab/>
              <w:t>___ ___</w:t>
            </w:r>
          </w:p>
        </w:tc>
        <w:tc>
          <w:tcPr>
            <w:tcW w:w="596" w:type="pct"/>
            <w:tcMar>
              <w:top w:w="43" w:type="dxa"/>
              <w:left w:w="115" w:type="dxa"/>
              <w:bottom w:w="43" w:type="dxa"/>
              <w:right w:w="115" w:type="dxa"/>
            </w:tcMar>
          </w:tcPr>
          <w:p w14:paraId="327B8CF8" w14:textId="77777777" w:rsidR="00AE27FA" w:rsidRPr="00981A02" w:rsidRDefault="00AE27FA" w:rsidP="00AE27FA">
            <w:pPr>
              <w:pStyle w:val="skipcolumn"/>
              <w:spacing w:line="276" w:lineRule="auto"/>
              <w:ind w:left="144" w:hanging="144"/>
              <w:contextualSpacing/>
              <w:rPr>
                <w:rFonts w:ascii="Times New Roman" w:hAnsi="Times New Roman"/>
              </w:rPr>
            </w:pPr>
          </w:p>
        </w:tc>
      </w:tr>
      <w:tr w:rsidR="00AE27FA" w:rsidRPr="00981A02" w14:paraId="2DF86B8E" w14:textId="77777777" w:rsidTr="00AE27FA">
        <w:tblPrEx>
          <w:tblBorders>
            <w:left w:val="double" w:sz="4" w:space="0" w:color="auto"/>
            <w:bottom w:val="double" w:sz="4" w:space="0" w:color="auto"/>
            <w:right w:val="double" w:sz="4" w:space="0" w:color="auto"/>
          </w:tblBorders>
        </w:tblPrEx>
        <w:trPr>
          <w:cantSplit/>
          <w:jc w:val="center"/>
        </w:trPr>
        <w:tc>
          <w:tcPr>
            <w:tcW w:w="2276" w:type="pct"/>
            <w:tcMar>
              <w:top w:w="43" w:type="dxa"/>
              <w:left w:w="115" w:type="dxa"/>
              <w:bottom w:w="43" w:type="dxa"/>
              <w:right w:w="115" w:type="dxa"/>
            </w:tcMar>
          </w:tcPr>
          <w:p w14:paraId="5CA21ACE" w14:textId="6D4DAD88" w:rsidR="00AE27FA" w:rsidRPr="00981A02" w:rsidRDefault="00AE27FA" w:rsidP="00AE27FA">
            <w:pPr>
              <w:pStyle w:val="1Intvwqst"/>
              <w:spacing w:line="276" w:lineRule="auto"/>
              <w:ind w:left="144" w:hanging="144"/>
              <w:contextualSpacing/>
              <w:rPr>
                <w:rFonts w:ascii="Times New Roman" w:hAnsi="Times New Roman"/>
                <w:smallCaps w:val="0"/>
                <w:lang w:val="fr-FR"/>
              </w:rPr>
            </w:pPr>
            <w:r w:rsidRPr="00981A02">
              <w:rPr>
                <w:rFonts w:ascii="Times New Roman" w:hAnsi="Times New Roman"/>
                <w:b/>
                <w:smallCaps w:val="0"/>
                <w:lang w:val="fr-FR"/>
              </w:rPr>
              <w:t>MTA5</w:t>
            </w:r>
            <w:r w:rsidRPr="00981A02">
              <w:rPr>
                <w:rFonts w:ascii="Times New Roman" w:hAnsi="Times New Roman"/>
                <w:smallCaps w:val="0"/>
                <w:lang w:val="fr-FR"/>
              </w:rPr>
              <w:t xml:space="preserve">. Pendant le mois dernier, combien de jours avez-vous fumé des cigarettes? </w:t>
            </w:r>
          </w:p>
          <w:p w14:paraId="51EB44C0" w14:textId="77777777" w:rsidR="00AE27FA" w:rsidRPr="00981A02" w:rsidRDefault="00AE27FA" w:rsidP="00AE27FA">
            <w:pPr>
              <w:pStyle w:val="1Intvwqst"/>
              <w:spacing w:line="276" w:lineRule="auto"/>
              <w:ind w:left="144" w:hanging="144"/>
              <w:contextualSpacing/>
              <w:rPr>
                <w:rFonts w:ascii="Times New Roman" w:hAnsi="Times New Roman"/>
                <w:smallCaps w:val="0"/>
                <w:lang w:val="fr-FR"/>
              </w:rPr>
            </w:pPr>
          </w:p>
          <w:p w14:paraId="49B95384" w14:textId="77777777" w:rsidR="00AE27FA" w:rsidRPr="00981A02" w:rsidRDefault="00AE27FA" w:rsidP="00AE27FA">
            <w:pPr>
              <w:pStyle w:val="1Intvwqst"/>
              <w:spacing w:line="276" w:lineRule="auto"/>
              <w:ind w:left="144" w:hanging="144"/>
              <w:contextualSpacing/>
              <w:rPr>
                <w:rFonts w:ascii="Times New Roman" w:hAnsi="Times New Roman"/>
                <w:i/>
                <w:smallCaps w:val="0"/>
                <w:lang w:val="fr-FR"/>
              </w:rPr>
            </w:pPr>
            <w:r w:rsidRPr="00981A02">
              <w:rPr>
                <w:rFonts w:ascii="Times New Roman" w:hAnsi="Times New Roman"/>
                <w:smallCaps w:val="0"/>
                <w:lang w:val="fr-FR"/>
              </w:rPr>
              <w:tab/>
            </w:r>
            <w:r w:rsidRPr="00981A02">
              <w:rPr>
                <w:rFonts w:ascii="Times New Roman" w:hAnsi="Times New Roman"/>
                <w:i/>
                <w:smallCaps w:val="0"/>
                <w:lang w:val="fr-FR"/>
              </w:rPr>
              <w:t>Si moins de 10 jours, enregistrer le nombre de jours.</w:t>
            </w:r>
          </w:p>
          <w:p w14:paraId="65C5B9A8" w14:textId="447E40C0" w:rsidR="00AE27FA" w:rsidRPr="00981A02" w:rsidRDefault="00AE27FA" w:rsidP="00AE27FA">
            <w:pPr>
              <w:pStyle w:val="1Intvwqst"/>
              <w:spacing w:line="276" w:lineRule="auto"/>
              <w:ind w:left="144" w:hanging="144"/>
              <w:contextualSpacing/>
              <w:rPr>
                <w:rFonts w:ascii="Times New Roman" w:hAnsi="Times New Roman"/>
                <w:i/>
                <w:smallCaps w:val="0"/>
                <w:lang w:val="fr-FR"/>
              </w:rPr>
            </w:pPr>
            <w:r w:rsidRPr="00981A02">
              <w:rPr>
                <w:rFonts w:ascii="Times New Roman" w:hAnsi="Times New Roman"/>
                <w:i/>
                <w:smallCaps w:val="0"/>
                <w:lang w:val="fr-FR"/>
              </w:rPr>
              <w:tab/>
              <w:t xml:space="preserve">Si 10 jours ou plus mais moins d’un mois, </w:t>
            </w:r>
            <w:r w:rsidR="00F1746F" w:rsidRPr="00981A02">
              <w:rPr>
                <w:rFonts w:ascii="Times New Roman" w:hAnsi="Times New Roman"/>
                <w:i/>
                <w:smallCaps w:val="0"/>
                <w:lang w:val="fr-FR"/>
              </w:rPr>
              <w:t xml:space="preserve">enregistrer </w:t>
            </w:r>
            <w:r w:rsidRPr="00981A02">
              <w:rPr>
                <w:lang w:val="fr-FR"/>
              </w:rPr>
              <w:t>‘</w:t>
            </w:r>
            <w:r w:rsidRPr="00981A02">
              <w:rPr>
                <w:rFonts w:ascii="Times New Roman" w:hAnsi="Times New Roman"/>
                <w:i/>
                <w:smallCaps w:val="0"/>
                <w:lang w:val="fr-FR"/>
              </w:rPr>
              <w:t>10</w:t>
            </w:r>
            <w:r w:rsidRPr="00981A02">
              <w:rPr>
                <w:lang w:val="fr-FR"/>
              </w:rPr>
              <w:t>’</w:t>
            </w:r>
            <w:r w:rsidRPr="00981A02">
              <w:rPr>
                <w:rFonts w:ascii="Times New Roman" w:hAnsi="Times New Roman"/>
                <w:i/>
                <w:smallCaps w:val="0"/>
                <w:lang w:val="fr-FR"/>
              </w:rPr>
              <w:t>.</w:t>
            </w:r>
          </w:p>
          <w:p w14:paraId="03A28C4B" w14:textId="32EBEF53" w:rsidR="00AE27FA" w:rsidRPr="00981A02" w:rsidRDefault="00AE27FA" w:rsidP="00F1746F">
            <w:pPr>
              <w:pStyle w:val="1Intvwqst"/>
              <w:spacing w:line="276" w:lineRule="auto"/>
              <w:ind w:left="144" w:hanging="144"/>
              <w:contextualSpacing/>
              <w:rPr>
                <w:rFonts w:ascii="Times New Roman" w:hAnsi="Times New Roman"/>
                <w:i/>
                <w:smallCaps w:val="0"/>
                <w:lang w:val="fr-FR"/>
              </w:rPr>
            </w:pPr>
            <w:r w:rsidRPr="00981A02">
              <w:rPr>
                <w:rFonts w:ascii="Times New Roman" w:hAnsi="Times New Roman"/>
                <w:i/>
                <w:smallCaps w:val="0"/>
                <w:lang w:val="fr-FR"/>
              </w:rPr>
              <w:tab/>
              <w:t xml:space="preserve">Si </w:t>
            </w:r>
            <w:r w:rsidRPr="00981A02">
              <w:rPr>
                <w:lang w:val="fr-FR"/>
              </w:rPr>
              <w:t>‘</w:t>
            </w:r>
            <w:r w:rsidRPr="00981A02">
              <w:rPr>
                <w:rFonts w:ascii="Times New Roman" w:hAnsi="Times New Roman"/>
                <w:i/>
                <w:smallCaps w:val="0"/>
                <w:lang w:val="fr-FR"/>
              </w:rPr>
              <w:t xml:space="preserve">chaque jour” ou </w:t>
            </w:r>
            <w:r w:rsidRPr="00981A02">
              <w:rPr>
                <w:lang w:val="fr-FR"/>
              </w:rPr>
              <w:t>‘</w:t>
            </w:r>
            <w:r w:rsidRPr="00981A02">
              <w:rPr>
                <w:rFonts w:ascii="Times New Roman" w:hAnsi="Times New Roman"/>
                <w:i/>
                <w:smallCaps w:val="0"/>
                <w:lang w:val="fr-FR"/>
              </w:rPr>
              <w:t>presque chaque jour</w:t>
            </w:r>
            <w:r w:rsidRPr="00981A02">
              <w:rPr>
                <w:lang w:val="fr-FR"/>
              </w:rPr>
              <w:t>’</w:t>
            </w:r>
            <w:r w:rsidRPr="00981A02">
              <w:rPr>
                <w:rFonts w:ascii="Times New Roman" w:hAnsi="Times New Roman"/>
                <w:i/>
                <w:smallCaps w:val="0"/>
                <w:lang w:val="fr-FR"/>
              </w:rPr>
              <w:t xml:space="preserve">, </w:t>
            </w:r>
            <w:r w:rsidR="00F1746F" w:rsidRPr="00981A02">
              <w:rPr>
                <w:rFonts w:ascii="Times New Roman" w:hAnsi="Times New Roman"/>
                <w:i/>
                <w:smallCaps w:val="0"/>
                <w:lang w:val="fr-FR"/>
              </w:rPr>
              <w:t>enregistrer</w:t>
            </w:r>
            <w:r w:rsidR="00F354C6" w:rsidRPr="00981A02">
              <w:rPr>
                <w:rFonts w:ascii="Times New Roman" w:hAnsi="Times New Roman"/>
                <w:i/>
                <w:smallCaps w:val="0"/>
                <w:lang w:val="fr-FR"/>
              </w:rPr>
              <w:t xml:space="preserve"> </w:t>
            </w:r>
            <w:r w:rsidRPr="00981A02">
              <w:rPr>
                <w:lang w:val="fr-FR"/>
              </w:rPr>
              <w:t>‘</w:t>
            </w:r>
            <w:r w:rsidRPr="00981A02">
              <w:rPr>
                <w:rFonts w:ascii="Times New Roman" w:hAnsi="Times New Roman"/>
                <w:i/>
                <w:smallCaps w:val="0"/>
                <w:lang w:val="fr-FR"/>
              </w:rPr>
              <w:t>30</w:t>
            </w:r>
            <w:r w:rsidRPr="00981A02">
              <w:rPr>
                <w:lang w:val="fr-FR"/>
              </w:rPr>
              <w:t>’</w:t>
            </w:r>
            <w:r w:rsidRPr="00981A02">
              <w:rPr>
                <w:rFonts w:ascii="Times New Roman" w:hAnsi="Times New Roman"/>
                <w:i/>
                <w:smallCaps w:val="0"/>
                <w:lang w:val="fr-FR"/>
              </w:rPr>
              <w:t>.</w:t>
            </w:r>
          </w:p>
        </w:tc>
        <w:tc>
          <w:tcPr>
            <w:tcW w:w="2128" w:type="pct"/>
            <w:tcMar>
              <w:top w:w="43" w:type="dxa"/>
              <w:left w:w="115" w:type="dxa"/>
              <w:bottom w:w="43" w:type="dxa"/>
              <w:right w:w="115" w:type="dxa"/>
            </w:tcMar>
          </w:tcPr>
          <w:p w14:paraId="04CB4158" w14:textId="77777777" w:rsidR="00AE27FA" w:rsidRPr="00981A02" w:rsidRDefault="00AE27FA" w:rsidP="00AE27FA">
            <w:pPr>
              <w:pStyle w:val="Responsecategs"/>
              <w:tabs>
                <w:tab w:val="clear" w:pos="3942"/>
                <w:tab w:val="right" w:leader="dot" w:pos="4208"/>
              </w:tabs>
              <w:spacing w:line="276" w:lineRule="auto"/>
              <w:ind w:left="144" w:hanging="144"/>
              <w:contextualSpacing/>
              <w:rPr>
                <w:rFonts w:ascii="Times New Roman" w:hAnsi="Times New Roman"/>
                <w:caps/>
                <w:lang w:val="fr-FR"/>
              </w:rPr>
            </w:pPr>
          </w:p>
          <w:p w14:paraId="0496718A" w14:textId="77777777" w:rsidR="00AE27FA" w:rsidRPr="00981A02" w:rsidRDefault="00AE27FA" w:rsidP="00AE27FA">
            <w:pPr>
              <w:pStyle w:val="Responsecategs"/>
              <w:tabs>
                <w:tab w:val="clear" w:pos="3942"/>
                <w:tab w:val="right" w:leader="dot" w:pos="4208"/>
              </w:tabs>
              <w:spacing w:line="276" w:lineRule="auto"/>
              <w:ind w:left="144" w:hanging="144"/>
              <w:contextualSpacing/>
              <w:rPr>
                <w:rFonts w:ascii="Times New Roman" w:hAnsi="Times New Roman"/>
                <w:caps/>
                <w:lang w:val="fr-FR"/>
              </w:rPr>
            </w:pPr>
            <w:r w:rsidRPr="00981A02">
              <w:rPr>
                <w:rFonts w:ascii="Times New Roman" w:hAnsi="Times New Roman"/>
                <w:caps/>
                <w:lang w:val="fr-FR"/>
              </w:rPr>
              <w:t>Nombre de jours</w:t>
            </w:r>
            <w:r w:rsidRPr="00981A02">
              <w:rPr>
                <w:rFonts w:ascii="Times New Roman" w:hAnsi="Times New Roman"/>
                <w:caps/>
                <w:lang w:val="fr-FR"/>
              </w:rPr>
              <w:tab/>
            </w:r>
            <w:r w:rsidRPr="00981A02">
              <w:rPr>
                <w:rFonts w:ascii="Times New Roman" w:hAnsi="Times New Roman"/>
                <w:caps/>
                <w:u w:val="single"/>
                <w:lang w:val="fr-FR"/>
              </w:rPr>
              <w:t xml:space="preserve"> 0 </w:t>
            </w:r>
            <w:r w:rsidRPr="00981A02">
              <w:rPr>
                <w:rFonts w:ascii="Times New Roman" w:hAnsi="Times New Roman"/>
                <w:caps/>
                <w:lang w:val="fr-FR"/>
              </w:rPr>
              <w:t xml:space="preserve"> ___</w:t>
            </w:r>
          </w:p>
          <w:p w14:paraId="1A8E60D3" w14:textId="77777777" w:rsidR="00AE27FA" w:rsidRPr="00981A02" w:rsidRDefault="00AE27FA" w:rsidP="00AE27FA">
            <w:pPr>
              <w:pStyle w:val="Responsecategs"/>
              <w:tabs>
                <w:tab w:val="clear" w:pos="3942"/>
                <w:tab w:val="right" w:leader="dot" w:pos="4208"/>
              </w:tabs>
              <w:spacing w:line="276" w:lineRule="auto"/>
              <w:ind w:left="144" w:hanging="144"/>
              <w:contextualSpacing/>
              <w:rPr>
                <w:rFonts w:ascii="Times New Roman" w:hAnsi="Times New Roman"/>
                <w:caps/>
                <w:lang w:val="fr-FR"/>
              </w:rPr>
            </w:pPr>
          </w:p>
          <w:p w14:paraId="3E3DA5C5" w14:textId="77777777" w:rsidR="00702E81" w:rsidRPr="00981A02" w:rsidRDefault="00AE27FA" w:rsidP="00AE27FA">
            <w:pPr>
              <w:pStyle w:val="Responsecategs"/>
              <w:tabs>
                <w:tab w:val="clear" w:pos="3942"/>
                <w:tab w:val="right" w:leader="dot" w:pos="4208"/>
              </w:tabs>
              <w:spacing w:line="276" w:lineRule="auto"/>
              <w:ind w:left="144" w:hanging="144"/>
              <w:contextualSpacing/>
              <w:rPr>
                <w:rFonts w:ascii="Times New Roman" w:hAnsi="Times New Roman"/>
                <w:caps/>
                <w:lang w:val="fr-FR"/>
              </w:rPr>
            </w:pPr>
            <w:r w:rsidRPr="00981A02">
              <w:rPr>
                <w:rFonts w:ascii="Times New Roman" w:hAnsi="Times New Roman"/>
                <w:caps/>
                <w:lang w:val="fr-FR"/>
              </w:rPr>
              <w:t>10 jours ou plus mais moins d’un</w:t>
            </w:r>
          </w:p>
          <w:p w14:paraId="63254023" w14:textId="3C4EBFEF" w:rsidR="00AE27FA" w:rsidRPr="00981A02" w:rsidRDefault="00702E81" w:rsidP="00AE27FA">
            <w:pPr>
              <w:pStyle w:val="Responsecategs"/>
              <w:tabs>
                <w:tab w:val="clear" w:pos="3942"/>
                <w:tab w:val="right" w:leader="dot" w:pos="4208"/>
              </w:tabs>
              <w:spacing w:line="276" w:lineRule="auto"/>
              <w:ind w:left="144" w:hanging="144"/>
              <w:contextualSpacing/>
              <w:rPr>
                <w:rFonts w:ascii="Times New Roman" w:hAnsi="Times New Roman"/>
                <w:caps/>
                <w:lang w:val="fr-FR"/>
              </w:rPr>
            </w:pPr>
            <w:r w:rsidRPr="00981A02">
              <w:rPr>
                <w:rFonts w:ascii="Times New Roman" w:hAnsi="Times New Roman"/>
                <w:caps/>
                <w:lang w:val="fr-FR"/>
              </w:rPr>
              <w:t xml:space="preserve"> </w:t>
            </w:r>
            <w:r w:rsidR="00AE27FA" w:rsidRPr="00981A02">
              <w:rPr>
                <w:rFonts w:ascii="Times New Roman" w:hAnsi="Times New Roman"/>
                <w:caps/>
                <w:lang w:val="fr-FR"/>
              </w:rPr>
              <w:t xml:space="preserve"> mois</w:t>
            </w:r>
            <w:r w:rsidR="00AE27FA" w:rsidRPr="00981A02">
              <w:rPr>
                <w:rFonts w:ascii="Times New Roman" w:hAnsi="Times New Roman"/>
                <w:caps/>
                <w:lang w:val="fr-FR"/>
              </w:rPr>
              <w:tab/>
              <w:t>10</w:t>
            </w:r>
          </w:p>
          <w:p w14:paraId="271A757A" w14:textId="77777777" w:rsidR="00AE27FA" w:rsidRPr="00981A02" w:rsidRDefault="00AE27FA" w:rsidP="00AE27FA">
            <w:pPr>
              <w:pStyle w:val="Responsecategs"/>
              <w:tabs>
                <w:tab w:val="clear" w:pos="3942"/>
                <w:tab w:val="right" w:leader="dot" w:pos="4208"/>
              </w:tabs>
              <w:spacing w:line="276" w:lineRule="auto"/>
              <w:ind w:left="144" w:hanging="144"/>
              <w:contextualSpacing/>
              <w:rPr>
                <w:rFonts w:ascii="Times New Roman" w:hAnsi="Times New Roman"/>
                <w:caps/>
                <w:lang w:val="fr-FR"/>
              </w:rPr>
            </w:pPr>
          </w:p>
          <w:p w14:paraId="3425FEC1" w14:textId="77777777" w:rsidR="00702E81" w:rsidRPr="00981A02" w:rsidRDefault="00AE27FA" w:rsidP="00AE27FA">
            <w:pPr>
              <w:pStyle w:val="Responsecategs"/>
              <w:tabs>
                <w:tab w:val="clear" w:pos="3942"/>
                <w:tab w:val="right" w:leader="dot" w:pos="4208"/>
              </w:tabs>
              <w:spacing w:line="276" w:lineRule="auto"/>
              <w:ind w:left="144" w:hanging="144"/>
              <w:contextualSpacing/>
              <w:rPr>
                <w:rFonts w:ascii="Times New Roman" w:hAnsi="Times New Roman"/>
                <w:caps/>
                <w:lang w:val="fr-FR"/>
              </w:rPr>
            </w:pPr>
            <w:r w:rsidRPr="00981A02">
              <w:rPr>
                <w:rFonts w:ascii="Times New Roman" w:hAnsi="Times New Roman"/>
                <w:caps/>
                <w:lang w:val="fr-FR"/>
              </w:rPr>
              <w:t>chaque jour / presque tous les</w:t>
            </w:r>
          </w:p>
          <w:p w14:paraId="6FDB751F" w14:textId="2AE5791C" w:rsidR="00AE27FA" w:rsidRPr="00981A02" w:rsidRDefault="00702E81" w:rsidP="00AE27FA">
            <w:pPr>
              <w:pStyle w:val="Responsecategs"/>
              <w:tabs>
                <w:tab w:val="clear" w:pos="3942"/>
                <w:tab w:val="right" w:leader="dot" w:pos="4208"/>
              </w:tabs>
              <w:spacing w:line="276" w:lineRule="auto"/>
              <w:ind w:left="144" w:hanging="144"/>
              <w:contextualSpacing/>
              <w:rPr>
                <w:rFonts w:ascii="Times New Roman" w:hAnsi="Times New Roman"/>
                <w:caps/>
                <w:lang w:val="fr-FR"/>
              </w:rPr>
            </w:pPr>
            <w:r w:rsidRPr="00981A02">
              <w:rPr>
                <w:rFonts w:ascii="Times New Roman" w:hAnsi="Times New Roman"/>
                <w:caps/>
                <w:lang w:val="fr-FR"/>
              </w:rPr>
              <w:t xml:space="preserve"> </w:t>
            </w:r>
            <w:r w:rsidR="00AE27FA" w:rsidRPr="00981A02">
              <w:rPr>
                <w:rFonts w:ascii="Times New Roman" w:hAnsi="Times New Roman"/>
                <w:caps/>
                <w:lang w:val="fr-FR"/>
              </w:rPr>
              <w:t xml:space="preserve"> jours</w:t>
            </w:r>
            <w:r w:rsidR="00AE27FA" w:rsidRPr="00981A02">
              <w:rPr>
                <w:rFonts w:ascii="Times New Roman" w:hAnsi="Times New Roman"/>
                <w:caps/>
                <w:lang w:val="fr-FR"/>
              </w:rPr>
              <w:tab/>
              <w:t>30</w:t>
            </w:r>
          </w:p>
        </w:tc>
        <w:tc>
          <w:tcPr>
            <w:tcW w:w="596" w:type="pct"/>
            <w:tcMar>
              <w:top w:w="43" w:type="dxa"/>
              <w:left w:w="115" w:type="dxa"/>
              <w:bottom w:w="43" w:type="dxa"/>
              <w:right w:w="115" w:type="dxa"/>
            </w:tcMar>
          </w:tcPr>
          <w:p w14:paraId="512906D8" w14:textId="77777777" w:rsidR="00AE27FA" w:rsidRPr="00981A02" w:rsidRDefault="00AE27FA" w:rsidP="00AE27FA">
            <w:pPr>
              <w:pStyle w:val="skipcolumn"/>
              <w:spacing w:line="276" w:lineRule="auto"/>
              <w:ind w:left="144" w:hanging="144"/>
              <w:contextualSpacing/>
              <w:rPr>
                <w:rFonts w:ascii="Times New Roman" w:hAnsi="Times New Roman"/>
                <w:lang w:val="fr-FR"/>
              </w:rPr>
            </w:pPr>
          </w:p>
        </w:tc>
      </w:tr>
      <w:tr w:rsidR="00AE27FA" w:rsidRPr="00981A02" w14:paraId="22E61A88" w14:textId="77777777" w:rsidTr="00AE27FA">
        <w:tblPrEx>
          <w:tblBorders>
            <w:left w:val="double" w:sz="4" w:space="0" w:color="auto"/>
            <w:bottom w:val="double" w:sz="4" w:space="0" w:color="auto"/>
            <w:right w:val="double" w:sz="4" w:space="0" w:color="auto"/>
          </w:tblBorders>
        </w:tblPrEx>
        <w:trPr>
          <w:cantSplit/>
          <w:jc w:val="center"/>
        </w:trPr>
        <w:tc>
          <w:tcPr>
            <w:tcW w:w="2276" w:type="pct"/>
            <w:tcMar>
              <w:top w:w="43" w:type="dxa"/>
              <w:left w:w="115" w:type="dxa"/>
              <w:bottom w:w="43" w:type="dxa"/>
              <w:right w:w="115" w:type="dxa"/>
            </w:tcMar>
          </w:tcPr>
          <w:p w14:paraId="2E42ED52" w14:textId="0AAE5CAA" w:rsidR="00AE27FA" w:rsidRPr="00981A02" w:rsidRDefault="00AE27FA" w:rsidP="00AE27FA">
            <w:pPr>
              <w:pStyle w:val="1Intvwqst"/>
              <w:spacing w:line="276" w:lineRule="auto"/>
              <w:ind w:left="144" w:hanging="144"/>
              <w:contextualSpacing/>
              <w:rPr>
                <w:rFonts w:ascii="Times New Roman" w:hAnsi="Times New Roman"/>
                <w:smallCaps w:val="0"/>
                <w:lang w:val="fr-FR"/>
              </w:rPr>
            </w:pPr>
            <w:r w:rsidRPr="00981A02">
              <w:rPr>
                <w:rFonts w:ascii="Times New Roman" w:hAnsi="Times New Roman"/>
                <w:b/>
                <w:smallCaps w:val="0"/>
                <w:lang w:val="fr-FR"/>
              </w:rPr>
              <w:t>MTA6</w:t>
            </w:r>
            <w:r w:rsidRPr="00981A02">
              <w:rPr>
                <w:rFonts w:ascii="Times New Roman" w:hAnsi="Times New Roman"/>
                <w:smallCaps w:val="0"/>
                <w:lang w:val="fr-FR"/>
              </w:rPr>
              <w:t>. Avez-vous déjà essayé des produits à base</w:t>
            </w:r>
            <w:r w:rsidR="007202FF" w:rsidRPr="00981A02">
              <w:rPr>
                <w:rFonts w:ascii="Times New Roman" w:hAnsi="Times New Roman"/>
                <w:smallCaps w:val="0"/>
                <w:lang w:val="fr-FR"/>
              </w:rPr>
              <w:t xml:space="preserve"> de</w:t>
            </w:r>
            <w:r w:rsidRPr="00981A02">
              <w:rPr>
                <w:rFonts w:ascii="Times New Roman" w:hAnsi="Times New Roman"/>
                <w:smallCaps w:val="0"/>
                <w:lang w:val="fr-FR"/>
              </w:rPr>
              <w:t xml:space="preserve"> tabac à fumer autres que des cigarettes tel</w:t>
            </w:r>
            <w:r w:rsidR="009A216A" w:rsidRPr="00981A02">
              <w:rPr>
                <w:rFonts w:ascii="Times New Roman" w:hAnsi="Times New Roman"/>
                <w:smallCaps w:val="0"/>
                <w:lang w:val="fr-FR"/>
              </w:rPr>
              <w:t>le</w:t>
            </w:r>
            <w:r w:rsidRPr="00981A02">
              <w:rPr>
                <w:rFonts w:ascii="Times New Roman" w:hAnsi="Times New Roman"/>
                <w:smallCaps w:val="0"/>
                <w:lang w:val="fr-FR"/>
              </w:rPr>
              <w:t xml:space="preserve">s que des cigares, pipes à eau, cigarillos ou pipe ? </w:t>
            </w:r>
          </w:p>
        </w:tc>
        <w:tc>
          <w:tcPr>
            <w:tcW w:w="2128" w:type="pct"/>
            <w:tcMar>
              <w:top w:w="43" w:type="dxa"/>
              <w:left w:w="115" w:type="dxa"/>
              <w:bottom w:w="43" w:type="dxa"/>
              <w:right w:w="115" w:type="dxa"/>
            </w:tcMar>
          </w:tcPr>
          <w:p w14:paraId="4CFAD4A4" w14:textId="77777777" w:rsidR="00AE27FA" w:rsidRPr="00981A02" w:rsidRDefault="00AE27FA" w:rsidP="00AE27FA">
            <w:pPr>
              <w:pStyle w:val="Responsecategs"/>
              <w:tabs>
                <w:tab w:val="clear" w:pos="3942"/>
                <w:tab w:val="right" w:leader="dot" w:pos="4208"/>
              </w:tabs>
              <w:spacing w:line="276" w:lineRule="auto"/>
              <w:ind w:left="144" w:hanging="144"/>
              <w:contextualSpacing/>
              <w:rPr>
                <w:rFonts w:ascii="Times New Roman" w:hAnsi="Times New Roman"/>
                <w:caps/>
              </w:rPr>
            </w:pPr>
            <w:r w:rsidRPr="00981A02">
              <w:rPr>
                <w:rFonts w:ascii="Times New Roman" w:hAnsi="Times New Roman"/>
                <w:caps/>
              </w:rPr>
              <w:t>Oui</w:t>
            </w:r>
            <w:r w:rsidRPr="00981A02">
              <w:rPr>
                <w:rFonts w:ascii="Times New Roman" w:hAnsi="Times New Roman"/>
                <w:caps/>
              </w:rPr>
              <w:tab/>
              <w:t>1</w:t>
            </w:r>
          </w:p>
          <w:p w14:paraId="3C1CFB98" w14:textId="4DBC790F" w:rsidR="00AE27FA" w:rsidRPr="00981A02" w:rsidRDefault="00AE27FA" w:rsidP="00AE27FA">
            <w:pPr>
              <w:pStyle w:val="Responsecategs"/>
              <w:tabs>
                <w:tab w:val="clear" w:pos="3942"/>
                <w:tab w:val="right" w:leader="dot" w:pos="4208"/>
              </w:tabs>
              <w:spacing w:line="276" w:lineRule="auto"/>
              <w:ind w:left="144" w:hanging="144"/>
              <w:contextualSpacing/>
              <w:rPr>
                <w:rFonts w:ascii="Times New Roman" w:hAnsi="Times New Roman"/>
                <w:caps/>
              </w:rPr>
            </w:pPr>
            <w:r w:rsidRPr="00981A02">
              <w:rPr>
                <w:rFonts w:ascii="Times New Roman" w:hAnsi="Times New Roman"/>
                <w:caps/>
              </w:rPr>
              <w:t>Non</w:t>
            </w:r>
            <w:r w:rsidRPr="00981A02">
              <w:rPr>
                <w:rFonts w:ascii="Times New Roman" w:hAnsi="Times New Roman"/>
                <w:caps/>
              </w:rPr>
              <w:tab/>
              <w:t>2</w:t>
            </w:r>
          </w:p>
        </w:tc>
        <w:tc>
          <w:tcPr>
            <w:tcW w:w="596" w:type="pct"/>
            <w:tcMar>
              <w:top w:w="43" w:type="dxa"/>
              <w:left w:w="115" w:type="dxa"/>
              <w:bottom w:w="43" w:type="dxa"/>
              <w:right w:w="115" w:type="dxa"/>
            </w:tcMar>
          </w:tcPr>
          <w:p w14:paraId="3EECC0C6" w14:textId="77777777" w:rsidR="00AE27FA" w:rsidRPr="00981A02" w:rsidRDefault="00AE27FA" w:rsidP="00AE27FA">
            <w:pPr>
              <w:pStyle w:val="skipcolumn"/>
              <w:spacing w:line="276" w:lineRule="auto"/>
              <w:ind w:left="144" w:hanging="144"/>
              <w:contextualSpacing/>
              <w:rPr>
                <w:rFonts w:ascii="Times New Roman" w:hAnsi="Times New Roman"/>
              </w:rPr>
            </w:pPr>
          </w:p>
          <w:p w14:paraId="397399F5" w14:textId="22F9C91C" w:rsidR="00AE27FA" w:rsidRPr="00981A02" w:rsidRDefault="00AE27FA" w:rsidP="00AE27FA">
            <w:pPr>
              <w:pStyle w:val="skipcolumn"/>
              <w:spacing w:line="276" w:lineRule="auto"/>
              <w:ind w:left="144" w:hanging="144"/>
              <w:contextualSpacing/>
              <w:rPr>
                <w:rFonts w:ascii="Times New Roman" w:hAnsi="Times New Roman"/>
              </w:rPr>
            </w:pPr>
            <w:r w:rsidRPr="00981A02">
              <w:rPr>
                <w:rFonts w:ascii="Times New Roman" w:hAnsi="Times New Roman"/>
                <w:smallCaps w:val="0"/>
              </w:rPr>
              <w:t>2</w:t>
            </w:r>
            <w:r w:rsidRPr="00981A02">
              <w:rPr>
                <w:rFonts w:ascii="Times New Roman" w:hAnsi="Times New Roman"/>
                <w:i/>
              </w:rPr>
              <w:sym w:font="Wingdings" w:char="F0F0"/>
            </w:r>
            <w:r w:rsidRPr="00981A02">
              <w:rPr>
                <w:rFonts w:ascii="Times New Roman" w:hAnsi="Times New Roman"/>
                <w:i/>
              </w:rPr>
              <w:t>MTA10</w:t>
            </w:r>
          </w:p>
        </w:tc>
      </w:tr>
      <w:tr w:rsidR="00AE27FA" w:rsidRPr="00981A02" w14:paraId="12CFCB9D" w14:textId="77777777" w:rsidTr="00AE27FA">
        <w:tblPrEx>
          <w:tblBorders>
            <w:left w:val="double" w:sz="4" w:space="0" w:color="auto"/>
            <w:bottom w:val="double" w:sz="4" w:space="0" w:color="auto"/>
            <w:right w:val="double" w:sz="4" w:space="0" w:color="auto"/>
          </w:tblBorders>
        </w:tblPrEx>
        <w:trPr>
          <w:cantSplit/>
          <w:jc w:val="center"/>
        </w:trPr>
        <w:tc>
          <w:tcPr>
            <w:tcW w:w="2276" w:type="pct"/>
            <w:tcMar>
              <w:top w:w="43" w:type="dxa"/>
              <w:left w:w="115" w:type="dxa"/>
              <w:bottom w:w="43" w:type="dxa"/>
              <w:right w:w="115" w:type="dxa"/>
            </w:tcMar>
          </w:tcPr>
          <w:p w14:paraId="709494AB" w14:textId="28ED1E02" w:rsidR="00AE27FA" w:rsidRPr="00981A02" w:rsidRDefault="00AE27FA" w:rsidP="00AE27FA">
            <w:pPr>
              <w:pStyle w:val="1Intvwqst"/>
              <w:spacing w:line="276" w:lineRule="auto"/>
              <w:ind w:left="144" w:hanging="144"/>
              <w:contextualSpacing/>
              <w:rPr>
                <w:rFonts w:ascii="Times New Roman" w:hAnsi="Times New Roman"/>
                <w:smallCaps w:val="0"/>
                <w:lang w:val="fr-FR"/>
              </w:rPr>
            </w:pPr>
            <w:r w:rsidRPr="00981A02">
              <w:rPr>
                <w:rFonts w:ascii="Times New Roman" w:hAnsi="Times New Roman"/>
                <w:b/>
                <w:smallCaps w:val="0"/>
                <w:lang w:val="fr-FR"/>
              </w:rPr>
              <w:t>MTA7</w:t>
            </w:r>
            <w:r w:rsidRPr="00981A02">
              <w:rPr>
                <w:rFonts w:ascii="Times New Roman" w:hAnsi="Times New Roman"/>
                <w:smallCaps w:val="0"/>
                <w:lang w:val="fr-FR"/>
              </w:rPr>
              <w:t xml:space="preserve">. Durant le mois dernier, avez-vous consommé des produits de tabac à fumer ? </w:t>
            </w:r>
          </w:p>
        </w:tc>
        <w:tc>
          <w:tcPr>
            <w:tcW w:w="2128" w:type="pct"/>
            <w:tcMar>
              <w:top w:w="43" w:type="dxa"/>
              <w:left w:w="115" w:type="dxa"/>
              <w:bottom w:w="43" w:type="dxa"/>
              <w:right w:w="115" w:type="dxa"/>
            </w:tcMar>
          </w:tcPr>
          <w:p w14:paraId="2468C9BC" w14:textId="77777777" w:rsidR="00AE27FA" w:rsidRPr="00981A02" w:rsidRDefault="00AE27FA" w:rsidP="00AE27FA">
            <w:pPr>
              <w:pStyle w:val="Responsecategs"/>
              <w:tabs>
                <w:tab w:val="clear" w:pos="3942"/>
                <w:tab w:val="right" w:leader="dot" w:pos="4208"/>
              </w:tabs>
              <w:spacing w:line="276" w:lineRule="auto"/>
              <w:ind w:left="144" w:hanging="144"/>
              <w:contextualSpacing/>
              <w:rPr>
                <w:rFonts w:ascii="Times New Roman" w:hAnsi="Times New Roman"/>
                <w:caps/>
              </w:rPr>
            </w:pPr>
            <w:r w:rsidRPr="00981A02">
              <w:rPr>
                <w:rFonts w:ascii="Times New Roman" w:hAnsi="Times New Roman"/>
                <w:caps/>
              </w:rPr>
              <w:t>Oui</w:t>
            </w:r>
            <w:r w:rsidRPr="00981A02">
              <w:rPr>
                <w:rFonts w:ascii="Times New Roman" w:hAnsi="Times New Roman"/>
                <w:caps/>
              </w:rPr>
              <w:tab/>
              <w:t>1</w:t>
            </w:r>
          </w:p>
          <w:p w14:paraId="3599D311" w14:textId="630FFF5F" w:rsidR="00AE27FA" w:rsidRPr="00981A02" w:rsidRDefault="00AE27FA" w:rsidP="00AE27FA">
            <w:pPr>
              <w:pStyle w:val="Responsecategs"/>
              <w:tabs>
                <w:tab w:val="clear" w:pos="3942"/>
                <w:tab w:val="right" w:leader="dot" w:pos="4208"/>
              </w:tabs>
              <w:spacing w:line="276" w:lineRule="auto"/>
              <w:ind w:left="144" w:hanging="144"/>
              <w:contextualSpacing/>
              <w:rPr>
                <w:rFonts w:ascii="Times New Roman" w:hAnsi="Times New Roman"/>
                <w:caps/>
              </w:rPr>
            </w:pPr>
            <w:r w:rsidRPr="00981A02">
              <w:rPr>
                <w:rFonts w:ascii="Times New Roman" w:hAnsi="Times New Roman"/>
                <w:caps/>
              </w:rPr>
              <w:t>Non</w:t>
            </w:r>
            <w:r w:rsidRPr="00981A02">
              <w:rPr>
                <w:rFonts w:ascii="Times New Roman" w:hAnsi="Times New Roman"/>
                <w:caps/>
              </w:rPr>
              <w:tab/>
              <w:t>2</w:t>
            </w:r>
          </w:p>
        </w:tc>
        <w:tc>
          <w:tcPr>
            <w:tcW w:w="596" w:type="pct"/>
            <w:tcMar>
              <w:top w:w="43" w:type="dxa"/>
              <w:left w:w="115" w:type="dxa"/>
              <w:bottom w:w="43" w:type="dxa"/>
              <w:right w:w="115" w:type="dxa"/>
            </w:tcMar>
          </w:tcPr>
          <w:p w14:paraId="499F836C" w14:textId="77777777" w:rsidR="00AE27FA" w:rsidRPr="00981A02" w:rsidRDefault="00AE27FA" w:rsidP="00AE27FA">
            <w:pPr>
              <w:pStyle w:val="skipcolumn"/>
              <w:spacing w:line="276" w:lineRule="auto"/>
              <w:ind w:left="144" w:hanging="144"/>
              <w:contextualSpacing/>
              <w:rPr>
                <w:rFonts w:ascii="Times New Roman" w:hAnsi="Times New Roman"/>
              </w:rPr>
            </w:pPr>
          </w:p>
          <w:p w14:paraId="07819F7A" w14:textId="0FDAF173" w:rsidR="00AE27FA" w:rsidRPr="00981A02" w:rsidRDefault="00AE27FA" w:rsidP="00AE27FA">
            <w:pPr>
              <w:pStyle w:val="skipcolumn"/>
              <w:spacing w:line="276" w:lineRule="auto"/>
              <w:ind w:left="144" w:hanging="144"/>
              <w:contextualSpacing/>
              <w:rPr>
                <w:rFonts w:ascii="Times New Roman" w:hAnsi="Times New Roman"/>
              </w:rPr>
            </w:pPr>
            <w:r w:rsidRPr="00981A02">
              <w:rPr>
                <w:rFonts w:ascii="Times New Roman" w:hAnsi="Times New Roman"/>
                <w:smallCaps w:val="0"/>
              </w:rPr>
              <w:t>2</w:t>
            </w:r>
            <w:r w:rsidRPr="00981A02">
              <w:rPr>
                <w:rFonts w:ascii="Times New Roman" w:hAnsi="Times New Roman"/>
                <w:i/>
              </w:rPr>
              <w:sym w:font="Wingdings" w:char="F0F0"/>
            </w:r>
            <w:r w:rsidRPr="00981A02">
              <w:rPr>
                <w:rFonts w:ascii="Times New Roman" w:hAnsi="Times New Roman"/>
                <w:i/>
              </w:rPr>
              <w:t>MTA10</w:t>
            </w:r>
          </w:p>
        </w:tc>
      </w:tr>
      <w:tr w:rsidR="00AE27FA" w:rsidRPr="00B01716" w14:paraId="48860B56" w14:textId="77777777" w:rsidTr="00AE27FA">
        <w:tblPrEx>
          <w:tblBorders>
            <w:left w:val="double" w:sz="4" w:space="0" w:color="auto"/>
            <w:bottom w:val="double" w:sz="4" w:space="0" w:color="auto"/>
            <w:right w:val="double" w:sz="4" w:space="0" w:color="auto"/>
          </w:tblBorders>
        </w:tblPrEx>
        <w:trPr>
          <w:cantSplit/>
          <w:jc w:val="center"/>
        </w:trPr>
        <w:tc>
          <w:tcPr>
            <w:tcW w:w="2276" w:type="pct"/>
            <w:tcBorders>
              <w:bottom w:val="single" w:sz="4" w:space="0" w:color="auto"/>
            </w:tcBorders>
            <w:tcMar>
              <w:top w:w="43" w:type="dxa"/>
              <w:left w:w="115" w:type="dxa"/>
              <w:bottom w:w="43" w:type="dxa"/>
              <w:right w:w="115" w:type="dxa"/>
            </w:tcMar>
          </w:tcPr>
          <w:p w14:paraId="70E2AFF5" w14:textId="2BA50201" w:rsidR="00AE27FA" w:rsidRPr="00981A02" w:rsidRDefault="00AE27FA" w:rsidP="00AE27FA">
            <w:pPr>
              <w:pStyle w:val="1Intvwqst"/>
              <w:spacing w:line="276" w:lineRule="auto"/>
              <w:ind w:left="144" w:hanging="144"/>
              <w:contextualSpacing/>
              <w:rPr>
                <w:rFonts w:ascii="Times New Roman" w:hAnsi="Times New Roman"/>
                <w:smallCaps w:val="0"/>
                <w:lang w:val="fr-FR"/>
              </w:rPr>
            </w:pPr>
            <w:r w:rsidRPr="00981A02">
              <w:rPr>
                <w:rFonts w:ascii="Times New Roman" w:hAnsi="Times New Roman"/>
                <w:b/>
                <w:smallCaps w:val="0"/>
                <w:lang w:val="fr-FR"/>
              </w:rPr>
              <w:t>MTA8</w:t>
            </w:r>
            <w:r w:rsidRPr="00981A02">
              <w:rPr>
                <w:rFonts w:ascii="Times New Roman" w:hAnsi="Times New Roman"/>
                <w:smallCaps w:val="0"/>
                <w:lang w:val="fr-FR"/>
              </w:rPr>
              <w:t xml:space="preserve">. Quels types de tabac à fumer avez-vous consommé ou fumé le mois dernier ? </w:t>
            </w:r>
          </w:p>
          <w:p w14:paraId="0768E843" w14:textId="77E3AB57" w:rsidR="00AE27FA" w:rsidRPr="00981A02" w:rsidRDefault="00AE27FA" w:rsidP="00F354C6">
            <w:pPr>
              <w:pStyle w:val="1Intvwqst"/>
              <w:spacing w:line="276" w:lineRule="auto"/>
              <w:ind w:left="144" w:hanging="144"/>
              <w:contextualSpacing/>
              <w:rPr>
                <w:rFonts w:ascii="Times New Roman" w:hAnsi="Times New Roman"/>
                <w:smallCaps w:val="0"/>
                <w:lang w:val="fr-FR"/>
              </w:rPr>
            </w:pPr>
            <w:r w:rsidRPr="00981A02">
              <w:rPr>
                <w:rFonts w:ascii="Times New Roman" w:hAnsi="Times New Roman"/>
                <w:smallCaps w:val="0"/>
                <w:lang w:val="fr-FR"/>
              </w:rPr>
              <w:tab/>
            </w:r>
            <w:r w:rsidR="00F1746F" w:rsidRPr="00981A02">
              <w:rPr>
                <w:rFonts w:ascii="Times New Roman" w:hAnsi="Times New Roman"/>
                <w:i/>
                <w:smallCaps w:val="0"/>
                <w:lang w:val="fr-FR"/>
              </w:rPr>
              <w:t xml:space="preserve">Enregistrer </w:t>
            </w:r>
            <w:r w:rsidRPr="00981A02">
              <w:rPr>
                <w:rFonts w:ascii="Times New Roman" w:hAnsi="Times New Roman"/>
                <w:i/>
                <w:smallCaps w:val="0"/>
                <w:lang w:val="fr-FR"/>
              </w:rPr>
              <w:t>tout ce qui est mentionné</w:t>
            </w:r>
            <w:r w:rsidR="00F344EB" w:rsidRPr="00981A02">
              <w:rPr>
                <w:rFonts w:ascii="Times New Roman" w:hAnsi="Times New Roman"/>
                <w:i/>
                <w:smallCaps w:val="0"/>
                <w:lang w:val="fr-FR"/>
              </w:rPr>
              <w:t>.</w:t>
            </w:r>
          </w:p>
        </w:tc>
        <w:tc>
          <w:tcPr>
            <w:tcW w:w="2128" w:type="pct"/>
            <w:tcBorders>
              <w:bottom w:val="single" w:sz="4" w:space="0" w:color="auto"/>
            </w:tcBorders>
            <w:tcMar>
              <w:top w:w="43" w:type="dxa"/>
              <w:left w:w="115" w:type="dxa"/>
              <w:bottom w:w="43" w:type="dxa"/>
              <w:right w:w="115" w:type="dxa"/>
            </w:tcMar>
          </w:tcPr>
          <w:p w14:paraId="52943185" w14:textId="77777777" w:rsidR="00AE27FA" w:rsidRPr="00981A02" w:rsidRDefault="00AE27FA" w:rsidP="00AE27FA">
            <w:pPr>
              <w:pStyle w:val="Responsecategs"/>
              <w:tabs>
                <w:tab w:val="clear" w:pos="3942"/>
                <w:tab w:val="right" w:leader="dot" w:pos="4208"/>
              </w:tabs>
              <w:spacing w:line="276" w:lineRule="auto"/>
              <w:ind w:left="144" w:hanging="144"/>
              <w:contextualSpacing/>
              <w:rPr>
                <w:rFonts w:ascii="Times New Roman" w:hAnsi="Times New Roman"/>
                <w:caps/>
                <w:lang w:val="es-US"/>
              </w:rPr>
            </w:pPr>
            <w:r w:rsidRPr="00981A02">
              <w:rPr>
                <w:rFonts w:ascii="Times New Roman" w:hAnsi="Times New Roman"/>
                <w:caps/>
                <w:lang w:val="es-US"/>
              </w:rPr>
              <w:t>Cigares</w:t>
            </w:r>
            <w:r w:rsidRPr="00981A02">
              <w:rPr>
                <w:rFonts w:ascii="Times New Roman" w:hAnsi="Times New Roman"/>
                <w:caps/>
                <w:lang w:val="es-US"/>
              </w:rPr>
              <w:tab/>
              <w:t>A</w:t>
            </w:r>
          </w:p>
          <w:p w14:paraId="1A3C9B74" w14:textId="77777777" w:rsidR="00AE27FA" w:rsidRPr="00981A02" w:rsidRDefault="00AE27FA" w:rsidP="00AE27FA">
            <w:pPr>
              <w:pStyle w:val="Responsecategs"/>
              <w:tabs>
                <w:tab w:val="clear" w:pos="3942"/>
                <w:tab w:val="right" w:leader="dot" w:pos="4208"/>
              </w:tabs>
              <w:spacing w:line="276" w:lineRule="auto"/>
              <w:ind w:left="144" w:hanging="144"/>
              <w:contextualSpacing/>
              <w:rPr>
                <w:rFonts w:ascii="Times New Roman" w:hAnsi="Times New Roman"/>
                <w:caps/>
                <w:lang w:val="es-US"/>
              </w:rPr>
            </w:pPr>
            <w:r w:rsidRPr="00981A02">
              <w:rPr>
                <w:rFonts w:ascii="Times New Roman" w:hAnsi="Times New Roman"/>
                <w:caps/>
                <w:lang w:val="es-US"/>
              </w:rPr>
              <w:t>pipe a eau/chicha</w:t>
            </w:r>
            <w:r w:rsidRPr="00981A02">
              <w:rPr>
                <w:rFonts w:ascii="Times New Roman" w:hAnsi="Times New Roman"/>
                <w:caps/>
                <w:lang w:val="es-US"/>
              </w:rPr>
              <w:tab/>
              <w:t>B</w:t>
            </w:r>
          </w:p>
          <w:p w14:paraId="22246658" w14:textId="77777777" w:rsidR="00AE27FA" w:rsidRPr="00981A02" w:rsidRDefault="00AE27FA" w:rsidP="00AE27FA">
            <w:pPr>
              <w:pStyle w:val="Responsecategs"/>
              <w:tabs>
                <w:tab w:val="clear" w:pos="3942"/>
                <w:tab w:val="right" w:leader="dot" w:pos="4208"/>
              </w:tabs>
              <w:spacing w:line="276" w:lineRule="auto"/>
              <w:ind w:left="144" w:hanging="144"/>
              <w:contextualSpacing/>
              <w:rPr>
                <w:rFonts w:ascii="Times New Roman" w:hAnsi="Times New Roman"/>
                <w:caps/>
                <w:lang w:val="es-US"/>
              </w:rPr>
            </w:pPr>
            <w:r w:rsidRPr="00981A02">
              <w:rPr>
                <w:rFonts w:ascii="Times New Roman" w:hAnsi="Times New Roman"/>
                <w:caps/>
                <w:lang w:val="es-US"/>
              </w:rPr>
              <w:t>Cigarillos</w:t>
            </w:r>
            <w:r w:rsidRPr="00981A02">
              <w:rPr>
                <w:rFonts w:ascii="Times New Roman" w:hAnsi="Times New Roman"/>
                <w:caps/>
                <w:lang w:val="es-US"/>
              </w:rPr>
              <w:tab/>
              <w:t>C</w:t>
            </w:r>
          </w:p>
          <w:p w14:paraId="6976F018" w14:textId="77777777" w:rsidR="00AE27FA" w:rsidRPr="00981A02" w:rsidRDefault="00AE27FA" w:rsidP="00AE27FA">
            <w:pPr>
              <w:pStyle w:val="Responsecategs"/>
              <w:tabs>
                <w:tab w:val="clear" w:pos="3942"/>
                <w:tab w:val="right" w:leader="dot" w:pos="4208"/>
              </w:tabs>
              <w:spacing w:line="276" w:lineRule="auto"/>
              <w:ind w:left="144" w:hanging="144"/>
              <w:contextualSpacing/>
              <w:rPr>
                <w:rFonts w:ascii="Times New Roman" w:hAnsi="Times New Roman"/>
                <w:caps/>
                <w:lang w:val="fr-FR"/>
              </w:rPr>
            </w:pPr>
            <w:r w:rsidRPr="00981A02">
              <w:rPr>
                <w:rFonts w:ascii="Times New Roman" w:hAnsi="Times New Roman"/>
                <w:caps/>
                <w:lang w:val="fr-FR"/>
              </w:rPr>
              <w:t>Pipe</w:t>
            </w:r>
            <w:r w:rsidRPr="00981A02">
              <w:rPr>
                <w:rFonts w:ascii="Times New Roman" w:hAnsi="Times New Roman"/>
                <w:caps/>
                <w:lang w:val="fr-FR"/>
              </w:rPr>
              <w:tab/>
              <w:t>D</w:t>
            </w:r>
          </w:p>
          <w:p w14:paraId="0D7564B7" w14:textId="1193D75A" w:rsidR="00AE27FA" w:rsidRPr="00981A02" w:rsidRDefault="00AE27FA" w:rsidP="00AE27FA">
            <w:pPr>
              <w:pStyle w:val="Responsecategs"/>
              <w:tabs>
                <w:tab w:val="clear" w:pos="3942"/>
                <w:tab w:val="right" w:leader="underscore" w:pos="4208"/>
              </w:tabs>
              <w:spacing w:line="276" w:lineRule="auto"/>
              <w:ind w:left="144" w:hanging="144"/>
              <w:contextualSpacing/>
              <w:rPr>
                <w:rFonts w:ascii="Times New Roman" w:hAnsi="Times New Roman"/>
                <w:caps/>
                <w:lang w:val="fr-FR"/>
              </w:rPr>
            </w:pPr>
            <w:r w:rsidRPr="00981A02">
              <w:rPr>
                <w:rFonts w:ascii="Times New Roman" w:hAnsi="Times New Roman"/>
                <w:caps/>
                <w:lang w:val="fr-FR"/>
              </w:rPr>
              <w:t>Autre (</w:t>
            </w:r>
            <w:r w:rsidRPr="00981A02">
              <w:rPr>
                <w:rFonts w:ascii="Times New Roman" w:hAnsi="Times New Roman"/>
                <w:i/>
                <w:lang w:val="fr-FR"/>
              </w:rPr>
              <w:t>préciser)</w:t>
            </w:r>
            <w:r w:rsidRPr="00981A02">
              <w:rPr>
                <w:rFonts w:ascii="Times New Roman" w:hAnsi="Times New Roman"/>
                <w:caps/>
                <w:lang w:val="fr-FR"/>
              </w:rPr>
              <w:tab/>
              <w:t>X</w:t>
            </w:r>
          </w:p>
        </w:tc>
        <w:tc>
          <w:tcPr>
            <w:tcW w:w="596" w:type="pct"/>
            <w:tcBorders>
              <w:bottom w:val="single" w:sz="4" w:space="0" w:color="auto"/>
            </w:tcBorders>
            <w:tcMar>
              <w:top w:w="43" w:type="dxa"/>
              <w:left w:w="115" w:type="dxa"/>
              <w:bottom w:w="43" w:type="dxa"/>
              <w:right w:w="115" w:type="dxa"/>
            </w:tcMar>
          </w:tcPr>
          <w:p w14:paraId="6BA58902" w14:textId="77777777" w:rsidR="00AE27FA" w:rsidRPr="00981A02" w:rsidRDefault="00AE27FA" w:rsidP="00AE27FA">
            <w:pPr>
              <w:pStyle w:val="skipcolumn"/>
              <w:spacing w:line="276" w:lineRule="auto"/>
              <w:ind w:left="144" w:hanging="144"/>
              <w:contextualSpacing/>
              <w:rPr>
                <w:rFonts w:ascii="Times New Roman" w:hAnsi="Times New Roman"/>
                <w:lang w:val="fr-FR"/>
              </w:rPr>
            </w:pPr>
          </w:p>
        </w:tc>
      </w:tr>
      <w:tr w:rsidR="00AE27FA" w:rsidRPr="00981A02" w14:paraId="5C198AD8" w14:textId="77777777" w:rsidTr="00AE27FA">
        <w:tblPrEx>
          <w:tblBorders>
            <w:left w:val="double" w:sz="4" w:space="0" w:color="auto"/>
            <w:bottom w:val="double" w:sz="4" w:space="0" w:color="auto"/>
            <w:right w:val="double" w:sz="4" w:space="0" w:color="auto"/>
          </w:tblBorders>
        </w:tblPrEx>
        <w:trPr>
          <w:cantSplit/>
          <w:jc w:val="center"/>
        </w:trPr>
        <w:tc>
          <w:tcPr>
            <w:tcW w:w="2276" w:type="pct"/>
            <w:tcBorders>
              <w:bottom w:val="single" w:sz="4" w:space="0" w:color="auto"/>
            </w:tcBorders>
            <w:tcMar>
              <w:top w:w="43" w:type="dxa"/>
              <w:left w:w="115" w:type="dxa"/>
              <w:bottom w:w="43" w:type="dxa"/>
              <w:right w:w="115" w:type="dxa"/>
            </w:tcMar>
          </w:tcPr>
          <w:p w14:paraId="0A748887" w14:textId="6369DE2E" w:rsidR="00AE27FA" w:rsidRPr="00981A02" w:rsidRDefault="00AE27FA" w:rsidP="00AE27FA">
            <w:pPr>
              <w:pStyle w:val="1Intvwqst"/>
              <w:spacing w:line="276" w:lineRule="auto"/>
              <w:ind w:left="144" w:hanging="144"/>
              <w:contextualSpacing/>
              <w:rPr>
                <w:rFonts w:ascii="Times New Roman" w:hAnsi="Times New Roman"/>
                <w:smallCaps w:val="0"/>
                <w:lang w:val="fr-FR"/>
              </w:rPr>
            </w:pPr>
            <w:r w:rsidRPr="00981A02">
              <w:rPr>
                <w:rFonts w:ascii="Times New Roman" w:hAnsi="Times New Roman"/>
                <w:b/>
                <w:smallCaps w:val="0"/>
                <w:lang w:val="fr-FR"/>
              </w:rPr>
              <w:t>MTA9</w:t>
            </w:r>
            <w:r w:rsidRPr="00981A02">
              <w:rPr>
                <w:rFonts w:ascii="Times New Roman" w:hAnsi="Times New Roman"/>
                <w:smallCaps w:val="0"/>
                <w:lang w:val="fr-FR"/>
              </w:rPr>
              <w:t>. Durant le mois dernier, pendant combien de jours avez-vous fumé (</w:t>
            </w:r>
            <w:r w:rsidRPr="00981A02">
              <w:rPr>
                <w:rFonts w:ascii="Times New Roman" w:hAnsi="Times New Roman"/>
                <w:b/>
                <w:i/>
                <w:smallCaps w:val="0"/>
                <w:lang w:val="fr-FR"/>
              </w:rPr>
              <w:t xml:space="preserve">Noms des produits mentionnés à </w:t>
            </w:r>
            <w:r w:rsidR="00F354C6" w:rsidRPr="00981A02">
              <w:rPr>
                <w:rFonts w:ascii="Times New Roman" w:hAnsi="Times New Roman"/>
                <w:b/>
                <w:i/>
                <w:smallCaps w:val="0"/>
                <w:lang w:val="fr-FR"/>
              </w:rPr>
              <w:t>MTA8</w:t>
            </w:r>
            <w:r w:rsidRPr="00981A02">
              <w:rPr>
                <w:rFonts w:ascii="Times New Roman" w:hAnsi="Times New Roman"/>
                <w:smallCaps w:val="0"/>
                <w:lang w:val="fr-FR"/>
              </w:rPr>
              <w:t>) ?</w:t>
            </w:r>
          </w:p>
          <w:p w14:paraId="33A6492F" w14:textId="77777777" w:rsidR="00AE27FA" w:rsidRPr="00981A02" w:rsidRDefault="00AE27FA" w:rsidP="00AE27FA">
            <w:pPr>
              <w:pStyle w:val="1Intvwqst"/>
              <w:spacing w:line="276" w:lineRule="auto"/>
              <w:ind w:left="144" w:hanging="144"/>
              <w:contextualSpacing/>
              <w:rPr>
                <w:rFonts w:ascii="Times New Roman" w:hAnsi="Times New Roman"/>
                <w:smallCaps w:val="0"/>
                <w:lang w:val="fr-FR"/>
              </w:rPr>
            </w:pPr>
          </w:p>
          <w:p w14:paraId="0D525503" w14:textId="77777777" w:rsidR="00AE27FA" w:rsidRPr="00981A02" w:rsidRDefault="00AE27FA" w:rsidP="00AE27FA">
            <w:pPr>
              <w:pStyle w:val="1Intvwqst"/>
              <w:spacing w:line="276" w:lineRule="auto"/>
              <w:ind w:left="144" w:hanging="144"/>
              <w:contextualSpacing/>
              <w:rPr>
                <w:rFonts w:ascii="Times New Roman" w:hAnsi="Times New Roman"/>
                <w:i/>
                <w:smallCaps w:val="0"/>
                <w:lang w:val="fr-FR"/>
              </w:rPr>
            </w:pPr>
            <w:r w:rsidRPr="00981A02">
              <w:rPr>
                <w:rFonts w:ascii="Times New Roman" w:hAnsi="Times New Roman"/>
                <w:smallCaps w:val="0"/>
                <w:lang w:val="fr-FR"/>
              </w:rPr>
              <w:tab/>
            </w:r>
            <w:r w:rsidRPr="00981A02">
              <w:rPr>
                <w:rFonts w:ascii="Times New Roman" w:hAnsi="Times New Roman"/>
                <w:i/>
                <w:smallCaps w:val="0"/>
                <w:lang w:val="fr-FR"/>
              </w:rPr>
              <w:t>Si moins de 10 jours, enregistrer le nombre de jours.</w:t>
            </w:r>
          </w:p>
          <w:p w14:paraId="2A940BC3" w14:textId="7D6DAB51" w:rsidR="00AE27FA" w:rsidRPr="00981A02" w:rsidRDefault="00AE27FA" w:rsidP="00AE27FA">
            <w:pPr>
              <w:pStyle w:val="1Intvwqst"/>
              <w:spacing w:line="276" w:lineRule="auto"/>
              <w:ind w:left="144" w:hanging="144"/>
              <w:contextualSpacing/>
              <w:rPr>
                <w:rFonts w:ascii="Times New Roman" w:hAnsi="Times New Roman"/>
                <w:i/>
                <w:smallCaps w:val="0"/>
                <w:lang w:val="fr-FR"/>
              </w:rPr>
            </w:pPr>
            <w:r w:rsidRPr="00981A02">
              <w:rPr>
                <w:rFonts w:ascii="Times New Roman" w:hAnsi="Times New Roman"/>
                <w:i/>
                <w:smallCaps w:val="0"/>
                <w:lang w:val="fr-FR"/>
              </w:rPr>
              <w:tab/>
              <w:t xml:space="preserve">Si 10 jours ou plus mais moins d’un mois, </w:t>
            </w:r>
            <w:r w:rsidR="00E34863" w:rsidRPr="00981A02">
              <w:rPr>
                <w:rFonts w:ascii="Times New Roman" w:hAnsi="Times New Roman"/>
                <w:i/>
                <w:smallCaps w:val="0"/>
                <w:lang w:val="fr-FR"/>
              </w:rPr>
              <w:t xml:space="preserve">enregistrer </w:t>
            </w:r>
            <w:r w:rsidRPr="00981A02">
              <w:rPr>
                <w:lang w:val="fr-FR"/>
              </w:rPr>
              <w:t>‘</w:t>
            </w:r>
            <w:r w:rsidRPr="00981A02">
              <w:rPr>
                <w:rFonts w:ascii="Times New Roman" w:hAnsi="Times New Roman"/>
                <w:i/>
                <w:smallCaps w:val="0"/>
                <w:lang w:val="fr-FR"/>
              </w:rPr>
              <w:t>10</w:t>
            </w:r>
            <w:r w:rsidRPr="00981A02">
              <w:rPr>
                <w:lang w:val="fr-FR"/>
              </w:rPr>
              <w:t>’</w:t>
            </w:r>
            <w:r w:rsidRPr="00981A02">
              <w:rPr>
                <w:rFonts w:ascii="Times New Roman" w:hAnsi="Times New Roman"/>
                <w:i/>
                <w:smallCaps w:val="0"/>
                <w:lang w:val="fr-FR"/>
              </w:rPr>
              <w:t>.</w:t>
            </w:r>
          </w:p>
          <w:p w14:paraId="37E32DF2" w14:textId="34E6B12A" w:rsidR="00AE27FA" w:rsidRPr="00981A02" w:rsidRDefault="00AE27FA" w:rsidP="00AE27FA">
            <w:pPr>
              <w:pStyle w:val="1Intvwqst"/>
              <w:spacing w:line="276" w:lineRule="auto"/>
              <w:ind w:left="144" w:hanging="144"/>
              <w:contextualSpacing/>
              <w:rPr>
                <w:rFonts w:ascii="Times New Roman" w:hAnsi="Times New Roman"/>
                <w:smallCaps w:val="0"/>
                <w:lang w:val="fr-FR"/>
              </w:rPr>
            </w:pPr>
            <w:r w:rsidRPr="00981A02">
              <w:rPr>
                <w:rFonts w:ascii="Times New Roman" w:hAnsi="Times New Roman"/>
                <w:i/>
                <w:smallCaps w:val="0"/>
                <w:lang w:val="fr-FR"/>
              </w:rPr>
              <w:tab/>
              <w:t xml:space="preserve">Si </w:t>
            </w:r>
            <w:r w:rsidRPr="00981A02">
              <w:rPr>
                <w:lang w:val="fr-FR"/>
              </w:rPr>
              <w:t>‘</w:t>
            </w:r>
            <w:r w:rsidRPr="00981A02">
              <w:rPr>
                <w:rFonts w:ascii="Times New Roman" w:hAnsi="Times New Roman"/>
                <w:i/>
                <w:smallCaps w:val="0"/>
                <w:lang w:val="fr-FR"/>
              </w:rPr>
              <w:t>chaque jour</w:t>
            </w:r>
            <w:r w:rsidRPr="00981A02">
              <w:rPr>
                <w:lang w:val="fr-FR"/>
              </w:rPr>
              <w:t>’</w:t>
            </w:r>
            <w:r w:rsidRPr="00981A02">
              <w:rPr>
                <w:rFonts w:ascii="Times New Roman" w:hAnsi="Times New Roman"/>
                <w:i/>
                <w:smallCaps w:val="0"/>
                <w:lang w:val="fr-FR"/>
              </w:rPr>
              <w:t xml:space="preserve"> ou </w:t>
            </w:r>
            <w:r w:rsidRPr="00981A02">
              <w:rPr>
                <w:lang w:val="fr-FR"/>
              </w:rPr>
              <w:t>‘</w:t>
            </w:r>
            <w:r w:rsidRPr="00981A02">
              <w:rPr>
                <w:rFonts w:ascii="Times New Roman" w:hAnsi="Times New Roman"/>
                <w:i/>
                <w:smallCaps w:val="0"/>
                <w:lang w:val="fr-FR"/>
              </w:rPr>
              <w:t>presque chaque jour</w:t>
            </w:r>
            <w:r w:rsidRPr="00981A02">
              <w:rPr>
                <w:lang w:val="fr-FR"/>
              </w:rPr>
              <w:t>’</w:t>
            </w:r>
            <w:r w:rsidRPr="00981A02">
              <w:rPr>
                <w:rFonts w:ascii="Times New Roman" w:hAnsi="Times New Roman"/>
                <w:i/>
                <w:smallCaps w:val="0"/>
                <w:lang w:val="fr-FR"/>
              </w:rPr>
              <w:t>,</w:t>
            </w:r>
            <w:r w:rsidR="00F354C6" w:rsidRPr="00981A02">
              <w:rPr>
                <w:rFonts w:ascii="Times New Roman" w:hAnsi="Times New Roman"/>
                <w:i/>
                <w:smallCaps w:val="0"/>
                <w:lang w:val="fr-FR"/>
              </w:rPr>
              <w:t xml:space="preserve"> </w:t>
            </w:r>
            <w:r w:rsidR="00F1746F" w:rsidRPr="00981A02">
              <w:rPr>
                <w:rFonts w:ascii="Times New Roman" w:hAnsi="Times New Roman"/>
                <w:i/>
                <w:smallCaps w:val="0"/>
                <w:lang w:val="fr-FR"/>
              </w:rPr>
              <w:t xml:space="preserve">enregistrer </w:t>
            </w:r>
            <w:r w:rsidRPr="00981A02">
              <w:rPr>
                <w:lang w:val="fr-FR"/>
              </w:rPr>
              <w:t>‘</w:t>
            </w:r>
            <w:r w:rsidRPr="00981A02">
              <w:rPr>
                <w:rFonts w:ascii="Times New Roman" w:hAnsi="Times New Roman"/>
                <w:i/>
                <w:smallCaps w:val="0"/>
                <w:lang w:val="fr-FR"/>
              </w:rPr>
              <w:t>30</w:t>
            </w:r>
            <w:r w:rsidRPr="00981A02">
              <w:rPr>
                <w:lang w:val="fr-FR"/>
              </w:rPr>
              <w:t>’</w:t>
            </w:r>
            <w:r w:rsidRPr="00981A02">
              <w:rPr>
                <w:rFonts w:ascii="Times New Roman" w:hAnsi="Times New Roman"/>
                <w:i/>
                <w:smallCaps w:val="0"/>
                <w:lang w:val="fr-FR"/>
              </w:rPr>
              <w:t>.</w:t>
            </w:r>
          </w:p>
        </w:tc>
        <w:tc>
          <w:tcPr>
            <w:tcW w:w="2128" w:type="pct"/>
            <w:tcBorders>
              <w:bottom w:val="single" w:sz="4" w:space="0" w:color="auto"/>
            </w:tcBorders>
            <w:tcMar>
              <w:top w:w="43" w:type="dxa"/>
              <w:left w:w="115" w:type="dxa"/>
              <w:bottom w:w="43" w:type="dxa"/>
              <w:right w:w="115" w:type="dxa"/>
            </w:tcMar>
          </w:tcPr>
          <w:p w14:paraId="35852621" w14:textId="77777777" w:rsidR="00AE27FA" w:rsidRPr="00981A02" w:rsidRDefault="00AE27FA" w:rsidP="00AE27FA">
            <w:pPr>
              <w:pStyle w:val="Responsecategs"/>
              <w:tabs>
                <w:tab w:val="clear" w:pos="3942"/>
                <w:tab w:val="right" w:leader="dot" w:pos="4208"/>
              </w:tabs>
              <w:spacing w:line="276" w:lineRule="auto"/>
              <w:ind w:left="144" w:hanging="144"/>
              <w:contextualSpacing/>
              <w:rPr>
                <w:rFonts w:ascii="Times New Roman" w:hAnsi="Times New Roman"/>
                <w:caps/>
                <w:lang w:val="fr-FR"/>
              </w:rPr>
            </w:pPr>
          </w:p>
          <w:p w14:paraId="50147F4D" w14:textId="77777777" w:rsidR="00AE27FA" w:rsidRPr="00981A02" w:rsidRDefault="00AE27FA" w:rsidP="00AE27FA">
            <w:pPr>
              <w:pStyle w:val="Responsecategs"/>
              <w:tabs>
                <w:tab w:val="clear" w:pos="3942"/>
                <w:tab w:val="right" w:leader="dot" w:pos="4208"/>
              </w:tabs>
              <w:spacing w:line="276" w:lineRule="auto"/>
              <w:ind w:left="144" w:hanging="144"/>
              <w:contextualSpacing/>
              <w:rPr>
                <w:rFonts w:ascii="Times New Roman" w:hAnsi="Times New Roman"/>
                <w:caps/>
                <w:lang w:val="fr-FR"/>
              </w:rPr>
            </w:pPr>
            <w:r w:rsidRPr="00981A02">
              <w:rPr>
                <w:rFonts w:ascii="Times New Roman" w:hAnsi="Times New Roman"/>
                <w:caps/>
                <w:lang w:val="fr-FR"/>
              </w:rPr>
              <w:t>Nombre de jours</w:t>
            </w:r>
            <w:r w:rsidRPr="00981A02">
              <w:rPr>
                <w:rFonts w:ascii="Times New Roman" w:hAnsi="Times New Roman"/>
                <w:caps/>
                <w:lang w:val="fr-FR"/>
              </w:rPr>
              <w:tab/>
            </w:r>
            <w:r w:rsidRPr="00981A02">
              <w:rPr>
                <w:rFonts w:ascii="Times New Roman" w:hAnsi="Times New Roman"/>
                <w:caps/>
                <w:u w:val="single"/>
                <w:lang w:val="fr-FR"/>
              </w:rPr>
              <w:t xml:space="preserve"> 0 </w:t>
            </w:r>
            <w:r w:rsidRPr="00981A02">
              <w:rPr>
                <w:rFonts w:ascii="Times New Roman" w:hAnsi="Times New Roman"/>
                <w:caps/>
                <w:lang w:val="fr-FR"/>
              </w:rPr>
              <w:t xml:space="preserve"> ___</w:t>
            </w:r>
          </w:p>
          <w:p w14:paraId="3D649978" w14:textId="77777777" w:rsidR="00AE27FA" w:rsidRPr="00981A02" w:rsidRDefault="00AE27FA" w:rsidP="00AE27FA">
            <w:pPr>
              <w:pStyle w:val="Responsecategs"/>
              <w:tabs>
                <w:tab w:val="clear" w:pos="3942"/>
                <w:tab w:val="right" w:leader="dot" w:pos="4208"/>
              </w:tabs>
              <w:spacing w:line="276" w:lineRule="auto"/>
              <w:ind w:left="144" w:hanging="144"/>
              <w:contextualSpacing/>
              <w:rPr>
                <w:rFonts w:ascii="Times New Roman" w:hAnsi="Times New Roman"/>
                <w:caps/>
                <w:lang w:val="fr-FR"/>
              </w:rPr>
            </w:pPr>
          </w:p>
          <w:p w14:paraId="540C81D6" w14:textId="77777777" w:rsidR="00232B0D" w:rsidRPr="00981A02" w:rsidRDefault="00AE27FA" w:rsidP="00AE27FA">
            <w:pPr>
              <w:pStyle w:val="Responsecategs"/>
              <w:tabs>
                <w:tab w:val="clear" w:pos="3942"/>
                <w:tab w:val="right" w:leader="dot" w:pos="4208"/>
              </w:tabs>
              <w:spacing w:line="276" w:lineRule="auto"/>
              <w:ind w:left="144" w:hanging="144"/>
              <w:contextualSpacing/>
              <w:rPr>
                <w:rFonts w:ascii="Times New Roman" w:hAnsi="Times New Roman"/>
                <w:caps/>
                <w:lang w:val="fr-FR"/>
              </w:rPr>
            </w:pPr>
            <w:r w:rsidRPr="00981A02">
              <w:rPr>
                <w:rFonts w:ascii="Times New Roman" w:hAnsi="Times New Roman"/>
                <w:caps/>
                <w:lang w:val="fr-FR"/>
              </w:rPr>
              <w:t>10 jours ou plus mais moins d’un</w:t>
            </w:r>
          </w:p>
          <w:p w14:paraId="57606B08" w14:textId="1F3398FB" w:rsidR="00AE27FA" w:rsidRPr="00981A02" w:rsidRDefault="00232B0D" w:rsidP="00AE27FA">
            <w:pPr>
              <w:pStyle w:val="Responsecategs"/>
              <w:tabs>
                <w:tab w:val="clear" w:pos="3942"/>
                <w:tab w:val="right" w:leader="dot" w:pos="4208"/>
              </w:tabs>
              <w:spacing w:line="276" w:lineRule="auto"/>
              <w:ind w:left="144" w:hanging="144"/>
              <w:contextualSpacing/>
              <w:rPr>
                <w:rFonts w:ascii="Times New Roman" w:hAnsi="Times New Roman"/>
                <w:caps/>
                <w:lang w:val="fr-FR"/>
              </w:rPr>
            </w:pPr>
            <w:r w:rsidRPr="00981A02">
              <w:rPr>
                <w:rFonts w:ascii="Times New Roman" w:hAnsi="Times New Roman"/>
                <w:caps/>
                <w:lang w:val="fr-FR"/>
              </w:rPr>
              <w:t xml:space="preserve"> </w:t>
            </w:r>
            <w:r w:rsidR="00AE27FA" w:rsidRPr="00981A02">
              <w:rPr>
                <w:rFonts w:ascii="Times New Roman" w:hAnsi="Times New Roman"/>
                <w:caps/>
                <w:lang w:val="fr-FR"/>
              </w:rPr>
              <w:t xml:space="preserve"> mois</w:t>
            </w:r>
            <w:r w:rsidR="00AE27FA" w:rsidRPr="00981A02">
              <w:rPr>
                <w:rFonts w:ascii="Times New Roman" w:hAnsi="Times New Roman"/>
                <w:caps/>
                <w:lang w:val="fr-FR"/>
              </w:rPr>
              <w:tab/>
              <w:t>10</w:t>
            </w:r>
          </w:p>
          <w:p w14:paraId="28F6F4F7" w14:textId="77777777" w:rsidR="00AE27FA" w:rsidRPr="00981A02" w:rsidRDefault="00AE27FA" w:rsidP="00AE27FA">
            <w:pPr>
              <w:pStyle w:val="Responsecategs"/>
              <w:tabs>
                <w:tab w:val="clear" w:pos="3942"/>
                <w:tab w:val="right" w:leader="dot" w:pos="4208"/>
              </w:tabs>
              <w:spacing w:line="276" w:lineRule="auto"/>
              <w:ind w:left="144" w:hanging="144"/>
              <w:contextualSpacing/>
              <w:rPr>
                <w:rFonts w:ascii="Times New Roman" w:hAnsi="Times New Roman"/>
                <w:caps/>
                <w:lang w:val="fr-FR"/>
              </w:rPr>
            </w:pPr>
          </w:p>
          <w:p w14:paraId="1980A356" w14:textId="77777777" w:rsidR="00232B0D" w:rsidRPr="00981A02" w:rsidRDefault="00AE27FA" w:rsidP="00AE27FA">
            <w:pPr>
              <w:pStyle w:val="Responsecategs"/>
              <w:tabs>
                <w:tab w:val="clear" w:pos="3942"/>
                <w:tab w:val="right" w:leader="dot" w:pos="4208"/>
              </w:tabs>
              <w:spacing w:line="276" w:lineRule="auto"/>
              <w:ind w:left="144" w:hanging="144"/>
              <w:contextualSpacing/>
              <w:rPr>
                <w:rFonts w:ascii="Times New Roman" w:hAnsi="Times New Roman"/>
                <w:caps/>
                <w:lang w:val="fr-FR"/>
              </w:rPr>
            </w:pPr>
            <w:r w:rsidRPr="00981A02">
              <w:rPr>
                <w:rFonts w:ascii="Times New Roman" w:hAnsi="Times New Roman"/>
                <w:caps/>
                <w:lang w:val="fr-FR"/>
              </w:rPr>
              <w:t>chaque jour / presque tous les</w:t>
            </w:r>
          </w:p>
          <w:p w14:paraId="139699D7" w14:textId="73522FBE" w:rsidR="00E34863" w:rsidRPr="00981A02" w:rsidRDefault="00232B0D" w:rsidP="00AE27FA">
            <w:pPr>
              <w:pStyle w:val="Responsecategs"/>
              <w:tabs>
                <w:tab w:val="clear" w:pos="3942"/>
                <w:tab w:val="right" w:leader="dot" w:pos="4208"/>
              </w:tabs>
              <w:spacing w:line="276" w:lineRule="auto"/>
              <w:ind w:left="144" w:hanging="144"/>
              <w:contextualSpacing/>
              <w:rPr>
                <w:rFonts w:ascii="Times New Roman" w:hAnsi="Times New Roman"/>
                <w:caps/>
                <w:lang w:val="fr-FR"/>
              </w:rPr>
            </w:pPr>
            <w:r w:rsidRPr="00981A02">
              <w:rPr>
                <w:rFonts w:ascii="Times New Roman" w:hAnsi="Times New Roman"/>
                <w:caps/>
                <w:lang w:val="fr-FR"/>
              </w:rPr>
              <w:t xml:space="preserve"> </w:t>
            </w:r>
            <w:r w:rsidR="00AE27FA" w:rsidRPr="00981A02">
              <w:rPr>
                <w:rFonts w:ascii="Times New Roman" w:hAnsi="Times New Roman"/>
                <w:caps/>
                <w:lang w:val="fr-FR"/>
              </w:rPr>
              <w:t xml:space="preserve"> jours</w:t>
            </w:r>
            <w:r w:rsidR="00AE27FA" w:rsidRPr="00981A02">
              <w:rPr>
                <w:rFonts w:ascii="Times New Roman" w:hAnsi="Times New Roman"/>
                <w:caps/>
                <w:lang w:val="fr-FR"/>
              </w:rPr>
              <w:tab/>
              <w:t>30</w:t>
            </w:r>
          </w:p>
          <w:p w14:paraId="32FE8CD4" w14:textId="77777777" w:rsidR="00AE27FA" w:rsidRPr="00981A02" w:rsidRDefault="00AE27FA" w:rsidP="00E34863">
            <w:pPr>
              <w:jc w:val="right"/>
              <w:rPr>
                <w:lang w:val="fr-FR"/>
              </w:rPr>
            </w:pPr>
          </w:p>
        </w:tc>
        <w:tc>
          <w:tcPr>
            <w:tcW w:w="596" w:type="pct"/>
            <w:tcBorders>
              <w:bottom w:val="single" w:sz="4" w:space="0" w:color="auto"/>
            </w:tcBorders>
            <w:tcMar>
              <w:top w:w="43" w:type="dxa"/>
              <w:left w:w="115" w:type="dxa"/>
              <w:bottom w:w="43" w:type="dxa"/>
              <w:right w:w="115" w:type="dxa"/>
            </w:tcMar>
          </w:tcPr>
          <w:p w14:paraId="13987DA9" w14:textId="77777777" w:rsidR="00AE27FA" w:rsidRPr="00981A02" w:rsidRDefault="00AE27FA" w:rsidP="00AE27FA">
            <w:pPr>
              <w:pStyle w:val="skipcolumn"/>
              <w:spacing w:line="276" w:lineRule="auto"/>
              <w:ind w:left="144" w:hanging="144"/>
              <w:contextualSpacing/>
              <w:rPr>
                <w:rFonts w:ascii="Times New Roman" w:hAnsi="Times New Roman"/>
                <w:lang w:val="fr-FR"/>
              </w:rPr>
            </w:pPr>
          </w:p>
        </w:tc>
      </w:tr>
      <w:tr w:rsidR="00AE27FA" w:rsidRPr="00981A02" w14:paraId="3D3D5CA1" w14:textId="77777777" w:rsidTr="00AE27FA">
        <w:tblPrEx>
          <w:tblBorders>
            <w:left w:val="double" w:sz="4" w:space="0" w:color="auto"/>
            <w:bottom w:val="double" w:sz="4" w:space="0" w:color="auto"/>
            <w:right w:val="double" w:sz="4" w:space="0" w:color="auto"/>
          </w:tblBorders>
        </w:tblPrEx>
        <w:trPr>
          <w:cantSplit/>
          <w:jc w:val="center"/>
        </w:trPr>
        <w:tc>
          <w:tcPr>
            <w:tcW w:w="2276" w:type="pct"/>
            <w:tcBorders>
              <w:top w:val="single" w:sz="4" w:space="0" w:color="auto"/>
              <w:bottom w:val="single" w:sz="4" w:space="0" w:color="auto"/>
            </w:tcBorders>
            <w:tcMar>
              <w:top w:w="43" w:type="dxa"/>
              <w:left w:w="115" w:type="dxa"/>
              <w:bottom w:w="43" w:type="dxa"/>
              <w:right w:w="115" w:type="dxa"/>
            </w:tcMar>
          </w:tcPr>
          <w:p w14:paraId="5AF06120" w14:textId="6D192523" w:rsidR="00AE27FA" w:rsidRPr="00981A02" w:rsidRDefault="00AE27FA" w:rsidP="00AE27FA">
            <w:pPr>
              <w:pStyle w:val="1Intvwqst"/>
              <w:spacing w:line="276" w:lineRule="auto"/>
              <w:ind w:left="144" w:hanging="144"/>
              <w:contextualSpacing/>
              <w:rPr>
                <w:rFonts w:ascii="Times New Roman" w:hAnsi="Times New Roman"/>
                <w:smallCaps w:val="0"/>
                <w:lang w:val="fr-FR"/>
              </w:rPr>
            </w:pPr>
            <w:r w:rsidRPr="00981A02">
              <w:rPr>
                <w:rFonts w:ascii="Times New Roman" w:hAnsi="Times New Roman"/>
                <w:b/>
                <w:smallCaps w:val="0"/>
                <w:lang w:val="fr-FR"/>
              </w:rPr>
              <w:t>MTA10</w:t>
            </w:r>
            <w:r w:rsidRPr="00981A02">
              <w:rPr>
                <w:rFonts w:ascii="Times New Roman" w:hAnsi="Times New Roman"/>
                <w:smallCaps w:val="0"/>
                <w:lang w:val="fr-FR"/>
              </w:rPr>
              <w:t>. Avez-vous déjà essayé des produits de tabac qui ne se fument pas comme le tabac à chiquer, à priser</w:t>
            </w:r>
            <w:del w:id="3" w:author="INSEED-MICS6" w:date="2017-06-29T15:51:00Z">
              <w:r w:rsidRPr="00981A02" w:rsidDel="00927218">
                <w:rPr>
                  <w:rFonts w:ascii="Times New Roman" w:hAnsi="Times New Roman"/>
                  <w:smallCaps w:val="0"/>
                  <w:lang w:val="fr-FR"/>
                </w:rPr>
                <w:delText xml:space="preserve"> ou dip</w:delText>
              </w:r>
            </w:del>
            <w:r w:rsidRPr="00981A02">
              <w:rPr>
                <w:rFonts w:ascii="Times New Roman" w:hAnsi="Times New Roman"/>
                <w:smallCaps w:val="0"/>
                <w:lang w:val="fr-FR"/>
              </w:rPr>
              <w:t xml:space="preserve"> ?</w:t>
            </w:r>
          </w:p>
        </w:tc>
        <w:tc>
          <w:tcPr>
            <w:tcW w:w="2128" w:type="pct"/>
            <w:tcBorders>
              <w:top w:val="single" w:sz="4" w:space="0" w:color="auto"/>
              <w:bottom w:val="single" w:sz="4" w:space="0" w:color="auto"/>
            </w:tcBorders>
            <w:tcMar>
              <w:top w:w="43" w:type="dxa"/>
              <w:left w:w="115" w:type="dxa"/>
              <w:bottom w:w="43" w:type="dxa"/>
              <w:right w:w="115" w:type="dxa"/>
            </w:tcMar>
          </w:tcPr>
          <w:p w14:paraId="63449745" w14:textId="77777777" w:rsidR="00AE27FA" w:rsidRPr="00981A02" w:rsidRDefault="00AE27FA" w:rsidP="00AE27FA">
            <w:pPr>
              <w:pStyle w:val="Responsecategs"/>
              <w:tabs>
                <w:tab w:val="clear" w:pos="3942"/>
                <w:tab w:val="right" w:leader="dot" w:pos="4208"/>
              </w:tabs>
              <w:spacing w:line="276" w:lineRule="auto"/>
              <w:ind w:left="144" w:hanging="144"/>
              <w:contextualSpacing/>
              <w:rPr>
                <w:rFonts w:ascii="Times New Roman" w:hAnsi="Times New Roman"/>
                <w:caps/>
              </w:rPr>
            </w:pPr>
            <w:r w:rsidRPr="00981A02">
              <w:rPr>
                <w:rFonts w:ascii="Times New Roman" w:hAnsi="Times New Roman"/>
                <w:caps/>
              </w:rPr>
              <w:t>Oui</w:t>
            </w:r>
            <w:r w:rsidRPr="00981A02">
              <w:rPr>
                <w:rFonts w:ascii="Times New Roman" w:hAnsi="Times New Roman"/>
                <w:caps/>
              </w:rPr>
              <w:tab/>
              <w:t>1</w:t>
            </w:r>
          </w:p>
          <w:p w14:paraId="4E306BF3" w14:textId="596C1904" w:rsidR="00AE27FA" w:rsidRPr="00981A02" w:rsidRDefault="00AE27FA" w:rsidP="00AE27FA">
            <w:pPr>
              <w:pStyle w:val="Responsecategs"/>
              <w:tabs>
                <w:tab w:val="clear" w:pos="3942"/>
                <w:tab w:val="right" w:leader="dot" w:pos="4208"/>
              </w:tabs>
              <w:spacing w:line="276" w:lineRule="auto"/>
              <w:ind w:left="144" w:hanging="144"/>
              <w:contextualSpacing/>
              <w:rPr>
                <w:rFonts w:ascii="Times New Roman" w:hAnsi="Times New Roman"/>
                <w:caps/>
              </w:rPr>
            </w:pPr>
            <w:r w:rsidRPr="00981A02">
              <w:rPr>
                <w:rFonts w:ascii="Times New Roman" w:hAnsi="Times New Roman"/>
                <w:caps/>
              </w:rPr>
              <w:t>Non</w:t>
            </w:r>
            <w:r w:rsidRPr="00981A02">
              <w:rPr>
                <w:rFonts w:ascii="Times New Roman" w:hAnsi="Times New Roman"/>
                <w:caps/>
              </w:rPr>
              <w:tab/>
              <w:t>2</w:t>
            </w:r>
          </w:p>
        </w:tc>
        <w:tc>
          <w:tcPr>
            <w:tcW w:w="596" w:type="pct"/>
            <w:tcBorders>
              <w:top w:val="single" w:sz="4" w:space="0" w:color="auto"/>
              <w:bottom w:val="single" w:sz="4" w:space="0" w:color="auto"/>
            </w:tcBorders>
            <w:tcMar>
              <w:top w:w="43" w:type="dxa"/>
              <w:left w:w="115" w:type="dxa"/>
              <w:bottom w:w="43" w:type="dxa"/>
              <w:right w:w="115" w:type="dxa"/>
            </w:tcMar>
          </w:tcPr>
          <w:p w14:paraId="32AA3999" w14:textId="77777777" w:rsidR="00AE27FA" w:rsidRPr="00981A02" w:rsidRDefault="00AE27FA" w:rsidP="00AE27FA">
            <w:pPr>
              <w:pStyle w:val="skipcolumn"/>
              <w:spacing w:line="276" w:lineRule="auto"/>
              <w:ind w:left="144" w:hanging="144"/>
              <w:contextualSpacing/>
              <w:rPr>
                <w:rFonts w:ascii="Times New Roman" w:hAnsi="Times New Roman"/>
              </w:rPr>
            </w:pPr>
          </w:p>
          <w:p w14:paraId="477060C6" w14:textId="4F0C180E" w:rsidR="00AE27FA" w:rsidRPr="00981A02" w:rsidRDefault="00AE27FA" w:rsidP="00AE27FA">
            <w:pPr>
              <w:pStyle w:val="skipcolumn"/>
              <w:spacing w:line="276" w:lineRule="auto"/>
              <w:ind w:left="144" w:hanging="144"/>
              <w:contextualSpacing/>
              <w:rPr>
                <w:rFonts w:ascii="Times New Roman" w:hAnsi="Times New Roman"/>
              </w:rPr>
            </w:pPr>
            <w:r w:rsidRPr="00981A02">
              <w:rPr>
                <w:rFonts w:ascii="Times New Roman" w:hAnsi="Times New Roman"/>
              </w:rPr>
              <w:t>2</w:t>
            </w:r>
            <w:r w:rsidRPr="00981A02">
              <w:rPr>
                <w:rFonts w:ascii="Times New Roman" w:hAnsi="Times New Roman"/>
                <w:i/>
              </w:rPr>
              <w:sym w:font="Wingdings" w:char="F0F0"/>
            </w:r>
            <w:r w:rsidRPr="00981A02">
              <w:rPr>
                <w:rFonts w:ascii="Times New Roman" w:hAnsi="Times New Roman"/>
                <w:i/>
              </w:rPr>
              <w:t>MTA14</w:t>
            </w:r>
          </w:p>
        </w:tc>
      </w:tr>
      <w:tr w:rsidR="00AE27FA" w:rsidRPr="00981A02" w14:paraId="2E8A2FBC" w14:textId="77777777" w:rsidTr="00AE27FA">
        <w:tblPrEx>
          <w:tblBorders>
            <w:left w:val="double" w:sz="4" w:space="0" w:color="auto"/>
            <w:bottom w:val="double" w:sz="4" w:space="0" w:color="auto"/>
            <w:right w:val="double" w:sz="4" w:space="0" w:color="auto"/>
          </w:tblBorders>
        </w:tblPrEx>
        <w:trPr>
          <w:cantSplit/>
          <w:jc w:val="center"/>
        </w:trPr>
        <w:tc>
          <w:tcPr>
            <w:tcW w:w="2276" w:type="pct"/>
            <w:tcBorders>
              <w:bottom w:val="single" w:sz="4" w:space="0" w:color="auto"/>
            </w:tcBorders>
            <w:tcMar>
              <w:top w:w="43" w:type="dxa"/>
              <w:left w:w="115" w:type="dxa"/>
              <w:bottom w:w="43" w:type="dxa"/>
              <w:right w:w="115" w:type="dxa"/>
            </w:tcMar>
          </w:tcPr>
          <w:p w14:paraId="76175803" w14:textId="78B295D7" w:rsidR="00AE27FA" w:rsidRPr="00981A02" w:rsidRDefault="00AE27FA" w:rsidP="00AE27FA">
            <w:pPr>
              <w:pStyle w:val="1Intvwqst"/>
              <w:spacing w:line="276" w:lineRule="auto"/>
              <w:ind w:left="144" w:hanging="144"/>
              <w:contextualSpacing/>
              <w:rPr>
                <w:rFonts w:ascii="Times New Roman" w:hAnsi="Times New Roman"/>
                <w:smallCaps w:val="0"/>
                <w:lang w:val="fr-FR"/>
              </w:rPr>
            </w:pPr>
            <w:r w:rsidRPr="00981A02">
              <w:rPr>
                <w:rFonts w:ascii="Times New Roman" w:hAnsi="Times New Roman"/>
                <w:b/>
                <w:smallCaps w:val="0"/>
                <w:lang w:val="fr-FR"/>
              </w:rPr>
              <w:t>MTA11</w:t>
            </w:r>
            <w:r w:rsidRPr="00981A02">
              <w:rPr>
                <w:rFonts w:ascii="Times New Roman" w:hAnsi="Times New Roman"/>
                <w:smallCaps w:val="0"/>
                <w:lang w:val="fr-FR"/>
              </w:rPr>
              <w:t>. Durant le mois dernier avez-vous consommé des produits à base de tabac qui ne se fument pas ?</w:t>
            </w:r>
          </w:p>
        </w:tc>
        <w:tc>
          <w:tcPr>
            <w:tcW w:w="2128" w:type="pct"/>
            <w:tcBorders>
              <w:bottom w:val="single" w:sz="4" w:space="0" w:color="auto"/>
            </w:tcBorders>
            <w:tcMar>
              <w:top w:w="43" w:type="dxa"/>
              <w:left w:w="115" w:type="dxa"/>
              <w:bottom w:w="43" w:type="dxa"/>
              <w:right w:w="115" w:type="dxa"/>
            </w:tcMar>
          </w:tcPr>
          <w:p w14:paraId="1CAE90E6" w14:textId="77777777" w:rsidR="00AE27FA" w:rsidRPr="00981A02" w:rsidRDefault="00AE27FA" w:rsidP="00AE27FA">
            <w:pPr>
              <w:pStyle w:val="Responsecategs"/>
              <w:tabs>
                <w:tab w:val="clear" w:pos="3942"/>
                <w:tab w:val="right" w:leader="dot" w:pos="4208"/>
              </w:tabs>
              <w:spacing w:line="276" w:lineRule="auto"/>
              <w:ind w:left="144" w:hanging="144"/>
              <w:contextualSpacing/>
              <w:rPr>
                <w:rFonts w:ascii="Times New Roman" w:hAnsi="Times New Roman"/>
                <w:caps/>
              </w:rPr>
            </w:pPr>
            <w:r w:rsidRPr="00981A02">
              <w:rPr>
                <w:rFonts w:ascii="Times New Roman" w:hAnsi="Times New Roman"/>
                <w:caps/>
              </w:rPr>
              <w:t>Oui</w:t>
            </w:r>
            <w:r w:rsidRPr="00981A02">
              <w:rPr>
                <w:rFonts w:ascii="Times New Roman" w:hAnsi="Times New Roman"/>
                <w:caps/>
              </w:rPr>
              <w:tab/>
              <w:t>1</w:t>
            </w:r>
          </w:p>
          <w:p w14:paraId="0AE2E7CA" w14:textId="6FF98A9D" w:rsidR="00AE27FA" w:rsidRPr="00981A02" w:rsidRDefault="00AE27FA" w:rsidP="00AE27FA">
            <w:pPr>
              <w:pStyle w:val="Responsecategs"/>
              <w:tabs>
                <w:tab w:val="clear" w:pos="3942"/>
                <w:tab w:val="right" w:leader="dot" w:pos="4208"/>
              </w:tabs>
              <w:spacing w:line="276" w:lineRule="auto"/>
              <w:ind w:left="144" w:hanging="144"/>
              <w:contextualSpacing/>
              <w:rPr>
                <w:rFonts w:ascii="Times New Roman" w:hAnsi="Times New Roman"/>
                <w:caps/>
              </w:rPr>
            </w:pPr>
            <w:r w:rsidRPr="00981A02">
              <w:rPr>
                <w:rFonts w:ascii="Times New Roman" w:hAnsi="Times New Roman"/>
                <w:caps/>
              </w:rPr>
              <w:t>Non</w:t>
            </w:r>
            <w:r w:rsidRPr="00981A02">
              <w:rPr>
                <w:rFonts w:ascii="Times New Roman" w:hAnsi="Times New Roman"/>
                <w:caps/>
              </w:rPr>
              <w:tab/>
              <w:t>2</w:t>
            </w:r>
          </w:p>
        </w:tc>
        <w:tc>
          <w:tcPr>
            <w:tcW w:w="596" w:type="pct"/>
            <w:tcBorders>
              <w:bottom w:val="single" w:sz="4" w:space="0" w:color="auto"/>
            </w:tcBorders>
            <w:tcMar>
              <w:top w:w="43" w:type="dxa"/>
              <w:left w:w="115" w:type="dxa"/>
              <w:bottom w:w="43" w:type="dxa"/>
              <w:right w:w="115" w:type="dxa"/>
            </w:tcMar>
          </w:tcPr>
          <w:p w14:paraId="3DE2E475" w14:textId="77777777" w:rsidR="00AE27FA" w:rsidRPr="00981A02" w:rsidRDefault="00AE27FA" w:rsidP="00AE27FA">
            <w:pPr>
              <w:pStyle w:val="skipcolumn"/>
              <w:spacing w:line="276" w:lineRule="auto"/>
              <w:ind w:left="144" w:hanging="144"/>
              <w:contextualSpacing/>
              <w:rPr>
                <w:rFonts w:ascii="Times New Roman" w:hAnsi="Times New Roman"/>
              </w:rPr>
            </w:pPr>
          </w:p>
          <w:p w14:paraId="44633F8F" w14:textId="07122098" w:rsidR="00AE27FA" w:rsidRPr="00981A02" w:rsidRDefault="00AE27FA" w:rsidP="00AE27FA">
            <w:pPr>
              <w:pStyle w:val="skipcolumn"/>
              <w:spacing w:line="276" w:lineRule="auto"/>
              <w:ind w:left="144" w:hanging="144"/>
              <w:contextualSpacing/>
              <w:rPr>
                <w:rFonts w:ascii="Times New Roman" w:hAnsi="Times New Roman"/>
              </w:rPr>
            </w:pPr>
            <w:r w:rsidRPr="00981A02">
              <w:rPr>
                <w:rFonts w:ascii="Times New Roman" w:hAnsi="Times New Roman"/>
              </w:rPr>
              <w:t>2</w:t>
            </w:r>
            <w:r w:rsidRPr="00981A02">
              <w:rPr>
                <w:rFonts w:ascii="Times New Roman" w:hAnsi="Times New Roman"/>
                <w:i/>
              </w:rPr>
              <w:sym w:font="Wingdings" w:char="F0F0"/>
            </w:r>
            <w:r w:rsidRPr="00981A02">
              <w:rPr>
                <w:rFonts w:ascii="Times New Roman" w:hAnsi="Times New Roman"/>
                <w:i/>
              </w:rPr>
              <w:t>MTA14</w:t>
            </w:r>
          </w:p>
        </w:tc>
      </w:tr>
      <w:tr w:rsidR="00AE27FA" w:rsidRPr="00B01716" w14:paraId="0C27AEDC" w14:textId="77777777" w:rsidTr="00AE27FA">
        <w:tblPrEx>
          <w:tblBorders>
            <w:left w:val="double" w:sz="4" w:space="0" w:color="auto"/>
            <w:bottom w:val="double" w:sz="4" w:space="0" w:color="auto"/>
            <w:right w:val="double" w:sz="4" w:space="0" w:color="auto"/>
          </w:tblBorders>
        </w:tblPrEx>
        <w:trPr>
          <w:cantSplit/>
          <w:jc w:val="center"/>
        </w:trPr>
        <w:tc>
          <w:tcPr>
            <w:tcW w:w="2276" w:type="pct"/>
            <w:tcBorders>
              <w:top w:val="single" w:sz="4" w:space="0" w:color="auto"/>
            </w:tcBorders>
            <w:tcMar>
              <w:top w:w="43" w:type="dxa"/>
              <w:left w:w="115" w:type="dxa"/>
              <w:bottom w:w="43" w:type="dxa"/>
              <w:right w:w="115" w:type="dxa"/>
            </w:tcMar>
          </w:tcPr>
          <w:p w14:paraId="73585EFE" w14:textId="762B491F" w:rsidR="00AE27FA" w:rsidRPr="00981A02" w:rsidRDefault="00AE27FA" w:rsidP="00AE27FA">
            <w:pPr>
              <w:pStyle w:val="1Intvwqst"/>
              <w:rPr>
                <w:rFonts w:ascii="Times New Roman" w:hAnsi="Times New Roman"/>
                <w:smallCaps w:val="0"/>
                <w:lang w:val="fr-FR"/>
              </w:rPr>
            </w:pPr>
            <w:r w:rsidRPr="00981A02">
              <w:rPr>
                <w:rFonts w:ascii="Times New Roman" w:hAnsi="Times New Roman"/>
                <w:b/>
                <w:smallCaps w:val="0"/>
                <w:lang w:val="fr-FR"/>
              </w:rPr>
              <w:t>MTA12</w:t>
            </w:r>
            <w:r w:rsidRPr="00981A02">
              <w:rPr>
                <w:rFonts w:ascii="Times New Roman" w:hAnsi="Times New Roman"/>
                <w:smallCaps w:val="0"/>
                <w:lang w:val="fr-FR"/>
              </w:rPr>
              <w:t>. Quel type de produits de tabac qui ne se fument pas avez-vous utilisé au cours du dernier mois?</w:t>
            </w:r>
          </w:p>
          <w:p w14:paraId="2041234C" w14:textId="77777777" w:rsidR="00AE27FA" w:rsidRPr="00981A02" w:rsidRDefault="00AE27FA" w:rsidP="00AE27FA">
            <w:pPr>
              <w:pStyle w:val="1Intvwqst"/>
              <w:pageBreakBefore/>
              <w:spacing w:line="276" w:lineRule="auto"/>
              <w:ind w:left="144" w:hanging="144"/>
              <w:contextualSpacing/>
              <w:rPr>
                <w:rFonts w:ascii="Times New Roman" w:hAnsi="Times New Roman"/>
                <w:smallCaps w:val="0"/>
                <w:lang w:val="fr-FR"/>
              </w:rPr>
            </w:pPr>
          </w:p>
          <w:p w14:paraId="46788EEE" w14:textId="2ECFF798" w:rsidR="00AE27FA" w:rsidRPr="00981A02" w:rsidRDefault="00AE27FA" w:rsidP="00AE27FA">
            <w:pPr>
              <w:pStyle w:val="1Intvwqst"/>
              <w:spacing w:line="276" w:lineRule="auto"/>
              <w:ind w:left="144" w:hanging="144"/>
              <w:contextualSpacing/>
              <w:rPr>
                <w:rFonts w:ascii="Times New Roman" w:hAnsi="Times New Roman"/>
                <w:smallCaps w:val="0"/>
                <w:lang w:val="fr-FR"/>
              </w:rPr>
            </w:pPr>
            <w:r w:rsidRPr="00981A02">
              <w:rPr>
                <w:rFonts w:ascii="Times New Roman" w:hAnsi="Times New Roman"/>
                <w:smallCaps w:val="0"/>
                <w:lang w:val="fr-FR"/>
              </w:rPr>
              <w:tab/>
            </w:r>
            <w:r w:rsidR="00F1746F" w:rsidRPr="00981A02">
              <w:rPr>
                <w:rFonts w:ascii="Times New Roman" w:hAnsi="Times New Roman"/>
                <w:i/>
                <w:smallCaps w:val="0"/>
                <w:lang w:val="fr-FR"/>
              </w:rPr>
              <w:t xml:space="preserve">Enregistrer </w:t>
            </w:r>
            <w:r w:rsidRPr="00981A02">
              <w:rPr>
                <w:rFonts w:ascii="Times New Roman" w:hAnsi="Times New Roman"/>
                <w:i/>
                <w:smallCaps w:val="0"/>
                <w:lang w:val="fr-FR"/>
              </w:rPr>
              <w:t>tout ce qui est mentionné.</w:t>
            </w:r>
          </w:p>
        </w:tc>
        <w:tc>
          <w:tcPr>
            <w:tcW w:w="2128" w:type="pct"/>
            <w:tcBorders>
              <w:top w:val="single" w:sz="4" w:space="0" w:color="auto"/>
            </w:tcBorders>
            <w:tcMar>
              <w:top w:w="43" w:type="dxa"/>
              <w:left w:w="115" w:type="dxa"/>
              <w:bottom w:w="43" w:type="dxa"/>
              <w:right w:w="115" w:type="dxa"/>
            </w:tcMar>
          </w:tcPr>
          <w:p w14:paraId="7CB9178F" w14:textId="77777777" w:rsidR="00AE27FA" w:rsidRPr="00981A02" w:rsidRDefault="00AE27FA" w:rsidP="00AE27FA">
            <w:pPr>
              <w:pStyle w:val="Responsecategs"/>
              <w:tabs>
                <w:tab w:val="clear" w:pos="3942"/>
                <w:tab w:val="right" w:leader="dot" w:pos="4208"/>
              </w:tabs>
              <w:spacing w:line="276" w:lineRule="auto"/>
              <w:ind w:left="144" w:hanging="144"/>
              <w:contextualSpacing/>
              <w:rPr>
                <w:rFonts w:ascii="Times New Roman" w:hAnsi="Times New Roman"/>
                <w:caps/>
                <w:lang w:val="fr-FR"/>
              </w:rPr>
            </w:pPr>
            <w:r w:rsidRPr="00981A02">
              <w:rPr>
                <w:rFonts w:ascii="Times New Roman" w:hAnsi="Times New Roman"/>
                <w:caps/>
                <w:lang w:val="fr-FR"/>
              </w:rPr>
              <w:t>tabac a priser</w:t>
            </w:r>
            <w:r w:rsidRPr="00981A02">
              <w:rPr>
                <w:rFonts w:ascii="Times New Roman" w:hAnsi="Times New Roman"/>
                <w:caps/>
                <w:lang w:val="fr-FR"/>
              </w:rPr>
              <w:tab/>
              <w:t>A</w:t>
            </w:r>
          </w:p>
          <w:p w14:paraId="63C9CCAC" w14:textId="77777777" w:rsidR="00AE27FA" w:rsidRPr="00981A02" w:rsidRDefault="00AE27FA" w:rsidP="00AE27FA">
            <w:pPr>
              <w:pStyle w:val="Responsecategs"/>
              <w:tabs>
                <w:tab w:val="clear" w:pos="3942"/>
                <w:tab w:val="right" w:leader="dot" w:pos="4208"/>
              </w:tabs>
              <w:spacing w:line="276" w:lineRule="auto"/>
              <w:ind w:left="144" w:hanging="144"/>
              <w:contextualSpacing/>
              <w:rPr>
                <w:rFonts w:ascii="Times New Roman" w:hAnsi="Times New Roman"/>
                <w:caps/>
                <w:lang w:val="fr-FR"/>
              </w:rPr>
            </w:pPr>
            <w:r w:rsidRPr="00981A02">
              <w:rPr>
                <w:rFonts w:ascii="Times New Roman" w:hAnsi="Times New Roman"/>
                <w:caps/>
                <w:lang w:val="fr-FR"/>
              </w:rPr>
              <w:t>tabac a chiquer</w:t>
            </w:r>
            <w:r w:rsidRPr="00981A02">
              <w:rPr>
                <w:rFonts w:ascii="Times New Roman" w:hAnsi="Times New Roman"/>
                <w:caps/>
                <w:lang w:val="fr-FR"/>
              </w:rPr>
              <w:tab/>
              <w:t>B</w:t>
            </w:r>
          </w:p>
          <w:p w14:paraId="4FBDC8E9" w14:textId="2BF943E8" w:rsidR="00AE27FA" w:rsidRPr="00981A02" w:rsidDel="00927218" w:rsidRDefault="00AE27FA" w:rsidP="00AE27FA">
            <w:pPr>
              <w:pStyle w:val="Responsecategs"/>
              <w:tabs>
                <w:tab w:val="clear" w:pos="3942"/>
                <w:tab w:val="right" w:leader="dot" w:pos="4208"/>
              </w:tabs>
              <w:spacing w:line="276" w:lineRule="auto"/>
              <w:ind w:left="144" w:hanging="144"/>
              <w:contextualSpacing/>
              <w:rPr>
                <w:del w:id="4" w:author="INSEED-MICS6" w:date="2017-06-29T15:50:00Z"/>
                <w:rFonts w:ascii="Times New Roman" w:hAnsi="Times New Roman"/>
                <w:caps/>
                <w:lang w:val="fr-FR"/>
              </w:rPr>
            </w:pPr>
            <w:del w:id="5" w:author="INSEED-MICS6" w:date="2017-06-29T15:50:00Z">
              <w:r w:rsidRPr="00981A02" w:rsidDel="00927218">
                <w:rPr>
                  <w:rFonts w:ascii="Times New Roman" w:hAnsi="Times New Roman"/>
                  <w:caps/>
                  <w:lang w:val="fr-FR"/>
                </w:rPr>
                <w:delText>Dip</w:delText>
              </w:r>
              <w:r w:rsidRPr="00981A02" w:rsidDel="00927218">
                <w:rPr>
                  <w:rFonts w:ascii="Times New Roman" w:hAnsi="Times New Roman"/>
                  <w:caps/>
                  <w:lang w:val="fr-FR"/>
                </w:rPr>
                <w:tab/>
                <w:delText>C</w:delText>
              </w:r>
            </w:del>
          </w:p>
          <w:p w14:paraId="3ED17819" w14:textId="77777777" w:rsidR="00AE27FA" w:rsidRPr="00981A02" w:rsidRDefault="00AE27FA" w:rsidP="00AE27FA">
            <w:pPr>
              <w:pStyle w:val="Responsecategs"/>
              <w:tabs>
                <w:tab w:val="clear" w:pos="3942"/>
                <w:tab w:val="right" w:leader="dot" w:pos="4208"/>
              </w:tabs>
              <w:spacing w:line="276" w:lineRule="auto"/>
              <w:ind w:left="144" w:hanging="144"/>
              <w:contextualSpacing/>
              <w:rPr>
                <w:rFonts w:ascii="Times New Roman" w:hAnsi="Times New Roman"/>
                <w:caps/>
                <w:lang w:val="fr-FR"/>
              </w:rPr>
            </w:pPr>
          </w:p>
          <w:p w14:paraId="061C4A95" w14:textId="04F92EAD" w:rsidR="00AE27FA" w:rsidRPr="00981A02" w:rsidRDefault="00AE27FA" w:rsidP="00AE27FA">
            <w:pPr>
              <w:pStyle w:val="Responsecategs"/>
              <w:tabs>
                <w:tab w:val="clear" w:pos="3942"/>
                <w:tab w:val="right" w:leader="underscore" w:pos="4208"/>
              </w:tabs>
              <w:spacing w:line="276" w:lineRule="auto"/>
              <w:ind w:left="144" w:hanging="144"/>
              <w:contextualSpacing/>
              <w:rPr>
                <w:rFonts w:ascii="Times New Roman" w:hAnsi="Times New Roman"/>
                <w:caps/>
                <w:lang w:val="fr-FR"/>
              </w:rPr>
            </w:pPr>
            <w:r w:rsidRPr="00981A02">
              <w:rPr>
                <w:rFonts w:ascii="Times New Roman" w:hAnsi="Times New Roman"/>
                <w:caps/>
                <w:lang w:val="fr-FR"/>
              </w:rPr>
              <w:t>Autre (</w:t>
            </w:r>
            <w:r w:rsidRPr="00981A02">
              <w:rPr>
                <w:rFonts w:ascii="Times New Roman" w:hAnsi="Times New Roman"/>
                <w:i/>
                <w:lang w:val="fr-FR"/>
              </w:rPr>
              <w:t>préciser)</w:t>
            </w:r>
            <w:r w:rsidRPr="00981A02">
              <w:rPr>
                <w:rFonts w:ascii="Times New Roman" w:hAnsi="Times New Roman"/>
                <w:caps/>
                <w:lang w:val="fr-FR"/>
              </w:rPr>
              <w:tab/>
              <w:t>X</w:t>
            </w:r>
          </w:p>
        </w:tc>
        <w:tc>
          <w:tcPr>
            <w:tcW w:w="596" w:type="pct"/>
            <w:tcBorders>
              <w:top w:val="single" w:sz="4" w:space="0" w:color="auto"/>
            </w:tcBorders>
            <w:tcMar>
              <w:top w:w="43" w:type="dxa"/>
              <w:left w:w="115" w:type="dxa"/>
              <w:bottom w:w="43" w:type="dxa"/>
              <w:right w:w="115" w:type="dxa"/>
            </w:tcMar>
          </w:tcPr>
          <w:p w14:paraId="0665D84D" w14:textId="77777777" w:rsidR="00AE27FA" w:rsidRPr="00981A02" w:rsidRDefault="00AE27FA" w:rsidP="00AE27FA">
            <w:pPr>
              <w:pStyle w:val="skipcolumn"/>
              <w:spacing w:line="276" w:lineRule="auto"/>
              <w:ind w:left="144" w:hanging="144"/>
              <w:contextualSpacing/>
              <w:rPr>
                <w:rFonts w:ascii="Times New Roman" w:hAnsi="Times New Roman"/>
                <w:lang w:val="fr-FR"/>
              </w:rPr>
            </w:pPr>
          </w:p>
        </w:tc>
      </w:tr>
      <w:tr w:rsidR="00AE27FA" w:rsidRPr="00981A02" w14:paraId="5D0D3571" w14:textId="77777777" w:rsidTr="00AE27FA">
        <w:tblPrEx>
          <w:tblBorders>
            <w:left w:val="double" w:sz="4" w:space="0" w:color="auto"/>
            <w:bottom w:val="double" w:sz="4" w:space="0" w:color="auto"/>
            <w:right w:val="double" w:sz="4" w:space="0" w:color="auto"/>
          </w:tblBorders>
        </w:tblPrEx>
        <w:trPr>
          <w:cantSplit/>
          <w:jc w:val="center"/>
        </w:trPr>
        <w:tc>
          <w:tcPr>
            <w:tcW w:w="2276" w:type="pct"/>
            <w:tcMar>
              <w:top w:w="43" w:type="dxa"/>
              <w:left w:w="115" w:type="dxa"/>
              <w:bottom w:w="43" w:type="dxa"/>
              <w:right w:w="115" w:type="dxa"/>
            </w:tcMar>
          </w:tcPr>
          <w:p w14:paraId="00E28522" w14:textId="16BC2381" w:rsidR="00AE27FA" w:rsidRPr="00981A02" w:rsidRDefault="00AE27FA" w:rsidP="00AE27FA">
            <w:pPr>
              <w:pStyle w:val="1Intvwqst"/>
              <w:spacing w:line="276" w:lineRule="auto"/>
              <w:ind w:left="144" w:hanging="144"/>
              <w:contextualSpacing/>
              <w:rPr>
                <w:rFonts w:ascii="Times New Roman" w:hAnsi="Times New Roman"/>
                <w:smallCaps w:val="0"/>
                <w:lang w:val="fr-FR"/>
              </w:rPr>
            </w:pPr>
            <w:r w:rsidRPr="00981A02">
              <w:rPr>
                <w:rFonts w:ascii="Times New Roman" w:hAnsi="Times New Roman"/>
                <w:b/>
                <w:smallCaps w:val="0"/>
                <w:lang w:val="fr-FR"/>
              </w:rPr>
              <w:lastRenderedPageBreak/>
              <w:t>MTA13</w:t>
            </w:r>
            <w:r w:rsidRPr="00981A02">
              <w:rPr>
                <w:rFonts w:ascii="Times New Roman" w:hAnsi="Times New Roman"/>
                <w:smallCaps w:val="0"/>
                <w:lang w:val="fr-FR"/>
              </w:rPr>
              <w:t>. Durant le mois dernier, combien de jours avez-vous consommé (</w:t>
            </w:r>
            <w:r w:rsidRPr="00981A02">
              <w:rPr>
                <w:rFonts w:ascii="Times New Roman" w:hAnsi="Times New Roman"/>
                <w:b/>
                <w:i/>
                <w:smallCaps w:val="0"/>
                <w:lang w:val="fr-FR"/>
              </w:rPr>
              <w:t xml:space="preserve">Noms des produits mentionnés à </w:t>
            </w:r>
            <w:r w:rsidR="00AE39EF" w:rsidRPr="00981A02">
              <w:rPr>
                <w:rFonts w:ascii="Times New Roman" w:hAnsi="Times New Roman"/>
                <w:b/>
                <w:i/>
                <w:smallCaps w:val="0"/>
                <w:lang w:val="fr-FR"/>
              </w:rPr>
              <w:t>MTA12</w:t>
            </w:r>
            <w:r w:rsidRPr="00981A02">
              <w:rPr>
                <w:rFonts w:ascii="Times New Roman" w:hAnsi="Times New Roman"/>
                <w:smallCaps w:val="0"/>
                <w:lang w:val="fr-FR"/>
              </w:rPr>
              <w:t>)</w:t>
            </w:r>
            <w:r w:rsidR="00514B38" w:rsidRPr="00981A02">
              <w:rPr>
                <w:rFonts w:ascii="Times New Roman" w:hAnsi="Times New Roman"/>
                <w:smallCaps w:val="0"/>
                <w:lang w:val="fr-FR"/>
              </w:rPr>
              <w:t xml:space="preserve"> </w:t>
            </w:r>
            <w:r w:rsidRPr="00981A02">
              <w:rPr>
                <w:rFonts w:ascii="Times New Roman" w:hAnsi="Times New Roman"/>
                <w:smallCaps w:val="0"/>
                <w:lang w:val="fr-FR"/>
              </w:rPr>
              <w:t>?</w:t>
            </w:r>
          </w:p>
          <w:p w14:paraId="0D1A0F45" w14:textId="77777777" w:rsidR="00AE27FA" w:rsidRPr="00981A02" w:rsidRDefault="00AE27FA" w:rsidP="00AE27FA">
            <w:pPr>
              <w:pStyle w:val="1Intvwqst"/>
              <w:spacing w:line="276" w:lineRule="auto"/>
              <w:ind w:left="144" w:hanging="144"/>
              <w:contextualSpacing/>
              <w:rPr>
                <w:rFonts w:ascii="Times New Roman" w:hAnsi="Times New Roman"/>
                <w:smallCaps w:val="0"/>
                <w:lang w:val="fr-FR"/>
              </w:rPr>
            </w:pPr>
          </w:p>
          <w:p w14:paraId="3BC87A19" w14:textId="77777777" w:rsidR="00AE27FA" w:rsidRPr="00981A02" w:rsidRDefault="00AE27FA" w:rsidP="00AE27FA">
            <w:pPr>
              <w:pStyle w:val="1Intvwqst"/>
              <w:spacing w:line="276" w:lineRule="auto"/>
              <w:ind w:left="144" w:hanging="144"/>
              <w:contextualSpacing/>
              <w:rPr>
                <w:rFonts w:ascii="Times New Roman" w:hAnsi="Times New Roman"/>
                <w:i/>
                <w:smallCaps w:val="0"/>
                <w:lang w:val="fr-FR"/>
              </w:rPr>
            </w:pPr>
            <w:r w:rsidRPr="00981A02">
              <w:rPr>
                <w:rFonts w:ascii="Times New Roman" w:hAnsi="Times New Roman"/>
                <w:smallCaps w:val="0"/>
                <w:lang w:val="fr-FR"/>
              </w:rPr>
              <w:tab/>
            </w:r>
            <w:r w:rsidRPr="00981A02">
              <w:rPr>
                <w:rFonts w:ascii="Times New Roman" w:hAnsi="Times New Roman"/>
                <w:i/>
                <w:smallCaps w:val="0"/>
                <w:lang w:val="fr-FR"/>
              </w:rPr>
              <w:t>Si moins de 10 jours, enregistrer le nombre de jours.</w:t>
            </w:r>
          </w:p>
          <w:p w14:paraId="1500E09F" w14:textId="543720DF" w:rsidR="00AE27FA" w:rsidRPr="00981A02" w:rsidRDefault="00AE27FA" w:rsidP="00AE27FA">
            <w:pPr>
              <w:pStyle w:val="1Intvwqst"/>
              <w:spacing w:line="276" w:lineRule="auto"/>
              <w:ind w:left="144" w:hanging="144"/>
              <w:contextualSpacing/>
              <w:rPr>
                <w:rFonts w:ascii="Times New Roman" w:hAnsi="Times New Roman"/>
                <w:i/>
                <w:smallCaps w:val="0"/>
                <w:lang w:val="fr-FR"/>
              </w:rPr>
            </w:pPr>
            <w:r w:rsidRPr="00981A02">
              <w:rPr>
                <w:rFonts w:ascii="Times New Roman" w:hAnsi="Times New Roman"/>
                <w:i/>
                <w:smallCaps w:val="0"/>
                <w:lang w:val="fr-FR"/>
              </w:rPr>
              <w:tab/>
              <w:t xml:space="preserve">Si 10 jours ou plus mais moins d’un mois, </w:t>
            </w:r>
            <w:r w:rsidR="00F1746F" w:rsidRPr="00981A02">
              <w:rPr>
                <w:rFonts w:ascii="Times New Roman" w:hAnsi="Times New Roman"/>
                <w:i/>
                <w:smallCaps w:val="0"/>
                <w:lang w:val="fr-FR"/>
              </w:rPr>
              <w:t xml:space="preserve">enregistrer </w:t>
            </w:r>
            <w:r w:rsidRPr="00981A02">
              <w:rPr>
                <w:lang w:val="fr-FR"/>
              </w:rPr>
              <w:t>‘</w:t>
            </w:r>
            <w:r w:rsidRPr="00981A02">
              <w:rPr>
                <w:rFonts w:ascii="Times New Roman" w:hAnsi="Times New Roman"/>
                <w:i/>
                <w:smallCaps w:val="0"/>
                <w:lang w:val="fr-FR"/>
              </w:rPr>
              <w:t>10</w:t>
            </w:r>
            <w:r w:rsidRPr="00981A02">
              <w:rPr>
                <w:lang w:val="fr-FR"/>
              </w:rPr>
              <w:t>’</w:t>
            </w:r>
            <w:r w:rsidRPr="00981A02">
              <w:rPr>
                <w:rFonts w:ascii="Times New Roman" w:hAnsi="Times New Roman"/>
                <w:i/>
                <w:smallCaps w:val="0"/>
                <w:lang w:val="fr-FR"/>
              </w:rPr>
              <w:t>.</w:t>
            </w:r>
          </w:p>
          <w:p w14:paraId="6B6264B3" w14:textId="0B9789E3" w:rsidR="00AE27FA" w:rsidRPr="00981A02" w:rsidRDefault="00AE27FA" w:rsidP="00AE27FA">
            <w:pPr>
              <w:pStyle w:val="1Intvwqst"/>
              <w:spacing w:line="276" w:lineRule="auto"/>
              <w:ind w:left="144" w:hanging="144"/>
              <w:contextualSpacing/>
              <w:rPr>
                <w:rFonts w:ascii="Times New Roman" w:hAnsi="Times New Roman"/>
                <w:smallCaps w:val="0"/>
                <w:lang w:val="fr-FR"/>
              </w:rPr>
            </w:pPr>
            <w:r w:rsidRPr="00981A02">
              <w:rPr>
                <w:rFonts w:ascii="Times New Roman" w:hAnsi="Times New Roman"/>
                <w:i/>
                <w:smallCaps w:val="0"/>
                <w:lang w:val="fr-FR"/>
              </w:rPr>
              <w:tab/>
              <w:t xml:space="preserve">Si </w:t>
            </w:r>
            <w:r w:rsidRPr="00981A02">
              <w:rPr>
                <w:lang w:val="fr-FR"/>
              </w:rPr>
              <w:t>‘</w:t>
            </w:r>
            <w:r w:rsidRPr="00981A02">
              <w:rPr>
                <w:rFonts w:ascii="Times New Roman" w:hAnsi="Times New Roman"/>
                <w:i/>
                <w:smallCaps w:val="0"/>
                <w:lang w:val="fr-FR"/>
              </w:rPr>
              <w:t xml:space="preserve">chaque jour” ou </w:t>
            </w:r>
            <w:r w:rsidRPr="00981A02">
              <w:rPr>
                <w:lang w:val="fr-FR"/>
              </w:rPr>
              <w:t>‘</w:t>
            </w:r>
            <w:r w:rsidRPr="00981A02">
              <w:rPr>
                <w:rFonts w:ascii="Times New Roman" w:hAnsi="Times New Roman"/>
                <w:i/>
                <w:smallCaps w:val="0"/>
                <w:lang w:val="fr-FR"/>
              </w:rPr>
              <w:t>presque chaque jour</w:t>
            </w:r>
            <w:r w:rsidRPr="00981A02">
              <w:rPr>
                <w:lang w:val="fr-FR"/>
              </w:rPr>
              <w:t>’</w:t>
            </w:r>
            <w:r w:rsidRPr="00981A02">
              <w:rPr>
                <w:rFonts w:ascii="Times New Roman" w:hAnsi="Times New Roman"/>
                <w:i/>
                <w:smallCaps w:val="0"/>
                <w:lang w:val="fr-FR"/>
              </w:rPr>
              <w:t xml:space="preserve">, </w:t>
            </w:r>
            <w:r w:rsidR="00F1746F" w:rsidRPr="00981A02">
              <w:rPr>
                <w:rFonts w:ascii="Times New Roman" w:hAnsi="Times New Roman"/>
                <w:i/>
                <w:smallCaps w:val="0"/>
                <w:lang w:val="fr-FR"/>
              </w:rPr>
              <w:t xml:space="preserve">enregistrer </w:t>
            </w:r>
            <w:r w:rsidRPr="00981A02">
              <w:rPr>
                <w:lang w:val="fr-FR"/>
              </w:rPr>
              <w:t>‘</w:t>
            </w:r>
            <w:r w:rsidRPr="00981A02">
              <w:rPr>
                <w:rFonts w:ascii="Times New Roman" w:hAnsi="Times New Roman"/>
                <w:i/>
                <w:smallCaps w:val="0"/>
                <w:lang w:val="fr-FR"/>
              </w:rPr>
              <w:t>30</w:t>
            </w:r>
            <w:r w:rsidRPr="00981A02">
              <w:rPr>
                <w:lang w:val="fr-FR"/>
              </w:rPr>
              <w:t>’</w:t>
            </w:r>
            <w:r w:rsidRPr="00981A02">
              <w:rPr>
                <w:rFonts w:ascii="Times New Roman" w:hAnsi="Times New Roman"/>
                <w:i/>
                <w:smallCaps w:val="0"/>
                <w:lang w:val="fr-FR"/>
              </w:rPr>
              <w:t>.</w:t>
            </w:r>
          </w:p>
        </w:tc>
        <w:tc>
          <w:tcPr>
            <w:tcW w:w="2128" w:type="pct"/>
            <w:tcMar>
              <w:top w:w="43" w:type="dxa"/>
              <w:left w:w="115" w:type="dxa"/>
              <w:bottom w:w="43" w:type="dxa"/>
              <w:right w:w="115" w:type="dxa"/>
            </w:tcMar>
          </w:tcPr>
          <w:p w14:paraId="666DC973" w14:textId="77777777" w:rsidR="00AE27FA" w:rsidRPr="00981A02" w:rsidRDefault="00AE27FA" w:rsidP="00AE27FA">
            <w:pPr>
              <w:pStyle w:val="Responsecategs"/>
              <w:tabs>
                <w:tab w:val="clear" w:pos="3942"/>
                <w:tab w:val="right" w:leader="dot" w:pos="4208"/>
              </w:tabs>
              <w:spacing w:line="276" w:lineRule="auto"/>
              <w:ind w:left="144" w:hanging="144"/>
              <w:contextualSpacing/>
              <w:rPr>
                <w:rFonts w:ascii="Times New Roman" w:hAnsi="Times New Roman"/>
                <w:caps/>
                <w:lang w:val="fr-FR"/>
              </w:rPr>
            </w:pPr>
          </w:p>
          <w:p w14:paraId="1CD62A21" w14:textId="77777777" w:rsidR="00AE27FA" w:rsidRPr="00981A02" w:rsidRDefault="00AE27FA" w:rsidP="00AE27FA">
            <w:pPr>
              <w:pStyle w:val="Responsecategs"/>
              <w:tabs>
                <w:tab w:val="clear" w:pos="3942"/>
                <w:tab w:val="right" w:leader="dot" w:pos="4208"/>
              </w:tabs>
              <w:spacing w:line="276" w:lineRule="auto"/>
              <w:ind w:left="144" w:hanging="144"/>
              <w:contextualSpacing/>
              <w:rPr>
                <w:rFonts w:ascii="Times New Roman" w:hAnsi="Times New Roman"/>
                <w:caps/>
                <w:lang w:val="fr-FR"/>
              </w:rPr>
            </w:pPr>
            <w:r w:rsidRPr="00981A02">
              <w:rPr>
                <w:rFonts w:ascii="Times New Roman" w:hAnsi="Times New Roman"/>
                <w:caps/>
                <w:lang w:val="fr-FR"/>
              </w:rPr>
              <w:t>Nombre de jours</w:t>
            </w:r>
            <w:r w:rsidRPr="00981A02">
              <w:rPr>
                <w:rFonts w:ascii="Times New Roman" w:hAnsi="Times New Roman"/>
                <w:caps/>
                <w:lang w:val="fr-FR"/>
              </w:rPr>
              <w:tab/>
            </w:r>
            <w:r w:rsidRPr="00981A02">
              <w:rPr>
                <w:rFonts w:ascii="Times New Roman" w:hAnsi="Times New Roman"/>
                <w:caps/>
                <w:u w:val="single"/>
                <w:lang w:val="fr-FR"/>
              </w:rPr>
              <w:t xml:space="preserve"> 0 </w:t>
            </w:r>
            <w:r w:rsidRPr="00981A02">
              <w:rPr>
                <w:rFonts w:ascii="Times New Roman" w:hAnsi="Times New Roman"/>
                <w:caps/>
                <w:lang w:val="fr-FR"/>
              </w:rPr>
              <w:t xml:space="preserve"> ___</w:t>
            </w:r>
          </w:p>
          <w:p w14:paraId="5F1AF64C" w14:textId="77777777" w:rsidR="00AE27FA" w:rsidRPr="00981A02" w:rsidRDefault="00AE27FA" w:rsidP="00AE27FA">
            <w:pPr>
              <w:pStyle w:val="Responsecategs"/>
              <w:tabs>
                <w:tab w:val="clear" w:pos="3942"/>
                <w:tab w:val="right" w:leader="dot" w:pos="4208"/>
              </w:tabs>
              <w:spacing w:line="276" w:lineRule="auto"/>
              <w:ind w:left="144" w:hanging="144"/>
              <w:contextualSpacing/>
              <w:rPr>
                <w:rFonts w:ascii="Times New Roman" w:hAnsi="Times New Roman"/>
                <w:caps/>
                <w:lang w:val="fr-FR"/>
              </w:rPr>
            </w:pPr>
          </w:p>
          <w:p w14:paraId="6C11E5E9" w14:textId="77777777" w:rsidR="003D2C49" w:rsidRPr="00981A02" w:rsidRDefault="00AE27FA" w:rsidP="00AE27FA">
            <w:pPr>
              <w:pStyle w:val="Responsecategs"/>
              <w:tabs>
                <w:tab w:val="clear" w:pos="3942"/>
                <w:tab w:val="right" w:leader="dot" w:pos="4208"/>
              </w:tabs>
              <w:spacing w:line="276" w:lineRule="auto"/>
              <w:ind w:left="144" w:hanging="144"/>
              <w:contextualSpacing/>
              <w:rPr>
                <w:rFonts w:ascii="Times New Roman" w:hAnsi="Times New Roman"/>
                <w:caps/>
                <w:lang w:val="fr-FR"/>
              </w:rPr>
            </w:pPr>
            <w:r w:rsidRPr="00981A02">
              <w:rPr>
                <w:rFonts w:ascii="Times New Roman" w:hAnsi="Times New Roman"/>
                <w:caps/>
                <w:lang w:val="fr-FR"/>
              </w:rPr>
              <w:t xml:space="preserve">10 jours ou plus mais moins </w:t>
            </w:r>
          </w:p>
          <w:p w14:paraId="2867B84C" w14:textId="5599D2E0" w:rsidR="00AE27FA" w:rsidRPr="00981A02" w:rsidRDefault="003D2C49" w:rsidP="00AE27FA">
            <w:pPr>
              <w:pStyle w:val="Responsecategs"/>
              <w:tabs>
                <w:tab w:val="clear" w:pos="3942"/>
                <w:tab w:val="right" w:leader="dot" w:pos="4208"/>
              </w:tabs>
              <w:spacing w:line="276" w:lineRule="auto"/>
              <w:ind w:left="144" w:hanging="144"/>
              <w:contextualSpacing/>
              <w:rPr>
                <w:rFonts w:ascii="Times New Roman" w:hAnsi="Times New Roman"/>
                <w:caps/>
                <w:lang w:val="fr-FR"/>
              </w:rPr>
            </w:pPr>
            <w:r w:rsidRPr="00981A02">
              <w:rPr>
                <w:rFonts w:ascii="Times New Roman" w:hAnsi="Times New Roman"/>
                <w:caps/>
                <w:lang w:val="fr-FR"/>
              </w:rPr>
              <w:t xml:space="preserve">    </w:t>
            </w:r>
            <w:r w:rsidR="00AE27FA" w:rsidRPr="00981A02">
              <w:rPr>
                <w:rFonts w:ascii="Times New Roman" w:hAnsi="Times New Roman"/>
                <w:caps/>
                <w:lang w:val="fr-FR"/>
              </w:rPr>
              <w:t>d’un mois</w:t>
            </w:r>
            <w:r w:rsidR="00AE27FA" w:rsidRPr="00981A02">
              <w:rPr>
                <w:rFonts w:ascii="Times New Roman" w:hAnsi="Times New Roman"/>
                <w:caps/>
                <w:lang w:val="fr-FR"/>
              </w:rPr>
              <w:tab/>
              <w:t>10</w:t>
            </w:r>
          </w:p>
          <w:p w14:paraId="2E160AA9" w14:textId="77777777" w:rsidR="00AE27FA" w:rsidRPr="00981A02" w:rsidRDefault="00AE27FA" w:rsidP="00AE27FA">
            <w:pPr>
              <w:pStyle w:val="Responsecategs"/>
              <w:tabs>
                <w:tab w:val="clear" w:pos="3942"/>
                <w:tab w:val="right" w:leader="dot" w:pos="4208"/>
              </w:tabs>
              <w:spacing w:line="276" w:lineRule="auto"/>
              <w:ind w:left="144" w:hanging="144"/>
              <w:contextualSpacing/>
              <w:rPr>
                <w:rFonts w:ascii="Times New Roman" w:hAnsi="Times New Roman"/>
                <w:caps/>
                <w:lang w:val="fr-FR"/>
              </w:rPr>
            </w:pPr>
          </w:p>
          <w:p w14:paraId="0E535FAD" w14:textId="77777777" w:rsidR="003D2C49" w:rsidRPr="00981A02" w:rsidRDefault="00AE27FA" w:rsidP="00AE27FA">
            <w:pPr>
              <w:pStyle w:val="Responsecategs"/>
              <w:tabs>
                <w:tab w:val="clear" w:pos="3942"/>
                <w:tab w:val="right" w:leader="dot" w:pos="4208"/>
              </w:tabs>
              <w:spacing w:line="276" w:lineRule="auto"/>
              <w:ind w:left="144" w:hanging="144"/>
              <w:contextualSpacing/>
              <w:rPr>
                <w:rFonts w:ascii="Times New Roman" w:hAnsi="Times New Roman"/>
                <w:caps/>
                <w:lang w:val="fr-FR"/>
              </w:rPr>
            </w:pPr>
            <w:r w:rsidRPr="00981A02">
              <w:rPr>
                <w:rFonts w:ascii="Times New Roman" w:hAnsi="Times New Roman"/>
                <w:caps/>
                <w:lang w:val="fr-FR"/>
              </w:rPr>
              <w:t xml:space="preserve">chaque jour / presque tous </w:t>
            </w:r>
          </w:p>
          <w:p w14:paraId="3C1EA304" w14:textId="092503DD" w:rsidR="00AE27FA" w:rsidRPr="00981A02" w:rsidRDefault="003D2C49" w:rsidP="003D2C49">
            <w:pPr>
              <w:pStyle w:val="Responsecategs"/>
              <w:tabs>
                <w:tab w:val="clear" w:pos="3942"/>
                <w:tab w:val="right" w:leader="dot" w:pos="4208"/>
              </w:tabs>
              <w:spacing w:line="276" w:lineRule="auto"/>
              <w:ind w:left="144" w:hanging="144"/>
              <w:contextualSpacing/>
              <w:rPr>
                <w:rFonts w:ascii="Times New Roman" w:hAnsi="Times New Roman"/>
                <w:caps/>
                <w:lang w:val="fr-FR"/>
              </w:rPr>
            </w:pPr>
            <w:r w:rsidRPr="00981A02">
              <w:rPr>
                <w:rFonts w:ascii="Times New Roman" w:hAnsi="Times New Roman"/>
                <w:caps/>
                <w:lang w:val="fr-FR"/>
              </w:rPr>
              <w:t xml:space="preserve">    </w:t>
            </w:r>
            <w:r w:rsidR="00AE27FA" w:rsidRPr="00981A02">
              <w:rPr>
                <w:rFonts w:ascii="Times New Roman" w:hAnsi="Times New Roman"/>
                <w:caps/>
                <w:lang w:val="fr-FR"/>
              </w:rPr>
              <w:t>les jours</w:t>
            </w:r>
            <w:r w:rsidR="00AE27FA" w:rsidRPr="00981A02">
              <w:rPr>
                <w:rFonts w:ascii="Times New Roman" w:hAnsi="Times New Roman"/>
                <w:caps/>
                <w:lang w:val="fr-FR"/>
              </w:rPr>
              <w:tab/>
              <w:t>30</w:t>
            </w:r>
          </w:p>
        </w:tc>
        <w:tc>
          <w:tcPr>
            <w:tcW w:w="596" w:type="pct"/>
            <w:tcMar>
              <w:top w:w="43" w:type="dxa"/>
              <w:left w:w="115" w:type="dxa"/>
              <w:bottom w:w="43" w:type="dxa"/>
              <w:right w:w="115" w:type="dxa"/>
            </w:tcMar>
          </w:tcPr>
          <w:p w14:paraId="7E60A7AB" w14:textId="77777777" w:rsidR="00AE27FA" w:rsidRPr="00981A02" w:rsidRDefault="00AE27FA" w:rsidP="00AE27FA">
            <w:pPr>
              <w:pStyle w:val="skipcolumn"/>
              <w:spacing w:line="276" w:lineRule="auto"/>
              <w:ind w:left="144" w:hanging="144"/>
              <w:contextualSpacing/>
              <w:rPr>
                <w:rFonts w:ascii="Times New Roman" w:hAnsi="Times New Roman"/>
                <w:lang w:val="fr-FR"/>
              </w:rPr>
            </w:pPr>
          </w:p>
        </w:tc>
      </w:tr>
      <w:tr w:rsidR="00AE27FA" w:rsidRPr="00981A02" w14:paraId="20306CF3" w14:textId="77777777" w:rsidTr="00AE27FA">
        <w:tblPrEx>
          <w:tblBorders>
            <w:left w:val="double" w:sz="4" w:space="0" w:color="auto"/>
            <w:bottom w:val="double" w:sz="4" w:space="0" w:color="auto"/>
            <w:right w:val="double" w:sz="4" w:space="0" w:color="auto"/>
          </w:tblBorders>
        </w:tblPrEx>
        <w:trPr>
          <w:cantSplit/>
          <w:jc w:val="center"/>
        </w:trPr>
        <w:tc>
          <w:tcPr>
            <w:tcW w:w="2276" w:type="pct"/>
            <w:tcMar>
              <w:top w:w="43" w:type="dxa"/>
              <w:left w:w="115" w:type="dxa"/>
              <w:bottom w:w="43" w:type="dxa"/>
              <w:right w:w="115" w:type="dxa"/>
            </w:tcMar>
          </w:tcPr>
          <w:p w14:paraId="6A9DE962" w14:textId="40578677" w:rsidR="00AE27FA" w:rsidRPr="00981A02" w:rsidRDefault="00AE27FA" w:rsidP="00AE27FA">
            <w:pPr>
              <w:pStyle w:val="1Intvwqst"/>
              <w:spacing w:line="276" w:lineRule="auto"/>
              <w:ind w:left="144" w:hanging="144"/>
              <w:contextualSpacing/>
              <w:rPr>
                <w:rFonts w:ascii="Times New Roman" w:hAnsi="Times New Roman"/>
                <w:smallCaps w:val="0"/>
                <w:lang w:val="fr-FR"/>
              </w:rPr>
            </w:pPr>
            <w:r w:rsidRPr="00981A02">
              <w:rPr>
                <w:rFonts w:ascii="Times New Roman" w:hAnsi="Times New Roman"/>
                <w:b/>
                <w:smallCaps w:val="0"/>
                <w:lang w:val="fr-FR"/>
              </w:rPr>
              <w:t>MTA14</w:t>
            </w:r>
            <w:r w:rsidRPr="00981A02">
              <w:rPr>
                <w:rFonts w:ascii="Times New Roman" w:hAnsi="Times New Roman"/>
                <w:smallCaps w:val="0"/>
                <w:lang w:val="fr-FR"/>
              </w:rPr>
              <w:t xml:space="preserve">. Maintenant, je voudrais vous poser des questions sur la consommation d’alcool.  </w:t>
            </w:r>
          </w:p>
          <w:p w14:paraId="470F3808" w14:textId="77777777" w:rsidR="00AE27FA" w:rsidRPr="00981A02" w:rsidRDefault="00AE27FA" w:rsidP="00AE27FA">
            <w:pPr>
              <w:pStyle w:val="1Intvwqst"/>
              <w:pageBreakBefore/>
              <w:spacing w:line="276" w:lineRule="auto"/>
              <w:ind w:left="144" w:hanging="144"/>
              <w:contextualSpacing/>
              <w:rPr>
                <w:rFonts w:ascii="Times New Roman" w:hAnsi="Times New Roman"/>
                <w:smallCaps w:val="0"/>
                <w:lang w:val="fr-FR"/>
              </w:rPr>
            </w:pPr>
          </w:p>
          <w:p w14:paraId="4133DAEA" w14:textId="2DE5662C" w:rsidR="00AE27FA" w:rsidRPr="00981A02" w:rsidRDefault="00AE27FA" w:rsidP="00AE27FA">
            <w:pPr>
              <w:pStyle w:val="1Intvwqst"/>
              <w:pageBreakBefore/>
              <w:spacing w:line="276" w:lineRule="auto"/>
              <w:ind w:left="144" w:hanging="144"/>
              <w:contextualSpacing/>
              <w:rPr>
                <w:rFonts w:ascii="Times New Roman" w:hAnsi="Times New Roman"/>
                <w:smallCaps w:val="0"/>
                <w:lang w:val="fr-FR"/>
              </w:rPr>
            </w:pPr>
            <w:r w:rsidRPr="00981A02">
              <w:rPr>
                <w:rFonts w:ascii="Times New Roman" w:hAnsi="Times New Roman"/>
                <w:smallCaps w:val="0"/>
                <w:lang w:val="fr-FR"/>
              </w:rPr>
              <w:tab/>
              <w:t xml:space="preserve">Avez-vous déjà bu de l’alcool ? </w:t>
            </w:r>
          </w:p>
        </w:tc>
        <w:tc>
          <w:tcPr>
            <w:tcW w:w="2128" w:type="pct"/>
            <w:tcMar>
              <w:top w:w="43" w:type="dxa"/>
              <w:left w:w="115" w:type="dxa"/>
              <w:bottom w:w="43" w:type="dxa"/>
              <w:right w:w="115" w:type="dxa"/>
            </w:tcMar>
          </w:tcPr>
          <w:p w14:paraId="343961A6" w14:textId="77777777" w:rsidR="00AE27FA" w:rsidRPr="00981A02" w:rsidRDefault="00AE27FA" w:rsidP="00AE27FA">
            <w:pPr>
              <w:pStyle w:val="Responsecategs"/>
              <w:tabs>
                <w:tab w:val="clear" w:pos="3942"/>
                <w:tab w:val="right" w:leader="dot" w:pos="4208"/>
              </w:tabs>
              <w:spacing w:line="276" w:lineRule="auto"/>
              <w:ind w:left="144" w:hanging="144"/>
              <w:contextualSpacing/>
              <w:rPr>
                <w:rFonts w:ascii="Times New Roman" w:hAnsi="Times New Roman"/>
                <w:caps/>
                <w:lang w:val="fr-FR"/>
              </w:rPr>
            </w:pPr>
          </w:p>
          <w:p w14:paraId="1863F174" w14:textId="77777777" w:rsidR="00AE27FA" w:rsidRPr="00981A02" w:rsidRDefault="00AE27FA" w:rsidP="00AE27FA">
            <w:pPr>
              <w:pStyle w:val="Responsecategs"/>
              <w:tabs>
                <w:tab w:val="clear" w:pos="3942"/>
                <w:tab w:val="right" w:leader="dot" w:pos="4208"/>
              </w:tabs>
              <w:spacing w:line="276" w:lineRule="auto"/>
              <w:ind w:left="144" w:hanging="144"/>
              <w:contextualSpacing/>
              <w:rPr>
                <w:rFonts w:ascii="Times New Roman" w:hAnsi="Times New Roman"/>
                <w:caps/>
              </w:rPr>
            </w:pPr>
            <w:r w:rsidRPr="00981A02">
              <w:rPr>
                <w:rFonts w:ascii="Times New Roman" w:hAnsi="Times New Roman"/>
                <w:caps/>
              </w:rPr>
              <w:t>Oui</w:t>
            </w:r>
            <w:r w:rsidRPr="00981A02">
              <w:rPr>
                <w:rFonts w:ascii="Times New Roman" w:hAnsi="Times New Roman"/>
                <w:caps/>
              </w:rPr>
              <w:tab/>
              <w:t>1</w:t>
            </w:r>
          </w:p>
          <w:p w14:paraId="67F97AF8" w14:textId="4D32A1F1" w:rsidR="00AE27FA" w:rsidRPr="00981A02" w:rsidRDefault="00AE27FA" w:rsidP="00AE27FA">
            <w:pPr>
              <w:pStyle w:val="Responsecategs"/>
              <w:tabs>
                <w:tab w:val="clear" w:pos="3942"/>
                <w:tab w:val="right" w:leader="dot" w:pos="4208"/>
              </w:tabs>
              <w:spacing w:line="276" w:lineRule="auto"/>
              <w:ind w:left="144" w:hanging="144"/>
              <w:contextualSpacing/>
              <w:rPr>
                <w:rFonts w:ascii="Times New Roman" w:hAnsi="Times New Roman"/>
                <w:caps/>
              </w:rPr>
            </w:pPr>
            <w:r w:rsidRPr="00981A02">
              <w:rPr>
                <w:rFonts w:ascii="Times New Roman" w:hAnsi="Times New Roman"/>
                <w:caps/>
              </w:rPr>
              <w:t>Non</w:t>
            </w:r>
            <w:r w:rsidRPr="00981A02">
              <w:rPr>
                <w:rFonts w:ascii="Times New Roman" w:hAnsi="Times New Roman"/>
                <w:caps/>
              </w:rPr>
              <w:tab/>
              <w:t>2</w:t>
            </w:r>
          </w:p>
        </w:tc>
        <w:tc>
          <w:tcPr>
            <w:tcW w:w="596" w:type="pct"/>
            <w:tcMar>
              <w:top w:w="43" w:type="dxa"/>
              <w:left w:w="115" w:type="dxa"/>
              <w:bottom w:w="43" w:type="dxa"/>
              <w:right w:w="115" w:type="dxa"/>
            </w:tcMar>
          </w:tcPr>
          <w:p w14:paraId="68EF7B52" w14:textId="77777777" w:rsidR="00AE27FA" w:rsidRPr="00981A02" w:rsidRDefault="00AE27FA" w:rsidP="00AE27FA">
            <w:pPr>
              <w:pStyle w:val="skipcolumn"/>
              <w:spacing w:line="276" w:lineRule="auto"/>
              <w:ind w:left="144" w:hanging="144"/>
              <w:contextualSpacing/>
              <w:rPr>
                <w:rFonts w:ascii="Times New Roman" w:hAnsi="Times New Roman"/>
              </w:rPr>
            </w:pPr>
          </w:p>
          <w:p w14:paraId="465AE2F6" w14:textId="77777777" w:rsidR="00AE27FA" w:rsidRPr="00981A02" w:rsidRDefault="00AE27FA" w:rsidP="00AE27FA">
            <w:pPr>
              <w:pStyle w:val="skipcolumn"/>
              <w:spacing w:line="276" w:lineRule="auto"/>
              <w:ind w:left="144" w:hanging="144"/>
              <w:contextualSpacing/>
              <w:rPr>
                <w:rFonts w:ascii="Times New Roman" w:hAnsi="Times New Roman"/>
                <w:smallCaps w:val="0"/>
              </w:rPr>
            </w:pPr>
          </w:p>
          <w:p w14:paraId="53B9F673" w14:textId="323CC383" w:rsidR="00AE27FA" w:rsidRPr="00981A02" w:rsidRDefault="00AE27FA" w:rsidP="004B5744">
            <w:pPr>
              <w:pStyle w:val="skipcolumn"/>
              <w:spacing w:line="276" w:lineRule="auto"/>
              <w:ind w:left="144" w:hanging="144"/>
              <w:contextualSpacing/>
              <w:rPr>
                <w:rFonts w:ascii="Times New Roman" w:hAnsi="Times New Roman"/>
              </w:rPr>
            </w:pPr>
            <w:r w:rsidRPr="00981A02">
              <w:rPr>
                <w:rFonts w:ascii="Times New Roman" w:hAnsi="Times New Roman"/>
                <w:smallCaps w:val="0"/>
              </w:rPr>
              <w:t>2</w:t>
            </w:r>
            <w:r w:rsidRPr="00981A02">
              <w:rPr>
                <w:rFonts w:ascii="Times New Roman" w:hAnsi="Times New Roman"/>
                <w:i/>
              </w:rPr>
              <w:sym w:font="Wingdings" w:char="F0F0"/>
            </w:r>
            <w:r w:rsidR="004B5744" w:rsidRPr="00981A02">
              <w:rPr>
                <w:rFonts w:ascii="Times New Roman" w:hAnsi="Times New Roman"/>
                <w:i/>
                <w:smallCaps w:val="0"/>
              </w:rPr>
              <w:t>Fin</w:t>
            </w:r>
          </w:p>
        </w:tc>
      </w:tr>
      <w:tr w:rsidR="00AE27FA" w:rsidRPr="00981A02" w14:paraId="2337B1BC" w14:textId="77777777" w:rsidTr="00AE27FA">
        <w:tblPrEx>
          <w:tblBorders>
            <w:left w:val="double" w:sz="4" w:space="0" w:color="auto"/>
            <w:bottom w:val="double" w:sz="4" w:space="0" w:color="auto"/>
            <w:right w:val="double" w:sz="4" w:space="0" w:color="auto"/>
          </w:tblBorders>
        </w:tblPrEx>
        <w:trPr>
          <w:cantSplit/>
          <w:jc w:val="center"/>
        </w:trPr>
        <w:tc>
          <w:tcPr>
            <w:tcW w:w="2276" w:type="pct"/>
            <w:tcMar>
              <w:top w:w="43" w:type="dxa"/>
              <w:left w:w="115" w:type="dxa"/>
              <w:bottom w:w="43" w:type="dxa"/>
              <w:right w:w="115" w:type="dxa"/>
            </w:tcMar>
          </w:tcPr>
          <w:p w14:paraId="4F0C85C3" w14:textId="28423727" w:rsidR="00AE27FA" w:rsidRPr="00981A02" w:rsidRDefault="00AE27FA" w:rsidP="00AE27FA">
            <w:pPr>
              <w:pStyle w:val="1Intvwqst"/>
              <w:rPr>
                <w:rFonts w:ascii="Times New Roman" w:hAnsi="Times New Roman"/>
                <w:smallCaps w:val="0"/>
                <w:lang w:val="fr-FR"/>
              </w:rPr>
            </w:pPr>
            <w:r w:rsidRPr="00981A02">
              <w:rPr>
                <w:rFonts w:ascii="Times New Roman" w:hAnsi="Times New Roman"/>
                <w:b/>
                <w:smallCaps w:val="0"/>
                <w:lang w:val="fr-FR"/>
              </w:rPr>
              <w:t>MTA15</w:t>
            </w:r>
            <w:r w:rsidRPr="00981A02">
              <w:rPr>
                <w:rFonts w:ascii="Times New Roman" w:hAnsi="Times New Roman"/>
                <w:smallCaps w:val="0"/>
                <w:lang w:val="fr-FR"/>
              </w:rPr>
              <w:t xml:space="preserve">. </w:t>
            </w:r>
            <w:r w:rsidR="00C70951" w:rsidRPr="00981A02">
              <w:rPr>
                <w:rFonts w:ascii="Times New Roman" w:hAnsi="Times New Roman"/>
                <w:smallCaps w:val="0"/>
                <w:lang w:val="fr-FR"/>
              </w:rPr>
              <w:t xml:space="preserve">Nous comptons comme une dose d’alcool, une canette ou une bouteille de bière, une calebasse de </w:t>
            </w:r>
            <w:proofErr w:type="spellStart"/>
            <w:r w:rsidR="00C70951" w:rsidRPr="00981A02">
              <w:rPr>
                <w:rFonts w:ascii="Times New Roman" w:hAnsi="Times New Roman"/>
                <w:smallCaps w:val="0"/>
                <w:lang w:val="fr-FR"/>
              </w:rPr>
              <w:t>tchouk</w:t>
            </w:r>
            <w:proofErr w:type="spellEnd"/>
            <w:r w:rsidR="00C70951" w:rsidRPr="00981A02">
              <w:rPr>
                <w:rFonts w:ascii="Times New Roman" w:hAnsi="Times New Roman"/>
                <w:smallCaps w:val="0"/>
                <w:lang w:val="fr-FR"/>
              </w:rPr>
              <w:t xml:space="preserve">, de </w:t>
            </w:r>
            <w:proofErr w:type="spellStart"/>
            <w:r w:rsidR="00C70951" w:rsidRPr="00981A02">
              <w:rPr>
                <w:rFonts w:ascii="Times New Roman" w:hAnsi="Times New Roman"/>
                <w:smallCaps w:val="0"/>
                <w:lang w:val="fr-FR"/>
              </w:rPr>
              <w:t>tchakpa</w:t>
            </w:r>
            <w:proofErr w:type="spellEnd"/>
            <w:r w:rsidR="00C70951" w:rsidRPr="00981A02">
              <w:rPr>
                <w:rFonts w:ascii="Times New Roman" w:hAnsi="Times New Roman"/>
                <w:smallCaps w:val="0"/>
                <w:lang w:val="fr-FR"/>
              </w:rPr>
              <w:t xml:space="preserve"> ou de vin de palme, un verre de vin, une dose de cognac, vodka, whiskey, rhum ou </w:t>
            </w:r>
            <w:proofErr w:type="spellStart"/>
            <w:r w:rsidR="00C70951" w:rsidRPr="00981A02">
              <w:rPr>
                <w:rFonts w:ascii="Times New Roman" w:hAnsi="Times New Roman"/>
                <w:smallCaps w:val="0"/>
                <w:lang w:val="fr-FR"/>
              </w:rPr>
              <w:t>sodabi</w:t>
            </w:r>
            <w:proofErr w:type="spellEnd"/>
            <w:r w:rsidR="00C70951" w:rsidRPr="00981A02">
              <w:rPr>
                <w:rFonts w:ascii="Times New Roman" w:hAnsi="Times New Roman"/>
                <w:smallCaps w:val="0"/>
                <w:lang w:val="fr-FR"/>
              </w:rPr>
              <w:t>.</w:t>
            </w:r>
          </w:p>
          <w:p w14:paraId="2E745F2F" w14:textId="7D4A0B18" w:rsidR="00AE27FA" w:rsidRPr="00981A02" w:rsidRDefault="00DC1135" w:rsidP="00AE27FA">
            <w:pPr>
              <w:pStyle w:val="1Intvwqst"/>
              <w:rPr>
                <w:rFonts w:ascii="Times New Roman" w:hAnsi="Times New Roman"/>
                <w:smallCaps w:val="0"/>
                <w:lang w:val="fr-FR"/>
              </w:rPr>
            </w:pPr>
            <w:r w:rsidRPr="00981A02">
              <w:rPr>
                <w:rFonts w:ascii="Times New Roman" w:hAnsi="Times New Roman"/>
                <w:smallCaps w:val="0"/>
                <w:lang w:val="fr-FR"/>
              </w:rPr>
              <w:t xml:space="preserve"> </w:t>
            </w:r>
          </w:p>
          <w:p w14:paraId="5F250BA3" w14:textId="6C34FE6A" w:rsidR="00AE27FA" w:rsidRPr="00981A02" w:rsidRDefault="00AE27FA" w:rsidP="00AE27FA">
            <w:pPr>
              <w:pStyle w:val="1Intvwqst"/>
              <w:spacing w:line="276" w:lineRule="auto"/>
              <w:ind w:left="144" w:hanging="144"/>
              <w:contextualSpacing/>
              <w:rPr>
                <w:rFonts w:ascii="Times New Roman" w:hAnsi="Times New Roman"/>
                <w:smallCaps w:val="0"/>
                <w:lang w:val="fr-FR"/>
              </w:rPr>
            </w:pPr>
            <w:r w:rsidRPr="00981A02">
              <w:rPr>
                <w:rFonts w:ascii="Times New Roman" w:hAnsi="Times New Roman"/>
                <w:smallCaps w:val="0"/>
                <w:lang w:val="fr-FR"/>
              </w:rPr>
              <w:tab/>
              <w:t>Quel âge aviez-vous quand vous avez bu pour la première fois de l’alcool autre que quelques gorgées</w:t>
            </w:r>
            <w:r w:rsidR="00514B38" w:rsidRPr="00981A02">
              <w:rPr>
                <w:rFonts w:ascii="Times New Roman" w:hAnsi="Times New Roman"/>
                <w:smallCaps w:val="0"/>
                <w:lang w:val="fr-FR"/>
              </w:rPr>
              <w:t xml:space="preserve"> </w:t>
            </w:r>
            <w:r w:rsidRPr="00981A02">
              <w:rPr>
                <w:rFonts w:ascii="Times New Roman" w:hAnsi="Times New Roman"/>
                <w:smallCaps w:val="0"/>
                <w:lang w:val="fr-FR"/>
              </w:rPr>
              <w:t>?</w:t>
            </w:r>
          </w:p>
        </w:tc>
        <w:tc>
          <w:tcPr>
            <w:tcW w:w="2128" w:type="pct"/>
            <w:tcMar>
              <w:top w:w="43" w:type="dxa"/>
              <w:left w:w="115" w:type="dxa"/>
              <w:bottom w:w="43" w:type="dxa"/>
              <w:right w:w="115" w:type="dxa"/>
            </w:tcMar>
          </w:tcPr>
          <w:p w14:paraId="5E0D27E9" w14:textId="77777777" w:rsidR="00AE27FA" w:rsidRPr="00981A02" w:rsidRDefault="00AE27FA" w:rsidP="00AE27FA">
            <w:pPr>
              <w:pStyle w:val="Responsecategs"/>
              <w:tabs>
                <w:tab w:val="clear" w:pos="3942"/>
                <w:tab w:val="right" w:leader="dot" w:pos="4208"/>
              </w:tabs>
              <w:spacing w:line="276" w:lineRule="auto"/>
              <w:ind w:left="144" w:hanging="144"/>
              <w:contextualSpacing/>
              <w:rPr>
                <w:rFonts w:ascii="Times New Roman" w:hAnsi="Times New Roman"/>
                <w:caps/>
                <w:lang w:val="fr-FR"/>
              </w:rPr>
            </w:pPr>
          </w:p>
          <w:p w14:paraId="39C106DD" w14:textId="478E362E" w:rsidR="00AE27FA" w:rsidRPr="00981A02" w:rsidRDefault="00AE27FA" w:rsidP="00AE27FA">
            <w:pPr>
              <w:pStyle w:val="Responsecategs"/>
              <w:tabs>
                <w:tab w:val="clear" w:pos="3942"/>
                <w:tab w:val="right" w:leader="dot" w:pos="4208"/>
              </w:tabs>
              <w:spacing w:line="276" w:lineRule="auto"/>
              <w:ind w:left="144" w:hanging="144"/>
              <w:contextualSpacing/>
              <w:rPr>
                <w:rFonts w:ascii="Times New Roman" w:hAnsi="Times New Roman"/>
                <w:caps/>
                <w:lang w:val="fr-FR"/>
              </w:rPr>
            </w:pPr>
            <w:r w:rsidRPr="00981A02">
              <w:rPr>
                <w:rFonts w:ascii="Times New Roman" w:hAnsi="Times New Roman"/>
                <w:caps/>
                <w:lang w:val="fr-FR"/>
              </w:rPr>
              <w:t xml:space="preserve">N’a jamais bu une </w:t>
            </w:r>
            <w:r w:rsidR="0097646D" w:rsidRPr="00981A02">
              <w:rPr>
                <w:rFonts w:ascii="Times New Roman" w:hAnsi="Times New Roman"/>
                <w:caps/>
                <w:lang w:val="fr-FR"/>
              </w:rPr>
              <w:t>DOSE</w:t>
            </w:r>
            <w:r w:rsidRPr="00981A02">
              <w:rPr>
                <w:rFonts w:ascii="Times New Roman" w:hAnsi="Times New Roman"/>
                <w:caps/>
                <w:lang w:val="fr-FR"/>
              </w:rPr>
              <w:t xml:space="preserve"> d’alcool</w:t>
            </w:r>
            <w:r w:rsidRPr="00981A02">
              <w:rPr>
                <w:rFonts w:ascii="Times New Roman" w:hAnsi="Times New Roman"/>
                <w:caps/>
                <w:lang w:val="fr-FR"/>
              </w:rPr>
              <w:tab/>
              <w:t>00</w:t>
            </w:r>
          </w:p>
          <w:p w14:paraId="3D31115F" w14:textId="77777777" w:rsidR="00AE27FA" w:rsidRPr="00981A02" w:rsidRDefault="00AE27FA" w:rsidP="00AE27FA">
            <w:pPr>
              <w:pStyle w:val="Responsecategs"/>
              <w:tabs>
                <w:tab w:val="clear" w:pos="3942"/>
                <w:tab w:val="right" w:leader="dot" w:pos="4208"/>
              </w:tabs>
              <w:spacing w:line="276" w:lineRule="auto"/>
              <w:ind w:left="144" w:hanging="144"/>
              <w:contextualSpacing/>
              <w:rPr>
                <w:rFonts w:ascii="Times New Roman" w:hAnsi="Times New Roman"/>
                <w:caps/>
                <w:lang w:val="fr-FR"/>
              </w:rPr>
            </w:pPr>
          </w:p>
          <w:p w14:paraId="76244D35" w14:textId="1E742F1F" w:rsidR="00AE27FA" w:rsidRPr="00981A02" w:rsidRDefault="00AE27FA" w:rsidP="00AE27FA">
            <w:pPr>
              <w:pStyle w:val="Responsecategs"/>
              <w:tabs>
                <w:tab w:val="clear" w:pos="3942"/>
                <w:tab w:val="right" w:leader="dot" w:pos="4208"/>
              </w:tabs>
              <w:spacing w:line="276" w:lineRule="auto"/>
              <w:ind w:left="144" w:hanging="144"/>
              <w:contextualSpacing/>
              <w:rPr>
                <w:rFonts w:ascii="Times New Roman" w:hAnsi="Times New Roman"/>
                <w:caps/>
              </w:rPr>
            </w:pPr>
            <w:r w:rsidRPr="00981A02">
              <w:rPr>
                <w:rFonts w:ascii="Times New Roman" w:hAnsi="Times New Roman"/>
                <w:caps/>
              </w:rPr>
              <w:t>Age</w:t>
            </w:r>
            <w:r w:rsidRPr="00981A02">
              <w:rPr>
                <w:rFonts w:ascii="Times New Roman" w:hAnsi="Times New Roman"/>
                <w:caps/>
              </w:rPr>
              <w:tab/>
              <w:t>___ ___</w:t>
            </w:r>
          </w:p>
        </w:tc>
        <w:tc>
          <w:tcPr>
            <w:tcW w:w="596" w:type="pct"/>
            <w:tcMar>
              <w:top w:w="43" w:type="dxa"/>
              <w:left w:w="115" w:type="dxa"/>
              <w:bottom w:w="43" w:type="dxa"/>
              <w:right w:w="115" w:type="dxa"/>
            </w:tcMar>
          </w:tcPr>
          <w:p w14:paraId="69B2E6C8" w14:textId="77777777" w:rsidR="00AE27FA" w:rsidRPr="00981A02" w:rsidRDefault="00AE27FA" w:rsidP="00AE27FA">
            <w:pPr>
              <w:pStyle w:val="skipcolumn"/>
              <w:spacing w:line="276" w:lineRule="auto"/>
              <w:ind w:left="144" w:hanging="144"/>
              <w:contextualSpacing/>
              <w:rPr>
                <w:rFonts w:ascii="Times New Roman" w:hAnsi="Times New Roman"/>
              </w:rPr>
            </w:pPr>
          </w:p>
          <w:p w14:paraId="053D7ED7" w14:textId="0F7F7E2D" w:rsidR="00AE27FA" w:rsidRPr="00981A02" w:rsidRDefault="00AE27FA" w:rsidP="004B5744">
            <w:pPr>
              <w:pStyle w:val="skipcolumn"/>
              <w:spacing w:line="276" w:lineRule="auto"/>
              <w:ind w:left="144" w:hanging="144"/>
              <w:contextualSpacing/>
              <w:rPr>
                <w:rFonts w:ascii="Times New Roman" w:hAnsi="Times New Roman"/>
              </w:rPr>
            </w:pPr>
            <w:r w:rsidRPr="00981A02">
              <w:rPr>
                <w:rFonts w:ascii="Times New Roman" w:hAnsi="Times New Roman"/>
              </w:rPr>
              <w:t>00</w:t>
            </w:r>
            <w:r w:rsidRPr="00981A02">
              <w:rPr>
                <w:rFonts w:ascii="Times New Roman" w:hAnsi="Times New Roman"/>
                <w:i/>
              </w:rPr>
              <w:sym w:font="Wingdings" w:char="F0F0"/>
            </w:r>
            <w:r w:rsidR="004B5744" w:rsidRPr="00981A02">
              <w:rPr>
                <w:rFonts w:ascii="Times New Roman" w:hAnsi="Times New Roman"/>
                <w:i/>
                <w:smallCaps w:val="0"/>
              </w:rPr>
              <w:t>Fin</w:t>
            </w:r>
          </w:p>
        </w:tc>
      </w:tr>
      <w:tr w:rsidR="00AE27FA" w:rsidRPr="00981A02" w14:paraId="0269C19E" w14:textId="77777777" w:rsidTr="00AE27FA">
        <w:tblPrEx>
          <w:tblBorders>
            <w:left w:val="double" w:sz="4" w:space="0" w:color="auto"/>
            <w:bottom w:val="double" w:sz="4" w:space="0" w:color="auto"/>
            <w:right w:val="double" w:sz="4" w:space="0" w:color="auto"/>
          </w:tblBorders>
        </w:tblPrEx>
        <w:trPr>
          <w:cantSplit/>
          <w:jc w:val="center"/>
        </w:trPr>
        <w:tc>
          <w:tcPr>
            <w:tcW w:w="2276" w:type="pct"/>
            <w:tcMar>
              <w:top w:w="43" w:type="dxa"/>
              <w:left w:w="115" w:type="dxa"/>
              <w:bottom w:w="43" w:type="dxa"/>
              <w:right w:w="115" w:type="dxa"/>
            </w:tcMar>
          </w:tcPr>
          <w:p w14:paraId="36DA51D5" w14:textId="4811068B" w:rsidR="00AE27FA" w:rsidRPr="00981A02" w:rsidRDefault="00AE27FA" w:rsidP="00AE27FA">
            <w:pPr>
              <w:pStyle w:val="1Intvwqst"/>
              <w:rPr>
                <w:rFonts w:ascii="Times New Roman" w:hAnsi="Times New Roman"/>
                <w:smallCaps w:val="0"/>
                <w:lang w:val="fr-FR"/>
              </w:rPr>
            </w:pPr>
            <w:r w:rsidRPr="00981A02">
              <w:rPr>
                <w:rFonts w:ascii="Times New Roman" w:hAnsi="Times New Roman"/>
                <w:b/>
                <w:smallCaps w:val="0"/>
                <w:lang w:val="fr-FR"/>
              </w:rPr>
              <w:t>MTA16</w:t>
            </w:r>
            <w:r w:rsidRPr="00981A02">
              <w:rPr>
                <w:rFonts w:ascii="Times New Roman" w:hAnsi="Times New Roman"/>
                <w:smallCaps w:val="0"/>
                <w:lang w:val="fr-FR"/>
              </w:rPr>
              <w:t>. Au cours du dernier mois, combien de jours avez-vous bu au moins une dose d’alcool</w:t>
            </w:r>
            <w:r w:rsidR="00514B38" w:rsidRPr="00981A02">
              <w:rPr>
                <w:rFonts w:ascii="Times New Roman" w:hAnsi="Times New Roman"/>
                <w:smallCaps w:val="0"/>
                <w:lang w:val="fr-FR"/>
              </w:rPr>
              <w:t xml:space="preserve"> </w:t>
            </w:r>
            <w:r w:rsidRPr="00981A02">
              <w:rPr>
                <w:rFonts w:ascii="Times New Roman" w:hAnsi="Times New Roman"/>
                <w:smallCaps w:val="0"/>
                <w:lang w:val="fr-FR"/>
              </w:rPr>
              <w:t>?</w:t>
            </w:r>
          </w:p>
          <w:p w14:paraId="7082379C" w14:textId="77777777" w:rsidR="00AE27FA" w:rsidRPr="00981A02" w:rsidRDefault="00AE27FA" w:rsidP="00AE27FA">
            <w:pPr>
              <w:pStyle w:val="1Intvwqst"/>
              <w:spacing w:line="276" w:lineRule="auto"/>
              <w:ind w:left="144" w:hanging="144"/>
              <w:contextualSpacing/>
              <w:rPr>
                <w:rFonts w:ascii="Times New Roman" w:hAnsi="Times New Roman"/>
                <w:smallCaps w:val="0"/>
                <w:lang w:val="fr-FR"/>
              </w:rPr>
            </w:pPr>
          </w:p>
          <w:p w14:paraId="4E9C56B4" w14:textId="1C86EECF" w:rsidR="00AE27FA" w:rsidRPr="00981A02" w:rsidRDefault="00AE27FA" w:rsidP="00AE27FA">
            <w:pPr>
              <w:pStyle w:val="1Intvwqst"/>
              <w:rPr>
                <w:rFonts w:ascii="Times New Roman" w:hAnsi="Times New Roman"/>
                <w:i/>
                <w:smallCaps w:val="0"/>
                <w:lang w:val="fr-FR"/>
              </w:rPr>
            </w:pPr>
            <w:r w:rsidRPr="00981A02">
              <w:rPr>
                <w:rFonts w:ascii="Times New Roman" w:hAnsi="Times New Roman"/>
                <w:i/>
                <w:smallCaps w:val="0"/>
                <w:lang w:val="fr-FR"/>
              </w:rPr>
              <w:tab/>
              <w:t xml:space="preserve">Si le répondant n’a pas bu, </w:t>
            </w:r>
            <w:r w:rsidR="00F1746F" w:rsidRPr="00981A02">
              <w:rPr>
                <w:rFonts w:ascii="Times New Roman" w:hAnsi="Times New Roman"/>
                <w:i/>
                <w:smallCaps w:val="0"/>
                <w:lang w:val="fr-FR"/>
              </w:rPr>
              <w:t xml:space="preserve">enregistrer </w:t>
            </w:r>
            <w:r w:rsidRPr="00981A02">
              <w:rPr>
                <w:lang w:val="fr-FR"/>
              </w:rPr>
              <w:t>‘</w:t>
            </w:r>
            <w:r w:rsidRPr="00981A02">
              <w:rPr>
                <w:rFonts w:ascii="Times New Roman" w:hAnsi="Times New Roman"/>
                <w:i/>
                <w:smallCaps w:val="0"/>
                <w:lang w:val="fr-FR"/>
              </w:rPr>
              <w:t>00</w:t>
            </w:r>
            <w:r w:rsidRPr="00981A02">
              <w:rPr>
                <w:lang w:val="fr-FR"/>
              </w:rPr>
              <w:t>’</w:t>
            </w:r>
            <w:r w:rsidRPr="00981A02">
              <w:rPr>
                <w:rFonts w:ascii="Times New Roman" w:hAnsi="Times New Roman"/>
                <w:i/>
                <w:smallCaps w:val="0"/>
                <w:lang w:val="fr-FR"/>
              </w:rPr>
              <w:t>.</w:t>
            </w:r>
          </w:p>
          <w:p w14:paraId="5EB71B1E" w14:textId="77777777" w:rsidR="00AE27FA" w:rsidRPr="00981A02" w:rsidRDefault="00AE27FA" w:rsidP="00AE27FA">
            <w:pPr>
              <w:pStyle w:val="1Intvwqst"/>
              <w:rPr>
                <w:rFonts w:ascii="Times New Roman" w:hAnsi="Times New Roman"/>
                <w:i/>
                <w:smallCaps w:val="0"/>
                <w:lang w:val="fr-FR"/>
              </w:rPr>
            </w:pPr>
            <w:r w:rsidRPr="00981A02">
              <w:rPr>
                <w:rFonts w:ascii="Times New Roman" w:hAnsi="Times New Roman"/>
                <w:i/>
                <w:smallCaps w:val="0"/>
                <w:lang w:val="fr-FR"/>
              </w:rPr>
              <w:tab/>
              <w:t>Si c’est moins de 10 jours, noter le nombre de jours.</w:t>
            </w:r>
          </w:p>
          <w:p w14:paraId="31984509" w14:textId="10E207C7" w:rsidR="00AE27FA" w:rsidRPr="00981A02" w:rsidRDefault="00AE27FA" w:rsidP="00AE27FA">
            <w:pPr>
              <w:pStyle w:val="1Intvwqst"/>
              <w:rPr>
                <w:rFonts w:ascii="Times New Roman" w:hAnsi="Times New Roman"/>
                <w:i/>
                <w:smallCaps w:val="0"/>
                <w:lang w:val="fr-FR"/>
              </w:rPr>
            </w:pPr>
            <w:r w:rsidRPr="00981A02">
              <w:rPr>
                <w:rFonts w:ascii="Times New Roman" w:hAnsi="Times New Roman"/>
                <w:i/>
                <w:smallCaps w:val="0"/>
                <w:lang w:val="fr-FR"/>
              </w:rPr>
              <w:tab/>
              <w:t xml:space="preserve">Si c’est 10 jours ou plus, mais moins d’un mois, </w:t>
            </w:r>
            <w:r w:rsidR="00F1746F" w:rsidRPr="00981A02">
              <w:rPr>
                <w:rFonts w:ascii="Times New Roman" w:hAnsi="Times New Roman"/>
                <w:i/>
                <w:smallCaps w:val="0"/>
                <w:lang w:val="fr-FR"/>
              </w:rPr>
              <w:t xml:space="preserve">enregistrer </w:t>
            </w:r>
            <w:r w:rsidRPr="00981A02">
              <w:rPr>
                <w:lang w:val="fr-FR"/>
              </w:rPr>
              <w:t>‘</w:t>
            </w:r>
            <w:r w:rsidRPr="00981A02">
              <w:rPr>
                <w:rFonts w:ascii="Times New Roman" w:hAnsi="Times New Roman"/>
                <w:i/>
                <w:smallCaps w:val="0"/>
                <w:lang w:val="fr-FR"/>
              </w:rPr>
              <w:t>10</w:t>
            </w:r>
            <w:r w:rsidRPr="00981A02">
              <w:rPr>
                <w:lang w:val="fr-FR"/>
              </w:rPr>
              <w:t>’</w:t>
            </w:r>
            <w:r w:rsidRPr="00981A02">
              <w:rPr>
                <w:rFonts w:ascii="Times New Roman" w:hAnsi="Times New Roman"/>
                <w:i/>
                <w:smallCaps w:val="0"/>
                <w:lang w:val="fr-FR"/>
              </w:rPr>
              <w:t>.</w:t>
            </w:r>
          </w:p>
          <w:p w14:paraId="511EF01B" w14:textId="5034DAD6" w:rsidR="00AE27FA" w:rsidRPr="00981A02" w:rsidRDefault="00AE27FA" w:rsidP="00AE27FA">
            <w:pPr>
              <w:pStyle w:val="1Intvwqst"/>
              <w:spacing w:line="276" w:lineRule="auto"/>
              <w:ind w:left="144" w:hanging="144"/>
              <w:contextualSpacing/>
              <w:rPr>
                <w:rFonts w:ascii="Times New Roman" w:hAnsi="Times New Roman"/>
                <w:smallCaps w:val="0"/>
                <w:lang w:val="fr-FR"/>
              </w:rPr>
            </w:pPr>
            <w:r w:rsidRPr="00981A02">
              <w:rPr>
                <w:rFonts w:ascii="Times New Roman" w:hAnsi="Times New Roman"/>
                <w:i/>
                <w:smallCaps w:val="0"/>
                <w:lang w:val="fr-FR"/>
              </w:rPr>
              <w:tab/>
              <w:t xml:space="preserve">Si c’est </w:t>
            </w:r>
            <w:r w:rsidRPr="00981A02">
              <w:rPr>
                <w:lang w:val="fr-FR"/>
              </w:rPr>
              <w:t>‘</w:t>
            </w:r>
            <w:r w:rsidRPr="00981A02">
              <w:rPr>
                <w:rFonts w:ascii="Times New Roman" w:hAnsi="Times New Roman"/>
                <w:i/>
                <w:smallCaps w:val="0"/>
                <w:lang w:val="fr-FR"/>
              </w:rPr>
              <w:t>chaque jour</w:t>
            </w:r>
            <w:r w:rsidRPr="00981A02">
              <w:rPr>
                <w:lang w:val="fr-FR"/>
              </w:rPr>
              <w:t>’</w:t>
            </w:r>
            <w:r w:rsidRPr="00981A02">
              <w:rPr>
                <w:rFonts w:ascii="Times New Roman" w:hAnsi="Times New Roman"/>
                <w:i/>
                <w:smallCaps w:val="0"/>
                <w:lang w:val="fr-FR"/>
              </w:rPr>
              <w:t xml:space="preserve"> ou </w:t>
            </w:r>
            <w:r w:rsidRPr="00981A02">
              <w:rPr>
                <w:lang w:val="fr-FR"/>
              </w:rPr>
              <w:t>‘</w:t>
            </w:r>
            <w:r w:rsidRPr="00981A02">
              <w:rPr>
                <w:rFonts w:ascii="Times New Roman" w:hAnsi="Times New Roman"/>
                <w:i/>
                <w:smallCaps w:val="0"/>
                <w:lang w:val="fr-FR"/>
              </w:rPr>
              <w:t>presque chaque jour</w:t>
            </w:r>
            <w:r w:rsidRPr="00981A02">
              <w:rPr>
                <w:lang w:val="fr-FR"/>
              </w:rPr>
              <w:t>’</w:t>
            </w:r>
            <w:r w:rsidRPr="00981A02">
              <w:rPr>
                <w:rFonts w:ascii="Times New Roman" w:hAnsi="Times New Roman"/>
                <w:i/>
                <w:smallCaps w:val="0"/>
                <w:lang w:val="fr-FR"/>
              </w:rPr>
              <w:t xml:space="preserve">, </w:t>
            </w:r>
            <w:r w:rsidR="00F1746F" w:rsidRPr="00981A02">
              <w:rPr>
                <w:rFonts w:ascii="Times New Roman" w:hAnsi="Times New Roman"/>
                <w:i/>
                <w:smallCaps w:val="0"/>
                <w:lang w:val="fr-FR"/>
              </w:rPr>
              <w:t xml:space="preserve">enregistrer </w:t>
            </w:r>
            <w:r w:rsidRPr="00981A02">
              <w:rPr>
                <w:lang w:val="fr-FR"/>
              </w:rPr>
              <w:t>‘</w:t>
            </w:r>
            <w:r w:rsidRPr="00981A02">
              <w:rPr>
                <w:rFonts w:ascii="Times New Roman" w:hAnsi="Times New Roman"/>
                <w:i/>
                <w:smallCaps w:val="0"/>
                <w:lang w:val="fr-FR"/>
              </w:rPr>
              <w:t>30</w:t>
            </w:r>
            <w:r w:rsidRPr="00981A02">
              <w:rPr>
                <w:lang w:val="fr-FR"/>
              </w:rPr>
              <w:t>’</w:t>
            </w:r>
            <w:r w:rsidR="00514B38" w:rsidRPr="00981A02">
              <w:rPr>
                <w:lang w:val="fr-FR"/>
              </w:rPr>
              <w:t>.</w:t>
            </w:r>
          </w:p>
        </w:tc>
        <w:tc>
          <w:tcPr>
            <w:tcW w:w="2128" w:type="pct"/>
            <w:tcMar>
              <w:top w:w="43" w:type="dxa"/>
              <w:left w:w="115" w:type="dxa"/>
              <w:bottom w:w="43" w:type="dxa"/>
              <w:right w:w="115" w:type="dxa"/>
            </w:tcMar>
          </w:tcPr>
          <w:p w14:paraId="3838B121" w14:textId="77777777" w:rsidR="003D2C49" w:rsidRPr="00981A02" w:rsidRDefault="00AE27FA" w:rsidP="00AE27FA">
            <w:pPr>
              <w:pStyle w:val="Responsecategs"/>
              <w:tabs>
                <w:tab w:val="clear" w:pos="3942"/>
                <w:tab w:val="right" w:leader="dot" w:pos="4208"/>
              </w:tabs>
              <w:spacing w:line="276" w:lineRule="auto"/>
              <w:ind w:left="144" w:hanging="144"/>
              <w:contextualSpacing/>
              <w:rPr>
                <w:rFonts w:ascii="Times New Roman" w:hAnsi="Times New Roman"/>
                <w:caps/>
                <w:lang w:val="fr-FR"/>
              </w:rPr>
            </w:pPr>
            <w:r w:rsidRPr="00981A02">
              <w:rPr>
                <w:rFonts w:ascii="Times New Roman" w:hAnsi="Times New Roman"/>
                <w:caps/>
                <w:lang w:val="fr-FR"/>
              </w:rPr>
              <w:t xml:space="preserve">n’a pas bu d’alcool dans le </w:t>
            </w:r>
          </w:p>
          <w:p w14:paraId="48B9320F" w14:textId="23F5232E" w:rsidR="00AE27FA" w:rsidRPr="00981A02" w:rsidRDefault="003D2C49" w:rsidP="00AE27FA">
            <w:pPr>
              <w:pStyle w:val="Responsecategs"/>
              <w:tabs>
                <w:tab w:val="clear" w:pos="3942"/>
                <w:tab w:val="right" w:leader="dot" w:pos="4208"/>
              </w:tabs>
              <w:spacing w:line="276" w:lineRule="auto"/>
              <w:ind w:left="144" w:hanging="144"/>
              <w:contextualSpacing/>
              <w:rPr>
                <w:rFonts w:ascii="Times New Roman" w:hAnsi="Times New Roman"/>
                <w:caps/>
                <w:lang w:val="fr-FR"/>
              </w:rPr>
            </w:pPr>
            <w:r w:rsidRPr="00981A02">
              <w:rPr>
                <w:rFonts w:ascii="Times New Roman" w:hAnsi="Times New Roman"/>
                <w:caps/>
                <w:lang w:val="fr-FR"/>
              </w:rPr>
              <w:t xml:space="preserve">    </w:t>
            </w:r>
            <w:r w:rsidR="00AE27FA" w:rsidRPr="00981A02">
              <w:rPr>
                <w:rFonts w:ascii="Times New Roman" w:hAnsi="Times New Roman"/>
                <w:caps/>
                <w:lang w:val="fr-FR"/>
              </w:rPr>
              <w:t>dernier mois</w:t>
            </w:r>
            <w:r w:rsidR="00AE27FA" w:rsidRPr="00981A02">
              <w:rPr>
                <w:rFonts w:ascii="Times New Roman" w:hAnsi="Times New Roman"/>
                <w:caps/>
                <w:lang w:val="fr-FR"/>
              </w:rPr>
              <w:tab/>
              <w:t>00</w:t>
            </w:r>
          </w:p>
          <w:p w14:paraId="03C2459D" w14:textId="77777777" w:rsidR="00AE27FA" w:rsidRPr="00981A02" w:rsidRDefault="00AE27FA" w:rsidP="00AE27FA">
            <w:pPr>
              <w:pStyle w:val="Responsecategs"/>
              <w:spacing w:line="276" w:lineRule="auto"/>
              <w:ind w:left="144" w:hanging="144"/>
              <w:contextualSpacing/>
              <w:rPr>
                <w:rFonts w:ascii="Times New Roman" w:hAnsi="Times New Roman"/>
                <w:caps/>
                <w:lang w:val="fr-FR"/>
              </w:rPr>
            </w:pPr>
          </w:p>
          <w:p w14:paraId="4EF55B8C" w14:textId="77777777" w:rsidR="00AE27FA" w:rsidRPr="00981A02" w:rsidRDefault="00AE27FA" w:rsidP="00AE27FA">
            <w:pPr>
              <w:pStyle w:val="Responsecategs"/>
              <w:tabs>
                <w:tab w:val="clear" w:pos="3942"/>
                <w:tab w:val="right" w:leader="dot" w:pos="4208"/>
              </w:tabs>
              <w:spacing w:line="276" w:lineRule="auto"/>
              <w:ind w:left="144" w:hanging="144"/>
              <w:contextualSpacing/>
              <w:rPr>
                <w:rFonts w:ascii="Times New Roman" w:hAnsi="Times New Roman"/>
                <w:caps/>
                <w:lang w:val="fr-FR"/>
              </w:rPr>
            </w:pPr>
            <w:r w:rsidRPr="00981A02">
              <w:rPr>
                <w:rFonts w:ascii="Times New Roman" w:hAnsi="Times New Roman"/>
                <w:caps/>
                <w:lang w:val="fr-FR"/>
              </w:rPr>
              <w:t>Nombre de jours</w:t>
            </w:r>
            <w:r w:rsidRPr="00981A02">
              <w:rPr>
                <w:rFonts w:ascii="Times New Roman" w:hAnsi="Times New Roman"/>
                <w:caps/>
                <w:lang w:val="fr-FR"/>
              </w:rPr>
              <w:tab/>
            </w:r>
            <w:r w:rsidRPr="00981A02">
              <w:rPr>
                <w:rFonts w:ascii="Times New Roman" w:hAnsi="Times New Roman"/>
                <w:caps/>
                <w:u w:val="single"/>
                <w:lang w:val="fr-FR"/>
              </w:rPr>
              <w:t xml:space="preserve"> 0 </w:t>
            </w:r>
            <w:r w:rsidRPr="00981A02">
              <w:rPr>
                <w:rFonts w:ascii="Times New Roman" w:hAnsi="Times New Roman"/>
                <w:caps/>
                <w:lang w:val="fr-FR"/>
              </w:rPr>
              <w:t xml:space="preserve"> ___</w:t>
            </w:r>
          </w:p>
          <w:p w14:paraId="35C5D696" w14:textId="77777777" w:rsidR="00AE27FA" w:rsidRPr="00981A02" w:rsidRDefault="00AE27FA" w:rsidP="00AE27FA">
            <w:pPr>
              <w:pStyle w:val="Responsecategs"/>
              <w:spacing w:line="276" w:lineRule="auto"/>
              <w:ind w:left="144" w:hanging="144"/>
              <w:contextualSpacing/>
              <w:rPr>
                <w:rFonts w:ascii="Times New Roman" w:hAnsi="Times New Roman"/>
                <w:caps/>
                <w:lang w:val="fr-FR"/>
              </w:rPr>
            </w:pPr>
          </w:p>
          <w:p w14:paraId="1C90C215" w14:textId="77777777" w:rsidR="00557EA7" w:rsidRPr="00981A02" w:rsidRDefault="00AE27FA" w:rsidP="00AE27FA">
            <w:pPr>
              <w:pStyle w:val="Responsecategs"/>
              <w:tabs>
                <w:tab w:val="clear" w:pos="3942"/>
                <w:tab w:val="right" w:leader="dot" w:pos="4208"/>
              </w:tabs>
              <w:spacing w:line="276" w:lineRule="auto"/>
              <w:ind w:left="144" w:hanging="144"/>
              <w:contextualSpacing/>
              <w:rPr>
                <w:rFonts w:ascii="Times New Roman" w:hAnsi="Times New Roman"/>
                <w:caps/>
                <w:lang w:val="fr-FR"/>
              </w:rPr>
            </w:pPr>
            <w:r w:rsidRPr="00981A02">
              <w:rPr>
                <w:rFonts w:ascii="Times New Roman" w:hAnsi="Times New Roman"/>
                <w:caps/>
                <w:lang w:val="fr-FR"/>
              </w:rPr>
              <w:t>10 jours ou plus mais moins d’un</w:t>
            </w:r>
          </w:p>
          <w:p w14:paraId="01C61256" w14:textId="58605CA6" w:rsidR="00AE27FA" w:rsidRPr="00981A02" w:rsidRDefault="00557EA7" w:rsidP="00AE27FA">
            <w:pPr>
              <w:pStyle w:val="Responsecategs"/>
              <w:tabs>
                <w:tab w:val="clear" w:pos="3942"/>
                <w:tab w:val="right" w:leader="dot" w:pos="4208"/>
              </w:tabs>
              <w:spacing w:line="276" w:lineRule="auto"/>
              <w:ind w:left="144" w:hanging="144"/>
              <w:contextualSpacing/>
              <w:rPr>
                <w:rFonts w:ascii="Times New Roman" w:hAnsi="Times New Roman"/>
                <w:caps/>
                <w:lang w:val="fr-FR"/>
              </w:rPr>
            </w:pPr>
            <w:r w:rsidRPr="00981A02">
              <w:rPr>
                <w:rFonts w:ascii="Times New Roman" w:hAnsi="Times New Roman"/>
                <w:caps/>
                <w:lang w:val="fr-FR"/>
              </w:rPr>
              <w:t xml:space="preserve"> </w:t>
            </w:r>
            <w:r w:rsidR="00AE27FA" w:rsidRPr="00981A02">
              <w:rPr>
                <w:rFonts w:ascii="Times New Roman" w:hAnsi="Times New Roman"/>
                <w:caps/>
                <w:lang w:val="fr-FR"/>
              </w:rPr>
              <w:t xml:space="preserve"> mois</w:t>
            </w:r>
            <w:r w:rsidR="00AE27FA" w:rsidRPr="00981A02">
              <w:rPr>
                <w:rFonts w:ascii="Times New Roman" w:hAnsi="Times New Roman"/>
                <w:caps/>
                <w:lang w:val="fr-FR"/>
              </w:rPr>
              <w:tab/>
              <w:t>10</w:t>
            </w:r>
          </w:p>
          <w:p w14:paraId="26BA188D" w14:textId="77777777" w:rsidR="00AE27FA" w:rsidRPr="00981A02" w:rsidRDefault="00AE27FA" w:rsidP="00AE27FA">
            <w:pPr>
              <w:pStyle w:val="Responsecategs"/>
              <w:tabs>
                <w:tab w:val="clear" w:pos="3942"/>
                <w:tab w:val="right" w:leader="dot" w:pos="4208"/>
              </w:tabs>
              <w:spacing w:line="276" w:lineRule="auto"/>
              <w:ind w:left="144" w:hanging="144"/>
              <w:contextualSpacing/>
              <w:rPr>
                <w:rFonts w:ascii="Times New Roman" w:hAnsi="Times New Roman"/>
                <w:caps/>
                <w:lang w:val="fr-FR"/>
              </w:rPr>
            </w:pPr>
          </w:p>
          <w:p w14:paraId="03CF2267" w14:textId="77777777" w:rsidR="00557EA7" w:rsidRPr="00981A02" w:rsidRDefault="00AE27FA" w:rsidP="00AE27FA">
            <w:pPr>
              <w:pStyle w:val="Responsecategs"/>
              <w:tabs>
                <w:tab w:val="clear" w:pos="3942"/>
                <w:tab w:val="right" w:leader="dot" w:pos="4208"/>
              </w:tabs>
              <w:spacing w:line="276" w:lineRule="auto"/>
              <w:ind w:left="144" w:hanging="144"/>
              <w:contextualSpacing/>
              <w:rPr>
                <w:rFonts w:ascii="Times New Roman" w:hAnsi="Times New Roman"/>
                <w:caps/>
                <w:lang w:val="fr-FR"/>
              </w:rPr>
            </w:pPr>
            <w:r w:rsidRPr="00981A02">
              <w:rPr>
                <w:rFonts w:ascii="Times New Roman" w:hAnsi="Times New Roman"/>
                <w:caps/>
                <w:lang w:val="fr-FR"/>
              </w:rPr>
              <w:t>chaque jour / presque tous les</w:t>
            </w:r>
          </w:p>
          <w:p w14:paraId="79B5AE10" w14:textId="677D2264" w:rsidR="00AE27FA" w:rsidRPr="00981A02" w:rsidRDefault="00557EA7" w:rsidP="00AE27FA">
            <w:pPr>
              <w:pStyle w:val="Responsecategs"/>
              <w:tabs>
                <w:tab w:val="clear" w:pos="3942"/>
                <w:tab w:val="right" w:leader="dot" w:pos="4208"/>
              </w:tabs>
              <w:spacing w:line="276" w:lineRule="auto"/>
              <w:ind w:left="144" w:hanging="144"/>
              <w:contextualSpacing/>
              <w:rPr>
                <w:rFonts w:ascii="Times New Roman" w:hAnsi="Times New Roman"/>
                <w:caps/>
                <w:lang w:val="fr-FR"/>
              </w:rPr>
            </w:pPr>
            <w:r w:rsidRPr="00981A02">
              <w:rPr>
                <w:rFonts w:ascii="Times New Roman" w:hAnsi="Times New Roman"/>
                <w:caps/>
                <w:lang w:val="fr-FR"/>
              </w:rPr>
              <w:t xml:space="preserve"> </w:t>
            </w:r>
            <w:r w:rsidR="00AE27FA" w:rsidRPr="00981A02">
              <w:rPr>
                <w:rFonts w:ascii="Times New Roman" w:hAnsi="Times New Roman"/>
                <w:caps/>
                <w:lang w:val="fr-FR"/>
              </w:rPr>
              <w:t xml:space="preserve"> jours</w:t>
            </w:r>
            <w:r w:rsidR="00AE27FA" w:rsidRPr="00981A02">
              <w:rPr>
                <w:rFonts w:ascii="Times New Roman" w:hAnsi="Times New Roman"/>
                <w:caps/>
                <w:lang w:val="fr-FR"/>
              </w:rPr>
              <w:tab/>
              <w:t>30</w:t>
            </w:r>
          </w:p>
        </w:tc>
        <w:tc>
          <w:tcPr>
            <w:tcW w:w="596" w:type="pct"/>
            <w:tcMar>
              <w:top w:w="43" w:type="dxa"/>
              <w:left w:w="115" w:type="dxa"/>
              <w:bottom w:w="43" w:type="dxa"/>
              <w:right w:w="115" w:type="dxa"/>
            </w:tcMar>
          </w:tcPr>
          <w:p w14:paraId="6E5C305F" w14:textId="77777777" w:rsidR="00AE27FA" w:rsidRPr="00981A02" w:rsidRDefault="00AE27FA" w:rsidP="00AE27FA">
            <w:pPr>
              <w:pStyle w:val="skipcolumn"/>
              <w:spacing w:line="276" w:lineRule="auto"/>
              <w:ind w:left="144" w:hanging="144"/>
              <w:contextualSpacing/>
              <w:rPr>
                <w:rFonts w:ascii="Times New Roman" w:hAnsi="Times New Roman"/>
                <w:smallCaps w:val="0"/>
                <w:lang w:val="fr-FR"/>
              </w:rPr>
            </w:pPr>
          </w:p>
          <w:p w14:paraId="7A2F44A7" w14:textId="21226B54" w:rsidR="00AE27FA" w:rsidRPr="00981A02" w:rsidRDefault="00AE27FA" w:rsidP="004B5744">
            <w:pPr>
              <w:pStyle w:val="skipcolumn"/>
              <w:spacing w:line="276" w:lineRule="auto"/>
              <w:ind w:left="144" w:hanging="144"/>
              <w:contextualSpacing/>
              <w:rPr>
                <w:rFonts w:ascii="Times New Roman" w:hAnsi="Times New Roman"/>
              </w:rPr>
            </w:pPr>
            <w:r w:rsidRPr="00981A02">
              <w:rPr>
                <w:rFonts w:ascii="Times New Roman" w:hAnsi="Times New Roman"/>
                <w:smallCaps w:val="0"/>
              </w:rPr>
              <w:t>00</w:t>
            </w:r>
            <w:r w:rsidRPr="00981A02">
              <w:rPr>
                <w:rFonts w:ascii="Times New Roman" w:hAnsi="Times New Roman"/>
                <w:i/>
              </w:rPr>
              <w:sym w:font="Wingdings" w:char="F0F0"/>
            </w:r>
            <w:r w:rsidR="004B5744" w:rsidRPr="00981A02">
              <w:rPr>
                <w:rFonts w:ascii="Times New Roman" w:hAnsi="Times New Roman"/>
                <w:i/>
                <w:smallCaps w:val="0"/>
              </w:rPr>
              <w:t>Fin</w:t>
            </w:r>
          </w:p>
        </w:tc>
      </w:tr>
      <w:tr w:rsidR="00AE27FA" w:rsidRPr="00981A02" w14:paraId="25412437" w14:textId="77777777" w:rsidTr="00AE27FA">
        <w:tblPrEx>
          <w:tblBorders>
            <w:left w:val="double" w:sz="4" w:space="0" w:color="auto"/>
            <w:bottom w:val="double" w:sz="4" w:space="0" w:color="auto"/>
            <w:right w:val="double" w:sz="4" w:space="0" w:color="auto"/>
          </w:tblBorders>
        </w:tblPrEx>
        <w:trPr>
          <w:cantSplit/>
          <w:trHeight w:val="1009"/>
          <w:jc w:val="center"/>
        </w:trPr>
        <w:tc>
          <w:tcPr>
            <w:tcW w:w="2276" w:type="pct"/>
            <w:tcMar>
              <w:top w:w="43" w:type="dxa"/>
              <w:left w:w="115" w:type="dxa"/>
              <w:bottom w:w="43" w:type="dxa"/>
              <w:right w:w="115" w:type="dxa"/>
            </w:tcMar>
          </w:tcPr>
          <w:p w14:paraId="0D23CD1A" w14:textId="3DB0C4F7" w:rsidR="00AE27FA" w:rsidRPr="00981A02" w:rsidRDefault="00AE27FA" w:rsidP="00AE27FA">
            <w:pPr>
              <w:pStyle w:val="1Intvwqst"/>
              <w:spacing w:line="276" w:lineRule="auto"/>
              <w:ind w:left="144" w:hanging="144"/>
              <w:contextualSpacing/>
              <w:rPr>
                <w:rFonts w:ascii="Times New Roman" w:hAnsi="Times New Roman"/>
                <w:smallCaps w:val="0"/>
                <w:lang w:val="fr-FR"/>
              </w:rPr>
            </w:pPr>
            <w:r w:rsidRPr="00981A02">
              <w:rPr>
                <w:rFonts w:ascii="Times New Roman" w:hAnsi="Times New Roman"/>
                <w:b/>
                <w:smallCaps w:val="0"/>
                <w:lang w:val="fr-FR"/>
              </w:rPr>
              <w:t>MTA17</w:t>
            </w:r>
            <w:r w:rsidRPr="00981A02">
              <w:rPr>
                <w:rFonts w:ascii="Times New Roman" w:hAnsi="Times New Roman"/>
                <w:smallCaps w:val="0"/>
                <w:lang w:val="fr-FR"/>
              </w:rPr>
              <w:t>. Au cours du dernier mois, les jours où vous avez bu de l’alcool, combien de doses preniez-vous habituellement ?</w:t>
            </w:r>
          </w:p>
        </w:tc>
        <w:tc>
          <w:tcPr>
            <w:tcW w:w="2128" w:type="pct"/>
            <w:tcMar>
              <w:top w:w="43" w:type="dxa"/>
              <w:left w:w="115" w:type="dxa"/>
              <w:bottom w:w="43" w:type="dxa"/>
              <w:right w:w="115" w:type="dxa"/>
            </w:tcMar>
          </w:tcPr>
          <w:p w14:paraId="34FBF164" w14:textId="77777777" w:rsidR="00AE27FA" w:rsidRPr="00981A02" w:rsidRDefault="00AE27FA" w:rsidP="00AE27FA">
            <w:pPr>
              <w:pStyle w:val="Responsecategs"/>
              <w:spacing w:line="276" w:lineRule="auto"/>
              <w:ind w:left="144" w:hanging="144"/>
              <w:contextualSpacing/>
              <w:rPr>
                <w:rFonts w:ascii="Times New Roman" w:hAnsi="Times New Roman"/>
                <w:caps/>
                <w:lang w:val="fr-FR"/>
              </w:rPr>
            </w:pPr>
          </w:p>
          <w:p w14:paraId="1A1112D7" w14:textId="40685621" w:rsidR="00AE27FA" w:rsidRPr="00981A02" w:rsidRDefault="00AE27FA" w:rsidP="00AE27FA">
            <w:pPr>
              <w:pStyle w:val="Responsecategs"/>
              <w:tabs>
                <w:tab w:val="clear" w:pos="3942"/>
                <w:tab w:val="right" w:leader="dot" w:pos="4208"/>
              </w:tabs>
              <w:spacing w:line="276" w:lineRule="auto"/>
              <w:ind w:left="144" w:hanging="144"/>
              <w:contextualSpacing/>
              <w:rPr>
                <w:rFonts w:ascii="Times New Roman" w:hAnsi="Times New Roman"/>
                <w:caps/>
              </w:rPr>
            </w:pPr>
            <w:r w:rsidRPr="00981A02">
              <w:rPr>
                <w:rFonts w:ascii="Times New Roman" w:hAnsi="Times New Roman"/>
                <w:caps/>
              </w:rPr>
              <w:t>Nombre de doses d’alcool</w:t>
            </w:r>
            <w:r w:rsidRPr="00981A02">
              <w:rPr>
                <w:rFonts w:ascii="Times New Roman" w:hAnsi="Times New Roman"/>
                <w:caps/>
              </w:rPr>
              <w:tab/>
              <w:t>___ ___</w:t>
            </w:r>
          </w:p>
        </w:tc>
        <w:tc>
          <w:tcPr>
            <w:tcW w:w="596" w:type="pct"/>
            <w:tcMar>
              <w:top w:w="43" w:type="dxa"/>
              <w:left w:w="115" w:type="dxa"/>
              <w:bottom w:w="43" w:type="dxa"/>
              <w:right w:w="115" w:type="dxa"/>
            </w:tcMar>
          </w:tcPr>
          <w:p w14:paraId="1C0C7715" w14:textId="77777777" w:rsidR="00AE27FA" w:rsidRPr="00981A02" w:rsidRDefault="00AE27FA" w:rsidP="00AE27FA">
            <w:pPr>
              <w:pStyle w:val="skipcolumn"/>
              <w:spacing w:line="276" w:lineRule="auto"/>
              <w:ind w:left="144" w:hanging="144"/>
              <w:contextualSpacing/>
              <w:rPr>
                <w:rFonts w:ascii="Times New Roman" w:hAnsi="Times New Roman"/>
              </w:rPr>
            </w:pPr>
          </w:p>
        </w:tc>
      </w:tr>
    </w:tbl>
    <w:p w14:paraId="1D206217" w14:textId="77777777" w:rsidR="00074CCD" w:rsidRPr="00981A02" w:rsidRDefault="00074CCD" w:rsidP="00CE050A">
      <w:pPr>
        <w:spacing w:line="276" w:lineRule="auto"/>
        <w:ind w:left="144" w:hanging="144"/>
        <w:contextualSpacing/>
        <w:rPr>
          <w:smallCaps/>
          <w:sz w:val="20"/>
        </w:rPr>
      </w:pP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4747"/>
        <w:gridCol w:w="472"/>
        <w:gridCol w:w="4063"/>
        <w:gridCol w:w="1157"/>
      </w:tblGrid>
      <w:tr w:rsidR="00AF16A9" w:rsidRPr="00981A02" w14:paraId="77A4EBD5" w14:textId="77777777" w:rsidTr="00DA526B">
        <w:trPr>
          <w:cantSplit/>
          <w:trHeight w:val="287"/>
          <w:jc w:val="center"/>
        </w:trPr>
        <w:tc>
          <w:tcPr>
            <w:tcW w:w="2500" w:type="pct"/>
            <w:gridSpan w:val="2"/>
            <w:tcBorders>
              <w:top w:val="double" w:sz="4" w:space="0" w:color="auto"/>
              <w:left w:val="double" w:sz="4" w:space="0" w:color="auto"/>
              <w:bottom w:val="double" w:sz="4" w:space="0" w:color="auto"/>
              <w:right w:val="nil"/>
            </w:tcBorders>
            <w:shd w:val="clear" w:color="auto" w:fill="000000"/>
            <w:tcMar>
              <w:top w:w="43" w:type="dxa"/>
              <w:left w:w="115" w:type="dxa"/>
              <w:bottom w:w="43" w:type="dxa"/>
              <w:right w:w="115" w:type="dxa"/>
            </w:tcMar>
          </w:tcPr>
          <w:p w14:paraId="707DD9D2" w14:textId="3B684D7A" w:rsidR="00AF16A9" w:rsidRPr="00981A02" w:rsidRDefault="00AF16A9" w:rsidP="00CE050A">
            <w:pPr>
              <w:pageBreakBefore/>
              <w:tabs>
                <w:tab w:val="right" w:pos="9504"/>
              </w:tabs>
              <w:spacing w:line="276" w:lineRule="auto"/>
              <w:ind w:left="144" w:hanging="144"/>
              <w:contextualSpacing/>
              <w:rPr>
                <w:b/>
                <w:caps/>
                <w:sz w:val="20"/>
              </w:rPr>
            </w:pPr>
            <w:r w:rsidRPr="00981A02">
              <w:rPr>
                <w:b/>
                <w:caps/>
                <w:sz w:val="20"/>
              </w:rPr>
              <w:lastRenderedPageBreak/>
              <w:t>satisfaction</w:t>
            </w:r>
            <w:r w:rsidR="00AE27FA" w:rsidRPr="00981A02">
              <w:rPr>
                <w:b/>
                <w:caps/>
                <w:sz w:val="20"/>
              </w:rPr>
              <w:t xml:space="preserve"> de vie</w:t>
            </w:r>
          </w:p>
        </w:tc>
        <w:tc>
          <w:tcPr>
            <w:tcW w:w="2500" w:type="pct"/>
            <w:gridSpan w:val="2"/>
            <w:tcBorders>
              <w:top w:val="double" w:sz="4" w:space="0" w:color="auto"/>
              <w:left w:val="nil"/>
              <w:bottom w:val="double" w:sz="4" w:space="0" w:color="auto"/>
              <w:right w:val="double" w:sz="4" w:space="0" w:color="auto"/>
            </w:tcBorders>
            <w:shd w:val="clear" w:color="auto" w:fill="000000"/>
          </w:tcPr>
          <w:p w14:paraId="0D971247" w14:textId="010F6FB4" w:rsidR="00AF16A9" w:rsidRPr="00981A02" w:rsidRDefault="0061306A" w:rsidP="00CE050A">
            <w:pPr>
              <w:pageBreakBefore/>
              <w:tabs>
                <w:tab w:val="right" w:pos="9504"/>
              </w:tabs>
              <w:spacing w:line="276" w:lineRule="auto"/>
              <w:ind w:left="144" w:hanging="144"/>
              <w:contextualSpacing/>
              <w:jc w:val="right"/>
              <w:rPr>
                <w:b/>
                <w:caps/>
                <w:sz w:val="20"/>
              </w:rPr>
            </w:pPr>
            <w:r w:rsidRPr="002F34B8">
              <w:rPr>
                <w:b/>
                <w:caps/>
                <w:sz w:val="20"/>
              </w:rPr>
              <w:t>m</w:t>
            </w:r>
            <w:r w:rsidR="00AF16A9" w:rsidRPr="002F34B8">
              <w:rPr>
                <w:b/>
                <w:caps/>
                <w:sz w:val="20"/>
              </w:rPr>
              <w:t>ls</w:t>
            </w:r>
          </w:p>
        </w:tc>
      </w:tr>
      <w:tr w:rsidR="00AE27FA" w:rsidRPr="00981A02" w14:paraId="66E24462" w14:textId="77777777" w:rsidTr="00DA526B">
        <w:tblPrEx>
          <w:tblBorders>
            <w:top w:val="single" w:sz="4" w:space="0" w:color="auto"/>
            <w:left w:val="single" w:sz="4" w:space="0" w:color="auto"/>
            <w:bottom w:val="single" w:sz="4" w:space="0" w:color="auto"/>
            <w:right w:val="single" w:sz="4" w:space="0" w:color="auto"/>
          </w:tblBorders>
        </w:tblPrEx>
        <w:trPr>
          <w:cantSplit/>
          <w:trHeight w:val="3350"/>
          <w:jc w:val="center"/>
        </w:trPr>
        <w:tc>
          <w:tcPr>
            <w:tcW w:w="2274" w:type="pct"/>
            <w:tcBorders>
              <w:top w:val="double" w:sz="4" w:space="0" w:color="auto"/>
              <w:left w:val="double" w:sz="4" w:space="0" w:color="auto"/>
            </w:tcBorders>
            <w:tcMar>
              <w:top w:w="43" w:type="dxa"/>
              <w:left w:w="115" w:type="dxa"/>
              <w:bottom w:w="43" w:type="dxa"/>
              <w:right w:w="115" w:type="dxa"/>
            </w:tcMar>
          </w:tcPr>
          <w:p w14:paraId="73C4B031" w14:textId="4C212058" w:rsidR="00AE27FA" w:rsidRPr="00981A02" w:rsidRDefault="00AE27FA" w:rsidP="00AE27FA">
            <w:pPr>
              <w:pStyle w:val="1Intvwqst"/>
              <w:widowControl w:val="0"/>
              <w:rPr>
                <w:rFonts w:ascii="Times New Roman" w:hAnsi="Times New Roman"/>
                <w:smallCaps w:val="0"/>
                <w:lang w:val="fr-FR"/>
              </w:rPr>
            </w:pPr>
            <w:r w:rsidRPr="00981A02">
              <w:rPr>
                <w:rFonts w:ascii="Times New Roman" w:hAnsi="Times New Roman"/>
                <w:b/>
                <w:smallCaps w:val="0"/>
                <w:lang w:val="fr-FR"/>
              </w:rPr>
              <w:t>MLS1</w:t>
            </w:r>
            <w:r w:rsidRPr="00981A02">
              <w:rPr>
                <w:rFonts w:ascii="Times New Roman" w:hAnsi="Times New Roman"/>
                <w:smallCaps w:val="0"/>
                <w:lang w:val="fr-FR"/>
              </w:rPr>
              <w:t xml:space="preserve">. Je voudrais vous poser quelques questions simples à propos du bonheur et de la satisfaction. </w:t>
            </w:r>
          </w:p>
          <w:p w14:paraId="5BA84382" w14:textId="77777777" w:rsidR="00AE27FA" w:rsidRPr="00981A02" w:rsidRDefault="00AE27FA" w:rsidP="00AE27FA">
            <w:pPr>
              <w:pStyle w:val="1Intvwqst"/>
              <w:widowControl w:val="0"/>
              <w:spacing w:line="276" w:lineRule="auto"/>
              <w:ind w:left="144" w:hanging="144"/>
              <w:contextualSpacing/>
              <w:rPr>
                <w:rFonts w:ascii="Times New Roman" w:hAnsi="Times New Roman"/>
                <w:smallCaps w:val="0"/>
                <w:lang w:val="fr-FR"/>
              </w:rPr>
            </w:pPr>
          </w:p>
          <w:p w14:paraId="6132A7DE" w14:textId="2C255A62" w:rsidR="00AE27FA" w:rsidRPr="00981A02" w:rsidRDefault="00AE27FA" w:rsidP="00AE27FA">
            <w:pPr>
              <w:pStyle w:val="1Intvwqst"/>
              <w:widowControl w:val="0"/>
              <w:rPr>
                <w:rFonts w:ascii="Times New Roman" w:hAnsi="Times New Roman"/>
                <w:smallCaps w:val="0"/>
                <w:lang w:val="fr-FR"/>
              </w:rPr>
            </w:pPr>
            <w:r w:rsidRPr="00981A02">
              <w:rPr>
                <w:rFonts w:ascii="Times New Roman" w:hAnsi="Times New Roman"/>
                <w:smallCaps w:val="0"/>
                <w:lang w:val="fr-FR"/>
              </w:rPr>
              <w:tab/>
              <w:t xml:space="preserve">Premièrement, dans l’ensemble, diriez-vous que vous êtes très heureux, assez heureux, ni heureux ni malheureux, assez malheureux ou très malheureux ? </w:t>
            </w:r>
          </w:p>
          <w:p w14:paraId="6F5EE116" w14:textId="77777777" w:rsidR="00AE27FA" w:rsidRPr="00981A02" w:rsidRDefault="00AE27FA" w:rsidP="00AE27FA">
            <w:pPr>
              <w:pStyle w:val="1Intvwqst"/>
              <w:widowControl w:val="0"/>
              <w:spacing w:line="276" w:lineRule="auto"/>
              <w:ind w:left="144" w:hanging="144"/>
              <w:contextualSpacing/>
              <w:rPr>
                <w:rFonts w:ascii="Times New Roman" w:hAnsi="Times New Roman"/>
                <w:smallCaps w:val="0"/>
                <w:lang w:val="fr-FR"/>
              </w:rPr>
            </w:pPr>
          </w:p>
          <w:p w14:paraId="25EE0959" w14:textId="77777777" w:rsidR="00AE27FA" w:rsidRPr="00981A02" w:rsidRDefault="00AE27FA" w:rsidP="00AE27FA">
            <w:pPr>
              <w:pStyle w:val="1Intvwqst"/>
              <w:widowControl w:val="0"/>
              <w:rPr>
                <w:rFonts w:ascii="Times New Roman" w:hAnsi="Times New Roman"/>
                <w:smallCaps w:val="0"/>
                <w:lang w:val="fr-FR"/>
              </w:rPr>
            </w:pPr>
            <w:r w:rsidRPr="00981A02">
              <w:rPr>
                <w:rFonts w:ascii="Times New Roman" w:hAnsi="Times New Roman"/>
                <w:smallCaps w:val="0"/>
                <w:lang w:val="fr-FR"/>
              </w:rPr>
              <w:tab/>
              <w:t>Je vais maintenant vous montrer ces images pour guider vos réponses.</w:t>
            </w:r>
          </w:p>
          <w:p w14:paraId="37E954A7" w14:textId="77777777" w:rsidR="00AE27FA" w:rsidRPr="00981A02" w:rsidRDefault="00AE27FA" w:rsidP="00AE27FA">
            <w:pPr>
              <w:pStyle w:val="1Intvwqst"/>
              <w:widowControl w:val="0"/>
              <w:spacing w:line="276" w:lineRule="auto"/>
              <w:ind w:left="144" w:hanging="144"/>
              <w:contextualSpacing/>
              <w:rPr>
                <w:rFonts w:ascii="Times New Roman" w:hAnsi="Times New Roman"/>
                <w:smallCaps w:val="0"/>
                <w:lang w:val="fr-FR"/>
              </w:rPr>
            </w:pPr>
          </w:p>
          <w:p w14:paraId="5B837421" w14:textId="7DCEA4CA" w:rsidR="00AE27FA" w:rsidRPr="00981A02" w:rsidRDefault="00AE27FA" w:rsidP="00AE27FA">
            <w:pPr>
              <w:pStyle w:val="1Intvwqst"/>
              <w:widowControl w:val="0"/>
              <w:spacing w:line="276" w:lineRule="auto"/>
              <w:ind w:left="144" w:hanging="144"/>
              <w:contextualSpacing/>
              <w:rPr>
                <w:rFonts w:ascii="Times New Roman" w:hAnsi="Times New Roman"/>
                <w:smallCaps w:val="0"/>
              </w:rPr>
            </w:pPr>
            <w:r w:rsidRPr="00981A02">
              <w:rPr>
                <w:rFonts w:ascii="Times New Roman" w:hAnsi="Times New Roman"/>
                <w:smallCaps w:val="0"/>
                <w:lang w:val="fr-FR"/>
              </w:rPr>
              <w:tab/>
            </w:r>
            <w:r w:rsidRPr="00981A02">
              <w:rPr>
                <w:rFonts w:ascii="Times New Roman" w:hAnsi="Times New Roman"/>
                <w:i/>
                <w:smallCaps w:val="0"/>
                <w:lang w:val="fr-FR"/>
              </w:rPr>
              <w:t xml:space="preserve">Montrer le coté 1 de la carte réponse et expliquer ce que représente chaque symbole. </w:t>
            </w:r>
            <w:r w:rsidR="00F1746F" w:rsidRPr="00981A02">
              <w:rPr>
                <w:rFonts w:ascii="Times New Roman" w:hAnsi="Times New Roman"/>
                <w:i/>
                <w:smallCaps w:val="0"/>
                <w:lang w:val="fr-FR"/>
              </w:rPr>
              <w:t xml:space="preserve">Enregistrer </w:t>
            </w:r>
            <w:r w:rsidRPr="00981A02">
              <w:rPr>
                <w:rFonts w:ascii="Times New Roman" w:hAnsi="Times New Roman"/>
                <w:i/>
                <w:smallCaps w:val="0"/>
                <w:lang w:val="fr-FR"/>
              </w:rPr>
              <w:t>la réponse montrée par l’enquêté.</w:t>
            </w:r>
          </w:p>
        </w:tc>
        <w:tc>
          <w:tcPr>
            <w:tcW w:w="2172" w:type="pct"/>
            <w:gridSpan w:val="2"/>
            <w:tcBorders>
              <w:top w:val="double" w:sz="4" w:space="0" w:color="auto"/>
            </w:tcBorders>
            <w:shd w:val="clear" w:color="auto" w:fill="auto"/>
            <w:tcMar>
              <w:top w:w="43" w:type="dxa"/>
              <w:left w:w="115" w:type="dxa"/>
              <w:bottom w:w="43" w:type="dxa"/>
              <w:right w:w="115" w:type="dxa"/>
            </w:tcMar>
          </w:tcPr>
          <w:p w14:paraId="5D2AED75" w14:textId="77777777" w:rsidR="00AE27FA" w:rsidRPr="00981A02" w:rsidRDefault="00AE27FA" w:rsidP="00AE27FA">
            <w:pPr>
              <w:pStyle w:val="Responsecategs"/>
              <w:widowControl w:val="0"/>
              <w:tabs>
                <w:tab w:val="clear" w:pos="3942"/>
                <w:tab w:val="right" w:leader="dot" w:pos="4303"/>
              </w:tabs>
              <w:spacing w:line="276" w:lineRule="auto"/>
              <w:ind w:left="144" w:hanging="144"/>
              <w:contextualSpacing/>
              <w:rPr>
                <w:rFonts w:ascii="Times New Roman" w:hAnsi="Times New Roman"/>
                <w:caps/>
                <w:lang w:val="fr-FR"/>
              </w:rPr>
            </w:pPr>
          </w:p>
          <w:p w14:paraId="52E48DA0" w14:textId="77777777" w:rsidR="00AE27FA" w:rsidRPr="00981A02" w:rsidRDefault="00AE27FA" w:rsidP="00AE27FA">
            <w:pPr>
              <w:pStyle w:val="Responsecategs"/>
              <w:widowControl w:val="0"/>
              <w:tabs>
                <w:tab w:val="clear" w:pos="3942"/>
                <w:tab w:val="right" w:leader="dot" w:pos="4303"/>
              </w:tabs>
              <w:spacing w:line="276" w:lineRule="auto"/>
              <w:ind w:left="144" w:hanging="144"/>
              <w:contextualSpacing/>
              <w:rPr>
                <w:rFonts w:ascii="Times New Roman" w:hAnsi="Times New Roman"/>
                <w:caps/>
                <w:lang w:val="fr-FR"/>
              </w:rPr>
            </w:pPr>
          </w:p>
          <w:p w14:paraId="251A1116" w14:textId="77777777" w:rsidR="00AE27FA" w:rsidRPr="00981A02" w:rsidRDefault="00AE27FA" w:rsidP="00AE27FA">
            <w:pPr>
              <w:pStyle w:val="Responsecategs"/>
              <w:widowControl w:val="0"/>
              <w:tabs>
                <w:tab w:val="clear" w:pos="3942"/>
                <w:tab w:val="right" w:leader="dot" w:pos="4303"/>
              </w:tabs>
              <w:spacing w:line="276" w:lineRule="auto"/>
              <w:ind w:left="144" w:hanging="144"/>
              <w:contextualSpacing/>
              <w:rPr>
                <w:rFonts w:ascii="Times New Roman" w:hAnsi="Times New Roman"/>
                <w:caps/>
                <w:lang w:val="fr-FR"/>
              </w:rPr>
            </w:pPr>
          </w:p>
          <w:p w14:paraId="740E4A49" w14:textId="77777777" w:rsidR="00AE27FA" w:rsidRPr="00981A02" w:rsidRDefault="00AE27FA" w:rsidP="00AE27FA">
            <w:pPr>
              <w:pStyle w:val="Responsecategs"/>
              <w:widowControl w:val="0"/>
              <w:tabs>
                <w:tab w:val="clear" w:pos="3942"/>
                <w:tab w:val="right" w:leader="dot" w:pos="4303"/>
              </w:tabs>
              <w:spacing w:line="276" w:lineRule="auto"/>
              <w:ind w:left="144" w:hanging="144"/>
              <w:contextualSpacing/>
              <w:rPr>
                <w:rFonts w:ascii="Times New Roman" w:hAnsi="Times New Roman"/>
                <w:caps/>
                <w:lang w:val="fr-FR"/>
              </w:rPr>
            </w:pPr>
          </w:p>
          <w:p w14:paraId="6344D5CB" w14:textId="77777777" w:rsidR="00AE27FA" w:rsidRPr="00981A02" w:rsidRDefault="00AE27FA" w:rsidP="00AE27FA">
            <w:pPr>
              <w:pStyle w:val="Responsecategs"/>
              <w:widowControl w:val="0"/>
              <w:tabs>
                <w:tab w:val="clear" w:pos="3942"/>
                <w:tab w:val="right" w:leader="dot" w:pos="4303"/>
              </w:tabs>
              <w:spacing w:line="276" w:lineRule="auto"/>
              <w:ind w:left="144" w:hanging="144"/>
              <w:contextualSpacing/>
              <w:rPr>
                <w:rFonts w:ascii="Times New Roman" w:hAnsi="Times New Roman"/>
                <w:caps/>
                <w:lang w:val="fr-FR"/>
              </w:rPr>
            </w:pPr>
          </w:p>
          <w:p w14:paraId="62CAAF93" w14:textId="77777777" w:rsidR="00AE27FA" w:rsidRPr="00981A02" w:rsidRDefault="00AE27FA" w:rsidP="00AE27FA">
            <w:pPr>
              <w:pStyle w:val="Responsecategs"/>
              <w:widowControl w:val="0"/>
              <w:tabs>
                <w:tab w:val="clear" w:pos="3942"/>
                <w:tab w:val="right" w:leader="dot" w:pos="4303"/>
              </w:tabs>
              <w:spacing w:line="276" w:lineRule="auto"/>
              <w:ind w:left="144" w:hanging="144"/>
              <w:contextualSpacing/>
              <w:rPr>
                <w:rFonts w:ascii="Times New Roman" w:hAnsi="Times New Roman"/>
                <w:caps/>
                <w:lang w:val="fr-FR"/>
              </w:rPr>
            </w:pPr>
          </w:p>
          <w:p w14:paraId="14BE8AA6" w14:textId="6C0C5D4D" w:rsidR="00AE27FA" w:rsidRPr="00981A02" w:rsidRDefault="00AE27FA" w:rsidP="00AE27FA">
            <w:pPr>
              <w:pStyle w:val="Responsecategs"/>
              <w:widowControl w:val="0"/>
              <w:tabs>
                <w:tab w:val="clear" w:pos="3942"/>
                <w:tab w:val="right" w:leader="dot" w:pos="4303"/>
              </w:tabs>
              <w:spacing w:line="276" w:lineRule="auto"/>
              <w:ind w:left="144" w:hanging="144"/>
              <w:contextualSpacing/>
              <w:rPr>
                <w:rFonts w:ascii="Times New Roman" w:hAnsi="Times New Roman"/>
                <w:caps/>
                <w:lang w:val="fr-FR"/>
              </w:rPr>
            </w:pPr>
            <w:r w:rsidRPr="00981A02">
              <w:rPr>
                <w:rFonts w:ascii="Times New Roman" w:hAnsi="Times New Roman"/>
                <w:caps/>
                <w:lang w:val="fr-FR"/>
              </w:rPr>
              <w:t>tres heureux</w:t>
            </w:r>
            <w:r w:rsidRPr="00981A02">
              <w:rPr>
                <w:rFonts w:ascii="Times New Roman" w:hAnsi="Times New Roman"/>
                <w:caps/>
                <w:lang w:val="fr-FR"/>
              </w:rPr>
              <w:tab/>
              <w:t>1</w:t>
            </w:r>
          </w:p>
          <w:p w14:paraId="6CD9B986" w14:textId="6CA1C784" w:rsidR="00AE27FA" w:rsidRPr="00981A02" w:rsidRDefault="00AE27FA" w:rsidP="00AE27FA">
            <w:pPr>
              <w:pStyle w:val="Responsecategs"/>
              <w:widowControl w:val="0"/>
              <w:tabs>
                <w:tab w:val="clear" w:pos="3942"/>
                <w:tab w:val="right" w:leader="dot" w:pos="4303"/>
              </w:tabs>
              <w:spacing w:line="276" w:lineRule="auto"/>
              <w:ind w:left="144" w:hanging="144"/>
              <w:contextualSpacing/>
              <w:rPr>
                <w:rFonts w:ascii="Times New Roman" w:hAnsi="Times New Roman"/>
                <w:caps/>
                <w:lang w:val="fr-FR"/>
              </w:rPr>
            </w:pPr>
            <w:r w:rsidRPr="00981A02">
              <w:rPr>
                <w:rFonts w:ascii="Times New Roman" w:hAnsi="Times New Roman"/>
                <w:caps/>
                <w:lang w:val="fr-FR"/>
              </w:rPr>
              <w:t>assez heureux</w:t>
            </w:r>
            <w:r w:rsidRPr="00981A02">
              <w:rPr>
                <w:rFonts w:ascii="Times New Roman" w:hAnsi="Times New Roman"/>
                <w:caps/>
                <w:lang w:val="fr-FR"/>
              </w:rPr>
              <w:tab/>
              <w:t>2</w:t>
            </w:r>
          </w:p>
          <w:p w14:paraId="77AF44DC" w14:textId="324EED55" w:rsidR="00AE27FA" w:rsidRPr="00981A02" w:rsidRDefault="008D00BC" w:rsidP="00AE27FA">
            <w:pPr>
              <w:pStyle w:val="Responsecategs"/>
              <w:widowControl w:val="0"/>
              <w:tabs>
                <w:tab w:val="clear" w:pos="3942"/>
                <w:tab w:val="right" w:leader="dot" w:pos="4303"/>
              </w:tabs>
              <w:spacing w:line="276" w:lineRule="auto"/>
              <w:ind w:left="144" w:hanging="144"/>
              <w:contextualSpacing/>
              <w:rPr>
                <w:rFonts w:ascii="Times New Roman" w:hAnsi="Times New Roman"/>
                <w:caps/>
                <w:lang w:val="fr-FR"/>
              </w:rPr>
            </w:pPr>
            <w:r w:rsidRPr="00981A02">
              <w:rPr>
                <w:rFonts w:ascii="Times New Roman" w:hAnsi="Times New Roman"/>
                <w:caps/>
                <w:lang w:val="fr-FR"/>
              </w:rPr>
              <w:t>Ni heureux</w:t>
            </w:r>
            <w:r w:rsidR="00AE27FA" w:rsidRPr="00981A02">
              <w:rPr>
                <w:rFonts w:ascii="Times New Roman" w:hAnsi="Times New Roman"/>
                <w:caps/>
                <w:lang w:val="fr-FR"/>
              </w:rPr>
              <w:t xml:space="preserve"> ni malheureux</w:t>
            </w:r>
            <w:r w:rsidR="00AE27FA" w:rsidRPr="00981A02">
              <w:rPr>
                <w:rFonts w:ascii="Times New Roman" w:hAnsi="Times New Roman"/>
                <w:caps/>
                <w:lang w:val="fr-FR"/>
              </w:rPr>
              <w:tab/>
              <w:t>3</w:t>
            </w:r>
          </w:p>
          <w:p w14:paraId="19F19D71" w14:textId="08A8D389" w:rsidR="00AE27FA" w:rsidRPr="00981A02" w:rsidRDefault="00AE27FA" w:rsidP="00AE27FA">
            <w:pPr>
              <w:pStyle w:val="Responsecategs"/>
              <w:widowControl w:val="0"/>
              <w:tabs>
                <w:tab w:val="clear" w:pos="3942"/>
                <w:tab w:val="right" w:leader="dot" w:pos="4303"/>
              </w:tabs>
              <w:spacing w:line="276" w:lineRule="auto"/>
              <w:ind w:left="144" w:hanging="144"/>
              <w:contextualSpacing/>
              <w:rPr>
                <w:rFonts w:ascii="Times New Roman" w:hAnsi="Times New Roman"/>
                <w:caps/>
                <w:lang w:val="fr-FR"/>
              </w:rPr>
            </w:pPr>
            <w:r w:rsidRPr="00981A02">
              <w:rPr>
                <w:rFonts w:ascii="Times New Roman" w:hAnsi="Times New Roman"/>
                <w:caps/>
                <w:lang w:val="fr-FR"/>
              </w:rPr>
              <w:t>assez malheureux</w:t>
            </w:r>
            <w:r w:rsidRPr="00981A02">
              <w:rPr>
                <w:rFonts w:ascii="Times New Roman" w:hAnsi="Times New Roman"/>
                <w:caps/>
                <w:lang w:val="fr-FR"/>
              </w:rPr>
              <w:tab/>
              <w:t>4</w:t>
            </w:r>
          </w:p>
          <w:p w14:paraId="64CB78B9" w14:textId="41A143AC" w:rsidR="00AE27FA" w:rsidRPr="00981A02" w:rsidRDefault="00AE27FA" w:rsidP="00AE27FA">
            <w:pPr>
              <w:pStyle w:val="Responsecategs"/>
              <w:widowControl w:val="0"/>
              <w:tabs>
                <w:tab w:val="clear" w:pos="3942"/>
                <w:tab w:val="right" w:leader="dot" w:pos="4303"/>
              </w:tabs>
              <w:spacing w:line="276" w:lineRule="auto"/>
              <w:ind w:left="144" w:hanging="144"/>
              <w:contextualSpacing/>
              <w:rPr>
                <w:rFonts w:ascii="Times New Roman" w:hAnsi="Times New Roman"/>
                <w:caps/>
              </w:rPr>
            </w:pPr>
            <w:r w:rsidRPr="00981A02">
              <w:rPr>
                <w:rFonts w:ascii="Times New Roman" w:hAnsi="Times New Roman"/>
                <w:caps/>
                <w:lang w:val="fr-FR"/>
              </w:rPr>
              <w:t>tres malheureux</w:t>
            </w:r>
            <w:r w:rsidRPr="00981A02">
              <w:rPr>
                <w:rFonts w:ascii="Times New Roman" w:hAnsi="Times New Roman"/>
                <w:caps/>
                <w:lang w:val="fr-FR"/>
              </w:rPr>
              <w:tab/>
              <w:t>5</w:t>
            </w:r>
          </w:p>
        </w:tc>
        <w:tc>
          <w:tcPr>
            <w:tcW w:w="555" w:type="pct"/>
            <w:tcBorders>
              <w:top w:val="double" w:sz="4" w:space="0" w:color="auto"/>
              <w:right w:val="double" w:sz="4" w:space="0" w:color="auto"/>
            </w:tcBorders>
            <w:shd w:val="clear" w:color="auto" w:fill="auto"/>
            <w:tcMar>
              <w:top w:w="43" w:type="dxa"/>
              <w:left w:w="115" w:type="dxa"/>
              <w:bottom w:w="43" w:type="dxa"/>
              <w:right w:w="115" w:type="dxa"/>
            </w:tcMar>
          </w:tcPr>
          <w:p w14:paraId="6CE34BDD" w14:textId="77777777" w:rsidR="00AE27FA" w:rsidRPr="00981A02" w:rsidRDefault="00AE27FA" w:rsidP="00AE27FA">
            <w:pPr>
              <w:pStyle w:val="skipcolumn"/>
              <w:widowControl w:val="0"/>
              <w:spacing w:line="276" w:lineRule="auto"/>
              <w:ind w:left="144" w:hanging="144"/>
              <w:contextualSpacing/>
              <w:rPr>
                <w:rFonts w:ascii="Times New Roman" w:hAnsi="Times New Roman"/>
              </w:rPr>
            </w:pPr>
          </w:p>
        </w:tc>
      </w:tr>
      <w:tr w:rsidR="00AE27FA" w:rsidRPr="00981A02" w14:paraId="518AEABB" w14:textId="77777777" w:rsidTr="00AE27FA">
        <w:tblPrEx>
          <w:tblBorders>
            <w:top w:val="single" w:sz="4" w:space="0" w:color="auto"/>
            <w:left w:val="single" w:sz="4" w:space="0" w:color="auto"/>
            <w:bottom w:val="single" w:sz="4" w:space="0" w:color="auto"/>
            <w:right w:val="single" w:sz="4" w:space="0" w:color="auto"/>
          </w:tblBorders>
        </w:tblPrEx>
        <w:trPr>
          <w:cantSplit/>
          <w:trHeight w:val="442"/>
          <w:jc w:val="center"/>
        </w:trPr>
        <w:tc>
          <w:tcPr>
            <w:tcW w:w="2274" w:type="pct"/>
            <w:tcBorders>
              <w:top w:val="single" w:sz="4" w:space="0" w:color="auto"/>
              <w:left w:val="double" w:sz="4" w:space="0" w:color="auto"/>
            </w:tcBorders>
            <w:tcMar>
              <w:top w:w="43" w:type="dxa"/>
              <w:left w:w="115" w:type="dxa"/>
              <w:bottom w:w="43" w:type="dxa"/>
              <w:right w:w="115" w:type="dxa"/>
            </w:tcMar>
          </w:tcPr>
          <w:p w14:paraId="6C979A5F" w14:textId="08875DAB" w:rsidR="00AE27FA" w:rsidRPr="00981A02" w:rsidRDefault="00AE27FA" w:rsidP="00AE27FA">
            <w:pPr>
              <w:widowControl w:val="0"/>
              <w:spacing w:line="276" w:lineRule="auto"/>
              <w:ind w:left="144" w:hanging="144"/>
              <w:contextualSpacing/>
              <w:rPr>
                <w:sz w:val="20"/>
                <w:lang w:val="fr-FR"/>
              </w:rPr>
            </w:pPr>
            <w:r w:rsidRPr="00981A02">
              <w:rPr>
                <w:b/>
                <w:sz w:val="20"/>
                <w:lang w:val="fr-FR"/>
              </w:rPr>
              <w:t>MLS2</w:t>
            </w:r>
            <w:r w:rsidRPr="00981A02">
              <w:rPr>
                <w:sz w:val="20"/>
                <w:lang w:val="fr-FR"/>
              </w:rPr>
              <w:t xml:space="preserve">. </w:t>
            </w:r>
            <w:r w:rsidRPr="00981A02">
              <w:rPr>
                <w:i/>
                <w:sz w:val="20"/>
                <w:lang w:val="fr-FR"/>
              </w:rPr>
              <w:t>Montrer l’image de l’échelle</w:t>
            </w:r>
            <w:r w:rsidRPr="00981A02">
              <w:rPr>
                <w:sz w:val="20"/>
                <w:lang w:val="fr-FR"/>
              </w:rPr>
              <w:t xml:space="preserve"> </w:t>
            </w:r>
          </w:p>
          <w:p w14:paraId="0F0A20B5" w14:textId="77777777" w:rsidR="00AE27FA" w:rsidRPr="00981A02" w:rsidRDefault="00AE27FA" w:rsidP="00AE27FA">
            <w:pPr>
              <w:widowControl w:val="0"/>
              <w:spacing w:line="276" w:lineRule="auto"/>
              <w:ind w:left="144" w:hanging="144"/>
              <w:contextualSpacing/>
              <w:rPr>
                <w:sz w:val="20"/>
                <w:lang w:val="fr-FR"/>
              </w:rPr>
            </w:pPr>
          </w:p>
          <w:p w14:paraId="12956C57" w14:textId="77777777" w:rsidR="00AE27FA" w:rsidRPr="00981A02" w:rsidRDefault="00AE27FA" w:rsidP="00AE27FA">
            <w:pPr>
              <w:widowControl w:val="0"/>
              <w:spacing w:line="276" w:lineRule="auto"/>
              <w:ind w:left="144" w:hanging="144"/>
              <w:contextualSpacing/>
              <w:rPr>
                <w:sz w:val="20"/>
                <w:lang w:val="fr-FR"/>
              </w:rPr>
            </w:pPr>
            <w:r w:rsidRPr="00981A02">
              <w:rPr>
                <w:sz w:val="20"/>
                <w:lang w:val="fr-FR"/>
              </w:rPr>
              <w:t>Maintenant, regardez ceci SVP, avec les marches numérotées de 1 tout en bas à 10 tout en haut.</w:t>
            </w:r>
          </w:p>
          <w:p w14:paraId="0969FC02" w14:textId="77777777" w:rsidR="00AE27FA" w:rsidRPr="00981A02" w:rsidRDefault="00AE27FA" w:rsidP="00AE27FA">
            <w:pPr>
              <w:widowControl w:val="0"/>
              <w:spacing w:line="276" w:lineRule="auto"/>
              <w:ind w:left="144" w:hanging="144"/>
              <w:contextualSpacing/>
              <w:rPr>
                <w:sz w:val="20"/>
                <w:lang w:val="fr-FR"/>
              </w:rPr>
            </w:pPr>
          </w:p>
          <w:p w14:paraId="41F58742" w14:textId="77777777" w:rsidR="00AE27FA" w:rsidRPr="00981A02" w:rsidRDefault="00AE27FA" w:rsidP="00AE27FA">
            <w:pPr>
              <w:widowControl w:val="0"/>
              <w:spacing w:line="276" w:lineRule="auto"/>
              <w:ind w:left="144" w:hanging="144"/>
              <w:contextualSpacing/>
              <w:rPr>
                <w:sz w:val="20"/>
                <w:lang w:val="fr-FR"/>
              </w:rPr>
            </w:pPr>
            <w:r w:rsidRPr="00981A02">
              <w:rPr>
                <w:sz w:val="20"/>
                <w:lang w:val="fr-FR"/>
              </w:rPr>
              <w:tab/>
              <w:t xml:space="preserve">Supposez que nous disions que le haut de l’échelle représente la meilleure vie possible pour vous et le bas de l’échelle, la pire vie possible pour vous. </w:t>
            </w:r>
          </w:p>
          <w:p w14:paraId="0352C11A" w14:textId="77777777" w:rsidR="00AE27FA" w:rsidRPr="00981A02" w:rsidRDefault="00AE27FA" w:rsidP="00AE27FA">
            <w:pPr>
              <w:pStyle w:val="1Intvwqst"/>
              <w:widowControl w:val="0"/>
              <w:spacing w:line="276" w:lineRule="auto"/>
              <w:ind w:left="144" w:hanging="144"/>
              <w:contextualSpacing/>
              <w:rPr>
                <w:rFonts w:ascii="Times New Roman" w:hAnsi="Times New Roman"/>
                <w:i/>
                <w:smallCaps w:val="0"/>
                <w:lang w:val="fr-FR"/>
              </w:rPr>
            </w:pPr>
            <w:r w:rsidRPr="00981A02">
              <w:rPr>
                <w:rFonts w:ascii="Times New Roman" w:hAnsi="Times New Roman"/>
                <w:i/>
                <w:smallCaps w:val="0"/>
                <w:lang w:val="fr-FR"/>
              </w:rPr>
              <w:tab/>
            </w:r>
          </w:p>
          <w:p w14:paraId="18C6B8EC" w14:textId="61BC992A" w:rsidR="00AE27FA" w:rsidRPr="00981A02" w:rsidRDefault="00AE27FA" w:rsidP="00AE27FA">
            <w:pPr>
              <w:widowControl w:val="0"/>
              <w:spacing w:line="276" w:lineRule="auto"/>
              <w:ind w:left="144" w:hanging="144"/>
              <w:contextualSpacing/>
              <w:rPr>
                <w:sz w:val="20"/>
                <w:lang w:val="fr-FR"/>
              </w:rPr>
            </w:pPr>
            <w:r w:rsidRPr="00981A02">
              <w:rPr>
                <w:sz w:val="20"/>
                <w:lang w:val="fr-FR"/>
              </w:rPr>
              <w:tab/>
              <w:t>Sur quelle marche de l’échelle, avez-vo</w:t>
            </w:r>
            <w:r w:rsidR="005852DE" w:rsidRPr="00981A02">
              <w:rPr>
                <w:sz w:val="20"/>
                <w:lang w:val="fr-FR"/>
              </w:rPr>
              <w:t>us le sentiment de vous tenir en</w:t>
            </w:r>
            <w:r w:rsidRPr="00981A02">
              <w:rPr>
                <w:sz w:val="20"/>
                <w:lang w:val="fr-FR"/>
              </w:rPr>
              <w:t xml:space="preserve"> ce moment ? </w:t>
            </w:r>
          </w:p>
          <w:p w14:paraId="1AB0EB3D" w14:textId="77777777" w:rsidR="00AE27FA" w:rsidRPr="00981A02" w:rsidRDefault="00AE27FA" w:rsidP="00AE27FA">
            <w:pPr>
              <w:pStyle w:val="1Intvwqst"/>
              <w:widowControl w:val="0"/>
              <w:spacing w:line="276" w:lineRule="auto"/>
              <w:ind w:left="144" w:hanging="144"/>
              <w:contextualSpacing/>
              <w:rPr>
                <w:rFonts w:ascii="Times New Roman" w:hAnsi="Times New Roman"/>
                <w:i/>
                <w:smallCaps w:val="0"/>
                <w:lang w:val="fr-FR"/>
              </w:rPr>
            </w:pPr>
          </w:p>
          <w:p w14:paraId="2F58226C" w14:textId="29885BB0" w:rsidR="00AE27FA" w:rsidRPr="00981A02" w:rsidRDefault="00AE27FA" w:rsidP="00AE27FA">
            <w:pPr>
              <w:widowControl w:val="0"/>
              <w:spacing w:line="276" w:lineRule="auto"/>
              <w:ind w:left="144" w:hanging="144"/>
              <w:contextualSpacing/>
              <w:rPr>
                <w:sz w:val="20"/>
                <w:lang w:val="fr-FR"/>
              </w:rPr>
            </w:pPr>
            <w:r w:rsidRPr="00981A02">
              <w:rPr>
                <w:sz w:val="20"/>
                <w:lang w:val="fr-FR"/>
              </w:rPr>
              <w:tab/>
            </w:r>
            <w:r w:rsidRPr="00981A02">
              <w:rPr>
                <w:i/>
                <w:sz w:val="20"/>
                <w:lang w:val="fr-FR"/>
              </w:rPr>
              <w:t>Insister</w:t>
            </w:r>
            <w:r w:rsidR="00AE39EF" w:rsidRPr="00981A02">
              <w:rPr>
                <w:i/>
                <w:sz w:val="20"/>
                <w:lang w:val="fr-FR"/>
              </w:rPr>
              <w:t xml:space="preserve"> si nécessaire</w:t>
            </w:r>
            <w:r w:rsidRPr="00981A02">
              <w:rPr>
                <w:i/>
                <w:sz w:val="20"/>
                <w:lang w:val="fr-FR"/>
              </w:rPr>
              <w:t>:</w:t>
            </w:r>
            <w:r w:rsidRPr="00981A02">
              <w:rPr>
                <w:sz w:val="20"/>
                <w:lang w:val="fr-FR"/>
              </w:rPr>
              <w:t xml:space="preserve"> Quelle est la marche qui se rapproche le plus de comment vous vous sentez en ce moment ? </w:t>
            </w:r>
          </w:p>
        </w:tc>
        <w:tc>
          <w:tcPr>
            <w:tcW w:w="2172" w:type="pct"/>
            <w:gridSpan w:val="2"/>
            <w:tcBorders>
              <w:top w:val="single" w:sz="4" w:space="0" w:color="auto"/>
            </w:tcBorders>
            <w:shd w:val="clear" w:color="auto" w:fill="auto"/>
            <w:tcMar>
              <w:top w:w="43" w:type="dxa"/>
              <w:left w:w="115" w:type="dxa"/>
              <w:bottom w:w="43" w:type="dxa"/>
              <w:right w:w="115" w:type="dxa"/>
            </w:tcMar>
          </w:tcPr>
          <w:p w14:paraId="68D36B90" w14:textId="77777777" w:rsidR="00AE27FA" w:rsidRPr="00981A02" w:rsidRDefault="00AE27FA" w:rsidP="00AE27FA">
            <w:pPr>
              <w:tabs>
                <w:tab w:val="right" w:leader="dot" w:pos="3942"/>
              </w:tabs>
              <w:spacing w:line="276" w:lineRule="auto"/>
              <w:ind w:left="144" w:hanging="144"/>
              <w:contextualSpacing/>
              <w:rPr>
                <w:caps/>
                <w:sz w:val="20"/>
                <w:lang w:val="fr-FR"/>
              </w:rPr>
            </w:pPr>
          </w:p>
          <w:p w14:paraId="11D25300" w14:textId="77777777" w:rsidR="00AE27FA" w:rsidRPr="00981A02" w:rsidRDefault="00AE27FA" w:rsidP="00AE27FA">
            <w:pPr>
              <w:tabs>
                <w:tab w:val="right" w:leader="dot" w:pos="3942"/>
              </w:tabs>
              <w:spacing w:line="276" w:lineRule="auto"/>
              <w:ind w:left="144" w:hanging="144"/>
              <w:contextualSpacing/>
              <w:rPr>
                <w:caps/>
                <w:sz w:val="20"/>
                <w:lang w:val="fr-FR"/>
              </w:rPr>
            </w:pPr>
          </w:p>
          <w:p w14:paraId="4CC6D8C0" w14:textId="77777777" w:rsidR="00AE27FA" w:rsidRPr="00981A02" w:rsidRDefault="00AE27FA" w:rsidP="00AE27FA">
            <w:pPr>
              <w:tabs>
                <w:tab w:val="right" w:leader="dot" w:pos="3942"/>
              </w:tabs>
              <w:spacing w:line="276" w:lineRule="auto"/>
              <w:ind w:left="144" w:hanging="144"/>
              <w:contextualSpacing/>
              <w:rPr>
                <w:caps/>
                <w:sz w:val="20"/>
                <w:lang w:val="fr-FR"/>
              </w:rPr>
            </w:pPr>
          </w:p>
          <w:p w14:paraId="03762EF8" w14:textId="77777777" w:rsidR="00AE27FA" w:rsidRPr="00981A02" w:rsidRDefault="00AE27FA" w:rsidP="00AE27FA">
            <w:pPr>
              <w:tabs>
                <w:tab w:val="right" w:leader="dot" w:pos="3942"/>
              </w:tabs>
              <w:spacing w:line="276" w:lineRule="auto"/>
              <w:ind w:left="144" w:hanging="144"/>
              <w:contextualSpacing/>
              <w:rPr>
                <w:caps/>
                <w:sz w:val="20"/>
                <w:lang w:val="fr-FR"/>
              </w:rPr>
            </w:pPr>
          </w:p>
          <w:p w14:paraId="67F4A52D" w14:textId="77777777" w:rsidR="00AE27FA" w:rsidRPr="00981A02" w:rsidRDefault="00AE27FA" w:rsidP="00AE27FA">
            <w:pPr>
              <w:tabs>
                <w:tab w:val="right" w:leader="dot" w:pos="3942"/>
              </w:tabs>
              <w:spacing w:line="276" w:lineRule="auto"/>
              <w:ind w:left="144" w:hanging="144"/>
              <w:contextualSpacing/>
              <w:rPr>
                <w:caps/>
                <w:sz w:val="20"/>
                <w:lang w:val="fr-FR"/>
              </w:rPr>
            </w:pPr>
          </w:p>
          <w:p w14:paraId="2F719B52" w14:textId="77777777" w:rsidR="00AE27FA" w:rsidRPr="00981A02" w:rsidRDefault="00AE27FA" w:rsidP="00AE27FA">
            <w:pPr>
              <w:tabs>
                <w:tab w:val="right" w:leader="dot" w:pos="3942"/>
              </w:tabs>
              <w:spacing w:line="276" w:lineRule="auto"/>
              <w:ind w:left="144" w:hanging="144"/>
              <w:contextualSpacing/>
              <w:rPr>
                <w:caps/>
                <w:sz w:val="20"/>
                <w:lang w:val="fr-FR"/>
              </w:rPr>
            </w:pPr>
          </w:p>
          <w:p w14:paraId="346068D0" w14:textId="77777777" w:rsidR="00AE27FA" w:rsidRPr="00981A02" w:rsidRDefault="00AE27FA" w:rsidP="00AE27FA">
            <w:pPr>
              <w:tabs>
                <w:tab w:val="right" w:leader="dot" w:pos="3942"/>
              </w:tabs>
              <w:spacing w:line="276" w:lineRule="auto"/>
              <w:ind w:left="144" w:hanging="144"/>
              <w:contextualSpacing/>
              <w:rPr>
                <w:caps/>
                <w:sz w:val="20"/>
                <w:lang w:val="fr-FR"/>
              </w:rPr>
            </w:pPr>
          </w:p>
          <w:p w14:paraId="71A1CD19" w14:textId="77777777" w:rsidR="00AE27FA" w:rsidRPr="00981A02" w:rsidRDefault="00AE27FA" w:rsidP="00AE27FA">
            <w:pPr>
              <w:tabs>
                <w:tab w:val="right" w:leader="dot" w:pos="3942"/>
              </w:tabs>
              <w:spacing w:line="276" w:lineRule="auto"/>
              <w:ind w:left="144" w:hanging="144"/>
              <w:contextualSpacing/>
              <w:rPr>
                <w:caps/>
                <w:sz w:val="20"/>
                <w:lang w:val="fr-FR"/>
              </w:rPr>
            </w:pPr>
          </w:p>
          <w:p w14:paraId="67463A9B" w14:textId="77777777" w:rsidR="00AE27FA" w:rsidRPr="00981A02" w:rsidRDefault="00AE27FA" w:rsidP="00AE27FA">
            <w:pPr>
              <w:tabs>
                <w:tab w:val="right" w:leader="dot" w:pos="3942"/>
              </w:tabs>
              <w:spacing w:line="276" w:lineRule="auto"/>
              <w:ind w:left="144" w:hanging="144"/>
              <w:contextualSpacing/>
              <w:rPr>
                <w:caps/>
                <w:sz w:val="20"/>
                <w:lang w:val="fr-FR"/>
              </w:rPr>
            </w:pPr>
          </w:p>
          <w:p w14:paraId="463CBE0A" w14:textId="0C433656" w:rsidR="00AE27FA" w:rsidRPr="00981A02" w:rsidRDefault="00AE27FA" w:rsidP="00AE27FA">
            <w:pPr>
              <w:tabs>
                <w:tab w:val="right" w:leader="dot" w:pos="4303"/>
              </w:tabs>
              <w:spacing w:line="276" w:lineRule="auto"/>
              <w:ind w:left="144" w:hanging="144"/>
              <w:contextualSpacing/>
              <w:rPr>
                <w:caps/>
                <w:sz w:val="20"/>
              </w:rPr>
            </w:pPr>
            <w:r w:rsidRPr="00981A02">
              <w:rPr>
                <w:caps/>
                <w:sz w:val="20"/>
              </w:rPr>
              <w:t xml:space="preserve">marche de l’echelle </w:t>
            </w:r>
            <w:r w:rsidRPr="00981A02">
              <w:rPr>
                <w:caps/>
                <w:sz w:val="20"/>
              </w:rPr>
              <w:tab/>
              <w:t>___ ___</w:t>
            </w:r>
          </w:p>
        </w:tc>
        <w:tc>
          <w:tcPr>
            <w:tcW w:w="554" w:type="pct"/>
            <w:tcBorders>
              <w:top w:val="single" w:sz="4" w:space="0" w:color="auto"/>
              <w:right w:val="double" w:sz="4" w:space="0" w:color="auto"/>
            </w:tcBorders>
            <w:shd w:val="clear" w:color="auto" w:fill="auto"/>
            <w:tcMar>
              <w:top w:w="43" w:type="dxa"/>
              <w:left w:w="115" w:type="dxa"/>
              <w:bottom w:w="43" w:type="dxa"/>
              <w:right w:w="115" w:type="dxa"/>
            </w:tcMar>
          </w:tcPr>
          <w:p w14:paraId="2353665E" w14:textId="77777777" w:rsidR="00AE27FA" w:rsidRPr="00981A02" w:rsidRDefault="00AE27FA" w:rsidP="00AE27FA">
            <w:pPr>
              <w:widowControl w:val="0"/>
              <w:spacing w:line="276" w:lineRule="auto"/>
              <w:ind w:left="144" w:hanging="144"/>
              <w:contextualSpacing/>
              <w:rPr>
                <w:sz w:val="20"/>
              </w:rPr>
            </w:pPr>
          </w:p>
        </w:tc>
      </w:tr>
      <w:tr w:rsidR="00AE27FA" w:rsidRPr="00981A02" w14:paraId="65BAB062" w14:textId="77777777" w:rsidTr="00AE27FA">
        <w:tblPrEx>
          <w:tblBorders>
            <w:top w:val="single" w:sz="4" w:space="0" w:color="auto"/>
            <w:left w:val="single" w:sz="4" w:space="0" w:color="auto"/>
            <w:bottom w:val="single" w:sz="4" w:space="0" w:color="auto"/>
            <w:right w:val="single" w:sz="4" w:space="0" w:color="auto"/>
          </w:tblBorders>
        </w:tblPrEx>
        <w:trPr>
          <w:cantSplit/>
          <w:jc w:val="center"/>
        </w:trPr>
        <w:tc>
          <w:tcPr>
            <w:tcW w:w="2274" w:type="pct"/>
            <w:tcBorders>
              <w:left w:val="double" w:sz="4" w:space="0" w:color="auto"/>
              <w:bottom w:val="single" w:sz="4" w:space="0" w:color="auto"/>
            </w:tcBorders>
            <w:tcMar>
              <w:top w:w="43" w:type="dxa"/>
              <w:left w:w="115" w:type="dxa"/>
              <w:bottom w:w="43" w:type="dxa"/>
              <w:right w:w="115" w:type="dxa"/>
            </w:tcMar>
          </w:tcPr>
          <w:p w14:paraId="358C739E" w14:textId="268CF45D" w:rsidR="00AE27FA" w:rsidRPr="00981A02" w:rsidRDefault="00AE27FA" w:rsidP="00AE27FA">
            <w:pPr>
              <w:pStyle w:val="1Intvwqst"/>
              <w:widowControl w:val="0"/>
              <w:spacing w:line="276" w:lineRule="auto"/>
              <w:ind w:left="144" w:hanging="144"/>
              <w:contextualSpacing/>
              <w:rPr>
                <w:rFonts w:ascii="Times New Roman" w:hAnsi="Times New Roman"/>
                <w:smallCaps w:val="0"/>
                <w:lang w:val="fr-FR"/>
              </w:rPr>
            </w:pPr>
            <w:r w:rsidRPr="00981A02">
              <w:rPr>
                <w:rFonts w:ascii="Times New Roman" w:hAnsi="Times New Roman"/>
                <w:b/>
                <w:smallCaps w:val="0"/>
                <w:lang w:val="fr-FR"/>
              </w:rPr>
              <w:t>MLS3</w:t>
            </w:r>
            <w:r w:rsidRPr="00981A02">
              <w:rPr>
                <w:rFonts w:ascii="Times New Roman" w:hAnsi="Times New Roman"/>
                <w:smallCaps w:val="0"/>
                <w:lang w:val="fr-FR"/>
              </w:rPr>
              <w:t xml:space="preserve">. Comparé au même moment l’année dernière, diriez-vous que d’une manière générale, votre vie s’est améliorée, est restée plus ou moins la même ou s’est dégradée ? </w:t>
            </w:r>
          </w:p>
        </w:tc>
        <w:tc>
          <w:tcPr>
            <w:tcW w:w="2172" w:type="pct"/>
            <w:gridSpan w:val="2"/>
            <w:tcBorders>
              <w:bottom w:val="single" w:sz="4" w:space="0" w:color="auto"/>
            </w:tcBorders>
            <w:tcMar>
              <w:top w:w="43" w:type="dxa"/>
              <w:left w:w="115" w:type="dxa"/>
              <w:bottom w:w="43" w:type="dxa"/>
              <w:right w:w="115" w:type="dxa"/>
            </w:tcMar>
          </w:tcPr>
          <w:p w14:paraId="26F5756D" w14:textId="77777777" w:rsidR="00AE27FA" w:rsidRPr="00981A02" w:rsidRDefault="00AE27FA" w:rsidP="00AE27FA">
            <w:pPr>
              <w:pStyle w:val="Responsecategs"/>
              <w:widowControl w:val="0"/>
              <w:tabs>
                <w:tab w:val="clear" w:pos="3942"/>
                <w:tab w:val="right" w:leader="dot" w:pos="4303"/>
              </w:tabs>
              <w:spacing w:line="276" w:lineRule="auto"/>
              <w:ind w:left="144" w:hanging="144"/>
              <w:contextualSpacing/>
              <w:rPr>
                <w:rFonts w:ascii="Times New Roman" w:hAnsi="Times New Roman"/>
                <w:caps/>
                <w:lang w:val="fr-FR"/>
              </w:rPr>
            </w:pPr>
            <w:r w:rsidRPr="00981A02">
              <w:rPr>
                <w:rFonts w:ascii="Times New Roman" w:hAnsi="Times New Roman"/>
                <w:caps/>
                <w:lang w:val="fr-FR"/>
              </w:rPr>
              <w:t>amelioree</w:t>
            </w:r>
            <w:r w:rsidRPr="00981A02">
              <w:rPr>
                <w:rFonts w:ascii="Times New Roman" w:hAnsi="Times New Roman"/>
                <w:caps/>
                <w:lang w:val="fr-FR"/>
              </w:rPr>
              <w:tab/>
              <w:t>1</w:t>
            </w:r>
          </w:p>
          <w:p w14:paraId="31A6A1FA" w14:textId="5646C10E" w:rsidR="00AE27FA" w:rsidRPr="00981A02" w:rsidRDefault="00AE27FA" w:rsidP="00AE27FA">
            <w:pPr>
              <w:pStyle w:val="Responsecategs"/>
              <w:widowControl w:val="0"/>
              <w:tabs>
                <w:tab w:val="clear" w:pos="3942"/>
                <w:tab w:val="right" w:leader="dot" w:pos="4303"/>
              </w:tabs>
              <w:spacing w:line="276" w:lineRule="auto"/>
              <w:ind w:left="144" w:hanging="144"/>
              <w:contextualSpacing/>
              <w:rPr>
                <w:rFonts w:ascii="Times New Roman" w:hAnsi="Times New Roman"/>
                <w:caps/>
                <w:lang w:val="fr-FR"/>
              </w:rPr>
            </w:pPr>
            <w:r w:rsidRPr="00981A02">
              <w:rPr>
                <w:rFonts w:ascii="Times New Roman" w:hAnsi="Times New Roman"/>
                <w:caps/>
                <w:lang w:val="fr-FR"/>
              </w:rPr>
              <w:t>plus ou moins la meme</w:t>
            </w:r>
            <w:r w:rsidR="004B3A8C" w:rsidRPr="00981A02">
              <w:rPr>
                <w:rFonts w:ascii="Times New Roman" w:hAnsi="Times New Roman"/>
                <w:caps/>
                <w:lang w:val="fr-FR"/>
              </w:rPr>
              <w:t xml:space="preserve"> </w:t>
            </w:r>
            <w:r w:rsidR="00DC1135" w:rsidRPr="00981A02">
              <w:rPr>
                <w:rFonts w:ascii="Times New Roman" w:hAnsi="Times New Roman"/>
                <w:caps/>
                <w:lang w:val="fr-FR"/>
              </w:rPr>
              <w:t xml:space="preserve"> </w:t>
            </w:r>
            <w:r w:rsidRPr="00981A02">
              <w:rPr>
                <w:rFonts w:ascii="Times New Roman" w:hAnsi="Times New Roman"/>
                <w:caps/>
                <w:lang w:val="fr-FR"/>
              </w:rPr>
              <w:tab/>
              <w:t>2</w:t>
            </w:r>
          </w:p>
          <w:p w14:paraId="115F7E56" w14:textId="60A0C351" w:rsidR="00AE27FA" w:rsidRPr="00981A02" w:rsidRDefault="00AE27FA" w:rsidP="00AE27FA">
            <w:pPr>
              <w:pStyle w:val="Responsecategs"/>
              <w:widowControl w:val="0"/>
              <w:tabs>
                <w:tab w:val="clear" w:pos="3942"/>
                <w:tab w:val="right" w:leader="dot" w:pos="4303"/>
              </w:tabs>
              <w:spacing w:line="276" w:lineRule="auto"/>
              <w:ind w:left="144" w:hanging="144"/>
              <w:contextualSpacing/>
              <w:rPr>
                <w:rFonts w:ascii="Times New Roman" w:hAnsi="Times New Roman"/>
                <w:caps/>
              </w:rPr>
            </w:pPr>
            <w:r w:rsidRPr="00981A02">
              <w:rPr>
                <w:rFonts w:ascii="Times New Roman" w:hAnsi="Times New Roman"/>
                <w:caps/>
                <w:lang w:val="fr-FR"/>
              </w:rPr>
              <w:t>degradee</w:t>
            </w:r>
            <w:r w:rsidRPr="00981A02">
              <w:rPr>
                <w:rFonts w:ascii="Times New Roman" w:hAnsi="Times New Roman"/>
                <w:caps/>
              </w:rPr>
              <w:tab/>
              <w:t>3</w:t>
            </w:r>
          </w:p>
        </w:tc>
        <w:tc>
          <w:tcPr>
            <w:tcW w:w="554" w:type="pct"/>
            <w:tcBorders>
              <w:bottom w:val="single" w:sz="4" w:space="0" w:color="auto"/>
              <w:right w:val="double" w:sz="4" w:space="0" w:color="auto"/>
            </w:tcBorders>
            <w:tcMar>
              <w:top w:w="43" w:type="dxa"/>
              <w:left w:w="101" w:type="dxa"/>
              <w:bottom w:w="43" w:type="dxa"/>
              <w:right w:w="101" w:type="dxa"/>
            </w:tcMar>
          </w:tcPr>
          <w:p w14:paraId="177E5CCC" w14:textId="77777777" w:rsidR="00AE27FA" w:rsidRPr="00981A02" w:rsidRDefault="00AE27FA" w:rsidP="00AE27FA">
            <w:pPr>
              <w:pStyle w:val="skipcolumn"/>
              <w:widowControl w:val="0"/>
              <w:spacing w:line="276" w:lineRule="auto"/>
              <w:ind w:left="144" w:hanging="144"/>
              <w:contextualSpacing/>
              <w:rPr>
                <w:rFonts w:ascii="Times New Roman" w:hAnsi="Times New Roman"/>
              </w:rPr>
            </w:pPr>
          </w:p>
        </w:tc>
      </w:tr>
      <w:tr w:rsidR="00AE27FA" w:rsidRPr="00981A02" w14:paraId="6F18F9AE" w14:textId="77777777" w:rsidTr="00AE27FA">
        <w:tblPrEx>
          <w:tblBorders>
            <w:top w:val="single" w:sz="4" w:space="0" w:color="auto"/>
            <w:left w:val="single" w:sz="4" w:space="0" w:color="auto"/>
            <w:bottom w:val="single" w:sz="4" w:space="0" w:color="auto"/>
            <w:right w:val="single" w:sz="4" w:space="0" w:color="auto"/>
          </w:tblBorders>
        </w:tblPrEx>
        <w:trPr>
          <w:cantSplit/>
          <w:jc w:val="center"/>
        </w:trPr>
        <w:tc>
          <w:tcPr>
            <w:tcW w:w="2274" w:type="pct"/>
            <w:tcBorders>
              <w:left w:val="double" w:sz="4" w:space="0" w:color="auto"/>
              <w:bottom w:val="double" w:sz="4" w:space="0" w:color="auto"/>
            </w:tcBorders>
            <w:tcMar>
              <w:top w:w="43" w:type="dxa"/>
              <w:left w:w="115" w:type="dxa"/>
              <w:bottom w:w="43" w:type="dxa"/>
              <w:right w:w="115" w:type="dxa"/>
            </w:tcMar>
          </w:tcPr>
          <w:p w14:paraId="460D9B3C" w14:textId="113B2F29" w:rsidR="00AE27FA" w:rsidRPr="00981A02" w:rsidRDefault="00AE27FA" w:rsidP="00AE27FA">
            <w:pPr>
              <w:pStyle w:val="1Intvwqst"/>
              <w:widowControl w:val="0"/>
              <w:spacing w:line="276" w:lineRule="auto"/>
              <w:ind w:left="144" w:hanging="144"/>
              <w:contextualSpacing/>
              <w:rPr>
                <w:rFonts w:ascii="Times New Roman" w:hAnsi="Times New Roman"/>
                <w:smallCaps w:val="0"/>
                <w:lang w:val="fr-FR"/>
              </w:rPr>
            </w:pPr>
            <w:r w:rsidRPr="00981A02">
              <w:rPr>
                <w:rFonts w:ascii="Times New Roman" w:hAnsi="Times New Roman"/>
                <w:b/>
                <w:smallCaps w:val="0"/>
                <w:lang w:val="fr-FR"/>
              </w:rPr>
              <w:t>MLS4</w:t>
            </w:r>
            <w:r w:rsidRPr="00981A02">
              <w:rPr>
                <w:rFonts w:ascii="Times New Roman" w:hAnsi="Times New Roman"/>
                <w:smallCaps w:val="0"/>
                <w:lang w:val="fr-FR"/>
              </w:rPr>
              <w:t>. Et dans un an à partir de maintenant, vous attendez-vous à ce que, d’une manière générale, votre vie soit meilleure, soit plus ou moins la même ou soit pire ?</w:t>
            </w:r>
          </w:p>
        </w:tc>
        <w:tc>
          <w:tcPr>
            <w:tcW w:w="2172" w:type="pct"/>
            <w:gridSpan w:val="2"/>
            <w:tcBorders>
              <w:bottom w:val="double" w:sz="4" w:space="0" w:color="auto"/>
            </w:tcBorders>
            <w:tcMar>
              <w:top w:w="43" w:type="dxa"/>
              <w:left w:w="115" w:type="dxa"/>
              <w:bottom w:w="43" w:type="dxa"/>
              <w:right w:w="115" w:type="dxa"/>
            </w:tcMar>
          </w:tcPr>
          <w:p w14:paraId="05471BC1" w14:textId="77777777" w:rsidR="00AE27FA" w:rsidRPr="00981A02" w:rsidRDefault="00AE27FA" w:rsidP="00AE27FA">
            <w:pPr>
              <w:pStyle w:val="Responsecategs"/>
              <w:widowControl w:val="0"/>
              <w:tabs>
                <w:tab w:val="clear" w:pos="3942"/>
                <w:tab w:val="right" w:leader="dot" w:pos="4303"/>
              </w:tabs>
              <w:spacing w:line="276" w:lineRule="auto"/>
              <w:ind w:left="144" w:hanging="144"/>
              <w:contextualSpacing/>
              <w:rPr>
                <w:rFonts w:ascii="Times New Roman" w:hAnsi="Times New Roman"/>
                <w:caps/>
                <w:lang w:val="fr-FR"/>
              </w:rPr>
            </w:pPr>
            <w:r w:rsidRPr="00981A02">
              <w:rPr>
                <w:rFonts w:ascii="Times New Roman" w:hAnsi="Times New Roman"/>
                <w:caps/>
                <w:lang w:val="fr-FR"/>
              </w:rPr>
              <w:t>meilleure</w:t>
            </w:r>
            <w:r w:rsidRPr="00981A02">
              <w:rPr>
                <w:rFonts w:ascii="Times New Roman" w:hAnsi="Times New Roman"/>
                <w:caps/>
                <w:lang w:val="fr-FR"/>
              </w:rPr>
              <w:tab/>
              <w:t>1</w:t>
            </w:r>
          </w:p>
          <w:p w14:paraId="14006561" w14:textId="736909A1" w:rsidR="00AE27FA" w:rsidRPr="00981A02" w:rsidRDefault="00AE27FA" w:rsidP="00AE27FA">
            <w:pPr>
              <w:pStyle w:val="Responsecategs"/>
              <w:widowControl w:val="0"/>
              <w:tabs>
                <w:tab w:val="clear" w:pos="3942"/>
                <w:tab w:val="right" w:leader="dot" w:pos="4303"/>
              </w:tabs>
              <w:spacing w:line="276" w:lineRule="auto"/>
              <w:ind w:left="144" w:hanging="144"/>
              <w:contextualSpacing/>
              <w:rPr>
                <w:rFonts w:ascii="Times New Roman" w:hAnsi="Times New Roman"/>
                <w:caps/>
                <w:lang w:val="fr-FR"/>
              </w:rPr>
            </w:pPr>
            <w:r w:rsidRPr="00981A02">
              <w:rPr>
                <w:rFonts w:ascii="Times New Roman" w:hAnsi="Times New Roman"/>
                <w:caps/>
                <w:lang w:val="fr-FR"/>
              </w:rPr>
              <w:t>plus ou moins la meme</w:t>
            </w:r>
            <w:r w:rsidR="004B3A8C" w:rsidRPr="00981A02">
              <w:rPr>
                <w:rFonts w:ascii="Times New Roman" w:hAnsi="Times New Roman"/>
                <w:caps/>
                <w:lang w:val="fr-FR"/>
              </w:rPr>
              <w:t xml:space="preserve"> </w:t>
            </w:r>
            <w:r w:rsidR="00DC1135" w:rsidRPr="00981A02">
              <w:rPr>
                <w:rFonts w:ascii="Times New Roman" w:hAnsi="Times New Roman"/>
                <w:caps/>
                <w:lang w:val="fr-FR"/>
              </w:rPr>
              <w:t xml:space="preserve"> </w:t>
            </w:r>
            <w:r w:rsidRPr="00981A02">
              <w:rPr>
                <w:rFonts w:ascii="Times New Roman" w:hAnsi="Times New Roman"/>
                <w:caps/>
                <w:lang w:val="fr-FR"/>
              </w:rPr>
              <w:t xml:space="preserve"> </w:t>
            </w:r>
            <w:r w:rsidRPr="00981A02">
              <w:rPr>
                <w:rFonts w:ascii="Times New Roman" w:hAnsi="Times New Roman"/>
                <w:caps/>
                <w:lang w:val="fr-FR"/>
              </w:rPr>
              <w:tab/>
              <w:t>2</w:t>
            </w:r>
          </w:p>
          <w:p w14:paraId="692C565E" w14:textId="6E3DE3EE" w:rsidR="00AE27FA" w:rsidRPr="00981A02" w:rsidRDefault="00AE27FA" w:rsidP="00AE27FA">
            <w:pPr>
              <w:pStyle w:val="Responsecategs"/>
              <w:widowControl w:val="0"/>
              <w:tabs>
                <w:tab w:val="clear" w:pos="3942"/>
                <w:tab w:val="right" w:leader="dot" w:pos="4303"/>
              </w:tabs>
              <w:spacing w:line="276" w:lineRule="auto"/>
              <w:ind w:left="144" w:hanging="144"/>
              <w:contextualSpacing/>
              <w:rPr>
                <w:rFonts w:ascii="Times New Roman" w:hAnsi="Times New Roman"/>
                <w:caps/>
              </w:rPr>
            </w:pPr>
            <w:r w:rsidRPr="00981A02">
              <w:rPr>
                <w:rFonts w:ascii="Times New Roman" w:hAnsi="Times New Roman"/>
                <w:caps/>
              </w:rPr>
              <w:t>pire</w:t>
            </w:r>
            <w:r w:rsidRPr="00981A02">
              <w:rPr>
                <w:rFonts w:ascii="Times New Roman" w:hAnsi="Times New Roman"/>
                <w:caps/>
              </w:rPr>
              <w:tab/>
              <w:t>3</w:t>
            </w:r>
          </w:p>
        </w:tc>
        <w:tc>
          <w:tcPr>
            <w:tcW w:w="554" w:type="pct"/>
            <w:tcBorders>
              <w:bottom w:val="double" w:sz="4" w:space="0" w:color="auto"/>
              <w:right w:val="double" w:sz="4" w:space="0" w:color="auto"/>
            </w:tcBorders>
            <w:tcMar>
              <w:top w:w="43" w:type="dxa"/>
              <w:left w:w="101" w:type="dxa"/>
              <w:bottom w:w="43" w:type="dxa"/>
              <w:right w:w="101" w:type="dxa"/>
            </w:tcMar>
          </w:tcPr>
          <w:p w14:paraId="64FA3D92" w14:textId="77777777" w:rsidR="00AE27FA" w:rsidRPr="00981A02" w:rsidRDefault="00AE27FA" w:rsidP="00AE27FA">
            <w:pPr>
              <w:pStyle w:val="skipcolumn"/>
              <w:widowControl w:val="0"/>
              <w:spacing w:line="276" w:lineRule="auto"/>
              <w:ind w:left="144" w:hanging="144"/>
              <w:contextualSpacing/>
              <w:rPr>
                <w:rFonts w:ascii="Times New Roman" w:hAnsi="Times New Roman"/>
              </w:rPr>
            </w:pPr>
          </w:p>
        </w:tc>
      </w:tr>
    </w:tbl>
    <w:p w14:paraId="2C2F7AC7" w14:textId="77777777" w:rsidR="00AF16A9" w:rsidRPr="00981A02" w:rsidRDefault="00AF16A9" w:rsidP="00CE050A">
      <w:pPr>
        <w:spacing w:line="276" w:lineRule="auto"/>
        <w:ind w:left="144" w:hanging="144"/>
        <w:contextualSpacing/>
        <w:rPr>
          <w:sz w:val="20"/>
        </w:rPr>
      </w:pPr>
    </w:p>
    <w:p w14:paraId="3485F3CB" w14:textId="77777777" w:rsidR="00AF16A9" w:rsidRPr="00981A02" w:rsidRDefault="00AF16A9" w:rsidP="00CE050A">
      <w:pPr>
        <w:spacing w:line="276" w:lineRule="auto"/>
        <w:ind w:left="144" w:hanging="144"/>
        <w:contextualSpacing/>
        <w:rPr>
          <w:sz w:val="20"/>
        </w:rPr>
      </w:pPr>
      <w:r w:rsidRPr="00981A02">
        <w:rPr>
          <w:sz w:val="20"/>
        </w:rPr>
        <w:br w:type="page"/>
      </w:r>
    </w:p>
    <w:p w14:paraId="11E681E0" w14:textId="77777777" w:rsidR="00AF16A9" w:rsidRPr="00981A02" w:rsidRDefault="00AF16A9" w:rsidP="00CE050A">
      <w:pPr>
        <w:spacing w:line="276" w:lineRule="auto"/>
        <w:ind w:left="144" w:hanging="144"/>
        <w:contextualSpacing/>
        <w:rPr>
          <w:b/>
          <w:smallCaps/>
          <w:sz w:val="20"/>
        </w:rPr>
      </w:pPr>
    </w:p>
    <w:tbl>
      <w:tblPr>
        <w:tblW w:w="973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088"/>
        <w:gridCol w:w="1890"/>
        <w:gridCol w:w="1800"/>
        <w:gridCol w:w="1890"/>
        <w:gridCol w:w="2070"/>
      </w:tblGrid>
      <w:tr w:rsidR="00AF16A9" w:rsidRPr="00981A02" w14:paraId="5F9F3EE3" w14:textId="77777777" w:rsidTr="00AF16A9">
        <w:tc>
          <w:tcPr>
            <w:tcW w:w="2088" w:type="dxa"/>
            <w:shd w:val="clear" w:color="auto" w:fill="auto"/>
            <w:vAlign w:val="center"/>
          </w:tcPr>
          <w:p w14:paraId="53111AA8" w14:textId="4E96D72A" w:rsidR="00AF16A9" w:rsidRPr="00981A02" w:rsidRDefault="00AE27FA" w:rsidP="00CE050A">
            <w:pPr>
              <w:spacing w:line="276" w:lineRule="auto"/>
              <w:ind w:left="144" w:hanging="144"/>
              <w:contextualSpacing/>
              <w:jc w:val="center"/>
              <w:rPr>
                <w:b/>
                <w:sz w:val="20"/>
              </w:rPr>
            </w:pPr>
            <w:proofErr w:type="spellStart"/>
            <w:r w:rsidRPr="00981A02">
              <w:rPr>
                <w:b/>
                <w:sz w:val="20"/>
              </w:rPr>
              <w:t>Très</w:t>
            </w:r>
            <w:proofErr w:type="spellEnd"/>
          </w:p>
          <w:p w14:paraId="52388648" w14:textId="43C0C457" w:rsidR="00AF16A9" w:rsidRPr="00981A02" w:rsidRDefault="00AE27FA" w:rsidP="00CE050A">
            <w:pPr>
              <w:spacing w:line="276" w:lineRule="auto"/>
              <w:ind w:left="144" w:hanging="144"/>
              <w:contextualSpacing/>
              <w:jc w:val="center"/>
              <w:rPr>
                <w:b/>
                <w:sz w:val="20"/>
              </w:rPr>
            </w:pPr>
            <w:proofErr w:type="spellStart"/>
            <w:r w:rsidRPr="00981A02">
              <w:rPr>
                <w:b/>
                <w:sz w:val="20"/>
              </w:rPr>
              <w:t>heureux</w:t>
            </w:r>
            <w:proofErr w:type="spellEnd"/>
          </w:p>
        </w:tc>
        <w:tc>
          <w:tcPr>
            <w:tcW w:w="1890" w:type="dxa"/>
            <w:shd w:val="clear" w:color="auto" w:fill="auto"/>
            <w:vAlign w:val="center"/>
          </w:tcPr>
          <w:p w14:paraId="7DF1CDFA" w14:textId="77777777" w:rsidR="00AE27FA" w:rsidRPr="00981A02" w:rsidRDefault="00AE27FA" w:rsidP="00AE27FA">
            <w:pPr>
              <w:spacing w:line="276" w:lineRule="auto"/>
              <w:ind w:left="144" w:hanging="144"/>
              <w:contextualSpacing/>
              <w:jc w:val="center"/>
              <w:rPr>
                <w:b/>
                <w:sz w:val="20"/>
              </w:rPr>
            </w:pPr>
            <w:proofErr w:type="spellStart"/>
            <w:r w:rsidRPr="00981A02">
              <w:rPr>
                <w:b/>
                <w:sz w:val="20"/>
              </w:rPr>
              <w:t>Assez</w:t>
            </w:r>
            <w:proofErr w:type="spellEnd"/>
          </w:p>
          <w:p w14:paraId="5D845D88" w14:textId="4077E888" w:rsidR="00AF16A9" w:rsidRPr="00981A02" w:rsidRDefault="00AF16A9" w:rsidP="00AE27FA">
            <w:pPr>
              <w:spacing w:line="276" w:lineRule="auto"/>
              <w:ind w:left="144" w:hanging="144"/>
              <w:contextualSpacing/>
              <w:jc w:val="center"/>
              <w:rPr>
                <w:b/>
                <w:sz w:val="20"/>
              </w:rPr>
            </w:pPr>
            <w:r w:rsidRPr="00981A02">
              <w:rPr>
                <w:b/>
                <w:sz w:val="20"/>
              </w:rPr>
              <w:t xml:space="preserve"> </w:t>
            </w:r>
            <w:proofErr w:type="spellStart"/>
            <w:r w:rsidR="00AE27FA" w:rsidRPr="00981A02">
              <w:rPr>
                <w:b/>
                <w:sz w:val="20"/>
              </w:rPr>
              <w:t>heureux</w:t>
            </w:r>
            <w:proofErr w:type="spellEnd"/>
          </w:p>
        </w:tc>
        <w:tc>
          <w:tcPr>
            <w:tcW w:w="1800" w:type="dxa"/>
            <w:shd w:val="clear" w:color="auto" w:fill="auto"/>
            <w:vAlign w:val="center"/>
          </w:tcPr>
          <w:p w14:paraId="3A052165" w14:textId="20751DDD" w:rsidR="00AF16A9" w:rsidRPr="00981A02" w:rsidRDefault="00AE27FA" w:rsidP="00AE27FA">
            <w:pPr>
              <w:spacing w:line="276" w:lineRule="auto"/>
              <w:ind w:left="144" w:hanging="144"/>
              <w:contextualSpacing/>
              <w:jc w:val="center"/>
              <w:rPr>
                <w:b/>
                <w:sz w:val="20"/>
                <w:lang w:val="fr-FR"/>
              </w:rPr>
            </w:pPr>
            <w:r w:rsidRPr="00981A02">
              <w:rPr>
                <w:b/>
                <w:sz w:val="20"/>
                <w:lang w:val="fr-FR"/>
              </w:rPr>
              <w:t xml:space="preserve">Ni heureux ni malheureux </w:t>
            </w:r>
          </w:p>
        </w:tc>
        <w:tc>
          <w:tcPr>
            <w:tcW w:w="1890" w:type="dxa"/>
            <w:shd w:val="clear" w:color="auto" w:fill="auto"/>
            <w:vAlign w:val="center"/>
          </w:tcPr>
          <w:p w14:paraId="4B83ADFB" w14:textId="77777777" w:rsidR="00AE27FA" w:rsidRPr="00981A02" w:rsidRDefault="00AE27FA" w:rsidP="00CE050A">
            <w:pPr>
              <w:spacing w:line="276" w:lineRule="auto"/>
              <w:ind w:left="144" w:hanging="144"/>
              <w:contextualSpacing/>
              <w:jc w:val="center"/>
              <w:rPr>
                <w:b/>
                <w:sz w:val="20"/>
              </w:rPr>
            </w:pPr>
            <w:proofErr w:type="spellStart"/>
            <w:r w:rsidRPr="00981A02">
              <w:rPr>
                <w:b/>
                <w:sz w:val="20"/>
              </w:rPr>
              <w:t>Assez</w:t>
            </w:r>
            <w:proofErr w:type="spellEnd"/>
          </w:p>
          <w:p w14:paraId="71DEE440" w14:textId="22E1CD0A" w:rsidR="00AF16A9" w:rsidRPr="00981A02" w:rsidRDefault="00AE27FA" w:rsidP="00CE050A">
            <w:pPr>
              <w:spacing w:line="276" w:lineRule="auto"/>
              <w:ind w:left="144" w:hanging="144"/>
              <w:contextualSpacing/>
              <w:jc w:val="center"/>
              <w:rPr>
                <w:b/>
                <w:sz w:val="20"/>
              </w:rPr>
            </w:pPr>
            <w:r w:rsidRPr="00981A02">
              <w:rPr>
                <w:b/>
                <w:sz w:val="20"/>
                <w:lang w:val="fr-FR"/>
              </w:rPr>
              <w:t>malheureux</w:t>
            </w:r>
          </w:p>
        </w:tc>
        <w:tc>
          <w:tcPr>
            <w:tcW w:w="2070" w:type="dxa"/>
            <w:shd w:val="clear" w:color="auto" w:fill="auto"/>
            <w:vAlign w:val="center"/>
          </w:tcPr>
          <w:p w14:paraId="5A7A67DB" w14:textId="31A505F1" w:rsidR="00AF16A9" w:rsidRPr="00981A02" w:rsidRDefault="00AE27FA" w:rsidP="00CE050A">
            <w:pPr>
              <w:spacing w:line="276" w:lineRule="auto"/>
              <w:ind w:left="144" w:hanging="144"/>
              <w:contextualSpacing/>
              <w:jc w:val="center"/>
              <w:rPr>
                <w:b/>
                <w:sz w:val="20"/>
              </w:rPr>
            </w:pPr>
            <w:proofErr w:type="spellStart"/>
            <w:r w:rsidRPr="00981A02">
              <w:rPr>
                <w:b/>
                <w:sz w:val="20"/>
              </w:rPr>
              <w:t>Très</w:t>
            </w:r>
            <w:proofErr w:type="spellEnd"/>
          </w:p>
          <w:p w14:paraId="04E1A5B8" w14:textId="35D8B5BF" w:rsidR="00AF16A9" w:rsidRPr="00981A02" w:rsidRDefault="00AE27FA" w:rsidP="00CE050A">
            <w:pPr>
              <w:spacing w:line="276" w:lineRule="auto"/>
              <w:ind w:left="144" w:hanging="144"/>
              <w:contextualSpacing/>
              <w:jc w:val="center"/>
              <w:rPr>
                <w:b/>
                <w:sz w:val="20"/>
              </w:rPr>
            </w:pPr>
            <w:r w:rsidRPr="00981A02">
              <w:rPr>
                <w:b/>
                <w:sz w:val="20"/>
                <w:lang w:val="fr-FR"/>
              </w:rPr>
              <w:t xml:space="preserve">malheureux </w:t>
            </w:r>
          </w:p>
        </w:tc>
      </w:tr>
      <w:tr w:rsidR="00AF16A9" w:rsidRPr="00981A02" w14:paraId="57A44D36" w14:textId="77777777" w:rsidTr="00AF16A9">
        <w:tc>
          <w:tcPr>
            <w:tcW w:w="9738" w:type="dxa"/>
            <w:gridSpan w:val="5"/>
            <w:shd w:val="clear" w:color="auto" w:fill="auto"/>
            <w:vAlign w:val="center"/>
          </w:tcPr>
          <w:p w14:paraId="7B3C6965" w14:textId="15B65C9D" w:rsidR="00AF16A9" w:rsidRPr="00981A02" w:rsidRDefault="00AF16A9" w:rsidP="00CE050A">
            <w:pPr>
              <w:spacing w:line="276" w:lineRule="auto"/>
              <w:ind w:left="144" w:hanging="144"/>
              <w:contextualSpacing/>
              <w:jc w:val="center"/>
              <w:rPr>
                <w:b/>
                <w:sz w:val="20"/>
              </w:rPr>
            </w:pPr>
            <w:r w:rsidRPr="00981A02">
              <w:rPr>
                <w:b/>
                <w:noProof/>
                <w:sz w:val="20"/>
                <w:lang w:val="fr-FR" w:eastAsia="fr-FR"/>
              </w:rPr>
              <w:drawing>
                <wp:inline distT="0" distB="0" distL="0" distR="0" wp14:anchorId="195414D8" wp14:editId="49B0636E">
                  <wp:extent cx="5939790" cy="1184910"/>
                  <wp:effectExtent l="0" t="0" r="3810" b="0"/>
                  <wp:docPr id="1" name="Picture 1" descr="Description: C:\Documents and Settings\ahancioglu\Desktop\smiley emo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Documents and Settings\ahancioglu\Desktop\smiley emotion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1184910"/>
                          </a:xfrm>
                          <a:prstGeom prst="rect">
                            <a:avLst/>
                          </a:prstGeom>
                          <a:noFill/>
                          <a:ln>
                            <a:noFill/>
                          </a:ln>
                        </pic:spPr>
                      </pic:pic>
                    </a:graphicData>
                  </a:graphic>
                </wp:inline>
              </w:drawing>
            </w:r>
          </w:p>
        </w:tc>
      </w:tr>
    </w:tbl>
    <w:p w14:paraId="553304D4" w14:textId="698C085E" w:rsidR="005852DE" w:rsidRPr="00981A02" w:rsidRDefault="005852DE" w:rsidP="00CE050A">
      <w:pPr>
        <w:spacing w:line="276" w:lineRule="auto"/>
        <w:ind w:left="144" w:hanging="144"/>
        <w:contextualSpacing/>
        <w:rPr>
          <w:sz w:val="20"/>
        </w:rPr>
      </w:pPr>
    </w:p>
    <w:p w14:paraId="3C29F6EF" w14:textId="77777777" w:rsidR="005852DE" w:rsidRPr="00981A02" w:rsidRDefault="005852DE">
      <w:pPr>
        <w:rPr>
          <w:sz w:val="20"/>
        </w:rPr>
      </w:pPr>
      <w:r w:rsidRPr="00981A02">
        <w:rPr>
          <w:sz w:val="20"/>
        </w:rPr>
        <w:br w:type="page"/>
      </w:r>
    </w:p>
    <w:p w14:paraId="480E597E" w14:textId="77777777" w:rsidR="00AF16A9" w:rsidRPr="00981A02" w:rsidRDefault="00AF16A9" w:rsidP="00CE050A">
      <w:pPr>
        <w:spacing w:line="276" w:lineRule="auto"/>
        <w:ind w:left="144" w:hanging="144"/>
        <w:contextualSpacing/>
        <w:rPr>
          <w:sz w:val="20"/>
        </w:rPr>
      </w:pPr>
    </w:p>
    <w:p w14:paraId="214D2EA8" w14:textId="297F3C77" w:rsidR="00AF16A9" w:rsidRPr="00981A02" w:rsidRDefault="005852DE" w:rsidP="00CE050A">
      <w:pPr>
        <w:spacing w:line="276" w:lineRule="auto"/>
        <w:ind w:left="144" w:hanging="144"/>
        <w:contextualSpacing/>
        <w:rPr>
          <w:sz w:val="20"/>
        </w:rPr>
      </w:pPr>
      <w:r w:rsidRPr="00981A02">
        <w:rPr>
          <w:noProof/>
          <w:sz w:val="20"/>
          <w:lang w:val="fr-FR" w:eastAsia="fr-FR"/>
        </w:rPr>
        <w:drawing>
          <wp:inline distT="0" distB="0" distL="0" distR="0" wp14:anchorId="2D0D4840" wp14:editId="7199848E">
            <wp:extent cx="6343650" cy="6297930"/>
            <wp:effectExtent l="0" t="0" r="0" b="762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nalan\Dropbox (UNICEF)\Z\MICS5\Belize Field Test 2015\Qs\MICS5 Standard qs incl edits (MICS5.1)\Cards-Pictorials\LAMINATED CARD Wellbeing-Scale.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344086" cy="6298363"/>
                    </a:xfrm>
                    <a:prstGeom prst="rect">
                      <a:avLst/>
                    </a:prstGeom>
                    <a:noFill/>
                    <a:ln>
                      <a:noFill/>
                    </a:ln>
                  </pic:spPr>
                </pic:pic>
              </a:graphicData>
            </a:graphic>
          </wp:inline>
        </w:drawing>
      </w:r>
      <w:r w:rsidR="00AF16A9" w:rsidRPr="00981A02">
        <w:rPr>
          <w:sz w:val="20"/>
        </w:rPr>
        <w:br w:type="page"/>
      </w: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B6DDE8"/>
        <w:tblLook w:val="0000" w:firstRow="0" w:lastRow="0" w:firstColumn="0" w:lastColumn="0" w:noHBand="0" w:noVBand="0"/>
      </w:tblPr>
      <w:tblGrid>
        <w:gridCol w:w="4683"/>
        <w:gridCol w:w="4604"/>
        <w:gridCol w:w="1152"/>
      </w:tblGrid>
      <w:tr w:rsidR="00AE27FA" w:rsidRPr="00981A02" w14:paraId="3A8548F0" w14:textId="77777777" w:rsidTr="00433855">
        <w:trPr>
          <w:cantSplit/>
          <w:trHeight w:val="397"/>
          <w:jc w:val="center"/>
        </w:trPr>
        <w:tc>
          <w:tcPr>
            <w:tcW w:w="2243" w:type="pct"/>
            <w:tcBorders>
              <w:top w:val="single" w:sz="4" w:space="0" w:color="auto"/>
              <w:left w:val="double" w:sz="4" w:space="0" w:color="auto"/>
              <w:bottom w:val="single" w:sz="4" w:space="0" w:color="auto"/>
              <w:right w:val="single" w:sz="4" w:space="0" w:color="auto"/>
            </w:tcBorders>
            <w:shd w:val="clear" w:color="auto" w:fill="FFFFCC"/>
            <w:tcMar>
              <w:top w:w="43" w:type="dxa"/>
              <w:left w:w="115" w:type="dxa"/>
              <w:bottom w:w="43" w:type="dxa"/>
              <w:right w:w="115" w:type="dxa"/>
            </w:tcMar>
            <w:vAlign w:val="center"/>
          </w:tcPr>
          <w:p w14:paraId="4982ED1B" w14:textId="3CA4F1F7" w:rsidR="00AE27FA" w:rsidRPr="00981A02" w:rsidRDefault="00AE27FA" w:rsidP="00AE27FA">
            <w:pPr>
              <w:pStyle w:val="1Intvwqst"/>
              <w:spacing w:line="276" w:lineRule="auto"/>
              <w:ind w:left="144" w:hanging="144"/>
              <w:contextualSpacing/>
              <w:rPr>
                <w:rFonts w:ascii="Times New Roman" w:hAnsi="Times New Roman"/>
                <w:b/>
              </w:rPr>
            </w:pPr>
            <w:r w:rsidRPr="00981A02">
              <w:rPr>
                <w:rFonts w:ascii="Times New Roman" w:hAnsi="Times New Roman"/>
                <w:b/>
              </w:rPr>
              <w:lastRenderedPageBreak/>
              <w:t xml:space="preserve">MWM10. </w:t>
            </w:r>
            <w:r w:rsidR="004B3A8C" w:rsidRPr="00981A02">
              <w:rPr>
                <w:rFonts w:ascii="Times New Roman" w:hAnsi="Times New Roman"/>
                <w:b/>
              </w:rPr>
              <w:t xml:space="preserve"> </w:t>
            </w:r>
            <w:proofErr w:type="spellStart"/>
            <w:r w:rsidRPr="00981A02">
              <w:rPr>
                <w:rFonts w:ascii="Times New Roman" w:hAnsi="Times New Roman"/>
                <w:i/>
                <w:smallCaps w:val="0"/>
              </w:rPr>
              <w:t>Enregistrer</w:t>
            </w:r>
            <w:proofErr w:type="spellEnd"/>
            <w:r w:rsidRPr="00981A02">
              <w:rPr>
                <w:rFonts w:ascii="Times New Roman" w:hAnsi="Times New Roman"/>
                <w:i/>
                <w:smallCaps w:val="0"/>
              </w:rPr>
              <w:t xml:space="preserve"> </w:t>
            </w:r>
            <w:proofErr w:type="spellStart"/>
            <w:r w:rsidRPr="00981A02">
              <w:rPr>
                <w:rFonts w:ascii="Times New Roman" w:hAnsi="Times New Roman"/>
                <w:i/>
                <w:smallCaps w:val="0"/>
              </w:rPr>
              <w:t>l’heure</w:t>
            </w:r>
            <w:proofErr w:type="spellEnd"/>
            <w:r w:rsidRPr="00981A02">
              <w:rPr>
                <w:rFonts w:ascii="Times New Roman" w:hAnsi="Times New Roman"/>
                <w:i/>
                <w:smallCaps w:val="0"/>
              </w:rPr>
              <w:t>.</w:t>
            </w:r>
          </w:p>
        </w:tc>
        <w:tc>
          <w:tcPr>
            <w:tcW w:w="2205" w:type="pct"/>
            <w:tcBorders>
              <w:top w:val="single" w:sz="4" w:space="0" w:color="auto"/>
              <w:left w:val="single" w:sz="4" w:space="0" w:color="auto"/>
              <w:bottom w:val="single" w:sz="4" w:space="0" w:color="auto"/>
              <w:right w:val="single" w:sz="4" w:space="0" w:color="auto"/>
            </w:tcBorders>
            <w:shd w:val="clear" w:color="auto" w:fill="FFFFCC"/>
            <w:tcMar>
              <w:top w:w="43" w:type="dxa"/>
              <w:left w:w="115" w:type="dxa"/>
              <w:bottom w:w="43" w:type="dxa"/>
              <w:right w:w="115" w:type="dxa"/>
            </w:tcMar>
            <w:vAlign w:val="center"/>
          </w:tcPr>
          <w:p w14:paraId="3ECEEE63" w14:textId="59254D70" w:rsidR="00AE27FA" w:rsidRPr="00981A02" w:rsidRDefault="00AE27FA" w:rsidP="00AE27FA">
            <w:pPr>
              <w:pStyle w:val="Responsecategs"/>
              <w:tabs>
                <w:tab w:val="clear" w:pos="3942"/>
                <w:tab w:val="right" w:leader="dot" w:pos="4104"/>
              </w:tabs>
              <w:spacing w:line="276" w:lineRule="auto"/>
              <w:ind w:left="144" w:hanging="144"/>
              <w:contextualSpacing/>
              <w:rPr>
                <w:rFonts w:ascii="Times New Roman" w:hAnsi="Times New Roman"/>
                <w:caps/>
              </w:rPr>
            </w:pPr>
            <w:r w:rsidRPr="00981A02">
              <w:rPr>
                <w:rFonts w:ascii="Times New Roman" w:hAnsi="Times New Roman"/>
                <w:caps/>
              </w:rPr>
              <w:t>Heures et minutes</w:t>
            </w:r>
            <w:r w:rsidRPr="00981A02">
              <w:rPr>
                <w:rFonts w:ascii="Times New Roman" w:hAnsi="Times New Roman"/>
                <w:caps/>
              </w:rPr>
              <w:tab/>
              <w:t>__ __ : __ __</w:t>
            </w:r>
          </w:p>
        </w:tc>
        <w:tc>
          <w:tcPr>
            <w:tcW w:w="552" w:type="pct"/>
            <w:tcBorders>
              <w:top w:val="single" w:sz="4" w:space="0" w:color="auto"/>
              <w:left w:val="single" w:sz="4" w:space="0" w:color="auto"/>
              <w:bottom w:val="single" w:sz="4" w:space="0" w:color="auto"/>
              <w:right w:val="double" w:sz="4" w:space="0" w:color="auto"/>
            </w:tcBorders>
            <w:shd w:val="clear" w:color="auto" w:fill="FFFFCC"/>
            <w:tcMar>
              <w:top w:w="43" w:type="dxa"/>
              <w:left w:w="115" w:type="dxa"/>
              <w:bottom w:w="43" w:type="dxa"/>
              <w:right w:w="115" w:type="dxa"/>
            </w:tcMar>
          </w:tcPr>
          <w:p w14:paraId="239C340B" w14:textId="77777777" w:rsidR="00AE27FA" w:rsidRPr="00981A02" w:rsidRDefault="00AE27FA" w:rsidP="00AE27FA">
            <w:pPr>
              <w:pStyle w:val="skipcolumn"/>
              <w:spacing w:line="276" w:lineRule="auto"/>
              <w:ind w:left="144" w:hanging="144"/>
              <w:contextualSpacing/>
              <w:rPr>
                <w:rFonts w:ascii="Times New Roman" w:hAnsi="Times New Roman"/>
              </w:rPr>
            </w:pPr>
          </w:p>
        </w:tc>
      </w:tr>
      <w:tr w:rsidR="00AE27FA" w:rsidRPr="00981A02" w14:paraId="34FE5916" w14:textId="77777777" w:rsidTr="00433855">
        <w:trPr>
          <w:cantSplit/>
          <w:jc w:val="center"/>
        </w:trPr>
        <w:tc>
          <w:tcPr>
            <w:tcW w:w="2243" w:type="pct"/>
            <w:tcBorders>
              <w:top w:val="single" w:sz="4" w:space="0" w:color="auto"/>
              <w:bottom w:val="single" w:sz="4" w:space="0" w:color="auto"/>
            </w:tcBorders>
            <w:shd w:val="clear" w:color="auto" w:fill="B6DDE8"/>
            <w:tcMar>
              <w:top w:w="43" w:type="dxa"/>
              <w:left w:w="115" w:type="dxa"/>
              <w:bottom w:w="43" w:type="dxa"/>
              <w:right w:w="115" w:type="dxa"/>
            </w:tcMar>
          </w:tcPr>
          <w:p w14:paraId="49306F26" w14:textId="0462B3E9" w:rsidR="00AE27FA" w:rsidRPr="00981A02" w:rsidRDefault="00AE27FA" w:rsidP="00AE39EF">
            <w:pPr>
              <w:pStyle w:val="1Intvwqst"/>
              <w:spacing w:line="276" w:lineRule="auto"/>
              <w:ind w:left="144" w:hanging="144"/>
              <w:contextualSpacing/>
              <w:rPr>
                <w:rFonts w:ascii="Times New Roman" w:hAnsi="Times New Roman"/>
                <w:lang w:val="fr-FR"/>
              </w:rPr>
            </w:pPr>
            <w:r w:rsidRPr="00981A02">
              <w:rPr>
                <w:rFonts w:ascii="Times New Roman" w:hAnsi="Times New Roman"/>
                <w:b/>
                <w:lang w:val="fr-FR"/>
              </w:rPr>
              <w:t>MWM11</w:t>
            </w:r>
            <w:r w:rsidRPr="00981A02">
              <w:rPr>
                <w:rFonts w:ascii="Times New Roman" w:hAnsi="Times New Roman"/>
                <w:lang w:val="fr-FR"/>
              </w:rPr>
              <w:t xml:space="preserve">. </w:t>
            </w:r>
            <w:r w:rsidRPr="00981A02">
              <w:rPr>
                <w:rFonts w:ascii="Times New Roman" w:hAnsi="Times New Roman"/>
                <w:i/>
                <w:smallCaps w:val="0"/>
                <w:lang w:val="fr-FR"/>
              </w:rPr>
              <w:t xml:space="preserve">Est-ce que </w:t>
            </w:r>
            <w:r w:rsidR="00AE39EF" w:rsidRPr="00981A02">
              <w:rPr>
                <w:rFonts w:ascii="Times New Roman" w:hAnsi="Times New Roman"/>
                <w:i/>
                <w:smallCaps w:val="0"/>
                <w:lang w:val="fr-FR"/>
              </w:rPr>
              <w:t>l’interview entière</w:t>
            </w:r>
            <w:r w:rsidRPr="00981A02">
              <w:rPr>
                <w:rFonts w:ascii="Times New Roman" w:hAnsi="Times New Roman"/>
                <w:i/>
                <w:smallCaps w:val="0"/>
                <w:lang w:val="fr-FR"/>
              </w:rPr>
              <w:t xml:space="preserve"> s’est déroulé</w:t>
            </w:r>
            <w:r w:rsidR="00AE39EF" w:rsidRPr="00981A02">
              <w:rPr>
                <w:rFonts w:ascii="Times New Roman" w:hAnsi="Times New Roman"/>
                <w:i/>
                <w:smallCaps w:val="0"/>
                <w:lang w:val="fr-FR"/>
              </w:rPr>
              <w:t>e</w:t>
            </w:r>
            <w:r w:rsidRPr="00981A02">
              <w:rPr>
                <w:rFonts w:ascii="Times New Roman" w:hAnsi="Times New Roman"/>
                <w:i/>
                <w:smallCaps w:val="0"/>
                <w:lang w:val="fr-FR"/>
              </w:rPr>
              <w:t xml:space="preserve"> en privé</w:t>
            </w:r>
            <w:r w:rsidRPr="00981A02">
              <w:rPr>
                <w:rFonts w:ascii="Times New Roman" w:hAnsi="Times New Roman"/>
                <w:lang w:val="fr-FR"/>
              </w:rPr>
              <w:t xml:space="preserve"> </w:t>
            </w:r>
            <w:r w:rsidRPr="00981A02">
              <w:rPr>
                <w:rFonts w:ascii="Times New Roman" w:hAnsi="Times New Roman"/>
                <w:i/>
                <w:smallCaps w:val="0"/>
                <w:lang w:val="fr-FR"/>
              </w:rPr>
              <w:t>ou est-ce que quelqu’un était là durant tout</w:t>
            </w:r>
            <w:r w:rsidR="00A6006F" w:rsidRPr="00981A02">
              <w:rPr>
                <w:rFonts w:ascii="Times New Roman" w:hAnsi="Times New Roman"/>
                <w:i/>
                <w:smallCaps w:val="0"/>
                <w:lang w:val="fr-FR"/>
              </w:rPr>
              <w:t>e</w:t>
            </w:r>
            <w:r w:rsidRPr="00981A02">
              <w:rPr>
                <w:rFonts w:ascii="Times New Roman" w:hAnsi="Times New Roman"/>
                <w:i/>
                <w:smallCaps w:val="0"/>
                <w:lang w:val="fr-FR"/>
              </w:rPr>
              <w:t xml:space="preserve"> ou une partie de l’</w:t>
            </w:r>
            <w:r w:rsidR="00A6006F" w:rsidRPr="00981A02">
              <w:rPr>
                <w:rFonts w:ascii="Times New Roman" w:hAnsi="Times New Roman"/>
                <w:i/>
                <w:smallCaps w:val="0"/>
                <w:lang w:val="fr-FR"/>
              </w:rPr>
              <w:t>interview</w:t>
            </w:r>
            <w:r w:rsidRPr="00981A02">
              <w:rPr>
                <w:rFonts w:ascii="Times New Roman" w:hAnsi="Times New Roman"/>
                <w:i/>
                <w:smallCaps w:val="0"/>
                <w:lang w:val="fr-FR"/>
              </w:rPr>
              <w:t xml:space="preserve"> ?</w:t>
            </w:r>
          </w:p>
        </w:tc>
        <w:tc>
          <w:tcPr>
            <w:tcW w:w="2205" w:type="pct"/>
            <w:tcBorders>
              <w:top w:val="single" w:sz="4" w:space="0" w:color="auto"/>
              <w:bottom w:val="single" w:sz="4" w:space="0" w:color="auto"/>
            </w:tcBorders>
            <w:shd w:val="clear" w:color="auto" w:fill="B6DDE8"/>
            <w:tcMar>
              <w:top w:w="43" w:type="dxa"/>
              <w:left w:w="115" w:type="dxa"/>
              <w:bottom w:w="43" w:type="dxa"/>
              <w:right w:w="115" w:type="dxa"/>
            </w:tcMar>
            <w:vAlign w:val="center"/>
          </w:tcPr>
          <w:p w14:paraId="789C6A2A" w14:textId="77777777" w:rsidR="00323456" w:rsidRPr="00981A02" w:rsidRDefault="00AE27FA" w:rsidP="00AE27FA">
            <w:pPr>
              <w:pStyle w:val="Responsecategs"/>
              <w:tabs>
                <w:tab w:val="clear" w:pos="3942"/>
                <w:tab w:val="right" w:leader="dot" w:pos="4374"/>
              </w:tabs>
              <w:spacing w:line="276" w:lineRule="auto"/>
              <w:ind w:left="144" w:hanging="144"/>
              <w:contextualSpacing/>
              <w:rPr>
                <w:rFonts w:ascii="Times New Roman" w:hAnsi="Times New Roman"/>
                <w:caps/>
                <w:lang w:val="fr-FR"/>
              </w:rPr>
            </w:pPr>
            <w:r w:rsidRPr="00981A02">
              <w:rPr>
                <w:rFonts w:ascii="Times New Roman" w:hAnsi="Times New Roman"/>
                <w:caps/>
                <w:lang w:val="fr-FR"/>
              </w:rPr>
              <w:t xml:space="preserve">Oui, </w:t>
            </w:r>
            <w:r w:rsidR="00AE39EF" w:rsidRPr="00981A02">
              <w:rPr>
                <w:rFonts w:ascii="Times New Roman" w:hAnsi="Times New Roman"/>
                <w:caps/>
                <w:lang w:val="fr-FR"/>
              </w:rPr>
              <w:t xml:space="preserve">l’INTERVIEW </w:t>
            </w:r>
            <w:r w:rsidRPr="00981A02">
              <w:rPr>
                <w:rFonts w:ascii="Times New Roman" w:hAnsi="Times New Roman"/>
                <w:caps/>
                <w:lang w:val="fr-FR"/>
              </w:rPr>
              <w:t>entier</w:t>
            </w:r>
            <w:r w:rsidR="00AE39EF" w:rsidRPr="00981A02">
              <w:rPr>
                <w:rFonts w:ascii="Times New Roman" w:hAnsi="Times New Roman"/>
                <w:caps/>
                <w:lang w:val="fr-FR"/>
              </w:rPr>
              <w:t>E</w:t>
            </w:r>
            <w:r w:rsidRPr="00981A02">
              <w:rPr>
                <w:rFonts w:ascii="Times New Roman" w:hAnsi="Times New Roman"/>
                <w:caps/>
                <w:lang w:val="fr-FR"/>
              </w:rPr>
              <w:t xml:space="preserve"> s’est</w:t>
            </w:r>
          </w:p>
          <w:p w14:paraId="705AD416" w14:textId="10B020EA" w:rsidR="00AE27FA" w:rsidRPr="00981A02" w:rsidRDefault="00323456" w:rsidP="00AE27FA">
            <w:pPr>
              <w:pStyle w:val="Responsecategs"/>
              <w:tabs>
                <w:tab w:val="clear" w:pos="3942"/>
                <w:tab w:val="right" w:leader="dot" w:pos="4374"/>
              </w:tabs>
              <w:spacing w:line="276" w:lineRule="auto"/>
              <w:ind w:left="144" w:hanging="144"/>
              <w:contextualSpacing/>
              <w:rPr>
                <w:rFonts w:ascii="Times New Roman" w:hAnsi="Times New Roman"/>
                <w:caps/>
                <w:lang w:val="fr-FR"/>
              </w:rPr>
            </w:pPr>
            <w:r w:rsidRPr="00981A02">
              <w:rPr>
                <w:rFonts w:ascii="Times New Roman" w:hAnsi="Times New Roman"/>
                <w:caps/>
                <w:lang w:val="fr-FR"/>
              </w:rPr>
              <w:t xml:space="preserve"> </w:t>
            </w:r>
            <w:r w:rsidR="00AE27FA" w:rsidRPr="00981A02">
              <w:rPr>
                <w:rFonts w:ascii="Times New Roman" w:hAnsi="Times New Roman"/>
                <w:caps/>
                <w:lang w:val="fr-FR"/>
              </w:rPr>
              <w:t xml:space="preserve"> deroule</w:t>
            </w:r>
            <w:r w:rsidR="00AE39EF" w:rsidRPr="00981A02">
              <w:rPr>
                <w:rFonts w:ascii="Times New Roman" w:hAnsi="Times New Roman"/>
                <w:caps/>
                <w:lang w:val="fr-FR"/>
              </w:rPr>
              <w:t>E</w:t>
            </w:r>
            <w:r w:rsidR="00AE27FA" w:rsidRPr="00981A02">
              <w:rPr>
                <w:rFonts w:ascii="Times New Roman" w:hAnsi="Times New Roman"/>
                <w:caps/>
                <w:lang w:val="fr-FR"/>
              </w:rPr>
              <w:t xml:space="preserve"> en prive</w:t>
            </w:r>
            <w:r w:rsidR="00AE27FA" w:rsidRPr="00981A02">
              <w:rPr>
                <w:rFonts w:ascii="Times New Roman" w:hAnsi="Times New Roman"/>
                <w:caps/>
                <w:lang w:val="fr-FR"/>
              </w:rPr>
              <w:tab/>
              <w:t>1</w:t>
            </w:r>
          </w:p>
          <w:p w14:paraId="67875357" w14:textId="77777777" w:rsidR="00AE27FA" w:rsidRPr="00981A02" w:rsidRDefault="00AE27FA" w:rsidP="00AE27FA">
            <w:pPr>
              <w:pStyle w:val="Responsecategs"/>
              <w:tabs>
                <w:tab w:val="clear" w:pos="3942"/>
                <w:tab w:val="right" w:leader="dot" w:pos="4104"/>
              </w:tabs>
              <w:spacing w:line="276" w:lineRule="auto"/>
              <w:ind w:left="144" w:hanging="144"/>
              <w:contextualSpacing/>
              <w:rPr>
                <w:rFonts w:ascii="Times New Roman" w:hAnsi="Times New Roman"/>
                <w:caps/>
                <w:lang w:val="fr-FR"/>
              </w:rPr>
            </w:pPr>
          </w:p>
          <w:p w14:paraId="4FEB68C1" w14:textId="77777777" w:rsidR="00323456" w:rsidRPr="00981A02" w:rsidRDefault="00AE27FA" w:rsidP="00AE27FA">
            <w:pPr>
              <w:pStyle w:val="Responsecategs"/>
              <w:tabs>
                <w:tab w:val="clear" w:pos="3942"/>
                <w:tab w:val="right" w:leader="dot" w:pos="4104"/>
              </w:tabs>
              <w:spacing w:line="276" w:lineRule="auto"/>
              <w:ind w:left="144" w:hanging="144"/>
              <w:contextualSpacing/>
              <w:rPr>
                <w:rFonts w:ascii="Times New Roman" w:hAnsi="Times New Roman"/>
                <w:caps/>
                <w:lang w:val="fr-FR"/>
              </w:rPr>
            </w:pPr>
            <w:r w:rsidRPr="00981A02">
              <w:rPr>
                <w:rFonts w:ascii="Times New Roman" w:hAnsi="Times New Roman"/>
                <w:caps/>
                <w:lang w:val="fr-FR"/>
              </w:rPr>
              <w:t>Non, d’autres etaient presents</w:t>
            </w:r>
          </w:p>
          <w:p w14:paraId="4D951A7B" w14:textId="51079200" w:rsidR="00AE27FA" w:rsidRPr="00981A02" w:rsidRDefault="00323456" w:rsidP="00AE27FA">
            <w:pPr>
              <w:pStyle w:val="Responsecategs"/>
              <w:tabs>
                <w:tab w:val="clear" w:pos="3942"/>
                <w:tab w:val="right" w:leader="dot" w:pos="4104"/>
              </w:tabs>
              <w:spacing w:line="276" w:lineRule="auto"/>
              <w:ind w:left="144" w:hanging="144"/>
              <w:contextualSpacing/>
              <w:rPr>
                <w:rFonts w:ascii="Times New Roman" w:hAnsi="Times New Roman"/>
                <w:caps/>
                <w:lang w:val="fr-FR"/>
              </w:rPr>
            </w:pPr>
            <w:r w:rsidRPr="00981A02">
              <w:rPr>
                <w:rFonts w:ascii="Times New Roman" w:hAnsi="Times New Roman"/>
                <w:caps/>
                <w:lang w:val="fr-FR"/>
              </w:rPr>
              <w:t xml:space="preserve"> </w:t>
            </w:r>
            <w:r w:rsidR="00AE27FA" w:rsidRPr="00981A02">
              <w:rPr>
                <w:rFonts w:ascii="Times New Roman" w:hAnsi="Times New Roman"/>
                <w:caps/>
                <w:lang w:val="fr-FR"/>
              </w:rPr>
              <w:t xml:space="preserve"> durant tout</w:t>
            </w:r>
            <w:r w:rsidR="00AE39EF" w:rsidRPr="00981A02">
              <w:rPr>
                <w:rFonts w:ascii="Times New Roman" w:hAnsi="Times New Roman"/>
                <w:caps/>
                <w:lang w:val="fr-FR"/>
              </w:rPr>
              <w:t>e</w:t>
            </w:r>
            <w:r w:rsidR="00AE27FA" w:rsidRPr="00981A02">
              <w:rPr>
                <w:rFonts w:ascii="Times New Roman" w:hAnsi="Times New Roman"/>
                <w:caps/>
                <w:lang w:val="fr-FR"/>
              </w:rPr>
              <w:t xml:space="preserve"> l’</w:t>
            </w:r>
            <w:r w:rsidR="00AE39EF" w:rsidRPr="00981A02">
              <w:rPr>
                <w:rFonts w:ascii="Times New Roman" w:hAnsi="Times New Roman"/>
                <w:caps/>
                <w:lang w:val="fr-FR"/>
              </w:rPr>
              <w:t>’INTERVIEW</w:t>
            </w:r>
          </w:p>
          <w:p w14:paraId="6C25AD68" w14:textId="77777777" w:rsidR="00AE27FA" w:rsidRPr="00981A02" w:rsidRDefault="00AE27FA" w:rsidP="00AE27FA">
            <w:pPr>
              <w:pStyle w:val="Responsecategs"/>
              <w:tabs>
                <w:tab w:val="clear" w:pos="3942"/>
                <w:tab w:val="right" w:leader="underscore" w:pos="4368"/>
              </w:tabs>
              <w:spacing w:line="276" w:lineRule="auto"/>
              <w:ind w:left="144" w:hanging="144"/>
              <w:contextualSpacing/>
              <w:rPr>
                <w:rFonts w:ascii="Times New Roman" w:hAnsi="Times New Roman"/>
                <w:caps/>
                <w:lang w:val="fr-FR"/>
              </w:rPr>
            </w:pPr>
            <w:r w:rsidRPr="00981A02">
              <w:rPr>
                <w:rFonts w:ascii="Times New Roman" w:hAnsi="Times New Roman"/>
                <w:caps/>
                <w:lang w:val="fr-FR"/>
              </w:rPr>
              <w:tab/>
              <w:t>(</w:t>
            </w:r>
            <w:r w:rsidRPr="00981A02">
              <w:rPr>
                <w:rFonts w:ascii="Times New Roman" w:hAnsi="Times New Roman"/>
                <w:i/>
                <w:lang w:val="fr-FR"/>
              </w:rPr>
              <w:t>préciser)</w:t>
            </w:r>
            <w:r w:rsidRPr="00981A02">
              <w:rPr>
                <w:rFonts w:ascii="Times New Roman" w:hAnsi="Times New Roman"/>
                <w:caps/>
                <w:lang w:val="fr-FR"/>
              </w:rPr>
              <w:tab/>
              <w:t>2</w:t>
            </w:r>
          </w:p>
          <w:p w14:paraId="7C7A6EFB" w14:textId="77777777" w:rsidR="00AE27FA" w:rsidRPr="00981A02" w:rsidRDefault="00AE27FA" w:rsidP="00AE27FA">
            <w:pPr>
              <w:pStyle w:val="Responsecategs"/>
              <w:tabs>
                <w:tab w:val="clear" w:pos="3942"/>
                <w:tab w:val="right" w:leader="dot" w:pos="4104"/>
              </w:tabs>
              <w:spacing w:line="276" w:lineRule="auto"/>
              <w:ind w:left="144" w:hanging="144"/>
              <w:contextualSpacing/>
              <w:rPr>
                <w:rFonts w:ascii="Times New Roman" w:hAnsi="Times New Roman"/>
                <w:caps/>
                <w:lang w:val="fr-FR"/>
              </w:rPr>
            </w:pPr>
          </w:p>
          <w:p w14:paraId="00008B4C" w14:textId="1F1FF179" w:rsidR="00AE27FA" w:rsidRPr="00981A02" w:rsidRDefault="00AE27FA" w:rsidP="00AE27FA">
            <w:pPr>
              <w:pStyle w:val="Responsecategs"/>
              <w:tabs>
                <w:tab w:val="clear" w:pos="3942"/>
                <w:tab w:val="right" w:leader="dot" w:pos="4104"/>
              </w:tabs>
              <w:spacing w:line="276" w:lineRule="auto"/>
              <w:ind w:left="144" w:hanging="144"/>
              <w:contextualSpacing/>
              <w:rPr>
                <w:rFonts w:ascii="Times New Roman" w:hAnsi="Times New Roman"/>
                <w:caps/>
                <w:lang w:val="fr-FR"/>
              </w:rPr>
            </w:pPr>
            <w:r w:rsidRPr="00981A02">
              <w:rPr>
                <w:rFonts w:ascii="Times New Roman" w:hAnsi="Times New Roman"/>
                <w:caps/>
                <w:lang w:val="fr-FR"/>
              </w:rPr>
              <w:t>Non, d’Autres etaient presents</w:t>
            </w:r>
            <w:r w:rsidR="004B3A8C" w:rsidRPr="00981A02">
              <w:rPr>
                <w:rFonts w:ascii="Times New Roman" w:hAnsi="Times New Roman"/>
                <w:caps/>
                <w:lang w:val="fr-FR"/>
              </w:rPr>
              <w:t xml:space="preserve"> </w:t>
            </w:r>
            <w:r w:rsidR="00323456" w:rsidRPr="00981A02">
              <w:rPr>
                <w:rFonts w:ascii="Times New Roman" w:hAnsi="Times New Roman"/>
                <w:caps/>
                <w:lang w:val="fr-FR"/>
              </w:rPr>
              <w:t>une partie de l</w:t>
            </w:r>
            <w:r w:rsidR="00AE39EF" w:rsidRPr="00981A02">
              <w:rPr>
                <w:rFonts w:ascii="Times New Roman" w:hAnsi="Times New Roman"/>
                <w:caps/>
                <w:lang w:val="fr-FR"/>
              </w:rPr>
              <w:t>’INTERVIEW</w:t>
            </w:r>
          </w:p>
          <w:p w14:paraId="15FF46AF" w14:textId="2FEC9CAE" w:rsidR="00AE27FA" w:rsidRPr="00981A02" w:rsidRDefault="00AE27FA" w:rsidP="00AE27FA">
            <w:pPr>
              <w:pStyle w:val="Responsecategs"/>
              <w:tabs>
                <w:tab w:val="clear" w:pos="3942"/>
                <w:tab w:val="right" w:leader="underscore" w:pos="4374"/>
              </w:tabs>
              <w:spacing w:line="276" w:lineRule="auto"/>
              <w:ind w:left="144" w:hanging="144"/>
              <w:contextualSpacing/>
              <w:rPr>
                <w:rFonts w:ascii="Times New Roman" w:hAnsi="Times New Roman"/>
                <w:caps/>
              </w:rPr>
            </w:pPr>
            <w:r w:rsidRPr="00981A02">
              <w:rPr>
                <w:rFonts w:ascii="Times New Roman" w:hAnsi="Times New Roman"/>
                <w:caps/>
                <w:lang w:val="fr-FR"/>
              </w:rPr>
              <w:tab/>
              <w:t>(</w:t>
            </w:r>
            <w:r w:rsidRPr="00981A02">
              <w:rPr>
                <w:rFonts w:ascii="Times New Roman" w:hAnsi="Times New Roman"/>
                <w:i/>
                <w:lang w:val="fr-FR"/>
              </w:rPr>
              <w:t>préciser)</w:t>
            </w:r>
            <w:r w:rsidRPr="00981A02">
              <w:rPr>
                <w:rFonts w:ascii="Times New Roman" w:hAnsi="Times New Roman"/>
                <w:caps/>
                <w:lang w:val="fr-FR"/>
              </w:rPr>
              <w:tab/>
              <w:t>3</w:t>
            </w:r>
          </w:p>
        </w:tc>
        <w:tc>
          <w:tcPr>
            <w:tcW w:w="552" w:type="pct"/>
            <w:tcBorders>
              <w:top w:val="single" w:sz="4" w:space="0" w:color="auto"/>
              <w:bottom w:val="single" w:sz="4" w:space="0" w:color="auto"/>
            </w:tcBorders>
            <w:shd w:val="clear" w:color="auto" w:fill="B6DDE8"/>
            <w:tcMar>
              <w:top w:w="43" w:type="dxa"/>
              <w:left w:w="115" w:type="dxa"/>
              <w:bottom w:w="43" w:type="dxa"/>
              <w:right w:w="115" w:type="dxa"/>
            </w:tcMar>
          </w:tcPr>
          <w:p w14:paraId="7D4757C0" w14:textId="77777777" w:rsidR="00AE27FA" w:rsidRPr="00981A02" w:rsidRDefault="00AE27FA" w:rsidP="00AE27FA">
            <w:pPr>
              <w:pStyle w:val="skipcolumn"/>
              <w:spacing w:line="276" w:lineRule="auto"/>
              <w:ind w:left="144" w:hanging="144"/>
              <w:contextualSpacing/>
              <w:rPr>
                <w:rFonts w:ascii="Times New Roman" w:hAnsi="Times New Roman"/>
              </w:rPr>
            </w:pPr>
          </w:p>
        </w:tc>
      </w:tr>
      <w:tr w:rsidR="009C11B1" w:rsidRPr="00981A02" w14:paraId="48AEC20B" w14:textId="77777777" w:rsidTr="00433855">
        <w:trPr>
          <w:cantSplit/>
          <w:jc w:val="center"/>
        </w:trPr>
        <w:tc>
          <w:tcPr>
            <w:tcW w:w="2243" w:type="pct"/>
            <w:tcBorders>
              <w:top w:val="single" w:sz="4" w:space="0" w:color="auto"/>
              <w:left w:val="double" w:sz="4" w:space="0" w:color="auto"/>
              <w:bottom w:val="single" w:sz="4" w:space="0" w:color="auto"/>
              <w:right w:val="single" w:sz="4" w:space="0" w:color="auto"/>
            </w:tcBorders>
            <w:shd w:val="clear" w:color="auto" w:fill="FFFFCC"/>
            <w:tcMar>
              <w:top w:w="43" w:type="dxa"/>
              <w:left w:w="115" w:type="dxa"/>
              <w:bottom w:w="43" w:type="dxa"/>
              <w:right w:w="115" w:type="dxa"/>
            </w:tcMar>
          </w:tcPr>
          <w:p w14:paraId="59DF3936" w14:textId="429AA22A" w:rsidR="009C11B1" w:rsidRPr="00981A02" w:rsidRDefault="009C11B1" w:rsidP="008F7451">
            <w:pPr>
              <w:pStyle w:val="1Intvwqst"/>
              <w:spacing w:line="276" w:lineRule="auto"/>
              <w:ind w:left="144" w:hanging="144"/>
              <w:contextualSpacing/>
              <w:rPr>
                <w:rFonts w:ascii="Times New Roman" w:hAnsi="Times New Roman"/>
                <w:b/>
              </w:rPr>
            </w:pPr>
            <w:r w:rsidRPr="00981A02">
              <w:rPr>
                <w:rFonts w:ascii="Times New Roman" w:hAnsi="Times New Roman"/>
                <w:b/>
                <w:lang w:val="fr-FR"/>
              </w:rPr>
              <w:t>MWM12.</w:t>
            </w:r>
            <w:r w:rsidR="008F7451" w:rsidRPr="00981A02">
              <w:rPr>
                <w:rFonts w:ascii="Times New Roman" w:hAnsi="Times New Roman"/>
                <w:b/>
                <w:lang w:val="fr-FR"/>
              </w:rPr>
              <w:t xml:space="preserve"> </w:t>
            </w:r>
            <w:r w:rsidRPr="00981A02">
              <w:rPr>
                <w:rFonts w:ascii="Times New Roman" w:hAnsi="Times New Roman"/>
                <w:i/>
                <w:smallCaps w:val="0"/>
                <w:lang w:val="fr-FR"/>
              </w:rPr>
              <w:t>Langue du Questionnaire.</w:t>
            </w:r>
          </w:p>
        </w:tc>
        <w:tc>
          <w:tcPr>
            <w:tcW w:w="2205" w:type="pct"/>
            <w:tcBorders>
              <w:top w:val="single" w:sz="4" w:space="0" w:color="auto"/>
              <w:left w:val="single" w:sz="4" w:space="0" w:color="auto"/>
              <w:bottom w:val="single" w:sz="4" w:space="0" w:color="auto"/>
              <w:right w:val="single" w:sz="4" w:space="0" w:color="auto"/>
            </w:tcBorders>
            <w:shd w:val="clear" w:color="auto" w:fill="FFFFCC"/>
            <w:tcMar>
              <w:top w:w="43" w:type="dxa"/>
              <w:left w:w="115" w:type="dxa"/>
              <w:bottom w:w="43" w:type="dxa"/>
              <w:right w:w="115" w:type="dxa"/>
            </w:tcMar>
            <w:vAlign w:val="center"/>
          </w:tcPr>
          <w:p w14:paraId="46A85029" w14:textId="77777777" w:rsidR="009C11B1" w:rsidRPr="00981A02" w:rsidRDefault="009C11B1" w:rsidP="00E50D09">
            <w:pPr>
              <w:tabs>
                <w:tab w:val="right" w:leader="dot" w:pos="4457"/>
              </w:tabs>
              <w:spacing w:line="276" w:lineRule="auto"/>
              <w:ind w:left="144" w:hanging="144"/>
              <w:contextualSpacing/>
              <w:rPr>
                <w:caps/>
                <w:sz w:val="20"/>
              </w:rPr>
            </w:pPr>
            <w:r w:rsidRPr="00981A02">
              <w:rPr>
                <w:caps/>
                <w:sz w:val="20"/>
              </w:rPr>
              <w:t>FRANCAIS</w:t>
            </w:r>
            <w:r w:rsidRPr="00981A02">
              <w:rPr>
                <w:caps/>
                <w:sz w:val="20"/>
              </w:rPr>
              <w:tab/>
              <w:t>1</w:t>
            </w:r>
          </w:p>
          <w:p w14:paraId="743D64A6" w14:textId="211BAAEA" w:rsidR="009C11B1" w:rsidRPr="00981A02" w:rsidRDefault="009C11B1" w:rsidP="00AE27FA">
            <w:pPr>
              <w:pStyle w:val="Responsecategs"/>
              <w:tabs>
                <w:tab w:val="clear" w:pos="3942"/>
                <w:tab w:val="right" w:leader="dot" w:pos="4368"/>
              </w:tabs>
              <w:spacing w:line="276" w:lineRule="auto"/>
              <w:ind w:left="144" w:hanging="144"/>
              <w:contextualSpacing/>
              <w:rPr>
                <w:rFonts w:ascii="Times New Roman" w:hAnsi="Times New Roman"/>
                <w:caps/>
              </w:rPr>
            </w:pPr>
          </w:p>
        </w:tc>
        <w:tc>
          <w:tcPr>
            <w:tcW w:w="552" w:type="pct"/>
            <w:tcBorders>
              <w:top w:val="single" w:sz="4" w:space="0" w:color="auto"/>
              <w:left w:val="single" w:sz="4" w:space="0" w:color="auto"/>
              <w:bottom w:val="single" w:sz="4" w:space="0" w:color="auto"/>
              <w:right w:val="double" w:sz="4" w:space="0" w:color="auto"/>
            </w:tcBorders>
            <w:shd w:val="clear" w:color="auto" w:fill="FFFFCC"/>
            <w:tcMar>
              <w:top w:w="43" w:type="dxa"/>
              <w:left w:w="115" w:type="dxa"/>
              <w:bottom w:w="43" w:type="dxa"/>
              <w:right w:w="115" w:type="dxa"/>
            </w:tcMar>
          </w:tcPr>
          <w:p w14:paraId="724B2A9D" w14:textId="77777777" w:rsidR="009C11B1" w:rsidRPr="00981A02" w:rsidRDefault="009C11B1" w:rsidP="00AE27FA">
            <w:pPr>
              <w:pStyle w:val="skipcolumn"/>
              <w:spacing w:line="276" w:lineRule="auto"/>
              <w:ind w:left="144" w:hanging="144"/>
              <w:contextualSpacing/>
              <w:rPr>
                <w:rFonts w:ascii="Times New Roman" w:hAnsi="Times New Roman"/>
              </w:rPr>
            </w:pPr>
          </w:p>
        </w:tc>
      </w:tr>
      <w:tr w:rsidR="009C11B1" w:rsidRPr="00981A02" w14:paraId="369EA94D" w14:textId="77777777" w:rsidTr="00C44F04">
        <w:trPr>
          <w:cantSplit/>
          <w:jc w:val="center"/>
        </w:trPr>
        <w:tc>
          <w:tcPr>
            <w:tcW w:w="2243" w:type="pct"/>
            <w:tcBorders>
              <w:top w:val="single" w:sz="4" w:space="0" w:color="auto"/>
              <w:left w:val="double" w:sz="4" w:space="0" w:color="auto"/>
              <w:bottom w:val="single" w:sz="4" w:space="0" w:color="auto"/>
              <w:right w:val="single" w:sz="4" w:space="0" w:color="auto"/>
            </w:tcBorders>
            <w:shd w:val="clear" w:color="auto" w:fill="B6DDE8"/>
            <w:tcMar>
              <w:top w:w="43" w:type="dxa"/>
              <w:left w:w="115" w:type="dxa"/>
              <w:bottom w:w="43" w:type="dxa"/>
              <w:right w:w="115" w:type="dxa"/>
            </w:tcMar>
          </w:tcPr>
          <w:p w14:paraId="73570752" w14:textId="55672239" w:rsidR="009C11B1" w:rsidRPr="00981A02" w:rsidRDefault="009C11B1" w:rsidP="00AE27FA">
            <w:pPr>
              <w:pStyle w:val="1Intvwqst"/>
              <w:spacing w:line="276" w:lineRule="auto"/>
              <w:ind w:left="144" w:hanging="144"/>
              <w:contextualSpacing/>
              <w:rPr>
                <w:rFonts w:ascii="Times New Roman" w:hAnsi="Times New Roman"/>
                <w:b/>
              </w:rPr>
            </w:pPr>
            <w:r w:rsidRPr="00981A02">
              <w:rPr>
                <w:rFonts w:ascii="Times New Roman" w:hAnsi="Times New Roman"/>
                <w:b/>
                <w:lang w:val="fr-FR"/>
              </w:rPr>
              <w:t xml:space="preserve">MWM13. </w:t>
            </w:r>
            <w:r w:rsidRPr="00981A02">
              <w:rPr>
                <w:rFonts w:ascii="Times New Roman" w:hAnsi="Times New Roman"/>
                <w:i/>
                <w:smallCaps w:val="0"/>
                <w:lang w:val="fr-FR"/>
              </w:rPr>
              <w:t>Langue de l</w:t>
            </w:r>
            <w:r w:rsidR="00B31D8B" w:rsidRPr="00981A02">
              <w:rPr>
                <w:rFonts w:ascii="Times New Roman" w:hAnsi="Times New Roman"/>
                <w:caps/>
                <w:lang w:val="fr-FR"/>
              </w:rPr>
              <w:t>’</w:t>
            </w:r>
            <w:r w:rsidR="00144783" w:rsidRPr="00981A02">
              <w:rPr>
                <w:rFonts w:ascii="Times New Roman" w:hAnsi="Times New Roman"/>
                <w:i/>
                <w:smallCaps w:val="0"/>
                <w:lang w:val="fr-FR"/>
              </w:rPr>
              <w:t>interview</w:t>
            </w:r>
            <w:r w:rsidRPr="00981A02">
              <w:rPr>
                <w:rFonts w:ascii="Times New Roman" w:hAnsi="Times New Roman"/>
                <w:i/>
                <w:smallCaps w:val="0"/>
                <w:lang w:val="fr-FR"/>
              </w:rPr>
              <w:t>.</w:t>
            </w:r>
          </w:p>
        </w:tc>
        <w:tc>
          <w:tcPr>
            <w:tcW w:w="2205" w:type="pct"/>
            <w:tcBorders>
              <w:top w:val="single" w:sz="4" w:space="0" w:color="auto"/>
              <w:left w:val="single" w:sz="4" w:space="0" w:color="auto"/>
              <w:bottom w:val="single" w:sz="4" w:space="0" w:color="auto"/>
              <w:right w:val="single" w:sz="4" w:space="0" w:color="auto"/>
            </w:tcBorders>
            <w:shd w:val="clear" w:color="auto" w:fill="B6DDE8"/>
            <w:tcMar>
              <w:top w:w="43" w:type="dxa"/>
              <w:left w:w="115" w:type="dxa"/>
              <w:bottom w:w="43" w:type="dxa"/>
              <w:right w:w="115" w:type="dxa"/>
            </w:tcMar>
            <w:vAlign w:val="center"/>
          </w:tcPr>
          <w:p w14:paraId="2A0F3EB5" w14:textId="7C5500C7" w:rsidR="00323456" w:rsidRPr="00981A02" w:rsidRDefault="00323456" w:rsidP="00323456">
            <w:pPr>
              <w:tabs>
                <w:tab w:val="right" w:leader="dot" w:pos="4275"/>
              </w:tabs>
              <w:spacing w:line="276" w:lineRule="auto"/>
              <w:ind w:left="144" w:hanging="144"/>
              <w:contextualSpacing/>
              <w:rPr>
                <w:caps/>
                <w:sz w:val="20"/>
                <w:lang w:val="fr-FR"/>
              </w:rPr>
            </w:pPr>
            <w:r w:rsidRPr="00981A02">
              <w:rPr>
                <w:caps/>
                <w:sz w:val="20"/>
                <w:lang w:val="fr-FR"/>
              </w:rPr>
              <w:t>français.........................................</w:t>
            </w:r>
            <w:r w:rsidR="00DD78C5">
              <w:rPr>
                <w:caps/>
                <w:sz w:val="20"/>
                <w:lang w:val="fr-FR"/>
              </w:rPr>
              <w:t>.............</w:t>
            </w:r>
            <w:r w:rsidRPr="00981A02">
              <w:rPr>
                <w:caps/>
                <w:sz w:val="20"/>
                <w:lang w:val="fr-FR"/>
              </w:rPr>
              <w:t>...01</w:t>
            </w:r>
          </w:p>
          <w:p w14:paraId="25E57C13" w14:textId="77777777" w:rsidR="00323456" w:rsidRPr="00981A02" w:rsidRDefault="00323456" w:rsidP="00323456">
            <w:pPr>
              <w:tabs>
                <w:tab w:val="right" w:leader="dot" w:pos="4068"/>
              </w:tabs>
              <w:spacing w:line="276" w:lineRule="auto"/>
              <w:ind w:left="144" w:hanging="144"/>
              <w:contextualSpacing/>
              <w:rPr>
                <w:caps/>
                <w:sz w:val="20"/>
                <w:lang w:val="fr-FR"/>
              </w:rPr>
            </w:pPr>
            <w:r w:rsidRPr="00981A02">
              <w:rPr>
                <w:caps/>
                <w:sz w:val="20"/>
                <w:lang w:val="fr-FR"/>
              </w:rPr>
              <w:t>EWE /MINA</w:t>
            </w:r>
            <w:r w:rsidRPr="00981A02">
              <w:rPr>
                <w:caps/>
                <w:sz w:val="20"/>
                <w:lang w:val="fr-FR"/>
              </w:rPr>
              <w:tab/>
              <w:t>02</w:t>
            </w:r>
          </w:p>
          <w:p w14:paraId="6FD5A1F7" w14:textId="77777777" w:rsidR="00323456" w:rsidRPr="00981A02" w:rsidRDefault="00323456" w:rsidP="00323456">
            <w:pPr>
              <w:tabs>
                <w:tab w:val="right" w:leader="dot" w:pos="4068"/>
              </w:tabs>
              <w:spacing w:line="276" w:lineRule="auto"/>
              <w:contextualSpacing/>
              <w:rPr>
                <w:caps/>
                <w:sz w:val="20"/>
                <w:lang w:val="fr-FR"/>
              </w:rPr>
            </w:pPr>
            <w:r w:rsidRPr="00981A02">
              <w:rPr>
                <w:caps/>
                <w:sz w:val="20"/>
                <w:lang w:val="fr-FR"/>
              </w:rPr>
              <w:t>KABYE</w:t>
            </w:r>
            <w:r w:rsidRPr="00981A02">
              <w:rPr>
                <w:caps/>
                <w:sz w:val="20"/>
                <w:lang w:val="fr-FR"/>
              </w:rPr>
              <w:tab/>
              <w:t>03</w:t>
            </w:r>
          </w:p>
          <w:p w14:paraId="71B3825B" w14:textId="77777777" w:rsidR="00323456" w:rsidRPr="00981A02" w:rsidRDefault="00323456" w:rsidP="00323456">
            <w:pPr>
              <w:tabs>
                <w:tab w:val="right" w:leader="dot" w:pos="4068"/>
              </w:tabs>
              <w:spacing w:line="276" w:lineRule="auto"/>
              <w:ind w:left="144" w:hanging="144"/>
              <w:contextualSpacing/>
              <w:rPr>
                <w:caps/>
                <w:sz w:val="20"/>
                <w:lang w:val="fr-FR"/>
              </w:rPr>
            </w:pPr>
            <w:r w:rsidRPr="00981A02">
              <w:rPr>
                <w:caps/>
                <w:sz w:val="20"/>
                <w:lang w:val="fr-FR"/>
              </w:rPr>
              <w:t>KOTOKOLI/TEM</w:t>
            </w:r>
            <w:r w:rsidRPr="00981A02">
              <w:rPr>
                <w:caps/>
                <w:sz w:val="20"/>
                <w:lang w:val="fr-FR"/>
              </w:rPr>
              <w:tab/>
              <w:t>04</w:t>
            </w:r>
          </w:p>
          <w:p w14:paraId="0E9CC00B" w14:textId="77777777" w:rsidR="00323456" w:rsidRPr="00981A02" w:rsidRDefault="00323456" w:rsidP="00323456">
            <w:pPr>
              <w:tabs>
                <w:tab w:val="right" w:leader="dot" w:pos="4068"/>
              </w:tabs>
              <w:spacing w:line="276" w:lineRule="auto"/>
              <w:ind w:left="144" w:hanging="144"/>
              <w:contextualSpacing/>
              <w:rPr>
                <w:caps/>
                <w:sz w:val="20"/>
              </w:rPr>
            </w:pPr>
            <w:r w:rsidRPr="00981A02">
              <w:rPr>
                <w:caps/>
                <w:sz w:val="20"/>
              </w:rPr>
              <w:t>AKPOSSO/AKEBOU</w:t>
            </w:r>
            <w:r w:rsidRPr="00981A02">
              <w:rPr>
                <w:caps/>
                <w:sz w:val="20"/>
              </w:rPr>
              <w:tab/>
              <w:t>05</w:t>
            </w:r>
          </w:p>
          <w:p w14:paraId="2E801786" w14:textId="61F9807F" w:rsidR="00323456" w:rsidRPr="002B4B61" w:rsidRDefault="00323456" w:rsidP="00323456">
            <w:pPr>
              <w:tabs>
                <w:tab w:val="right" w:leader="dot" w:pos="4068"/>
              </w:tabs>
              <w:spacing w:line="276" w:lineRule="auto"/>
              <w:ind w:left="144" w:hanging="144"/>
              <w:contextualSpacing/>
              <w:rPr>
                <w:caps/>
                <w:sz w:val="20"/>
                <w:lang w:val="en-US"/>
              </w:rPr>
            </w:pPr>
            <w:r w:rsidRPr="002B4B61">
              <w:rPr>
                <w:caps/>
                <w:sz w:val="20"/>
                <w:lang w:val="en-US"/>
              </w:rPr>
              <w:t>IFE/ANA ……………………..……</w:t>
            </w:r>
            <w:r w:rsidR="00DD78C5" w:rsidRPr="002B4B61">
              <w:rPr>
                <w:caps/>
                <w:sz w:val="20"/>
                <w:lang w:val="en-US"/>
              </w:rPr>
              <w:t>………..</w:t>
            </w:r>
            <w:r w:rsidRPr="002B4B61">
              <w:rPr>
                <w:caps/>
                <w:sz w:val="20"/>
                <w:lang w:val="en-US"/>
              </w:rPr>
              <w:t>….06</w:t>
            </w:r>
          </w:p>
          <w:p w14:paraId="03134BFF" w14:textId="77777777" w:rsidR="00323456" w:rsidRPr="002B4B61" w:rsidRDefault="00323456" w:rsidP="00323456">
            <w:pPr>
              <w:tabs>
                <w:tab w:val="right" w:leader="dot" w:pos="4068"/>
              </w:tabs>
              <w:spacing w:line="276" w:lineRule="auto"/>
              <w:ind w:left="144" w:hanging="144"/>
              <w:contextualSpacing/>
              <w:rPr>
                <w:caps/>
                <w:sz w:val="20"/>
                <w:lang w:val="en-US"/>
              </w:rPr>
            </w:pPr>
            <w:r w:rsidRPr="002B4B61">
              <w:rPr>
                <w:caps/>
                <w:sz w:val="20"/>
                <w:lang w:val="en-US"/>
              </w:rPr>
              <w:t>MOBA-GOURMA</w:t>
            </w:r>
            <w:r w:rsidRPr="002B4B61">
              <w:rPr>
                <w:caps/>
                <w:sz w:val="20"/>
                <w:lang w:val="en-US"/>
              </w:rPr>
              <w:tab/>
              <w:t>07</w:t>
            </w:r>
          </w:p>
          <w:p w14:paraId="165720B9" w14:textId="77777777" w:rsidR="00323456" w:rsidRPr="00981A02" w:rsidRDefault="00323456" w:rsidP="00323456">
            <w:pPr>
              <w:tabs>
                <w:tab w:val="right" w:leader="dot" w:pos="4068"/>
              </w:tabs>
              <w:spacing w:line="276" w:lineRule="auto"/>
              <w:contextualSpacing/>
              <w:rPr>
                <w:caps/>
                <w:sz w:val="20"/>
                <w:lang w:val="fr-FR"/>
              </w:rPr>
            </w:pPr>
            <w:r w:rsidRPr="00981A02">
              <w:rPr>
                <w:caps/>
                <w:sz w:val="20"/>
                <w:lang w:val="fr-FR"/>
              </w:rPr>
              <w:t>TCHOKOSSI</w:t>
            </w:r>
            <w:r w:rsidRPr="00981A02">
              <w:rPr>
                <w:caps/>
                <w:sz w:val="20"/>
                <w:lang w:val="fr-FR"/>
              </w:rPr>
              <w:tab/>
              <w:t>08</w:t>
            </w:r>
          </w:p>
          <w:p w14:paraId="278F1DB2" w14:textId="77777777" w:rsidR="00323456" w:rsidRPr="00981A02" w:rsidRDefault="00323456" w:rsidP="00323456">
            <w:pPr>
              <w:tabs>
                <w:tab w:val="right" w:leader="dot" w:pos="4068"/>
              </w:tabs>
              <w:spacing w:line="276" w:lineRule="auto"/>
              <w:ind w:left="144" w:hanging="144"/>
              <w:contextualSpacing/>
              <w:rPr>
                <w:caps/>
                <w:sz w:val="20"/>
                <w:lang w:val="fr-FR"/>
              </w:rPr>
            </w:pPr>
            <w:r w:rsidRPr="00981A02">
              <w:rPr>
                <w:caps/>
                <w:sz w:val="20"/>
                <w:lang w:val="fr-FR"/>
              </w:rPr>
              <w:t>BASSAR/KONKOMBA</w:t>
            </w:r>
            <w:r w:rsidRPr="00981A02">
              <w:rPr>
                <w:caps/>
                <w:sz w:val="20"/>
                <w:lang w:val="fr-FR"/>
              </w:rPr>
              <w:tab/>
              <w:t>09</w:t>
            </w:r>
          </w:p>
          <w:p w14:paraId="387300E5" w14:textId="77777777" w:rsidR="00323456" w:rsidRPr="00981A02" w:rsidRDefault="00323456" w:rsidP="00323456">
            <w:pPr>
              <w:pStyle w:val="Otherspecify"/>
              <w:tabs>
                <w:tab w:val="left" w:pos="3673"/>
              </w:tabs>
              <w:spacing w:line="276" w:lineRule="auto"/>
              <w:ind w:left="144" w:hanging="144"/>
              <w:contextualSpacing/>
              <w:rPr>
                <w:rFonts w:ascii="Times New Roman" w:hAnsi="Times New Roman"/>
                <w:b w:val="0"/>
                <w:caps/>
                <w:sz w:val="20"/>
                <w:lang w:val="fr-FR"/>
              </w:rPr>
            </w:pPr>
            <w:r w:rsidRPr="00981A02">
              <w:rPr>
                <w:rFonts w:ascii="Times New Roman" w:hAnsi="Times New Roman"/>
                <w:b w:val="0"/>
                <w:caps/>
                <w:sz w:val="20"/>
                <w:lang w:val="fr-FR"/>
              </w:rPr>
              <w:t>Autres langues nationales</w:t>
            </w:r>
          </w:p>
          <w:p w14:paraId="2EF612C1" w14:textId="3BC38139" w:rsidR="00323456" w:rsidRPr="00981A02" w:rsidRDefault="00323456" w:rsidP="00323456">
            <w:pPr>
              <w:pStyle w:val="Otherspecify"/>
              <w:tabs>
                <w:tab w:val="left" w:pos="3673"/>
              </w:tabs>
              <w:spacing w:line="276" w:lineRule="auto"/>
              <w:ind w:left="144" w:hanging="144"/>
              <w:contextualSpacing/>
              <w:rPr>
                <w:rFonts w:ascii="Times New Roman" w:hAnsi="Times New Roman"/>
                <w:caps/>
                <w:sz w:val="20"/>
                <w:lang w:val="fr-FR"/>
              </w:rPr>
            </w:pPr>
            <w:r w:rsidRPr="00981A02">
              <w:rPr>
                <w:rFonts w:ascii="Times New Roman" w:hAnsi="Times New Roman"/>
                <w:b w:val="0"/>
                <w:caps/>
                <w:sz w:val="20"/>
                <w:lang w:val="fr-FR"/>
              </w:rPr>
              <w:t xml:space="preserve"> (</w:t>
            </w:r>
            <w:r w:rsidRPr="00981A02">
              <w:rPr>
                <w:rStyle w:val="Instructionsinparens"/>
                <w:b w:val="0"/>
                <w:lang w:val="fr-FR"/>
              </w:rPr>
              <w:t>préciser</w:t>
            </w:r>
            <w:r w:rsidRPr="00981A02">
              <w:rPr>
                <w:rFonts w:ascii="Times New Roman" w:hAnsi="Times New Roman"/>
                <w:b w:val="0"/>
                <w:caps/>
                <w:sz w:val="20"/>
                <w:lang w:val="fr-FR"/>
              </w:rPr>
              <w:t>) _________________________</w:t>
            </w:r>
            <w:r w:rsidR="00DD78C5">
              <w:rPr>
                <w:rFonts w:ascii="Times New Roman" w:hAnsi="Times New Roman"/>
                <w:b w:val="0"/>
                <w:caps/>
                <w:sz w:val="20"/>
                <w:lang w:val="fr-FR"/>
              </w:rPr>
              <w:t>_____</w:t>
            </w:r>
            <w:r w:rsidRPr="00981A02">
              <w:rPr>
                <w:rFonts w:ascii="Times New Roman" w:hAnsi="Times New Roman"/>
                <w:b w:val="0"/>
                <w:caps/>
                <w:sz w:val="20"/>
                <w:lang w:val="fr-FR"/>
              </w:rPr>
              <w:tab/>
              <w:t>96</w:t>
            </w:r>
          </w:p>
          <w:p w14:paraId="06947D95" w14:textId="1DCA8892" w:rsidR="009C11B1" w:rsidRPr="00981A02" w:rsidRDefault="00323456" w:rsidP="00323456">
            <w:pPr>
              <w:pStyle w:val="Responsecategs"/>
              <w:tabs>
                <w:tab w:val="clear" w:pos="3942"/>
                <w:tab w:val="right" w:leader="underscore" w:pos="4368"/>
              </w:tabs>
              <w:spacing w:line="276" w:lineRule="auto"/>
              <w:ind w:left="144" w:hanging="144"/>
              <w:contextualSpacing/>
              <w:rPr>
                <w:rFonts w:ascii="Times New Roman" w:hAnsi="Times New Roman"/>
                <w:caps/>
                <w:lang w:val="fr-FR"/>
              </w:rPr>
            </w:pPr>
            <w:r w:rsidRPr="00981A02">
              <w:rPr>
                <w:rFonts w:ascii="Times New Roman" w:hAnsi="Times New Roman"/>
                <w:caps/>
                <w:lang w:val="fr-FR"/>
              </w:rPr>
              <w:t>langues etrangeres......</w:t>
            </w:r>
            <w:r w:rsidR="00DD78C5">
              <w:rPr>
                <w:rFonts w:ascii="Times New Roman" w:hAnsi="Times New Roman"/>
                <w:caps/>
                <w:lang w:val="fr-FR"/>
              </w:rPr>
              <w:t>...............</w:t>
            </w:r>
            <w:r w:rsidR="008F7451" w:rsidRPr="00981A02">
              <w:rPr>
                <w:rFonts w:ascii="Times New Roman" w:hAnsi="Times New Roman"/>
                <w:caps/>
                <w:lang w:val="fr-FR"/>
              </w:rPr>
              <w:t>.......</w:t>
            </w:r>
            <w:r w:rsidRPr="00981A02">
              <w:rPr>
                <w:rFonts w:ascii="Times New Roman" w:hAnsi="Times New Roman"/>
                <w:caps/>
                <w:lang w:val="fr-FR"/>
              </w:rPr>
              <w:t>....97</w:t>
            </w:r>
          </w:p>
        </w:tc>
        <w:tc>
          <w:tcPr>
            <w:tcW w:w="552" w:type="pct"/>
            <w:tcBorders>
              <w:top w:val="single" w:sz="4" w:space="0" w:color="auto"/>
              <w:left w:val="single" w:sz="4" w:space="0" w:color="auto"/>
              <w:bottom w:val="single" w:sz="4" w:space="0" w:color="auto"/>
              <w:right w:val="double" w:sz="4" w:space="0" w:color="auto"/>
            </w:tcBorders>
            <w:shd w:val="clear" w:color="auto" w:fill="B6DDE8"/>
            <w:tcMar>
              <w:top w:w="43" w:type="dxa"/>
              <w:left w:w="115" w:type="dxa"/>
              <w:bottom w:w="43" w:type="dxa"/>
              <w:right w:w="115" w:type="dxa"/>
            </w:tcMar>
          </w:tcPr>
          <w:p w14:paraId="09A268E4" w14:textId="77777777" w:rsidR="009C11B1" w:rsidRPr="00981A02" w:rsidRDefault="009C11B1" w:rsidP="00AE27FA">
            <w:pPr>
              <w:pStyle w:val="skipcolumn"/>
              <w:spacing w:line="276" w:lineRule="auto"/>
              <w:ind w:left="144" w:hanging="144"/>
              <w:contextualSpacing/>
              <w:rPr>
                <w:rFonts w:ascii="Times New Roman" w:hAnsi="Times New Roman"/>
                <w:lang w:val="fr-FR"/>
              </w:rPr>
            </w:pPr>
          </w:p>
        </w:tc>
      </w:tr>
      <w:tr w:rsidR="009C11B1" w:rsidRPr="00981A02" w14:paraId="5BB7022D" w14:textId="77777777" w:rsidTr="00C44F04">
        <w:trPr>
          <w:cantSplit/>
          <w:jc w:val="center"/>
        </w:trPr>
        <w:tc>
          <w:tcPr>
            <w:tcW w:w="2243" w:type="pct"/>
            <w:tcBorders>
              <w:top w:val="single" w:sz="4" w:space="0" w:color="auto"/>
              <w:left w:val="double" w:sz="4" w:space="0" w:color="auto"/>
              <w:bottom w:val="single" w:sz="4" w:space="0" w:color="auto"/>
              <w:right w:val="single" w:sz="4" w:space="0" w:color="auto"/>
            </w:tcBorders>
            <w:shd w:val="clear" w:color="auto" w:fill="auto"/>
            <w:tcMar>
              <w:top w:w="43" w:type="dxa"/>
              <w:left w:w="115" w:type="dxa"/>
              <w:bottom w:w="43" w:type="dxa"/>
              <w:right w:w="115" w:type="dxa"/>
            </w:tcMar>
          </w:tcPr>
          <w:p w14:paraId="361EAEE7" w14:textId="23535B8C" w:rsidR="009C11B1" w:rsidRPr="00C44F04" w:rsidRDefault="009C11B1" w:rsidP="00AE27FA">
            <w:pPr>
              <w:pStyle w:val="1Intvwqst"/>
              <w:spacing w:line="276" w:lineRule="auto"/>
              <w:ind w:left="144" w:hanging="144"/>
              <w:contextualSpacing/>
              <w:rPr>
                <w:rFonts w:ascii="Times New Roman" w:hAnsi="Times New Roman"/>
                <w:b/>
                <w:lang w:val="fr-FR"/>
              </w:rPr>
            </w:pPr>
            <w:r w:rsidRPr="00C44F04">
              <w:rPr>
                <w:rFonts w:ascii="Times New Roman" w:hAnsi="Times New Roman"/>
                <w:b/>
                <w:smallCaps w:val="0"/>
                <w:lang w:val="fr-FR"/>
              </w:rPr>
              <w:t>MWM14</w:t>
            </w:r>
            <w:r w:rsidRPr="00C44F04">
              <w:rPr>
                <w:rFonts w:ascii="Times New Roman" w:hAnsi="Times New Roman"/>
                <w:smallCaps w:val="0"/>
                <w:lang w:val="fr-FR"/>
              </w:rPr>
              <w:t>.</w:t>
            </w:r>
            <w:r w:rsidRPr="00C44F04">
              <w:rPr>
                <w:rFonts w:ascii="Times New Roman" w:hAnsi="Times New Roman"/>
                <w:b/>
                <w:lang w:val="fr-FR"/>
              </w:rPr>
              <w:t xml:space="preserve"> </w:t>
            </w:r>
            <w:r w:rsidRPr="00C44F04">
              <w:rPr>
                <w:rFonts w:ascii="Times New Roman" w:hAnsi="Times New Roman"/>
                <w:i/>
                <w:smallCaps w:val="0"/>
                <w:lang w:val="fr-FR"/>
              </w:rPr>
              <w:t>Langue maternelle du répondant.</w:t>
            </w:r>
          </w:p>
        </w:tc>
        <w:tc>
          <w:tcPr>
            <w:tcW w:w="2205" w:type="pct"/>
            <w:tcBorders>
              <w:top w:val="single" w:sz="4" w:space="0" w:color="auto"/>
              <w:left w:val="single" w:sz="4" w:space="0" w:color="auto"/>
              <w:bottom w:val="single" w:sz="4" w:space="0" w:color="auto"/>
            </w:tcBorders>
            <w:shd w:val="clear" w:color="auto" w:fill="auto"/>
            <w:tcMar>
              <w:top w:w="43" w:type="dxa"/>
              <w:left w:w="115" w:type="dxa"/>
              <w:bottom w:w="43" w:type="dxa"/>
              <w:right w:w="115" w:type="dxa"/>
            </w:tcMar>
          </w:tcPr>
          <w:p w14:paraId="1A376A88" w14:textId="77777777" w:rsidR="00DD78C5" w:rsidRPr="00981A02" w:rsidRDefault="00DD78C5" w:rsidP="00DD78C5">
            <w:pPr>
              <w:tabs>
                <w:tab w:val="right" w:leader="dot" w:pos="4275"/>
              </w:tabs>
              <w:spacing w:line="276" w:lineRule="auto"/>
              <w:ind w:left="144" w:hanging="144"/>
              <w:contextualSpacing/>
              <w:rPr>
                <w:caps/>
                <w:sz w:val="20"/>
                <w:lang w:val="fr-FR"/>
              </w:rPr>
            </w:pPr>
            <w:r w:rsidRPr="00981A02">
              <w:rPr>
                <w:caps/>
                <w:sz w:val="20"/>
                <w:lang w:val="fr-FR"/>
              </w:rPr>
              <w:t>français.........................................</w:t>
            </w:r>
            <w:r>
              <w:rPr>
                <w:caps/>
                <w:sz w:val="20"/>
                <w:lang w:val="fr-FR"/>
              </w:rPr>
              <w:t>.............</w:t>
            </w:r>
            <w:r w:rsidRPr="00981A02">
              <w:rPr>
                <w:caps/>
                <w:sz w:val="20"/>
                <w:lang w:val="fr-FR"/>
              </w:rPr>
              <w:t>...01</w:t>
            </w:r>
          </w:p>
          <w:p w14:paraId="5AFE995A" w14:textId="77777777" w:rsidR="00DD78C5" w:rsidRPr="00981A02" w:rsidRDefault="00DD78C5" w:rsidP="00DD78C5">
            <w:pPr>
              <w:tabs>
                <w:tab w:val="right" w:leader="dot" w:pos="4068"/>
              </w:tabs>
              <w:spacing w:line="276" w:lineRule="auto"/>
              <w:ind w:left="144" w:hanging="144"/>
              <w:contextualSpacing/>
              <w:rPr>
                <w:caps/>
                <w:sz w:val="20"/>
                <w:lang w:val="fr-FR"/>
              </w:rPr>
            </w:pPr>
            <w:r w:rsidRPr="00981A02">
              <w:rPr>
                <w:caps/>
                <w:sz w:val="20"/>
                <w:lang w:val="fr-FR"/>
              </w:rPr>
              <w:t>EWE /MINA</w:t>
            </w:r>
            <w:r w:rsidRPr="00981A02">
              <w:rPr>
                <w:caps/>
                <w:sz w:val="20"/>
                <w:lang w:val="fr-FR"/>
              </w:rPr>
              <w:tab/>
              <w:t>02</w:t>
            </w:r>
          </w:p>
          <w:p w14:paraId="744E0981" w14:textId="77777777" w:rsidR="00DD78C5" w:rsidRPr="00981A02" w:rsidRDefault="00DD78C5" w:rsidP="00DD78C5">
            <w:pPr>
              <w:tabs>
                <w:tab w:val="right" w:leader="dot" w:pos="4068"/>
              </w:tabs>
              <w:spacing w:line="276" w:lineRule="auto"/>
              <w:contextualSpacing/>
              <w:rPr>
                <w:caps/>
                <w:sz w:val="20"/>
                <w:lang w:val="fr-FR"/>
              </w:rPr>
            </w:pPr>
            <w:r w:rsidRPr="00981A02">
              <w:rPr>
                <w:caps/>
                <w:sz w:val="20"/>
                <w:lang w:val="fr-FR"/>
              </w:rPr>
              <w:t>KABYE</w:t>
            </w:r>
            <w:r w:rsidRPr="00981A02">
              <w:rPr>
                <w:caps/>
                <w:sz w:val="20"/>
                <w:lang w:val="fr-FR"/>
              </w:rPr>
              <w:tab/>
              <w:t>03</w:t>
            </w:r>
          </w:p>
          <w:p w14:paraId="70CF84B5" w14:textId="77777777" w:rsidR="00DD78C5" w:rsidRPr="00981A02" w:rsidRDefault="00DD78C5" w:rsidP="00DD78C5">
            <w:pPr>
              <w:tabs>
                <w:tab w:val="right" w:leader="dot" w:pos="4068"/>
              </w:tabs>
              <w:spacing w:line="276" w:lineRule="auto"/>
              <w:ind w:left="144" w:hanging="144"/>
              <w:contextualSpacing/>
              <w:rPr>
                <w:caps/>
                <w:sz w:val="20"/>
                <w:lang w:val="fr-FR"/>
              </w:rPr>
            </w:pPr>
            <w:r w:rsidRPr="00981A02">
              <w:rPr>
                <w:caps/>
                <w:sz w:val="20"/>
                <w:lang w:val="fr-FR"/>
              </w:rPr>
              <w:t>KOTOKOLI/TEM</w:t>
            </w:r>
            <w:r w:rsidRPr="00981A02">
              <w:rPr>
                <w:caps/>
                <w:sz w:val="20"/>
                <w:lang w:val="fr-FR"/>
              </w:rPr>
              <w:tab/>
              <w:t>04</w:t>
            </w:r>
          </w:p>
          <w:p w14:paraId="642314DA" w14:textId="77777777" w:rsidR="00DD78C5" w:rsidRPr="00981A02" w:rsidRDefault="00DD78C5" w:rsidP="00DD78C5">
            <w:pPr>
              <w:tabs>
                <w:tab w:val="right" w:leader="dot" w:pos="4068"/>
              </w:tabs>
              <w:spacing w:line="276" w:lineRule="auto"/>
              <w:ind w:left="144" w:hanging="144"/>
              <w:contextualSpacing/>
              <w:rPr>
                <w:caps/>
                <w:sz w:val="20"/>
              </w:rPr>
            </w:pPr>
            <w:r w:rsidRPr="00981A02">
              <w:rPr>
                <w:caps/>
                <w:sz w:val="20"/>
              </w:rPr>
              <w:t>AKPOSSO/AKEBOU</w:t>
            </w:r>
            <w:r w:rsidRPr="00981A02">
              <w:rPr>
                <w:caps/>
                <w:sz w:val="20"/>
              </w:rPr>
              <w:tab/>
              <w:t>05</w:t>
            </w:r>
          </w:p>
          <w:p w14:paraId="30E3EE33" w14:textId="77777777" w:rsidR="00DD78C5" w:rsidRPr="00DD78C5" w:rsidRDefault="00DD78C5" w:rsidP="00DD78C5">
            <w:pPr>
              <w:tabs>
                <w:tab w:val="right" w:leader="dot" w:pos="4068"/>
              </w:tabs>
              <w:spacing w:line="276" w:lineRule="auto"/>
              <w:ind w:left="144" w:hanging="144"/>
              <w:contextualSpacing/>
              <w:rPr>
                <w:caps/>
                <w:sz w:val="20"/>
                <w:lang w:val="en-US"/>
              </w:rPr>
            </w:pPr>
            <w:r w:rsidRPr="00DD78C5">
              <w:rPr>
                <w:caps/>
                <w:sz w:val="20"/>
                <w:lang w:val="en-US"/>
              </w:rPr>
              <w:t>IFE/ANA ……………………..……………..….06</w:t>
            </w:r>
          </w:p>
          <w:p w14:paraId="3335EFCC" w14:textId="77777777" w:rsidR="00DD78C5" w:rsidRPr="00DD78C5" w:rsidRDefault="00DD78C5" w:rsidP="00DD78C5">
            <w:pPr>
              <w:tabs>
                <w:tab w:val="right" w:leader="dot" w:pos="4068"/>
              </w:tabs>
              <w:spacing w:line="276" w:lineRule="auto"/>
              <w:ind w:left="144" w:hanging="144"/>
              <w:contextualSpacing/>
              <w:rPr>
                <w:caps/>
                <w:sz w:val="20"/>
                <w:lang w:val="en-US"/>
              </w:rPr>
            </w:pPr>
            <w:r w:rsidRPr="00DD78C5">
              <w:rPr>
                <w:caps/>
                <w:sz w:val="20"/>
                <w:lang w:val="en-US"/>
              </w:rPr>
              <w:t>MOBA-GOURMA</w:t>
            </w:r>
            <w:r w:rsidRPr="00DD78C5">
              <w:rPr>
                <w:caps/>
                <w:sz w:val="20"/>
                <w:lang w:val="en-US"/>
              </w:rPr>
              <w:tab/>
              <w:t>07</w:t>
            </w:r>
          </w:p>
          <w:p w14:paraId="373D33B6" w14:textId="77777777" w:rsidR="00DD78C5" w:rsidRPr="00981A02" w:rsidRDefault="00DD78C5" w:rsidP="00DD78C5">
            <w:pPr>
              <w:tabs>
                <w:tab w:val="right" w:leader="dot" w:pos="4068"/>
              </w:tabs>
              <w:spacing w:line="276" w:lineRule="auto"/>
              <w:contextualSpacing/>
              <w:rPr>
                <w:caps/>
                <w:sz w:val="20"/>
                <w:lang w:val="fr-FR"/>
              </w:rPr>
            </w:pPr>
            <w:r w:rsidRPr="00981A02">
              <w:rPr>
                <w:caps/>
                <w:sz w:val="20"/>
                <w:lang w:val="fr-FR"/>
              </w:rPr>
              <w:t>TCHOKOSSI</w:t>
            </w:r>
            <w:r w:rsidRPr="00981A02">
              <w:rPr>
                <w:caps/>
                <w:sz w:val="20"/>
                <w:lang w:val="fr-FR"/>
              </w:rPr>
              <w:tab/>
              <w:t>08</w:t>
            </w:r>
          </w:p>
          <w:p w14:paraId="41F59559" w14:textId="77777777" w:rsidR="00DD78C5" w:rsidRPr="00981A02" w:rsidRDefault="00DD78C5" w:rsidP="00DD78C5">
            <w:pPr>
              <w:tabs>
                <w:tab w:val="right" w:leader="dot" w:pos="4068"/>
              </w:tabs>
              <w:spacing w:line="276" w:lineRule="auto"/>
              <w:ind w:left="144" w:hanging="144"/>
              <w:contextualSpacing/>
              <w:rPr>
                <w:caps/>
                <w:sz w:val="20"/>
                <w:lang w:val="fr-FR"/>
              </w:rPr>
            </w:pPr>
            <w:r w:rsidRPr="00981A02">
              <w:rPr>
                <w:caps/>
                <w:sz w:val="20"/>
                <w:lang w:val="fr-FR"/>
              </w:rPr>
              <w:t>BASSAR/KONKOMBA</w:t>
            </w:r>
            <w:r w:rsidRPr="00981A02">
              <w:rPr>
                <w:caps/>
                <w:sz w:val="20"/>
                <w:lang w:val="fr-FR"/>
              </w:rPr>
              <w:tab/>
              <w:t>09</w:t>
            </w:r>
          </w:p>
          <w:p w14:paraId="056F5512" w14:textId="77777777" w:rsidR="00DD78C5" w:rsidRPr="00981A02" w:rsidRDefault="00DD78C5" w:rsidP="00DD78C5">
            <w:pPr>
              <w:pStyle w:val="Otherspecify"/>
              <w:tabs>
                <w:tab w:val="left" w:pos="3673"/>
              </w:tabs>
              <w:spacing w:line="276" w:lineRule="auto"/>
              <w:ind w:left="144" w:hanging="144"/>
              <w:contextualSpacing/>
              <w:rPr>
                <w:rFonts w:ascii="Times New Roman" w:hAnsi="Times New Roman"/>
                <w:b w:val="0"/>
                <w:caps/>
                <w:sz w:val="20"/>
                <w:lang w:val="fr-FR"/>
              </w:rPr>
            </w:pPr>
            <w:r w:rsidRPr="00981A02">
              <w:rPr>
                <w:rFonts w:ascii="Times New Roman" w:hAnsi="Times New Roman"/>
                <w:b w:val="0"/>
                <w:caps/>
                <w:sz w:val="20"/>
                <w:lang w:val="fr-FR"/>
              </w:rPr>
              <w:t>Autres langues nationales</w:t>
            </w:r>
          </w:p>
          <w:p w14:paraId="1B1F4FEF" w14:textId="77777777" w:rsidR="00DD78C5" w:rsidRPr="00981A02" w:rsidRDefault="00DD78C5" w:rsidP="00DD78C5">
            <w:pPr>
              <w:pStyle w:val="Otherspecify"/>
              <w:tabs>
                <w:tab w:val="left" w:pos="3673"/>
              </w:tabs>
              <w:spacing w:line="276" w:lineRule="auto"/>
              <w:ind w:left="144" w:hanging="144"/>
              <w:contextualSpacing/>
              <w:rPr>
                <w:rFonts w:ascii="Times New Roman" w:hAnsi="Times New Roman"/>
                <w:caps/>
                <w:sz w:val="20"/>
                <w:lang w:val="fr-FR"/>
              </w:rPr>
            </w:pPr>
            <w:r w:rsidRPr="00981A02">
              <w:rPr>
                <w:rFonts w:ascii="Times New Roman" w:hAnsi="Times New Roman"/>
                <w:b w:val="0"/>
                <w:caps/>
                <w:sz w:val="20"/>
                <w:lang w:val="fr-FR"/>
              </w:rPr>
              <w:t xml:space="preserve"> (</w:t>
            </w:r>
            <w:r w:rsidRPr="00981A02">
              <w:rPr>
                <w:rStyle w:val="Instructionsinparens"/>
                <w:b w:val="0"/>
                <w:lang w:val="fr-FR"/>
              </w:rPr>
              <w:t>préciser</w:t>
            </w:r>
            <w:r w:rsidRPr="00981A02">
              <w:rPr>
                <w:rFonts w:ascii="Times New Roman" w:hAnsi="Times New Roman"/>
                <w:b w:val="0"/>
                <w:caps/>
                <w:sz w:val="20"/>
                <w:lang w:val="fr-FR"/>
              </w:rPr>
              <w:t>) _________________________</w:t>
            </w:r>
            <w:r>
              <w:rPr>
                <w:rFonts w:ascii="Times New Roman" w:hAnsi="Times New Roman"/>
                <w:b w:val="0"/>
                <w:caps/>
                <w:sz w:val="20"/>
                <w:lang w:val="fr-FR"/>
              </w:rPr>
              <w:t>_____</w:t>
            </w:r>
            <w:r w:rsidRPr="00981A02">
              <w:rPr>
                <w:rFonts w:ascii="Times New Roman" w:hAnsi="Times New Roman"/>
                <w:b w:val="0"/>
                <w:caps/>
                <w:sz w:val="20"/>
                <w:lang w:val="fr-FR"/>
              </w:rPr>
              <w:tab/>
              <w:t>96</w:t>
            </w:r>
          </w:p>
          <w:p w14:paraId="5228A849" w14:textId="1B4A46BD" w:rsidR="009C11B1" w:rsidRPr="00981A02" w:rsidRDefault="00DD78C5" w:rsidP="00DD78C5">
            <w:pPr>
              <w:pStyle w:val="Responsecategs"/>
              <w:tabs>
                <w:tab w:val="clear" w:pos="3942"/>
                <w:tab w:val="right" w:leader="underscore" w:pos="4368"/>
              </w:tabs>
              <w:spacing w:line="276" w:lineRule="auto"/>
              <w:ind w:left="144" w:hanging="144"/>
              <w:contextualSpacing/>
              <w:rPr>
                <w:rFonts w:ascii="Times New Roman" w:hAnsi="Times New Roman"/>
                <w:caps/>
                <w:lang w:val="fr-FR"/>
              </w:rPr>
            </w:pPr>
            <w:r w:rsidRPr="00981A02">
              <w:rPr>
                <w:rFonts w:ascii="Times New Roman" w:hAnsi="Times New Roman"/>
                <w:caps/>
                <w:lang w:val="fr-FR"/>
              </w:rPr>
              <w:t>langues etrangeres......</w:t>
            </w:r>
            <w:r>
              <w:rPr>
                <w:rFonts w:ascii="Times New Roman" w:hAnsi="Times New Roman"/>
                <w:caps/>
                <w:lang w:val="fr-FR"/>
              </w:rPr>
              <w:t>...............</w:t>
            </w:r>
            <w:r w:rsidRPr="00981A02">
              <w:rPr>
                <w:rFonts w:ascii="Times New Roman" w:hAnsi="Times New Roman"/>
                <w:caps/>
                <w:lang w:val="fr-FR"/>
              </w:rPr>
              <w:t>...........97</w:t>
            </w:r>
          </w:p>
        </w:tc>
        <w:tc>
          <w:tcPr>
            <w:tcW w:w="552" w:type="pct"/>
            <w:tcBorders>
              <w:top w:val="single" w:sz="4" w:space="0" w:color="auto"/>
              <w:left w:val="single" w:sz="4" w:space="0" w:color="auto"/>
              <w:bottom w:val="single" w:sz="4" w:space="0" w:color="auto"/>
              <w:right w:val="double" w:sz="4" w:space="0" w:color="auto"/>
            </w:tcBorders>
            <w:shd w:val="clear" w:color="auto" w:fill="auto"/>
            <w:tcMar>
              <w:top w:w="43" w:type="dxa"/>
              <w:left w:w="115" w:type="dxa"/>
              <w:bottom w:w="43" w:type="dxa"/>
              <w:right w:w="115" w:type="dxa"/>
            </w:tcMar>
          </w:tcPr>
          <w:p w14:paraId="7CCCE696" w14:textId="77777777" w:rsidR="009C11B1" w:rsidRPr="00981A02" w:rsidRDefault="009C11B1" w:rsidP="00AE27FA">
            <w:pPr>
              <w:pStyle w:val="skipcolumn"/>
              <w:spacing w:line="276" w:lineRule="auto"/>
              <w:ind w:left="144" w:hanging="144"/>
              <w:contextualSpacing/>
              <w:rPr>
                <w:rFonts w:ascii="Times New Roman" w:hAnsi="Times New Roman"/>
                <w:lang w:val="fr-FR"/>
              </w:rPr>
            </w:pPr>
          </w:p>
        </w:tc>
      </w:tr>
      <w:tr w:rsidR="00AE27FA" w:rsidRPr="00981A02" w14:paraId="6B7E75AB" w14:textId="77777777" w:rsidTr="00433855">
        <w:trPr>
          <w:cantSplit/>
          <w:jc w:val="center"/>
        </w:trPr>
        <w:tc>
          <w:tcPr>
            <w:tcW w:w="2243" w:type="pct"/>
            <w:tcBorders>
              <w:top w:val="single" w:sz="4" w:space="0" w:color="auto"/>
              <w:bottom w:val="single" w:sz="4" w:space="0" w:color="auto"/>
            </w:tcBorders>
            <w:shd w:val="clear" w:color="auto" w:fill="B6DDE8"/>
            <w:tcMar>
              <w:top w:w="43" w:type="dxa"/>
              <w:left w:w="115" w:type="dxa"/>
              <w:bottom w:w="43" w:type="dxa"/>
              <w:right w:w="115" w:type="dxa"/>
            </w:tcMar>
          </w:tcPr>
          <w:p w14:paraId="1CAC700B" w14:textId="654C96EB" w:rsidR="00AE27FA" w:rsidRPr="00981A02" w:rsidRDefault="00AE27FA" w:rsidP="00AE27FA">
            <w:pPr>
              <w:pStyle w:val="1Intvwqst"/>
              <w:spacing w:line="276" w:lineRule="auto"/>
              <w:ind w:left="144" w:hanging="144"/>
              <w:contextualSpacing/>
              <w:rPr>
                <w:rFonts w:ascii="Times New Roman" w:hAnsi="Times New Roman"/>
                <w:b/>
                <w:lang w:val="fr-FR"/>
              </w:rPr>
            </w:pPr>
            <w:r w:rsidRPr="00981A02">
              <w:rPr>
                <w:rFonts w:ascii="Times New Roman" w:hAnsi="Times New Roman"/>
                <w:b/>
                <w:lang w:val="fr-FR"/>
              </w:rPr>
              <w:t>MWM15</w:t>
            </w:r>
            <w:r w:rsidRPr="00981A02">
              <w:rPr>
                <w:rFonts w:ascii="Times New Roman" w:hAnsi="Times New Roman"/>
                <w:i/>
                <w:smallCaps w:val="0"/>
                <w:lang w:val="fr-FR"/>
              </w:rPr>
              <w:t>. Est-ce qu’un traducteur a été utilisé pour n’importe quelle partie de ce questionnaire?</w:t>
            </w:r>
          </w:p>
        </w:tc>
        <w:tc>
          <w:tcPr>
            <w:tcW w:w="2205" w:type="pct"/>
            <w:tcBorders>
              <w:top w:val="single" w:sz="4" w:space="0" w:color="auto"/>
              <w:bottom w:val="single" w:sz="4" w:space="0" w:color="auto"/>
            </w:tcBorders>
            <w:shd w:val="clear" w:color="auto" w:fill="B6DDE8"/>
          </w:tcPr>
          <w:p w14:paraId="397151B2" w14:textId="77777777" w:rsidR="00AE27FA" w:rsidRPr="00981A02" w:rsidRDefault="00AE27FA" w:rsidP="00AE27FA">
            <w:pPr>
              <w:pStyle w:val="1Intvwqst"/>
              <w:tabs>
                <w:tab w:val="right" w:leader="dot" w:pos="4374"/>
              </w:tabs>
              <w:spacing w:line="276" w:lineRule="auto"/>
              <w:ind w:left="144" w:hanging="144"/>
              <w:contextualSpacing/>
              <w:rPr>
                <w:rFonts w:ascii="Times New Roman" w:hAnsi="Times New Roman"/>
                <w:caps/>
                <w:smallCaps w:val="0"/>
                <w:lang w:val="fr-FR"/>
              </w:rPr>
            </w:pPr>
            <w:r w:rsidRPr="00981A02">
              <w:rPr>
                <w:rFonts w:ascii="Times New Roman" w:hAnsi="Times New Roman"/>
                <w:caps/>
                <w:smallCaps w:val="0"/>
                <w:lang w:val="fr-FR"/>
              </w:rPr>
              <w:t>Oui, questionnaire entier</w:t>
            </w:r>
            <w:r w:rsidRPr="00981A02">
              <w:rPr>
                <w:rFonts w:ascii="Times New Roman" w:hAnsi="Times New Roman"/>
                <w:caps/>
                <w:smallCaps w:val="0"/>
                <w:lang w:val="fr-FR"/>
              </w:rPr>
              <w:tab/>
              <w:t>1</w:t>
            </w:r>
          </w:p>
          <w:p w14:paraId="4B57F1A1" w14:textId="77777777" w:rsidR="00AE27FA" w:rsidRPr="00981A02" w:rsidRDefault="00AE27FA" w:rsidP="00AE27FA">
            <w:pPr>
              <w:pStyle w:val="1Intvwqst"/>
              <w:tabs>
                <w:tab w:val="right" w:leader="dot" w:pos="4374"/>
              </w:tabs>
              <w:spacing w:line="276" w:lineRule="auto"/>
              <w:ind w:left="144" w:hanging="144"/>
              <w:contextualSpacing/>
              <w:rPr>
                <w:rFonts w:ascii="Times New Roman" w:hAnsi="Times New Roman"/>
                <w:caps/>
                <w:smallCaps w:val="0"/>
                <w:lang w:val="fr-FR"/>
              </w:rPr>
            </w:pPr>
            <w:r w:rsidRPr="00981A02">
              <w:rPr>
                <w:rFonts w:ascii="Times New Roman" w:hAnsi="Times New Roman"/>
                <w:caps/>
                <w:smallCaps w:val="0"/>
                <w:lang w:val="fr-FR"/>
              </w:rPr>
              <w:t>Oui, parties du questionnaire</w:t>
            </w:r>
            <w:r w:rsidRPr="00981A02">
              <w:rPr>
                <w:rFonts w:ascii="Times New Roman" w:hAnsi="Times New Roman"/>
                <w:caps/>
                <w:smallCaps w:val="0"/>
                <w:lang w:val="fr-FR"/>
              </w:rPr>
              <w:tab/>
              <w:t>2</w:t>
            </w:r>
          </w:p>
          <w:p w14:paraId="0423EC91" w14:textId="07DD90C6" w:rsidR="00AE27FA" w:rsidRPr="00981A02" w:rsidRDefault="00AE27FA" w:rsidP="00AE27FA">
            <w:pPr>
              <w:pStyle w:val="1Intvwqst"/>
              <w:tabs>
                <w:tab w:val="right" w:leader="dot" w:pos="4374"/>
              </w:tabs>
              <w:spacing w:line="276" w:lineRule="auto"/>
              <w:ind w:left="144" w:hanging="144"/>
              <w:contextualSpacing/>
              <w:rPr>
                <w:rFonts w:ascii="Times New Roman" w:hAnsi="Times New Roman"/>
                <w:caps/>
                <w:smallCaps w:val="0"/>
              </w:rPr>
            </w:pPr>
            <w:r w:rsidRPr="00981A02">
              <w:rPr>
                <w:rFonts w:ascii="Times New Roman" w:hAnsi="Times New Roman"/>
                <w:caps/>
                <w:smallCaps w:val="0"/>
              </w:rPr>
              <w:t>Non, Pas utilise</w:t>
            </w:r>
            <w:r w:rsidRPr="00981A02">
              <w:rPr>
                <w:rFonts w:ascii="Times New Roman" w:hAnsi="Times New Roman"/>
                <w:caps/>
                <w:smallCaps w:val="0"/>
              </w:rPr>
              <w:tab/>
              <w:t>3</w:t>
            </w:r>
          </w:p>
        </w:tc>
        <w:tc>
          <w:tcPr>
            <w:tcW w:w="552" w:type="pct"/>
            <w:tcBorders>
              <w:top w:val="single" w:sz="4" w:space="0" w:color="auto"/>
              <w:bottom w:val="single" w:sz="4" w:space="0" w:color="auto"/>
            </w:tcBorders>
            <w:shd w:val="clear" w:color="auto" w:fill="B6DDE8"/>
          </w:tcPr>
          <w:p w14:paraId="71372474" w14:textId="77777777" w:rsidR="00AE27FA" w:rsidRPr="00981A02" w:rsidRDefault="00AE27FA" w:rsidP="00AE27FA">
            <w:pPr>
              <w:pStyle w:val="1Intvwqst"/>
              <w:spacing w:line="276" w:lineRule="auto"/>
              <w:ind w:left="144" w:hanging="144"/>
              <w:contextualSpacing/>
              <w:rPr>
                <w:rFonts w:ascii="Times New Roman" w:hAnsi="Times New Roman"/>
                <w:smallCaps w:val="0"/>
              </w:rPr>
            </w:pPr>
          </w:p>
        </w:tc>
      </w:tr>
      <w:tr w:rsidR="00433855" w:rsidRPr="00B01716" w14:paraId="5ACDF129" w14:textId="77777777" w:rsidTr="00DA526B">
        <w:tblPrEx>
          <w:tblBorders>
            <w:insideH w:val="double" w:sz="4" w:space="0" w:color="auto"/>
            <w:insideV w:val="double" w:sz="4" w:space="0" w:color="auto"/>
          </w:tblBorders>
        </w:tblPrEx>
        <w:trPr>
          <w:cantSplit/>
          <w:trHeight w:val="4015"/>
          <w:jc w:val="center"/>
        </w:trPr>
        <w:tc>
          <w:tcPr>
            <w:tcW w:w="5000" w:type="pct"/>
            <w:gridSpan w:val="3"/>
            <w:tcBorders>
              <w:top w:val="single" w:sz="4" w:space="0" w:color="auto"/>
            </w:tcBorders>
            <w:shd w:val="clear" w:color="auto" w:fill="FFFFCC"/>
            <w:tcMar>
              <w:top w:w="43" w:type="dxa"/>
              <w:left w:w="115" w:type="dxa"/>
              <w:bottom w:w="43" w:type="dxa"/>
              <w:right w:w="115" w:type="dxa"/>
            </w:tcMar>
          </w:tcPr>
          <w:p w14:paraId="1405A061" w14:textId="77777777" w:rsidR="00AE27FA" w:rsidRPr="00981A02" w:rsidRDefault="00C831AE" w:rsidP="00AE27FA">
            <w:pPr>
              <w:pStyle w:val="InstructionstointvwCharChar"/>
              <w:tabs>
                <w:tab w:val="left" w:pos="680"/>
                <w:tab w:val="left" w:pos="1580"/>
                <w:tab w:val="left" w:pos="2480"/>
              </w:tabs>
              <w:spacing w:line="276" w:lineRule="auto"/>
              <w:ind w:left="144" w:hanging="144"/>
              <w:contextualSpacing/>
              <w:rPr>
                <w:caps/>
                <w:lang w:val="fr-FR"/>
              </w:rPr>
            </w:pPr>
            <w:r w:rsidRPr="00981A02">
              <w:rPr>
                <w:rStyle w:val="1IntvwqstChar1"/>
                <w:rFonts w:ascii="Times New Roman" w:hAnsi="Times New Roman"/>
                <w:b/>
                <w:i w:val="0"/>
                <w:lang w:val="fr-FR"/>
              </w:rPr>
              <w:lastRenderedPageBreak/>
              <w:t>MWM</w:t>
            </w:r>
            <w:r w:rsidR="00433855" w:rsidRPr="00981A02">
              <w:rPr>
                <w:rStyle w:val="1IntvwqstChar1"/>
                <w:rFonts w:ascii="Times New Roman" w:hAnsi="Times New Roman"/>
                <w:b/>
                <w:i w:val="0"/>
                <w:lang w:val="fr-FR"/>
              </w:rPr>
              <w:t>1</w:t>
            </w:r>
            <w:r w:rsidR="00F0749D" w:rsidRPr="00981A02">
              <w:rPr>
                <w:rStyle w:val="1IntvwqstChar1"/>
                <w:rFonts w:ascii="Times New Roman" w:hAnsi="Times New Roman"/>
                <w:b/>
                <w:i w:val="0"/>
                <w:lang w:val="fr-FR"/>
              </w:rPr>
              <w:t>6</w:t>
            </w:r>
            <w:r w:rsidR="00433855" w:rsidRPr="00981A02">
              <w:rPr>
                <w:rStyle w:val="1IntvwqstChar1"/>
                <w:rFonts w:ascii="Times New Roman" w:hAnsi="Times New Roman"/>
                <w:i w:val="0"/>
                <w:lang w:val="fr-FR"/>
              </w:rPr>
              <w:t>.</w:t>
            </w:r>
            <w:r w:rsidR="0058346B" w:rsidRPr="00981A02">
              <w:rPr>
                <w:lang w:val="fr-FR"/>
              </w:rPr>
              <w:t xml:space="preserve"> </w:t>
            </w:r>
            <w:r w:rsidR="00AE27FA" w:rsidRPr="00981A02">
              <w:rPr>
                <w:lang w:val="fr-FR"/>
              </w:rPr>
              <w:t xml:space="preserve">Vérifier colonnes HL10 et HL20 dans la </w:t>
            </w:r>
            <w:r w:rsidR="00AE27FA" w:rsidRPr="00981A02">
              <w:rPr>
                <w:caps/>
                <w:lang w:val="fr-FR"/>
              </w:rPr>
              <w:t xml:space="preserve">Liste des membres du Ménage du Questionnaire menage : </w:t>
            </w:r>
          </w:p>
          <w:p w14:paraId="36E66D80" w14:textId="75E5F8FF" w:rsidR="00AE27FA" w:rsidRPr="00981A02" w:rsidRDefault="00AE27FA" w:rsidP="00AE27FA">
            <w:pPr>
              <w:pStyle w:val="InstructionstointvwCharChar"/>
              <w:tabs>
                <w:tab w:val="left" w:pos="680"/>
                <w:tab w:val="left" w:pos="1580"/>
                <w:tab w:val="left" w:pos="2480"/>
              </w:tabs>
              <w:spacing w:line="276" w:lineRule="auto"/>
              <w:ind w:left="144" w:hanging="144"/>
              <w:contextualSpacing/>
              <w:rPr>
                <w:lang w:val="fr-FR"/>
              </w:rPr>
            </w:pPr>
            <w:r w:rsidRPr="00981A02">
              <w:rPr>
                <w:rStyle w:val="1IntvwqstChar1"/>
                <w:rFonts w:ascii="Times New Roman" w:hAnsi="Times New Roman"/>
                <w:b/>
                <w:i w:val="0"/>
                <w:lang w:val="fr-FR"/>
              </w:rPr>
              <w:tab/>
            </w:r>
            <w:r w:rsidRPr="00981A02">
              <w:rPr>
                <w:lang w:val="fr-FR"/>
              </w:rPr>
              <w:t>Est-ce que le répondant est le gardien principal d’un enfant de 0-4 ans qui vit dans ce ménage?</w:t>
            </w:r>
          </w:p>
          <w:p w14:paraId="346AAC63" w14:textId="3071ACF9" w:rsidR="00433855" w:rsidRPr="00981A02" w:rsidRDefault="00433855" w:rsidP="00433855">
            <w:pPr>
              <w:pStyle w:val="InstructionstointvwCharChar"/>
              <w:tabs>
                <w:tab w:val="left" w:pos="680"/>
                <w:tab w:val="left" w:pos="1580"/>
                <w:tab w:val="left" w:pos="2480"/>
              </w:tabs>
              <w:spacing w:line="276" w:lineRule="auto"/>
              <w:ind w:left="144" w:hanging="144"/>
              <w:contextualSpacing/>
              <w:rPr>
                <w:lang w:val="fr-FR"/>
              </w:rPr>
            </w:pPr>
          </w:p>
          <w:p w14:paraId="0A7F0F4C" w14:textId="18DF1C12" w:rsidR="00196AFB" w:rsidRPr="00981A02" w:rsidRDefault="00433855" w:rsidP="00196AFB">
            <w:pPr>
              <w:pStyle w:val="InstructionstointvwCharChar"/>
              <w:tabs>
                <w:tab w:val="left" w:pos="1040"/>
              </w:tabs>
              <w:spacing w:line="276" w:lineRule="auto"/>
              <w:ind w:left="144" w:hanging="144"/>
              <w:contextualSpacing/>
              <w:rPr>
                <w:lang w:val="fr-FR"/>
              </w:rPr>
            </w:pPr>
            <w:r w:rsidRPr="00981A02">
              <w:rPr>
                <w:b/>
                <w:i w:val="0"/>
                <w:lang w:val="fr-FR"/>
              </w:rPr>
              <w:tab/>
            </w:r>
            <w:r w:rsidRPr="00981A02">
              <w:rPr>
                <w:b/>
                <w:i w:val="0"/>
              </w:rPr>
              <w:sym w:font="Wingdings" w:char="F0A8"/>
            </w:r>
            <w:r w:rsidRPr="00981A02">
              <w:rPr>
                <w:lang w:val="fr-FR"/>
              </w:rPr>
              <w:t xml:space="preserve"> </w:t>
            </w:r>
            <w:r w:rsidR="00572037" w:rsidRPr="00981A02">
              <w:rPr>
                <w:lang w:val="fr-FR"/>
              </w:rPr>
              <w:t>O</w:t>
            </w:r>
            <w:r w:rsidR="00196AFB" w:rsidRPr="00981A02">
              <w:rPr>
                <w:lang w:val="fr-FR"/>
              </w:rPr>
              <w:t>ui</w:t>
            </w:r>
            <w:r w:rsidRPr="00981A02">
              <w:rPr>
                <w:lang w:val="fr-FR"/>
              </w:rPr>
              <w:t xml:space="preserve"> </w:t>
            </w:r>
            <w:r w:rsidRPr="00981A02">
              <w:sym w:font="Wingdings" w:char="F0F0"/>
            </w:r>
            <w:r w:rsidRPr="00981A02">
              <w:rPr>
                <w:lang w:val="fr-FR"/>
              </w:rPr>
              <w:tab/>
            </w:r>
            <w:r w:rsidR="00196AFB" w:rsidRPr="00981A02">
              <w:rPr>
                <w:lang w:val="fr-FR"/>
              </w:rPr>
              <w:t>Aller à MWM17 dans le PANNEAU D’</w:t>
            </w:r>
            <w:r w:rsidR="00196AFB" w:rsidRPr="00981A02">
              <w:rPr>
                <w:caps/>
                <w:lang w:val="fr-FR"/>
              </w:rPr>
              <w:t>Information de l’homme</w:t>
            </w:r>
            <w:r w:rsidR="00196AFB" w:rsidRPr="00981A02">
              <w:rPr>
                <w:lang w:val="fr-FR"/>
              </w:rPr>
              <w:t xml:space="preserve"> et </w:t>
            </w:r>
            <w:r w:rsidR="00F1746F" w:rsidRPr="00981A02">
              <w:rPr>
                <w:lang w:val="fr-FR"/>
              </w:rPr>
              <w:t xml:space="preserve">enregistrer </w:t>
            </w:r>
            <w:r w:rsidR="00196AFB" w:rsidRPr="00981A02">
              <w:rPr>
                <w:lang w:val="fr-FR"/>
              </w:rPr>
              <w:t xml:space="preserve">‘01’. Puis aller au </w:t>
            </w:r>
          </w:p>
          <w:p w14:paraId="477A971F" w14:textId="6E77DCD3" w:rsidR="00196AFB" w:rsidRPr="00981A02" w:rsidRDefault="00196AFB" w:rsidP="00196AFB">
            <w:pPr>
              <w:pStyle w:val="InstructionstointvwCharChar"/>
              <w:tabs>
                <w:tab w:val="left" w:pos="1040"/>
              </w:tabs>
              <w:spacing w:line="276" w:lineRule="auto"/>
              <w:ind w:left="144" w:hanging="144"/>
              <w:contextualSpacing/>
              <w:rPr>
                <w:lang w:val="fr-FR"/>
              </w:rPr>
            </w:pPr>
            <w:r w:rsidRPr="00981A02">
              <w:rPr>
                <w:b/>
                <w:i w:val="0"/>
                <w:lang w:val="fr-FR"/>
              </w:rPr>
              <w:t xml:space="preserve">   </w:t>
            </w:r>
            <w:r w:rsidRPr="00981A02">
              <w:rPr>
                <w:lang w:val="fr-FR"/>
              </w:rPr>
              <w:tab/>
            </w:r>
            <w:r w:rsidRPr="00981A02">
              <w:rPr>
                <w:caps/>
                <w:lang w:val="fr-FR"/>
              </w:rPr>
              <w:t xml:space="preserve">Questionnaire enfant de moins de 5 ans </w:t>
            </w:r>
            <w:r w:rsidRPr="00981A02">
              <w:rPr>
                <w:lang w:val="fr-FR"/>
              </w:rPr>
              <w:t>pour cet enfant et commencer</w:t>
            </w:r>
            <w:r w:rsidRPr="00981A02">
              <w:rPr>
                <w:caps/>
                <w:lang w:val="fr-FR"/>
              </w:rPr>
              <w:t xml:space="preserve"> </w:t>
            </w:r>
            <w:r w:rsidRPr="00981A02">
              <w:rPr>
                <w:lang w:val="fr-FR"/>
              </w:rPr>
              <w:t xml:space="preserve">l’interview avec ce </w:t>
            </w:r>
          </w:p>
          <w:p w14:paraId="41E9D74E" w14:textId="56EB56EF" w:rsidR="00196AFB" w:rsidRPr="00981A02" w:rsidRDefault="00196AFB" w:rsidP="00196AFB">
            <w:pPr>
              <w:pStyle w:val="InstructionstointvwCharChar"/>
              <w:tabs>
                <w:tab w:val="left" w:pos="1040"/>
              </w:tabs>
              <w:spacing w:line="276" w:lineRule="auto"/>
              <w:ind w:left="144" w:hanging="144"/>
              <w:contextualSpacing/>
              <w:rPr>
                <w:lang w:val="fr-FR"/>
              </w:rPr>
            </w:pPr>
            <w:r w:rsidRPr="00981A02">
              <w:rPr>
                <w:lang w:val="fr-FR"/>
              </w:rPr>
              <w:t xml:space="preserve">                    répondant.</w:t>
            </w:r>
          </w:p>
          <w:p w14:paraId="32C0D03F" w14:textId="42F59105" w:rsidR="00196AFB" w:rsidRPr="00981A02" w:rsidRDefault="00433855" w:rsidP="002478E5">
            <w:pPr>
              <w:pStyle w:val="InstructionstointvwCharChar"/>
              <w:tabs>
                <w:tab w:val="left" w:pos="1040"/>
              </w:tabs>
              <w:spacing w:line="276" w:lineRule="auto"/>
              <w:ind w:left="180" w:hanging="180"/>
              <w:contextualSpacing/>
              <w:rPr>
                <w:lang w:val="fr-FR"/>
              </w:rPr>
            </w:pPr>
            <w:r w:rsidRPr="00981A02">
              <w:rPr>
                <w:b/>
                <w:i w:val="0"/>
                <w:lang w:val="fr-FR"/>
              </w:rPr>
              <w:tab/>
            </w:r>
            <w:r w:rsidRPr="00981A02">
              <w:rPr>
                <w:b/>
                <w:i w:val="0"/>
              </w:rPr>
              <w:sym w:font="Wingdings" w:char="F0A8"/>
            </w:r>
            <w:r w:rsidRPr="00981A02">
              <w:rPr>
                <w:lang w:val="fr-FR"/>
              </w:rPr>
              <w:t xml:space="preserve"> </w:t>
            </w:r>
            <w:r w:rsidR="00572037" w:rsidRPr="00981A02">
              <w:rPr>
                <w:lang w:val="fr-FR"/>
              </w:rPr>
              <w:t>N</w:t>
            </w:r>
            <w:r w:rsidR="00196AFB" w:rsidRPr="00981A02">
              <w:rPr>
                <w:lang w:val="fr-FR"/>
              </w:rPr>
              <w:t>on</w:t>
            </w:r>
            <w:r w:rsidRPr="00981A02">
              <w:rPr>
                <w:lang w:val="fr-FR"/>
              </w:rPr>
              <w:t xml:space="preserve"> </w:t>
            </w:r>
            <w:r w:rsidRPr="00981A02">
              <w:sym w:font="Wingdings" w:char="F0F0"/>
            </w:r>
            <w:r w:rsidRPr="00981A02">
              <w:rPr>
                <w:lang w:val="fr-FR"/>
              </w:rPr>
              <w:tab/>
            </w:r>
            <w:r w:rsidR="00196AFB" w:rsidRPr="00981A02">
              <w:rPr>
                <w:lang w:val="fr-FR"/>
              </w:rPr>
              <w:t xml:space="preserve">Vérifier HH26-HH27 dans le QUESTIONNAIRE MÉNAGE : Est-ce qu’il y a un enfant de 5-17 ans sélectionné </w:t>
            </w:r>
          </w:p>
          <w:p w14:paraId="2A01BDCE" w14:textId="77777777" w:rsidR="00196AFB" w:rsidRPr="00981A02" w:rsidRDefault="00196AFB" w:rsidP="00196AFB">
            <w:pPr>
              <w:pStyle w:val="InstructionstointvwCharChar"/>
              <w:tabs>
                <w:tab w:val="left" w:pos="1040"/>
              </w:tabs>
              <w:spacing w:line="276" w:lineRule="auto"/>
              <w:ind w:left="144" w:hanging="144"/>
              <w:contextualSpacing/>
              <w:rPr>
                <w:caps/>
                <w:lang w:val="fr-FR"/>
              </w:rPr>
            </w:pPr>
            <w:r w:rsidRPr="00981A02">
              <w:rPr>
                <w:b/>
                <w:i w:val="0"/>
                <w:lang w:val="fr-FR"/>
              </w:rPr>
              <w:t xml:space="preserve">                     </w:t>
            </w:r>
            <w:r w:rsidRPr="00981A02">
              <w:rPr>
                <w:lang w:val="fr-FR"/>
              </w:rPr>
              <w:t xml:space="preserve">pour le </w:t>
            </w:r>
            <w:r w:rsidRPr="00981A02">
              <w:rPr>
                <w:caps/>
                <w:lang w:val="fr-FR"/>
              </w:rPr>
              <w:t>Questionnaire enfant de 5-17 ans ?</w:t>
            </w:r>
          </w:p>
          <w:p w14:paraId="0E00C0F7" w14:textId="47F8E6F3" w:rsidR="00433855" w:rsidRPr="00981A02" w:rsidRDefault="00433855" w:rsidP="00433855">
            <w:pPr>
              <w:pStyle w:val="InstructionstointvwCharChar"/>
              <w:tabs>
                <w:tab w:val="left" w:pos="1040"/>
              </w:tabs>
              <w:spacing w:line="276" w:lineRule="auto"/>
              <w:ind w:left="144" w:hanging="144"/>
              <w:contextualSpacing/>
              <w:rPr>
                <w:caps/>
                <w:lang w:val="fr-FR"/>
              </w:rPr>
            </w:pPr>
          </w:p>
          <w:p w14:paraId="57EF2950" w14:textId="3F424110" w:rsidR="00196AFB" w:rsidRPr="00981A02" w:rsidRDefault="00433855" w:rsidP="00196AFB">
            <w:pPr>
              <w:pStyle w:val="InstructionstointvwCharChar"/>
              <w:tabs>
                <w:tab w:val="left" w:pos="1040"/>
              </w:tabs>
              <w:spacing w:line="276" w:lineRule="auto"/>
              <w:ind w:left="144" w:hanging="144"/>
              <w:contextualSpacing/>
              <w:rPr>
                <w:caps/>
                <w:lang w:val="fr-FR"/>
              </w:rPr>
            </w:pPr>
            <w:r w:rsidRPr="00981A02">
              <w:rPr>
                <w:b/>
                <w:i w:val="0"/>
                <w:lang w:val="fr-FR"/>
              </w:rPr>
              <w:t xml:space="preserve">                     </w:t>
            </w:r>
            <w:r w:rsidRPr="00981A02">
              <w:rPr>
                <w:b/>
                <w:i w:val="0"/>
              </w:rPr>
              <w:sym w:font="Wingdings" w:char="F0A8"/>
            </w:r>
            <w:r w:rsidRPr="00981A02">
              <w:rPr>
                <w:lang w:val="fr-FR"/>
              </w:rPr>
              <w:t xml:space="preserve"> </w:t>
            </w:r>
            <w:r w:rsidR="00572037" w:rsidRPr="00981A02">
              <w:rPr>
                <w:lang w:val="fr-FR"/>
              </w:rPr>
              <w:t>O</w:t>
            </w:r>
            <w:r w:rsidR="00196AFB" w:rsidRPr="00981A02">
              <w:rPr>
                <w:lang w:val="fr-FR"/>
              </w:rPr>
              <w:t>ui</w:t>
            </w:r>
            <w:r w:rsidRPr="00981A02">
              <w:rPr>
                <w:lang w:val="fr-FR"/>
              </w:rPr>
              <w:t xml:space="preserve"> </w:t>
            </w:r>
            <w:r w:rsidRPr="00981A02">
              <w:sym w:font="Wingdings" w:char="F0F0"/>
            </w:r>
            <w:r w:rsidR="00196AFB" w:rsidRPr="00981A02">
              <w:rPr>
                <w:lang w:val="fr-FR"/>
              </w:rPr>
              <w:t xml:space="preserve"> Vérifier colonne HL20 </w:t>
            </w:r>
            <w:r w:rsidR="00196AFB" w:rsidRPr="00981A02">
              <w:rPr>
                <w:caps/>
                <w:lang w:val="fr-FR"/>
              </w:rPr>
              <w:t xml:space="preserve">Liste des membres du Ménage du Questionnaire menage : </w:t>
            </w:r>
          </w:p>
          <w:p w14:paraId="73267367" w14:textId="77777777" w:rsidR="00196AFB" w:rsidRPr="00981A02" w:rsidRDefault="00196AFB" w:rsidP="00196AFB">
            <w:pPr>
              <w:pStyle w:val="InstructionstointvwCharChar"/>
              <w:tabs>
                <w:tab w:val="left" w:pos="1040"/>
              </w:tabs>
              <w:spacing w:line="276" w:lineRule="auto"/>
              <w:ind w:left="144" w:hanging="144"/>
              <w:contextualSpacing/>
              <w:rPr>
                <w:lang w:val="fr-FR"/>
              </w:rPr>
            </w:pPr>
            <w:r w:rsidRPr="00981A02">
              <w:rPr>
                <w:b/>
                <w:i w:val="0"/>
                <w:lang w:val="fr-FR"/>
              </w:rPr>
              <w:t xml:space="preserve">                                     </w:t>
            </w:r>
            <w:r w:rsidRPr="00981A02">
              <w:rPr>
                <w:lang w:val="fr-FR"/>
              </w:rPr>
              <w:t xml:space="preserve">Est-ce que le répondant est le gardien principal de l’enfant sélectionné pour le </w:t>
            </w:r>
          </w:p>
          <w:p w14:paraId="57F3C858" w14:textId="73DFA2CF" w:rsidR="00196AFB" w:rsidRPr="00981A02" w:rsidRDefault="00196AFB" w:rsidP="00196AFB">
            <w:pPr>
              <w:pStyle w:val="InstructionstointvwCharChar"/>
              <w:tabs>
                <w:tab w:val="left" w:pos="1040"/>
              </w:tabs>
              <w:spacing w:line="276" w:lineRule="auto"/>
              <w:ind w:left="144" w:hanging="144"/>
              <w:contextualSpacing/>
              <w:rPr>
                <w:lang w:val="fr-FR"/>
              </w:rPr>
            </w:pPr>
            <w:r w:rsidRPr="00981A02">
              <w:rPr>
                <w:lang w:val="fr-FR"/>
              </w:rPr>
              <w:t xml:space="preserve">                                     </w:t>
            </w:r>
            <w:r w:rsidRPr="00981A02">
              <w:rPr>
                <w:caps/>
                <w:lang w:val="fr-FR"/>
              </w:rPr>
              <w:t xml:space="preserve">Questionnaire enfant de 5-17 ans </w:t>
            </w:r>
            <w:r w:rsidRPr="00981A02">
              <w:rPr>
                <w:lang w:val="fr-FR"/>
              </w:rPr>
              <w:t>dans ce</w:t>
            </w:r>
            <w:r w:rsidRPr="00981A02">
              <w:rPr>
                <w:caps/>
                <w:lang w:val="fr-FR"/>
              </w:rPr>
              <w:t xml:space="preserve"> </w:t>
            </w:r>
            <w:r w:rsidRPr="00981A02">
              <w:rPr>
                <w:lang w:val="fr-FR"/>
              </w:rPr>
              <w:t>ménage ?</w:t>
            </w:r>
          </w:p>
          <w:p w14:paraId="2AFDEE69" w14:textId="5093FA1E" w:rsidR="00433855" w:rsidRPr="00981A02" w:rsidRDefault="00433855" w:rsidP="00433855">
            <w:pPr>
              <w:pStyle w:val="InstructionstointvwCharChar"/>
              <w:tabs>
                <w:tab w:val="left" w:pos="1040"/>
              </w:tabs>
              <w:spacing w:line="276" w:lineRule="auto"/>
              <w:ind w:left="144" w:hanging="144"/>
              <w:contextualSpacing/>
              <w:rPr>
                <w:lang w:val="fr-FR"/>
              </w:rPr>
            </w:pPr>
          </w:p>
          <w:p w14:paraId="47BCDDDE" w14:textId="45AC2B03" w:rsidR="00196AFB" w:rsidRPr="00981A02" w:rsidRDefault="00433855" w:rsidP="00196AFB">
            <w:pPr>
              <w:pStyle w:val="InstructionstointvwCharChar"/>
              <w:tabs>
                <w:tab w:val="left" w:pos="1040"/>
                <w:tab w:val="left" w:pos="1940"/>
              </w:tabs>
              <w:spacing w:line="276" w:lineRule="auto"/>
              <w:ind w:left="144" w:hanging="144"/>
              <w:contextualSpacing/>
              <w:rPr>
                <w:lang w:val="fr-FR"/>
              </w:rPr>
            </w:pPr>
            <w:r w:rsidRPr="00981A02">
              <w:rPr>
                <w:b/>
                <w:i w:val="0"/>
                <w:lang w:val="fr-FR"/>
              </w:rPr>
              <w:tab/>
            </w:r>
            <w:r w:rsidRPr="00981A02">
              <w:rPr>
                <w:b/>
                <w:i w:val="0"/>
                <w:lang w:val="fr-FR"/>
              </w:rPr>
              <w:tab/>
            </w:r>
            <w:r w:rsidRPr="00981A02">
              <w:rPr>
                <w:b/>
                <w:i w:val="0"/>
                <w:lang w:val="fr-FR"/>
              </w:rPr>
              <w:tab/>
            </w:r>
            <w:r w:rsidRPr="00981A02">
              <w:rPr>
                <w:b/>
                <w:i w:val="0"/>
                <w:lang w:val="fr-FR"/>
              </w:rPr>
              <w:tab/>
            </w:r>
            <w:r w:rsidRPr="00981A02">
              <w:rPr>
                <w:b/>
                <w:i w:val="0"/>
              </w:rPr>
              <w:sym w:font="Wingdings" w:char="F0A8"/>
            </w:r>
            <w:r w:rsidRPr="00981A02">
              <w:rPr>
                <w:lang w:val="fr-FR"/>
              </w:rPr>
              <w:t xml:space="preserve"> </w:t>
            </w:r>
            <w:r w:rsidR="00572037" w:rsidRPr="00981A02">
              <w:rPr>
                <w:lang w:val="fr-FR"/>
              </w:rPr>
              <w:t>O</w:t>
            </w:r>
            <w:r w:rsidR="00196AFB" w:rsidRPr="00981A02">
              <w:rPr>
                <w:lang w:val="fr-FR"/>
              </w:rPr>
              <w:t>ui</w:t>
            </w:r>
            <w:r w:rsidRPr="00981A02">
              <w:rPr>
                <w:lang w:val="fr-FR"/>
              </w:rPr>
              <w:t xml:space="preserve"> </w:t>
            </w:r>
            <w:r w:rsidRPr="00981A02">
              <w:sym w:font="Wingdings" w:char="F0F0"/>
            </w:r>
            <w:r w:rsidRPr="00981A02">
              <w:rPr>
                <w:b/>
                <w:i w:val="0"/>
                <w:lang w:val="fr-FR"/>
              </w:rPr>
              <w:t xml:space="preserve"> </w:t>
            </w:r>
            <w:r w:rsidR="00196AFB" w:rsidRPr="00981A02">
              <w:rPr>
                <w:lang w:val="fr-FR"/>
              </w:rPr>
              <w:t>Aller à</w:t>
            </w:r>
            <w:r w:rsidR="00196AFB" w:rsidRPr="00981A02">
              <w:rPr>
                <w:b/>
                <w:i w:val="0"/>
                <w:lang w:val="fr-FR"/>
              </w:rPr>
              <w:t xml:space="preserve"> </w:t>
            </w:r>
            <w:r w:rsidR="00196AFB" w:rsidRPr="00981A02">
              <w:rPr>
                <w:lang w:val="fr-FR"/>
              </w:rPr>
              <w:t>MWM17 dans le PANNEAU D’</w:t>
            </w:r>
            <w:r w:rsidR="00196AFB" w:rsidRPr="00981A02">
              <w:rPr>
                <w:caps/>
                <w:lang w:val="fr-FR"/>
              </w:rPr>
              <w:t>Information de l’homme</w:t>
            </w:r>
            <w:r w:rsidR="00196AFB" w:rsidRPr="00981A02">
              <w:rPr>
                <w:lang w:val="fr-FR"/>
              </w:rPr>
              <w:t xml:space="preserve"> et </w:t>
            </w:r>
          </w:p>
          <w:p w14:paraId="33986E75" w14:textId="5AEA7D67" w:rsidR="00196AFB" w:rsidRPr="00981A02" w:rsidRDefault="00196AFB" w:rsidP="00196AFB">
            <w:pPr>
              <w:pStyle w:val="InstructionstointvwCharChar"/>
              <w:tabs>
                <w:tab w:val="left" w:pos="1040"/>
                <w:tab w:val="left" w:pos="1940"/>
              </w:tabs>
              <w:spacing w:line="276" w:lineRule="auto"/>
              <w:ind w:left="144" w:hanging="144"/>
              <w:contextualSpacing/>
              <w:rPr>
                <w:lang w:val="fr-FR"/>
              </w:rPr>
            </w:pPr>
            <w:r w:rsidRPr="00981A02">
              <w:rPr>
                <w:b/>
                <w:i w:val="0"/>
                <w:lang w:val="fr-FR"/>
              </w:rPr>
              <w:t xml:space="preserve">                                     </w:t>
            </w:r>
            <w:r w:rsidRPr="00981A02">
              <w:rPr>
                <w:lang w:val="fr-FR"/>
              </w:rPr>
              <w:t xml:space="preserve">           </w:t>
            </w:r>
            <w:r w:rsidR="00F1746F" w:rsidRPr="00981A02">
              <w:rPr>
                <w:lang w:val="fr-FR"/>
              </w:rPr>
              <w:t xml:space="preserve">enregistrer </w:t>
            </w:r>
            <w:r w:rsidRPr="00981A02">
              <w:rPr>
                <w:lang w:val="fr-FR"/>
              </w:rPr>
              <w:t>‘01’. Puis aller au Q</w:t>
            </w:r>
            <w:r w:rsidRPr="00981A02">
              <w:rPr>
                <w:caps/>
                <w:lang w:val="fr-FR"/>
              </w:rPr>
              <w:t xml:space="preserve">uestionnaire enfant de 5-17 ans </w:t>
            </w:r>
            <w:r w:rsidRPr="00981A02">
              <w:rPr>
                <w:lang w:val="fr-FR"/>
              </w:rPr>
              <w:t xml:space="preserve">pour cet enfant et </w:t>
            </w:r>
          </w:p>
          <w:p w14:paraId="79D24C0D" w14:textId="5C1F35DE" w:rsidR="00196AFB" w:rsidRPr="00981A02" w:rsidRDefault="00196AFB" w:rsidP="00196AFB">
            <w:pPr>
              <w:pStyle w:val="InstructionstointvwCharChar"/>
              <w:tabs>
                <w:tab w:val="left" w:pos="1040"/>
                <w:tab w:val="left" w:pos="1940"/>
              </w:tabs>
              <w:spacing w:line="276" w:lineRule="auto"/>
              <w:ind w:left="144" w:hanging="144"/>
              <w:contextualSpacing/>
              <w:rPr>
                <w:lang w:val="fr-FR"/>
              </w:rPr>
            </w:pPr>
            <w:r w:rsidRPr="00981A02">
              <w:rPr>
                <w:lang w:val="fr-FR"/>
              </w:rPr>
              <w:t xml:space="preserve">                                                commencer</w:t>
            </w:r>
            <w:r w:rsidRPr="00981A02">
              <w:rPr>
                <w:caps/>
                <w:lang w:val="fr-FR"/>
              </w:rPr>
              <w:t xml:space="preserve"> </w:t>
            </w:r>
            <w:r w:rsidRPr="00981A02">
              <w:rPr>
                <w:lang w:val="fr-FR"/>
              </w:rPr>
              <w:t>l’interview avec ce répondant.</w:t>
            </w:r>
          </w:p>
          <w:p w14:paraId="06CCA6F2" w14:textId="462D0245" w:rsidR="00433855" w:rsidRPr="00981A02" w:rsidRDefault="00433855" w:rsidP="00433855">
            <w:pPr>
              <w:pStyle w:val="InstructionstointvwCharChar"/>
              <w:tabs>
                <w:tab w:val="left" w:pos="1040"/>
                <w:tab w:val="left" w:pos="1940"/>
              </w:tabs>
              <w:spacing w:line="276" w:lineRule="auto"/>
              <w:ind w:left="144" w:hanging="144"/>
              <w:contextualSpacing/>
              <w:rPr>
                <w:lang w:val="fr-FR"/>
              </w:rPr>
            </w:pPr>
            <w:r w:rsidRPr="00981A02">
              <w:rPr>
                <w:lang w:val="fr-FR"/>
              </w:rPr>
              <w:t>.</w:t>
            </w:r>
          </w:p>
          <w:p w14:paraId="10B243BF" w14:textId="2BB8768C" w:rsidR="00196AFB" w:rsidRPr="00981A02" w:rsidRDefault="00433855" w:rsidP="00196AFB">
            <w:pPr>
              <w:pStyle w:val="InstructionstointvwCharChar"/>
              <w:tabs>
                <w:tab w:val="left" w:pos="1040"/>
                <w:tab w:val="left" w:pos="1940"/>
              </w:tabs>
              <w:spacing w:line="276" w:lineRule="auto"/>
              <w:ind w:left="144" w:hanging="144"/>
              <w:contextualSpacing/>
              <w:rPr>
                <w:lang w:val="fr-FR"/>
              </w:rPr>
            </w:pPr>
            <w:r w:rsidRPr="00981A02">
              <w:rPr>
                <w:b/>
                <w:i w:val="0"/>
                <w:lang w:val="fr-FR"/>
              </w:rPr>
              <w:tab/>
            </w:r>
            <w:r w:rsidRPr="00981A02">
              <w:rPr>
                <w:b/>
                <w:i w:val="0"/>
                <w:lang w:val="fr-FR"/>
              </w:rPr>
              <w:tab/>
            </w:r>
            <w:r w:rsidRPr="00981A02">
              <w:rPr>
                <w:b/>
                <w:i w:val="0"/>
                <w:lang w:val="fr-FR"/>
              </w:rPr>
              <w:tab/>
            </w:r>
            <w:r w:rsidRPr="00981A02">
              <w:rPr>
                <w:b/>
                <w:i w:val="0"/>
                <w:lang w:val="fr-FR"/>
              </w:rPr>
              <w:tab/>
            </w:r>
            <w:r w:rsidRPr="00981A02">
              <w:rPr>
                <w:b/>
                <w:i w:val="0"/>
              </w:rPr>
              <w:sym w:font="Wingdings" w:char="F0A8"/>
            </w:r>
            <w:r w:rsidRPr="00981A02">
              <w:rPr>
                <w:lang w:val="fr-FR"/>
              </w:rPr>
              <w:t xml:space="preserve"> </w:t>
            </w:r>
            <w:r w:rsidR="00572037" w:rsidRPr="00981A02">
              <w:rPr>
                <w:lang w:val="fr-FR"/>
              </w:rPr>
              <w:t>N</w:t>
            </w:r>
            <w:r w:rsidR="00196AFB" w:rsidRPr="00981A02">
              <w:rPr>
                <w:lang w:val="fr-FR"/>
              </w:rPr>
              <w:t>on</w:t>
            </w:r>
            <w:r w:rsidRPr="00981A02">
              <w:rPr>
                <w:lang w:val="fr-FR"/>
              </w:rPr>
              <w:t xml:space="preserve"> </w:t>
            </w:r>
            <w:r w:rsidRPr="00981A02">
              <w:sym w:font="Wingdings" w:char="F0F0"/>
            </w:r>
            <w:r w:rsidRPr="00981A02">
              <w:rPr>
                <w:lang w:val="fr-FR"/>
              </w:rPr>
              <w:t xml:space="preserve">  </w:t>
            </w:r>
            <w:r w:rsidR="00196AFB" w:rsidRPr="00981A02">
              <w:rPr>
                <w:lang w:val="fr-FR"/>
              </w:rPr>
              <w:t>Aller à</w:t>
            </w:r>
            <w:r w:rsidR="00196AFB" w:rsidRPr="00981A02">
              <w:rPr>
                <w:b/>
                <w:i w:val="0"/>
                <w:lang w:val="fr-FR"/>
              </w:rPr>
              <w:t xml:space="preserve"> </w:t>
            </w:r>
            <w:r w:rsidR="00196AFB" w:rsidRPr="00981A02">
              <w:rPr>
                <w:lang w:val="fr-FR"/>
              </w:rPr>
              <w:t>MWM17 dans le PANNEAU D’</w:t>
            </w:r>
            <w:r w:rsidR="00196AFB" w:rsidRPr="00981A02">
              <w:rPr>
                <w:caps/>
                <w:lang w:val="fr-FR"/>
              </w:rPr>
              <w:t>Information de l’homme</w:t>
            </w:r>
            <w:r w:rsidR="00196AFB" w:rsidRPr="00981A02">
              <w:rPr>
                <w:lang w:val="fr-FR"/>
              </w:rPr>
              <w:t xml:space="preserve"> et </w:t>
            </w:r>
          </w:p>
          <w:p w14:paraId="21DDC12B" w14:textId="69CF28B3" w:rsidR="00196AFB" w:rsidRPr="00981A02" w:rsidRDefault="00196AFB" w:rsidP="00196AFB">
            <w:pPr>
              <w:pStyle w:val="InstructionstointvwCharChar"/>
              <w:tabs>
                <w:tab w:val="left" w:pos="1040"/>
                <w:tab w:val="left" w:pos="1940"/>
              </w:tabs>
              <w:spacing w:line="276" w:lineRule="auto"/>
              <w:ind w:left="144" w:hanging="144"/>
              <w:contextualSpacing/>
              <w:rPr>
                <w:lang w:val="fr-FR"/>
              </w:rPr>
            </w:pPr>
            <w:r w:rsidRPr="00981A02">
              <w:rPr>
                <w:b/>
                <w:i w:val="0"/>
                <w:lang w:val="fr-FR"/>
              </w:rPr>
              <w:t xml:space="preserve">                                     </w:t>
            </w:r>
            <w:r w:rsidRPr="00981A02">
              <w:rPr>
                <w:lang w:val="fr-FR"/>
              </w:rPr>
              <w:t xml:space="preserve">           </w:t>
            </w:r>
            <w:r w:rsidR="00F1746F" w:rsidRPr="00981A02">
              <w:rPr>
                <w:lang w:val="fr-FR"/>
              </w:rPr>
              <w:t xml:space="preserve">enregistrer </w:t>
            </w:r>
            <w:r w:rsidRPr="00981A02">
              <w:rPr>
                <w:lang w:val="fr-FR"/>
              </w:rPr>
              <w:t xml:space="preserve">‘01’. Puis terminer l’interview avec cet homme en le remerciant de sa </w:t>
            </w:r>
          </w:p>
          <w:p w14:paraId="53484CBC" w14:textId="4382A458" w:rsidR="00196AFB" w:rsidRPr="00981A02" w:rsidRDefault="00196AFB" w:rsidP="00196AFB">
            <w:pPr>
              <w:pStyle w:val="InstructionstointvwCharChar"/>
              <w:tabs>
                <w:tab w:val="left" w:pos="1040"/>
                <w:tab w:val="left" w:pos="1940"/>
              </w:tabs>
              <w:spacing w:line="276" w:lineRule="auto"/>
              <w:ind w:left="144" w:hanging="144"/>
              <w:contextualSpacing/>
              <w:rPr>
                <w:lang w:val="fr-FR"/>
              </w:rPr>
            </w:pPr>
            <w:r w:rsidRPr="00981A02">
              <w:rPr>
                <w:lang w:val="fr-FR"/>
              </w:rPr>
              <w:t xml:space="preserve">                         </w:t>
            </w:r>
            <w:r w:rsidRPr="00981A02">
              <w:rPr>
                <w:b/>
                <w:i w:val="0"/>
                <w:lang w:val="fr-FR"/>
              </w:rPr>
              <w:t xml:space="preserve">                      </w:t>
            </w:r>
            <w:r w:rsidRPr="00981A02">
              <w:rPr>
                <w:lang w:val="fr-FR"/>
              </w:rPr>
              <w:t>c</w:t>
            </w:r>
            <w:r w:rsidR="00785622" w:rsidRPr="00981A02">
              <w:rPr>
                <w:lang w:val="fr-FR"/>
              </w:rPr>
              <w:t>oopération. Vérifier s’il y a d’</w:t>
            </w:r>
            <w:r w:rsidRPr="00981A02">
              <w:rPr>
                <w:lang w:val="fr-FR"/>
              </w:rPr>
              <w:t>autre</w:t>
            </w:r>
            <w:r w:rsidR="00785622" w:rsidRPr="00981A02">
              <w:rPr>
                <w:lang w:val="fr-FR"/>
              </w:rPr>
              <w:t>s</w:t>
            </w:r>
            <w:r w:rsidRPr="00981A02">
              <w:rPr>
                <w:lang w:val="fr-FR"/>
              </w:rPr>
              <w:t xml:space="preserve"> questionnaire</w:t>
            </w:r>
            <w:r w:rsidR="00785622" w:rsidRPr="00981A02">
              <w:rPr>
                <w:lang w:val="fr-FR"/>
              </w:rPr>
              <w:t>s</w:t>
            </w:r>
            <w:r w:rsidRPr="00981A02">
              <w:rPr>
                <w:lang w:val="fr-FR"/>
              </w:rPr>
              <w:t xml:space="preserve"> à administrer dans ce ménage.</w:t>
            </w:r>
          </w:p>
          <w:p w14:paraId="4DF78032" w14:textId="62451E8F" w:rsidR="00433855" w:rsidRPr="00981A02" w:rsidRDefault="00433855" w:rsidP="00433855">
            <w:pPr>
              <w:pStyle w:val="InstructionstointvwCharChar"/>
              <w:tabs>
                <w:tab w:val="left" w:pos="1040"/>
                <w:tab w:val="left" w:pos="1940"/>
              </w:tabs>
              <w:spacing w:line="276" w:lineRule="auto"/>
              <w:ind w:left="144" w:hanging="144"/>
              <w:contextualSpacing/>
              <w:rPr>
                <w:lang w:val="fr-FR"/>
              </w:rPr>
            </w:pPr>
          </w:p>
          <w:p w14:paraId="7868F586" w14:textId="3B3958B2" w:rsidR="00196AFB" w:rsidRPr="00981A02" w:rsidRDefault="00433855" w:rsidP="00196AFB">
            <w:pPr>
              <w:pStyle w:val="InstructionstointvwCharChar"/>
              <w:tabs>
                <w:tab w:val="left" w:pos="1040"/>
                <w:tab w:val="left" w:pos="1940"/>
              </w:tabs>
              <w:spacing w:line="276" w:lineRule="auto"/>
              <w:ind w:left="144" w:hanging="144"/>
              <w:contextualSpacing/>
              <w:rPr>
                <w:lang w:val="fr-FR"/>
              </w:rPr>
            </w:pPr>
            <w:r w:rsidRPr="00981A02">
              <w:rPr>
                <w:b/>
                <w:i w:val="0"/>
                <w:lang w:val="fr-FR"/>
              </w:rPr>
              <w:tab/>
            </w:r>
            <w:r w:rsidRPr="00981A02">
              <w:rPr>
                <w:b/>
                <w:i w:val="0"/>
                <w:lang w:val="fr-FR"/>
              </w:rPr>
              <w:tab/>
            </w:r>
            <w:r w:rsidRPr="00981A02">
              <w:rPr>
                <w:b/>
                <w:i w:val="0"/>
              </w:rPr>
              <w:sym w:font="Wingdings" w:char="F0A8"/>
            </w:r>
            <w:r w:rsidRPr="00981A02">
              <w:rPr>
                <w:lang w:val="fr-FR"/>
              </w:rPr>
              <w:t xml:space="preserve"> </w:t>
            </w:r>
            <w:r w:rsidR="00572037" w:rsidRPr="00981A02">
              <w:rPr>
                <w:lang w:val="fr-FR"/>
              </w:rPr>
              <w:t>N</w:t>
            </w:r>
            <w:r w:rsidR="00196AFB" w:rsidRPr="00981A02">
              <w:rPr>
                <w:lang w:val="fr-FR"/>
              </w:rPr>
              <w:t>on</w:t>
            </w:r>
            <w:r w:rsidRPr="00981A02">
              <w:rPr>
                <w:lang w:val="fr-FR"/>
              </w:rPr>
              <w:t xml:space="preserve"> </w:t>
            </w:r>
            <w:r w:rsidRPr="00981A02">
              <w:sym w:font="Wingdings" w:char="F0F0"/>
            </w:r>
            <w:r w:rsidRPr="00981A02">
              <w:rPr>
                <w:lang w:val="fr-FR"/>
              </w:rPr>
              <w:tab/>
            </w:r>
            <w:r w:rsidR="00196AFB" w:rsidRPr="00981A02">
              <w:rPr>
                <w:lang w:val="fr-FR"/>
              </w:rPr>
              <w:t>Aller à</w:t>
            </w:r>
            <w:r w:rsidR="00196AFB" w:rsidRPr="00981A02">
              <w:rPr>
                <w:b/>
                <w:i w:val="0"/>
                <w:lang w:val="fr-FR"/>
              </w:rPr>
              <w:t xml:space="preserve"> </w:t>
            </w:r>
            <w:r w:rsidR="00196AFB" w:rsidRPr="00981A02">
              <w:rPr>
                <w:lang w:val="fr-FR"/>
              </w:rPr>
              <w:t>MWM17 dans le PANNEAU D’</w:t>
            </w:r>
            <w:r w:rsidR="00196AFB" w:rsidRPr="00981A02">
              <w:rPr>
                <w:caps/>
                <w:lang w:val="fr-FR"/>
              </w:rPr>
              <w:t>Information de l’homme</w:t>
            </w:r>
            <w:r w:rsidR="00196AFB" w:rsidRPr="00981A02">
              <w:rPr>
                <w:b/>
                <w:i w:val="0"/>
                <w:lang w:val="fr-FR"/>
              </w:rPr>
              <w:t xml:space="preserve"> </w:t>
            </w:r>
            <w:r w:rsidR="00196AFB" w:rsidRPr="00981A02">
              <w:rPr>
                <w:lang w:val="fr-FR"/>
              </w:rPr>
              <w:t xml:space="preserve">et </w:t>
            </w:r>
            <w:r w:rsidR="00F1746F" w:rsidRPr="00981A02">
              <w:rPr>
                <w:lang w:val="fr-FR"/>
              </w:rPr>
              <w:t xml:space="preserve">enregistrer </w:t>
            </w:r>
            <w:r w:rsidR="00196AFB" w:rsidRPr="00981A02">
              <w:rPr>
                <w:lang w:val="fr-FR"/>
              </w:rPr>
              <w:t xml:space="preserve">‘01’. Puis </w:t>
            </w:r>
          </w:p>
          <w:p w14:paraId="1E270A96" w14:textId="017AA23A" w:rsidR="00433855" w:rsidRPr="00981A02" w:rsidRDefault="00196AFB" w:rsidP="00B80F5B">
            <w:pPr>
              <w:pStyle w:val="InstructionstointvwCharChar"/>
              <w:tabs>
                <w:tab w:val="left" w:pos="1040"/>
                <w:tab w:val="left" w:pos="1940"/>
              </w:tabs>
              <w:spacing w:line="276" w:lineRule="auto"/>
              <w:ind w:left="1985" w:hanging="144"/>
              <w:contextualSpacing/>
              <w:rPr>
                <w:lang w:val="fr-FR"/>
              </w:rPr>
            </w:pPr>
            <w:r w:rsidRPr="00981A02">
              <w:rPr>
                <w:b/>
                <w:i w:val="0"/>
                <w:lang w:val="fr-FR"/>
              </w:rPr>
              <w:t xml:space="preserve">   </w:t>
            </w:r>
            <w:r w:rsidRPr="00981A02">
              <w:rPr>
                <w:lang w:val="fr-FR"/>
              </w:rPr>
              <w:t>terminer l’interview avec cet homme en </w:t>
            </w:r>
            <w:r w:rsidR="009C11B1" w:rsidRPr="00981A02">
              <w:rPr>
                <w:lang w:val="fr-FR"/>
              </w:rPr>
              <w:t xml:space="preserve">le </w:t>
            </w:r>
            <w:r w:rsidRPr="00981A02">
              <w:rPr>
                <w:lang w:val="fr-FR"/>
              </w:rPr>
              <w:t xml:space="preserve">remerciant de sa coopération. Vérifier s’il y a </w:t>
            </w:r>
            <w:r w:rsidR="00B80F5B" w:rsidRPr="00981A02">
              <w:rPr>
                <w:lang w:val="fr-FR"/>
              </w:rPr>
              <w:t>d’autres    questionnaires</w:t>
            </w:r>
            <w:r w:rsidRPr="00981A02">
              <w:rPr>
                <w:lang w:val="fr-FR"/>
              </w:rPr>
              <w:t xml:space="preserve"> à administrer dans ce ménage.</w:t>
            </w:r>
          </w:p>
        </w:tc>
      </w:tr>
    </w:tbl>
    <w:p w14:paraId="29A9957A" w14:textId="77777777" w:rsidR="00AF16A9" w:rsidRPr="00981A02" w:rsidRDefault="00AF16A9" w:rsidP="00CE050A">
      <w:pPr>
        <w:pStyle w:val="1IntvwqstCharCharChar"/>
        <w:spacing w:line="276" w:lineRule="auto"/>
        <w:ind w:left="144" w:hanging="144"/>
        <w:contextualSpacing/>
        <w:jc w:val="both"/>
        <w:rPr>
          <w:rFonts w:ascii="Times New Roman" w:hAnsi="Times New Roman"/>
          <w:lang w:val="fr-FR"/>
        </w:rPr>
      </w:pPr>
    </w:p>
    <w:tbl>
      <w:tblPr>
        <w:tblW w:w="5000" w:type="pct"/>
        <w:jc w:val="center"/>
        <w:tblBorders>
          <w:top w:val="double" w:sz="4" w:space="0" w:color="auto"/>
          <w:left w:val="double" w:sz="4" w:space="0" w:color="auto"/>
          <w:bottom w:val="double" w:sz="4" w:space="0" w:color="auto"/>
          <w:right w:val="double" w:sz="4" w:space="0" w:color="auto"/>
          <w:insideV w:val="double" w:sz="4" w:space="0" w:color="auto"/>
        </w:tblBorders>
        <w:tblLook w:val="01E0" w:firstRow="1" w:lastRow="1" w:firstColumn="1" w:lastColumn="1" w:noHBand="0" w:noVBand="0"/>
      </w:tblPr>
      <w:tblGrid>
        <w:gridCol w:w="10439"/>
      </w:tblGrid>
      <w:tr w:rsidR="00C22466" w:rsidRPr="00981A02" w14:paraId="2522D545" w14:textId="77777777" w:rsidTr="00F8616E">
        <w:trPr>
          <w:trHeight w:val="19"/>
          <w:jc w:val="center"/>
        </w:trPr>
        <w:tc>
          <w:tcPr>
            <w:tcW w:w="5000" w:type="pct"/>
            <w:tcBorders>
              <w:top w:val="double" w:sz="4" w:space="0" w:color="auto"/>
              <w:bottom w:val="single" w:sz="4" w:space="0" w:color="auto"/>
            </w:tcBorders>
            <w:shd w:val="clear" w:color="auto" w:fill="auto"/>
            <w:tcMar>
              <w:top w:w="43" w:type="dxa"/>
              <w:left w:w="115" w:type="dxa"/>
              <w:bottom w:w="43" w:type="dxa"/>
              <w:right w:w="115" w:type="dxa"/>
            </w:tcMar>
            <w:vAlign w:val="center"/>
          </w:tcPr>
          <w:p w14:paraId="69D82C27" w14:textId="5E96D54F" w:rsidR="00AF16A9" w:rsidRPr="00981A02" w:rsidRDefault="00AF16A9" w:rsidP="00196AFB">
            <w:pPr>
              <w:pStyle w:val="1IntvwqstCharCharChar"/>
              <w:pageBreakBefore/>
              <w:spacing w:line="276" w:lineRule="auto"/>
              <w:ind w:left="144" w:hanging="144"/>
              <w:contextualSpacing/>
              <w:rPr>
                <w:rFonts w:ascii="Times New Roman" w:hAnsi="Times New Roman"/>
                <w:b/>
                <w:caps/>
                <w:smallCaps w:val="0"/>
              </w:rPr>
            </w:pPr>
            <w:r w:rsidRPr="00981A02">
              <w:rPr>
                <w:rFonts w:ascii="Times New Roman" w:hAnsi="Times New Roman"/>
                <w:caps/>
                <w:lang w:val="fr-FR"/>
              </w:rPr>
              <w:lastRenderedPageBreak/>
              <w:br w:type="page"/>
            </w:r>
            <w:r w:rsidR="00196AFB" w:rsidRPr="00981A02">
              <w:rPr>
                <w:rFonts w:ascii="Times New Roman" w:hAnsi="Times New Roman"/>
                <w:b/>
                <w:caps/>
                <w:smallCaps w:val="0"/>
              </w:rPr>
              <w:t>Observations de l’enqueteur</w:t>
            </w:r>
          </w:p>
        </w:tc>
      </w:tr>
      <w:tr w:rsidR="00AF16A9" w:rsidRPr="00981A02" w14:paraId="038DB11B" w14:textId="77777777" w:rsidTr="00F8616E">
        <w:trPr>
          <w:jc w:val="center"/>
        </w:trPr>
        <w:tc>
          <w:tcPr>
            <w:tcW w:w="5000" w:type="pct"/>
            <w:tcBorders>
              <w:top w:val="single" w:sz="4" w:space="0" w:color="auto"/>
            </w:tcBorders>
            <w:tcMar>
              <w:top w:w="43" w:type="dxa"/>
              <w:left w:w="115" w:type="dxa"/>
              <w:bottom w:w="43" w:type="dxa"/>
              <w:right w:w="115" w:type="dxa"/>
            </w:tcMar>
          </w:tcPr>
          <w:p w14:paraId="445C90A2" w14:textId="77777777" w:rsidR="00AF16A9" w:rsidRPr="00981A02" w:rsidRDefault="00AF16A9" w:rsidP="00CE050A">
            <w:pPr>
              <w:pStyle w:val="1IntvwqstCharCharChar"/>
              <w:spacing w:line="276" w:lineRule="auto"/>
              <w:ind w:left="144" w:hanging="144"/>
              <w:contextualSpacing/>
              <w:jc w:val="center"/>
              <w:rPr>
                <w:rFonts w:ascii="Times New Roman" w:hAnsi="Times New Roman"/>
                <w:b/>
                <w:smallCaps w:val="0"/>
              </w:rPr>
            </w:pPr>
          </w:p>
          <w:p w14:paraId="2E256527" w14:textId="77777777" w:rsidR="00AF16A9" w:rsidRPr="00981A02" w:rsidRDefault="00AF16A9" w:rsidP="00CE050A">
            <w:pPr>
              <w:pStyle w:val="1IntvwqstCharCharChar"/>
              <w:spacing w:line="276" w:lineRule="auto"/>
              <w:ind w:left="144" w:hanging="144"/>
              <w:contextualSpacing/>
              <w:jc w:val="center"/>
              <w:rPr>
                <w:rFonts w:ascii="Times New Roman" w:hAnsi="Times New Roman"/>
                <w:b/>
                <w:smallCaps w:val="0"/>
              </w:rPr>
            </w:pPr>
          </w:p>
          <w:p w14:paraId="6BA65BE3" w14:textId="77777777" w:rsidR="00AF16A9" w:rsidRPr="00981A02" w:rsidRDefault="00AF16A9" w:rsidP="00CE050A">
            <w:pPr>
              <w:pStyle w:val="1IntvwqstCharCharChar"/>
              <w:spacing w:line="276" w:lineRule="auto"/>
              <w:ind w:left="144" w:hanging="144"/>
              <w:contextualSpacing/>
              <w:jc w:val="center"/>
              <w:rPr>
                <w:rFonts w:ascii="Times New Roman" w:hAnsi="Times New Roman"/>
                <w:b/>
                <w:smallCaps w:val="0"/>
              </w:rPr>
            </w:pPr>
          </w:p>
          <w:p w14:paraId="682001AF" w14:textId="77777777" w:rsidR="00AF16A9" w:rsidRPr="00981A02" w:rsidRDefault="00AF16A9" w:rsidP="00CE050A">
            <w:pPr>
              <w:pStyle w:val="1IntvwqstCharCharChar"/>
              <w:spacing w:line="276" w:lineRule="auto"/>
              <w:ind w:left="144" w:hanging="144"/>
              <w:contextualSpacing/>
              <w:jc w:val="center"/>
              <w:rPr>
                <w:rFonts w:ascii="Times New Roman" w:hAnsi="Times New Roman"/>
                <w:b/>
                <w:smallCaps w:val="0"/>
              </w:rPr>
            </w:pPr>
          </w:p>
          <w:p w14:paraId="2EED77E8" w14:textId="77777777" w:rsidR="00AF16A9" w:rsidRPr="00981A02" w:rsidRDefault="00AF16A9" w:rsidP="00CE050A">
            <w:pPr>
              <w:pStyle w:val="1IntvwqstCharCharChar"/>
              <w:spacing w:line="276" w:lineRule="auto"/>
              <w:ind w:left="144" w:hanging="144"/>
              <w:contextualSpacing/>
              <w:jc w:val="center"/>
              <w:rPr>
                <w:rFonts w:ascii="Times New Roman" w:hAnsi="Times New Roman"/>
                <w:b/>
                <w:smallCaps w:val="0"/>
              </w:rPr>
            </w:pPr>
          </w:p>
          <w:p w14:paraId="7B07A385" w14:textId="77777777" w:rsidR="00F8616E" w:rsidRPr="00981A02" w:rsidRDefault="00F8616E" w:rsidP="00CE050A">
            <w:pPr>
              <w:pStyle w:val="1IntvwqstCharCharChar"/>
              <w:spacing w:line="276" w:lineRule="auto"/>
              <w:ind w:left="144" w:hanging="144"/>
              <w:contextualSpacing/>
              <w:jc w:val="center"/>
              <w:rPr>
                <w:rFonts w:ascii="Times New Roman" w:hAnsi="Times New Roman"/>
                <w:b/>
                <w:smallCaps w:val="0"/>
              </w:rPr>
            </w:pPr>
          </w:p>
          <w:p w14:paraId="6F19236B" w14:textId="77777777" w:rsidR="00F8616E" w:rsidRPr="00981A02" w:rsidRDefault="00F8616E" w:rsidP="00CE050A">
            <w:pPr>
              <w:pStyle w:val="1IntvwqstCharCharChar"/>
              <w:spacing w:line="276" w:lineRule="auto"/>
              <w:ind w:left="144" w:hanging="144"/>
              <w:contextualSpacing/>
              <w:jc w:val="center"/>
              <w:rPr>
                <w:rFonts w:ascii="Times New Roman" w:hAnsi="Times New Roman"/>
                <w:b/>
                <w:smallCaps w:val="0"/>
              </w:rPr>
            </w:pPr>
          </w:p>
          <w:p w14:paraId="3270B4AF" w14:textId="77777777" w:rsidR="00F8616E" w:rsidRPr="00981A02" w:rsidRDefault="00F8616E" w:rsidP="00CE050A">
            <w:pPr>
              <w:pStyle w:val="1IntvwqstCharCharChar"/>
              <w:spacing w:line="276" w:lineRule="auto"/>
              <w:ind w:left="144" w:hanging="144"/>
              <w:contextualSpacing/>
              <w:jc w:val="center"/>
              <w:rPr>
                <w:rFonts w:ascii="Times New Roman" w:hAnsi="Times New Roman"/>
                <w:b/>
                <w:smallCaps w:val="0"/>
              </w:rPr>
            </w:pPr>
          </w:p>
          <w:p w14:paraId="28D07E4F" w14:textId="77777777" w:rsidR="00F8616E" w:rsidRPr="00981A02" w:rsidRDefault="00F8616E" w:rsidP="00CE050A">
            <w:pPr>
              <w:pStyle w:val="1IntvwqstCharCharChar"/>
              <w:spacing w:line="276" w:lineRule="auto"/>
              <w:ind w:left="144" w:hanging="144"/>
              <w:contextualSpacing/>
              <w:jc w:val="center"/>
              <w:rPr>
                <w:rFonts w:ascii="Times New Roman" w:hAnsi="Times New Roman"/>
                <w:b/>
                <w:smallCaps w:val="0"/>
              </w:rPr>
            </w:pPr>
          </w:p>
          <w:p w14:paraId="618A6348" w14:textId="77777777" w:rsidR="00F8616E" w:rsidRPr="00981A02" w:rsidRDefault="00F8616E" w:rsidP="00CE050A">
            <w:pPr>
              <w:pStyle w:val="1IntvwqstCharCharChar"/>
              <w:spacing w:line="276" w:lineRule="auto"/>
              <w:ind w:left="144" w:hanging="144"/>
              <w:contextualSpacing/>
              <w:jc w:val="center"/>
              <w:rPr>
                <w:rFonts w:ascii="Times New Roman" w:hAnsi="Times New Roman"/>
                <w:b/>
                <w:smallCaps w:val="0"/>
              </w:rPr>
            </w:pPr>
          </w:p>
          <w:p w14:paraId="150F9F0B" w14:textId="77777777" w:rsidR="00F8616E" w:rsidRPr="00981A02" w:rsidRDefault="00F8616E" w:rsidP="00CE050A">
            <w:pPr>
              <w:pStyle w:val="1IntvwqstCharCharChar"/>
              <w:spacing w:line="276" w:lineRule="auto"/>
              <w:ind w:left="144" w:hanging="144"/>
              <w:contextualSpacing/>
              <w:jc w:val="center"/>
              <w:rPr>
                <w:rFonts w:ascii="Times New Roman" w:hAnsi="Times New Roman"/>
                <w:b/>
                <w:smallCaps w:val="0"/>
              </w:rPr>
            </w:pPr>
          </w:p>
          <w:p w14:paraId="13553354" w14:textId="77777777" w:rsidR="00F8616E" w:rsidRPr="00981A02" w:rsidRDefault="00F8616E" w:rsidP="00CE050A">
            <w:pPr>
              <w:pStyle w:val="1IntvwqstCharCharChar"/>
              <w:spacing w:line="276" w:lineRule="auto"/>
              <w:ind w:left="144" w:hanging="144"/>
              <w:contextualSpacing/>
              <w:jc w:val="center"/>
              <w:rPr>
                <w:rFonts w:ascii="Times New Roman" w:hAnsi="Times New Roman"/>
                <w:b/>
                <w:smallCaps w:val="0"/>
              </w:rPr>
            </w:pPr>
          </w:p>
          <w:p w14:paraId="469ED82F" w14:textId="77777777" w:rsidR="00F8616E" w:rsidRPr="00981A02" w:rsidRDefault="00F8616E" w:rsidP="00CE050A">
            <w:pPr>
              <w:pStyle w:val="1IntvwqstCharCharChar"/>
              <w:spacing w:line="276" w:lineRule="auto"/>
              <w:ind w:left="144" w:hanging="144"/>
              <w:contextualSpacing/>
              <w:jc w:val="center"/>
              <w:rPr>
                <w:rFonts w:ascii="Times New Roman" w:hAnsi="Times New Roman"/>
                <w:b/>
                <w:smallCaps w:val="0"/>
              </w:rPr>
            </w:pPr>
          </w:p>
          <w:p w14:paraId="56D86587" w14:textId="77777777" w:rsidR="00F8616E" w:rsidRPr="00981A02" w:rsidRDefault="00F8616E" w:rsidP="00CE050A">
            <w:pPr>
              <w:pStyle w:val="1IntvwqstCharCharChar"/>
              <w:spacing w:line="276" w:lineRule="auto"/>
              <w:ind w:left="144" w:hanging="144"/>
              <w:contextualSpacing/>
              <w:jc w:val="center"/>
              <w:rPr>
                <w:rFonts w:ascii="Times New Roman" w:hAnsi="Times New Roman"/>
                <w:b/>
                <w:smallCaps w:val="0"/>
              </w:rPr>
            </w:pPr>
          </w:p>
          <w:p w14:paraId="46BBDFCF" w14:textId="77777777" w:rsidR="00F8616E" w:rsidRPr="00981A02" w:rsidRDefault="00F8616E" w:rsidP="00CE050A">
            <w:pPr>
              <w:pStyle w:val="1IntvwqstCharCharChar"/>
              <w:spacing w:line="276" w:lineRule="auto"/>
              <w:ind w:left="144" w:hanging="144"/>
              <w:contextualSpacing/>
              <w:jc w:val="center"/>
              <w:rPr>
                <w:rFonts w:ascii="Times New Roman" w:hAnsi="Times New Roman"/>
                <w:b/>
                <w:smallCaps w:val="0"/>
              </w:rPr>
            </w:pPr>
          </w:p>
          <w:p w14:paraId="671DD73F" w14:textId="77777777" w:rsidR="00AF16A9" w:rsidRPr="00981A02" w:rsidRDefault="00AF16A9" w:rsidP="00CE050A">
            <w:pPr>
              <w:pStyle w:val="1IntvwqstCharCharChar"/>
              <w:spacing w:line="276" w:lineRule="auto"/>
              <w:ind w:left="144" w:hanging="144"/>
              <w:contextualSpacing/>
              <w:jc w:val="center"/>
              <w:rPr>
                <w:rFonts w:ascii="Times New Roman" w:hAnsi="Times New Roman"/>
                <w:b/>
                <w:smallCaps w:val="0"/>
              </w:rPr>
            </w:pPr>
          </w:p>
          <w:p w14:paraId="7ED76F2A" w14:textId="77777777" w:rsidR="00AF16A9" w:rsidRPr="00981A02" w:rsidRDefault="00AF16A9" w:rsidP="00CE050A">
            <w:pPr>
              <w:pStyle w:val="1IntvwqstCharCharChar"/>
              <w:spacing w:line="276" w:lineRule="auto"/>
              <w:ind w:left="144" w:hanging="144"/>
              <w:contextualSpacing/>
              <w:jc w:val="center"/>
              <w:rPr>
                <w:rFonts w:ascii="Times New Roman" w:hAnsi="Times New Roman"/>
                <w:b/>
                <w:smallCaps w:val="0"/>
              </w:rPr>
            </w:pPr>
          </w:p>
          <w:p w14:paraId="29D091F3" w14:textId="77777777" w:rsidR="00AF16A9" w:rsidRPr="00981A02" w:rsidRDefault="00AF16A9" w:rsidP="00CE050A">
            <w:pPr>
              <w:pStyle w:val="1IntvwqstCharCharChar"/>
              <w:spacing w:line="276" w:lineRule="auto"/>
              <w:ind w:left="144" w:hanging="144"/>
              <w:contextualSpacing/>
              <w:jc w:val="center"/>
              <w:rPr>
                <w:rFonts w:ascii="Times New Roman" w:hAnsi="Times New Roman"/>
                <w:b/>
                <w:smallCaps w:val="0"/>
              </w:rPr>
            </w:pPr>
          </w:p>
          <w:p w14:paraId="417BDC23" w14:textId="77777777" w:rsidR="00AF16A9" w:rsidRPr="00981A02" w:rsidRDefault="00AF16A9" w:rsidP="00CE050A">
            <w:pPr>
              <w:pStyle w:val="1IntvwqstCharCharChar"/>
              <w:spacing w:line="276" w:lineRule="auto"/>
              <w:ind w:left="144" w:hanging="144"/>
              <w:contextualSpacing/>
              <w:jc w:val="center"/>
              <w:rPr>
                <w:rFonts w:ascii="Times New Roman" w:hAnsi="Times New Roman"/>
                <w:b/>
                <w:smallCaps w:val="0"/>
              </w:rPr>
            </w:pPr>
          </w:p>
          <w:p w14:paraId="47B901C8" w14:textId="77777777" w:rsidR="00AF16A9" w:rsidRPr="00981A02" w:rsidRDefault="00AF16A9" w:rsidP="00CE050A">
            <w:pPr>
              <w:pStyle w:val="1IntvwqstCharCharChar"/>
              <w:spacing w:line="276" w:lineRule="auto"/>
              <w:ind w:left="144" w:hanging="144"/>
              <w:contextualSpacing/>
              <w:jc w:val="center"/>
              <w:rPr>
                <w:rFonts w:ascii="Times New Roman" w:hAnsi="Times New Roman"/>
                <w:b/>
                <w:smallCaps w:val="0"/>
              </w:rPr>
            </w:pPr>
          </w:p>
          <w:p w14:paraId="1F86320C" w14:textId="77777777" w:rsidR="00AF16A9" w:rsidRPr="00981A02" w:rsidRDefault="00AF16A9" w:rsidP="00CE050A">
            <w:pPr>
              <w:pStyle w:val="1IntvwqstCharCharChar"/>
              <w:spacing w:line="276" w:lineRule="auto"/>
              <w:ind w:left="144" w:hanging="144"/>
              <w:contextualSpacing/>
              <w:jc w:val="center"/>
              <w:rPr>
                <w:rFonts w:ascii="Times New Roman" w:hAnsi="Times New Roman"/>
                <w:b/>
                <w:smallCaps w:val="0"/>
              </w:rPr>
            </w:pPr>
          </w:p>
          <w:p w14:paraId="7A3AA869" w14:textId="77777777" w:rsidR="00AF16A9" w:rsidRPr="00981A02" w:rsidRDefault="00AF16A9" w:rsidP="00CE050A">
            <w:pPr>
              <w:pStyle w:val="1IntvwqstCharCharChar"/>
              <w:spacing w:line="276" w:lineRule="auto"/>
              <w:ind w:left="144" w:hanging="144"/>
              <w:contextualSpacing/>
              <w:jc w:val="center"/>
              <w:rPr>
                <w:rFonts w:ascii="Times New Roman" w:hAnsi="Times New Roman"/>
                <w:b/>
                <w:smallCaps w:val="0"/>
              </w:rPr>
            </w:pPr>
          </w:p>
          <w:p w14:paraId="375BAADF" w14:textId="77777777" w:rsidR="00AF16A9" w:rsidRPr="00981A02" w:rsidRDefault="00AF16A9" w:rsidP="00CE050A">
            <w:pPr>
              <w:pStyle w:val="1IntvwqstCharCharChar"/>
              <w:spacing w:line="276" w:lineRule="auto"/>
              <w:ind w:left="144" w:hanging="144"/>
              <w:contextualSpacing/>
              <w:jc w:val="center"/>
              <w:rPr>
                <w:rFonts w:ascii="Times New Roman" w:hAnsi="Times New Roman"/>
                <w:b/>
                <w:smallCaps w:val="0"/>
              </w:rPr>
            </w:pPr>
          </w:p>
          <w:p w14:paraId="52B7080C" w14:textId="77777777" w:rsidR="00AF16A9" w:rsidRPr="00981A02" w:rsidRDefault="00AF16A9" w:rsidP="00CE050A">
            <w:pPr>
              <w:pStyle w:val="1IntvwqstCharCharChar"/>
              <w:spacing w:line="276" w:lineRule="auto"/>
              <w:ind w:left="144" w:hanging="144"/>
              <w:contextualSpacing/>
              <w:jc w:val="center"/>
              <w:rPr>
                <w:rFonts w:ascii="Times New Roman" w:hAnsi="Times New Roman"/>
                <w:b/>
                <w:smallCaps w:val="0"/>
              </w:rPr>
            </w:pPr>
          </w:p>
          <w:p w14:paraId="2AA47E4A" w14:textId="77777777" w:rsidR="00AF16A9" w:rsidRPr="00981A02" w:rsidRDefault="00AF16A9" w:rsidP="00CE050A">
            <w:pPr>
              <w:pStyle w:val="1IntvwqstCharCharChar"/>
              <w:spacing w:line="276" w:lineRule="auto"/>
              <w:ind w:left="144" w:hanging="144"/>
              <w:contextualSpacing/>
              <w:jc w:val="center"/>
              <w:rPr>
                <w:rFonts w:ascii="Times New Roman" w:hAnsi="Times New Roman"/>
                <w:b/>
                <w:smallCaps w:val="0"/>
              </w:rPr>
            </w:pPr>
          </w:p>
        </w:tc>
      </w:tr>
    </w:tbl>
    <w:p w14:paraId="6DD01293" w14:textId="77777777" w:rsidR="00AF16A9" w:rsidRPr="00981A02" w:rsidRDefault="00AF16A9" w:rsidP="00CE050A">
      <w:pPr>
        <w:pStyle w:val="1IntvwqstCharCharChar"/>
        <w:spacing w:line="276" w:lineRule="auto"/>
        <w:ind w:left="144" w:hanging="144"/>
        <w:contextualSpacing/>
        <w:jc w:val="both"/>
        <w:rPr>
          <w:rFonts w:ascii="Times New Roman" w:hAnsi="Times New Roman"/>
        </w:rPr>
      </w:pPr>
    </w:p>
    <w:p w14:paraId="3E64FA11" w14:textId="5A7CC140" w:rsidR="00AF16A9" w:rsidRPr="00981A02" w:rsidRDefault="00AF16A9" w:rsidP="00CE050A">
      <w:pPr>
        <w:pStyle w:val="1IntvwqstCharCharChar"/>
        <w:spacing w:line="276" w:lineRule="auto"/>
        <w:ind w:left="144" w:hanging="144"/>
        <w:contextualSpacing/>
        <w:jc w:val="both"/>
        <w:rPr>
          <w:rFonts w:ascii="Times New Roman" w:hAnsi="Times New Roman"/>
        </w:rPr>
      </w:pPr>
    </w:p>
    <w:tbl>
      <w:tblPr>
        <w:tblW w:w="5000" w:type="pct"/>
        <w:jc w:val="center"/>
        <w:tblBorders>
          <w:top w:val="double" w:sz="4" w:space="0" w:color="auto"/>
          <w:left w:val="double" w:sz="4" w:space="0" w:color="auto"/>
          <w:bottom w:val="double" w:sz="4" w:space="0" w:color="auto"/>
          <w:right w:val="double" w:sz="4" w:space="0" w:color="auto"/>
          <w:insideV w:val="double" w:sz="4" w:space="0" w:color="auto"/>
        </w:tblBorders>
        <w:tblLook w:val="01E0" w:firstRow="1" w:lastRow="1" w:firstColumn="1" w:lastColumn="1" w:noHBand="0" w:noVBand="0"/>
      </w:tblPr>
      <w:tblGrid>
        <w:gridCol w:w="10439"/>
      </w:tblGrid>
      <w:tr w:rsidR="00F8616E" w:rsidRPr="007E0DE0" w14:paraId="7659F25A" w14:textId="77777777" w:rsidTr="00F8616E">
        <w:trPr>
          <w:trHeight w:val="19"/>
          <w:jc w:val="center"/>
        </w:trPr>
        <w:tc>
          <w:tcPr>
            <w:tcW w:w="5000" w:type="pct"/>
            <w:tcBorders>
              <w:top w:val="double" w:sz="4" w:space="0" w:color="auto"/>
              <w:bottom w:val="single" w:sz="4" w:space="0" w:color="auto"/>
            </w:tcBorders>
            <w:shd w:val="clear" w:color="auto" w:fill="auto"/>
            <w:tcMar>
              <w:top w:w="43" w:type="dxa"/>
              <w:left w:w="115" w:type="dxa"/>
              <w:bottom w:w="43" w:type="dxa"/>
              <w:right w:w="115" w:type="dxa"/>
            </w:tcMar>
            <w:vAlign w:val="center"/>
          </w:tcPr>
          <w:p w14:paraId="412CFFB1" w14:textId="3B74ECB3" w:rsidR="00C22466" w:rsidRPr="00981A02" w:rsidRDefault="00196AFB" w:rsidP="00462C7D">
            <w:pPr>
              <w:pStyle w:val="1IntvwqstCharCharChar"/>
              <w:spacing w:line="276" w:lineRule="auto"/>
              <w:ind w:left="144" w:hanging="144"/>
              <w:contextualSpacing/>
              <w:rPr>
                <w:rFonts w:ascii="Times New Roman" w:hAnsi="Times New Roman"/>
                <w:b/>
                <w:caps/>
                <w:smallCaps w:val="0"/>
              </w:rPr>
            </w:pPr>
            <w:r w:rsidRPr="00981A02">
              <w:rPr>
                <w:rFonts w:ascii="Times New Roman" w:hAnsi="Times New Roman"/>
                <w:b/>
                <w:caps/>
                <w:smallCaps w:val="0"/>
              </w:rPr>
              <w:t>Observations du chef d’equipe</w:t>
            </w:r>
          </w:p>
        </w:tc>
      </w:tr>
      <w:tr w:rsidR="00C22466" w:rsidRPr="007E0DE0" w14:paraId="528053D1" w14:textId="77777777" w:rsidTr="00F8616E">
        <w:trPr>
          <w:jc w:val="center"/>
        </w:trPr>
        <w:tc>
          <w:tcPr>
            <w:tcW w:w="5000" w:type="pct"/>
            <w:tcBorders>
              <w:top w:val="single" w:sz="4" w:space="0" w:color="auto"/>
            </w:tcBorders>
            <w:tcMar>
              <w:top w:w="43" w:type="dxa"/>
              <w:left w:w="115" w:type="dxa"/>
              <w:bottom w:w="43" w:type="dxa"/>
              <w:right w:w="115" w:type="dxa"/>
            </w:tcMar>
          </w:tcPr>
          <w:p w14:paraId="73B36AB7" w14:textId="77777777" w:rsidR="00C22466" w:rsidRPr="007E0DE0" w:rsidRDefault="00C22466" w:rsidP="00462C7D">
            <w:pPr>
              <w:pStyle w:val="1IntvwqstCharCharChar"/>
              <w:spacing w:line="276" w:lineRule="auto"/>
              <w:ind w:left="144" w:hanging="144"/>
              <w:contextualSpacing/>
              <w:jc w:val="center"/>
              <w:rPr>
                <w:rFonts w:ascii="Times New Roman" w:hAnsi="Times New Roman"/>
                <w:b/>
                <w:smallCaps w:val="0"/>
              </w:rPr>
            </w:pPr>
          </w:p>
          <w:p w14:paraId="4511F0C8" w14:textId="77777777" w:rsidR="00C22466" w:rsidRPr="007E0DE0" w:rsidRDefault="00C22466" w:rsidP="00462C7D">
            <w:pPr>
              <w:pStyle w:val="1IntvwqstCharCharChar"/>
              <w:spacing w:line="276" w:lineRule="auto"/>
              <w:ind w:left="144" w:hanging="144"/>
              <w:contextualSpacing/>
              <w:jc w:val="center"/>
              <w:rPr>
                <w:rFonts w:ascii="Times New Roman" w:hAnsi="Times New Roman"/>
                <w:b/>
                <w:smallCaps w:val="0"/>
              </w:rPr>
            </w:pPr>
          </w:p>
          <w:p w14:paraId="5C4EFDB3" w14:textId="77777777" w:rsidR="00C22466" w:rsidRPr="007E0DE0" w:rsidRDefault="00C22466" w:rsidP="00462C7D">
            <w:pPr>
              <w:pStyle w:val="1IntvwqstCharCharChar"/>
              <w:spacing w:line="276" w:lineRule="auto"/>
              <w:ind w:left="144" w:hanging="144"/>
              <w:contextualSpacing/>
              <w:jc w:val="center"/>
              <w:rPr>
                <w:rFonts w:ascii="Times New Roman" w:hAnsi="Times New Roman"/>
                <w:b/>
                <w:smallCaps w:val="0"/>
              </w:rPr>
            </w:pPr>
          </w:p>
          <w:p w14:paraId="5D679C15" w14:textId="77777777" w:rsidR="00C22466" w:rsidRPr="007E0DE0" w:rsidRDefault="00C22466" w:rsidP="00462C7D">
            <w:pPr>
              <w:pStyle w:val="1IntvwqstCharCharChar"/>
              <w:spacing w:line="276" w:lineRule="auto"/>
              <w:ind w:left="144" w:hanging="144"/>
              <w:contextualSpacing/>
              <w:jc w:val="center"/>
              <w:rPr>
                <w:rFonts w:ascii="Times New Roman" w:hAnsi="Times New Roman"/>
                <w:b/>
                <w:smallCaps w:val="0"/>
              </w:rPr>
            </w:pPr>
          </w:p>
          <w:p w14:paraId="6ADBCC95" w14:textId="77777777" w:rsidR="00C22466" w:rsidRPr="007E0DE0" w:rsidRDefault="00C22466" w:rsidP="00462C7D">
            <w:pPr>
              <w:pStyle w:val="1IntvwqstCharCharChar"/>
              <w:spacing w:line="276" w:lineRule="auto"/>
              <w:ind w:left="144" w:hanging="144"/>
              <w:contextualSpacing/>
              <w:jc w:val="center"/>
              <w:rPr>
                <w:rFonts w:ascii="Times New Roman" w:hAnsi="Times New Roman"/>
                <w:b/>
                <w:smallCaps w:val="0"/>
              </w:rPr>
            </w:pPr>
          </w:p>
          <w:p w14:paraId="0D44731B" w14:textId="77777777" w:rsidR="00C22466" w:rsidRPr="007E0DE0" w:rsidRDefault="00C22466" w:rsidP="00462C7D">
            <w:pPr>
              <w:pStyle w:val="1IntvwqstCharCharChar"/>
              <w:spacing w:line="276" w:lineRule="auto"/>
              <w:ind w:left="144" w:hanging="144"/>
              <w:contextualSpacing/>
              <w:jc w:val="center"/>
              <w:rPr>
                <w:rFonts w:ascii="Times New Roman" w:hAnsi="Times New Roman"/>
                <w:b/>
                <w:smallCaps w:val="0"/>
              </w:rPr>
            </w:pPr>
          </w:p>
          <w:p w14:paraId="160099C5" w14:textId="77777777" w:rsidR="00C22466" w:rsidRPr="007E0DE0" w:rsidRDefault="00C22466" w:rsidP="00462C7D">
            <w:pPr>
              <w:pStyle w:val="1IntvwqstCharCharChar"/>
              <w:spacing w:line="276" w:lineRule="auto"/>
              <w:ind w:left="144" w:hanging="144"/>
              <w:contextualSpacing/>
              <w:jc w:val="center"/>
              <w:rPr>
                <w:rFonts w:ascii="Times New Roman" w:hAnsi="Times New Roman"/>
                <w:b/>
                <w:smallCaps w:val="0"/>
              </w:rPr>
            </w:pPr>
          </w:p>
          <w:p w14:paraId="3017CE91" w14:textId="77777777" w:rsidR="00C22466" w:rsidRPr="007E0DE0" w:rsidRDefault="00C22466" w:rsidP="00462C7D">
            <w:pPr>
              <w:pStyle w:val="1IntvwqstCharCharChar"/>
              <w:spacing w:line="276" w:lineRule="auto"/>
              <w:ind w:left="144" w:hanging="144"/>
              <w:contextualSpacing/>
              <w:jc w:val="center"/>
              <w:rPr>
                <w:rFonts w:ascii="Times New Roman" w:hAnsi="Times New Roman"/>
                <w:b/>
                <w:smallCaps w:val="0"/>
              </w:rPr>
            </w:pPr>
          </w:p>
          <w:p w14:paraId="1C5C6CC4" w14:textId="77777777" w:rsidR="00C22466" w:rsidRPr="007E0DE0" w:rsidRDefault="00C22466" w:rsidP="00462C7D">
            <w:pPr>
              <w:pStyle w:val="1IntvwqstCharCharChar"/>
              <w:spacing w:line="276" w:lineRule="auto"/>
              <w:ind w:left="144" w:hanging="144"/>
              <w:contextualSpacing/>
              <w:jc w:val="center"/>
              <w:rPr>
                <w:rFonts w:ascii="Times New Roman" w:hAnsi="Times New Roman"/>
                <w:b/>
                <w:smallCaps w:val="0"/>
              </w:rPr>
            </w:pPr>
          </w:p>
          <w:p w14:paraId="3085D407" w14:textId="77777777" w:rsidR="00F8616E" w:rsidRPr="007E0DE0" w:rsidRDefault="00F8616E" w:rsidP="00462C7D">
            <w:pPr>
              <w:pStyle w:val="1IntvwqstCharCharChar"/>
              <w:spacing w:line="276" w:lineRule="auto"/>
              <w:ind w:left="144" w:hanging="144"/>
              <w:contextualSpacing/>
              <w:jc w:val="center"/>
              <w:rPr>
                <w:rFonts w:ascii="Times New Roman" w:hAnsi="Times New Roman"/>
                <w:b/>
                <w:smallCaps w:val="0"/>
              </w:rPr>
            </w:pPr>
          </w:p>
          <w:p w14:paraId="1923E37E" w14:textId="77777777" w:rsidR="00F8616E" w:rsidRPr="007E0DE0" w:rsidRDefault="00F8616E" w:rsidP="00462C7D">
            <w:pPr>
              <w:pStyle w:val="1IntvwqstCharCharChar"/>
              <w:spacing w:line="276" w:lineRule="auto"/>
              <w:ind w:left="144" w:hanging="144"/>
              <w:contextualSpacing/>
              <w:jc w:val="center"/>
              <w:rPr>
                <w:rFonts w:ascii="Times New Roman" w:hAnsi="Times New Roman"/>
                <w:b/>
                <w:smallCaps w:val="0"/>
              </w:rPr>
            </w:pPr>
          </w:p>
          <w:p w14:paraId="10DB0F2D" w14:textId="77777777" w:rsidR="00F8616E" w:rsidRPr="007E0DE0" w:rsidRDefault="00F8616E" w:rsidP="00462C7D">
            <w:pPr>
              <w:pStyle w:val="1IntvwqstCharCharChar"/>
              <w:spacing w:line="276" w:lineRule="auto"/>
              <w:ind w:left="144" w:hanging="144"/>
              <w:contextualSpacing/>
              <w:jc w:val="center"/>
              <w:rPr>
                <w:rFonts w:ascii="Times New Roman" w:hAnsi="Times New Roman"/>
                <w:b/>
                <w:smallCaps w:val="0"/>
              </w:rPr>
            </w:pPr>
          </w:p>
          <w:p w14:paraId="3EE1DFE1" w14:textId="77777777" w:rsidR="00F8616E" w:rsidRPr="007E0DE0" w:rsidRDefault="00F8616E" w:rsidP="00462C7D">
            <w:pPr>
              <w:pStyle w:val="1IntvwqstCharCharChar"/>
              <w:spacing w:line="276" w:lineRule="auto"/>
              <w:ind w:left="144" w:hanging="144"/>
              <w:contextualSpacing/>
              <w:jc w:val="center"/>
              <w:rPr>
                <w:rFonts w:ascii="Times New Roman" w:hAnsi="Times New Roman"/>
                <w:b/>
                <w:smallCaps w:val="0"/>
              </w:rPr>
            </w:pPr>
          </w:p>
          <w:p w14:paraId="7A568CDB" w14:textId="77777777" w:rsidR="00F8616E" w:rsidRPr="007E0DE0" w:rsidRDefault="00F8616E" w:rsidP="00462C7D">
            <w:pPr>
              <w:pStyle w:val="1IntvwqstCharCharChar"/>
              <w:spacing w:line="276" w:lineRule="auto"/>
              <w:ind w:left="144" w:hanging="144"/>
              <w:contextualSpacing/>
              <w:jc w:val="center"/>
              <w:rPr>
                <w:rFonts w:ascii="Times New Roman" w:hAnsi="Times New Roman"/>
                <w:b/>
                <w:smallCaps w:val="0"/>
              </w:rPr>
            </w:pPr>
          </w:p>
          <w:p w14:paraId="6566B0C2" w14:textId="77777777" w:rsidR="00F8616E" w:rsidRPr="007E0DE0" w:rsidRDefault="00F8616E" w:rsidP="00462C7D">
            <w:pPr>
              <w:pStyle w:val="1IntvwqstCharCharChar"/>
              <w:spacing w:line="276" w:lineRule="auto"/>
              <w:ind w:left="144" w:hanging="144"/>
              <w:contextualSpacing/>
              <w:jc w:val="center"/>
              <w:rPr>
                <w:rFonts w:ascii="Times New Roman" w:hAnsi="Times New Roman"/>
                <w:b/>
                <w:smallCaps w:val="0"/>
              </w:rPr>
            </w:pPr>
          </w:p>
          <w:p w14:paraId="2F97DE6A" w14:textId="77777777" w:rsidR="00F8616E" w:rsidRPr="007E0DE0" w:rsidRDefault="00F8616E" w:rsidP="00462C7D">
            <w:pPr>
              <w:pStyle w:val="1IntvwqstCharCharChar"/>
              <w:spacing w:line="276" w:lineRule="auto"/>
              <w:ind w:left="144" w:hanging="144"/>
              <w:contextualSpacing/>
              <w:jc w:val="center"/>
              <w:rPr>
                <w:rFonts w:ascii="Times New Roman" w:hAnsi="Times New Roman"/>
                <w:b/>
                <w:smallCaps w:val="0"/>
              </w:rPr>
            </w:pPr>
          </w:p>
          <w:p w14:paraId="703C5D79" w14:textId="77777777" w:rsidR="00F8616E" w:rsidRPr="007E0DE0" w:rsidRDefault="00F8616E" w:rsidP="00462C7D">
            <w:pPr>
              <w:pStyle w:val="1IntvwqstCharCharChar"/>
              <w:spacing w:line="276" w:lineRule="auto"/>
              <w:ind w:left="144" w:hanging="144"/>
              <w:contextualSpacing/>
              <w:jc w:val="center"/>
              <w:rPr>
                <w:rFonts w:ascii="Times New Roman" w:hAnsi="Times New Roman"/>
                <w:b/>
                <w:smallCaps w:val="0"/>
              </w:rPr>
            </w:pPr>
          </w:p>
          <w:p w14:paraId="56DAEA69" w14:textId="77777777" w:rsidR="00F8616E" w:rsidRPr="007E0DE0" w:rsidRDefault="00F8616E" w:rsidP="00462C7D">
            <w:pPr>
              <w:pStyle w:val="1IntvwqstCharCharChar"/>
              <w:spacing w:line="276" w:lineRule="auto"/>
              <w:ind w:left="144" w:hanging="144"/>
              <w:contextualSpacing/>
              <w:jc w:val="center"/>
              <w:rPr>
                <w:rFonts w:ascii="Times New Roman" w:hAnsi="Times New Roman"/>
                <w:b/>
                <w:smallCaps w:val="0"/>
              </w:rPr>
            </w:pPr>
          </w:p>
          <w:p w14:paraId="275F96F0" w14:textId="77777777" w:rsidR="00F8616E" w:rsidRPr="007E0DE0" w:rsidRDefault="00F8616E" w:rsidP="00462C7D">
            <w:pPr>
              <w:pStyle w:val="1IntvwqstCharCharChar"/>
              <w:spacing w:line="276" w:lineRule="auto"/>
              <w:ind w:left="144" w:hanging="144"/>
              <w:contextualSpacing/>
              <w:jc w:val="center"/>
              <w:rPr>
                <w:rFonts w:ascii="Times New Roman" w:hAnsi="Times New Roman"/>
                <w:b/>
                <w:smallCaps w:val="0"/>
              </w:rPr>
            </w:pPr>
          </w:p>
          <w:p w14:paraId="20C557BF" w14:textId="77777777" w:rsidR="00C22466" w:rsidRPr="007E0DE0" w:rsidRDefault="00C22466" w:rsidP="00462C7D">
            <w:pPr>
              <w:pStyle w:val="1IntvwqstCharCharChar"/>
              <w:spacing w:line="276" w:lineRule="auto"/>
              <w:ind w:left="144" w:hanging="144"/>
              <w:contextualSpacing/>
              <w:jc w:val="center"/>
              <w:rPr>
                <w:rFonts w:ascii="Times New Roman" w:hAnsi="Times New Roman"/>
                <w:b/>
                <w:smallCaps w:val="0"/>
              </w:rPr>
            </w:pPr>
          </w:p>
          <w:p w14:paraId="4DC40B3C" w14:textId="77777777" w:rsidR="00C22466" w:rsidRPr="007E0DE0" w:rsidRDefault="00C22466" w:rsidP="00462C7D">
            <w:pPr>
              <w:pStyle w:val="1IntvwqstCharCharChar"/>
              <w:spacing w:line="276" w:lineRule="auto"/>
              <w:ind w:left="144" w:hanging="144"/>
              <w:contextualSpacing/>
              <w:jc w:val="center"/>
              <w:rPr>
                <w:rFonts w:ascii="Times New Roman" w:hAnsi="Times New Roman"/>
                <w:b/>
                <w:smallCaps w:val="0"/>
              </w:rPr>
            </w:pPr>
          </w:p>
          <w:p w14:paraId="74EFD642" w14:textId="77777777" w:rsidR="00C22466" w:rsidRPr="007E0DE0" w:rsidRDefault="00C22466" w:rsidP="00462C7D">
            <w:pPr>
              <w:pStyle w:val="1IntvwqstCharCharChar"/>
              <w:spacing w:line="276" w:lineRule="auto"/>
              <w:ind w:left="144" w:hanging="144"/>
              <w:contextualSpacing/>
              <w:jc w:val="center"/>
              <w:rPr>
                <w:rFonts w:ascii="Times New Roman" w:hAnsi="Times New Roman"/>
                <w:b/>
                <w:smallCaps w:val="0"/>
              </w:rPr>
            </w:pPr>
          </w:p>
          <w:p w14:paraId="2FFB9D89" w14:textId="77777777" w:rsidR="00C22466" w:rsidRPr="007E0DE0" w:rsidRDefault="00C22466" w:rsidP="00462C7D">
            <w:pPr>
              <w:pStyle w:val="1IntvwqstCharCharChar"/>
              <w:spacing w:line="276" w:lineRule="auto"/>
              <w:ind w:left="144" w:hanging="144"/>
              <w:contextualSpacing/>
              <w:jc w:val="center"/>
              <w:rPr>
                <w:rFonts w:ascii="Times New Roman" w:hAnsi="Times New Roman"/>
                <w:b/>
                <w:smallCaps w:val="0"/>
              </w:rPr>
            </w:pPr>
          </w:p>
          <w:p w14:paraId="62D75879" w14:textId="77777777" w:rsidR="00C22466" w:rsidRPr="007E0DE0" w:rsidRDefault="00C22466" w:rsidP="00462C7D">
            <w:pPr>
              <w:pStyle w:val="1IntvwqstCharCharChar"/>
              <w:spacing w:line="276" w:lineRule="auto"/>
              <w:ind w:left="144" w:hanging="144"/>
              <w:contextualSpacing/>
              <w:jc w:val="center"/>
              <w:rPr>
                <w:rFonts w:ascii="Times New Roman" w:hAnsi="Times New Roman"/>
                <w:b/>
                <w:smallCaps w:val="0"/>
              </w:rPr>
            </w:pPr>
          </w:p>
          <w:p w14:paraId="7A6A13A3" w14:textId="77777777" w:rsidR="00C22466" w:rsidRPr="007E0DE0" w:rsidRDefault="00C22466" w:rsidP="00462C7D">
            <w:pPr>
              <w:pStyle w:val="1IntvwqstCharCharChar"/>
              <w:spacing w:line="276" w:lineRule="auto"/>
              <w:ind w:left="144" w:hanging="144"/>
              <w:contextualSpacing/>
              <w:jc w:val="center"/>
              <w:rPr>
                <w:rFonts w:ascii="Times New Roman" w:hAnsi="Times New Roman"/>
                <w:b/>
                <w:smallCaps w:val="0"/>
              </w:rPr>
            </w:pPr>
          </w:p>
        </w:tc>
      </w:tr>
    </w:tbl>
    <w:p w14:paraId="3F482C74" w14:textId="06D2B2A4" w:rsidR="00122C31" w:rsidRPr="007E0DE0" w:rsidRDefault="00122C31" w:rsidP="000E1A53">
      <w:pPr>
        <w:pStyle w:val="1IntvwqstCharCharChar"/>
        <w:spacing w:line="276" w:lineRule="auto"/>
        <w:ind w:left="0" w:firstLine="0"/>
        <w:contextualSpacing/>
        <w:jc w:val="both"/>
        <w:rPr>
          <w:rFonts w:ascii="Times New Roman" w:hAnsi="Times New Roman"/>
          <w:lang w:val="fr-FR"/>
        </w:rPr>
      </w:pPr>
    </w:p>
    <w:sectPr w:rsidR="00122C31" w:rsidRPr="007E0DE0" w:rsidSect="00030EED">
      <w:headerReference w:type="even" r:id="rId11"/>
      <w:headerReference w:type="default" r:id="rId12"/>
      <w:footerReference w:type="even" r:id="rId13"/>
      <w:footerReference w:type="default" r:id="rId14"/>
      <w:headerReference w:type="first" r:id="rId15"/>
      <w:footerReference w:type="first" r:id="rId16"/>
      <w:pgSz w:w="11909" w:h="16834" w:code="9"/>
      <w:pgMar w:top="720" w:right="720" w:bottom="720" w:left="72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4F37F1" w14:textId="77777777" w:rsidR="001F4506" w:rsidRDefault="001F4506" w:rsidP="006E20C4">
      <w:pPr>
        <w:pStyle w:val="skipcolumn"/>
      </w:pPr>
      <w:r>
        <w:separator/>
      </w:r>
    </w:p>
  </w:endnote>
  <w:endnote w:type="continuationSeparator" w:id="0">
    <w:p w14:paraId="4340FE5A" w14:textId="77777777" w:rsidR="001F4506" w:rsidRDefault="001F4506" w:rsidP="006E20C4">
      <w:pPr>
        <w:pStyle w:val="skipcolumn"/>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rinda">
    <w:altName w:val="Courier New"/>
    <w:panose1 w:val="00000400000000000000"/>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11FFD1" w14:textId="77777777" w:rsidR="00927218" w:rsidRDefault="00927218">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631289" w14:textId="0F42682C" w:rsidR="00927218" w:rsidRPr="00F4440C" w:rsidRDefault="00927218" w:rsidP="00F539FD">
    <w:pPr>
      <w:pStyle w:val="Pieddepage"/>
      <w:tabs>
        <w:tab w:val="clear" w:pos="4320"/>
        <w:tab w:val="clear" w:pos="8640"/>
        <w:tab w:val="center" w:pos="4500"/>
      </w:tabs>
      <w:jc w:val="right"/>
      <w:rPr>
        <w:rFonts w:ascii="Arial" w:hAnsi="Arial" w:cs="Arial"/>
        <w:sz w:val="16"/>
        <w:szCs w:val="16"/>
      </w:rPr>
    </w:pPr>
    <w:r w:rsidRPr="00F4440C">
      <w:rPr>
        <w:rStyle w:val="Numrodepage"/>
        <w:rFonts w:ascii="Arial" w:hAnsi="Arial" w:cs="Arial"/>
        <w:sz w:val="16"/>
        <w:szCs w:val="16"/>
      </w:rPr>
      <w:t>MICS</w:t>
    </w:r>
    <w:r>
      <w:rPr>
        <w:rStyle w:val="Numrodepage"/>
        <w:rFonts w:ascii="Arial" w:hAnsi="Arial" w:cs="Arial"/>
        <w:sz w:val="16"/>
        <w:szCs w:val="16"/>
      </w:rPr>
      <w:t>6</w:t>
    </w:r>
    <w:r w:rsidRPr="00F4440C">
      <w:rPr>
        <w:rStyle w:val="Numrodepage"/>
        <w:rFonts w:ascii="Arial" w:hAnsi="Arial" w:cs="Arial"/>
        <w:sz w:val="16"/>
        <w:szCs w:val="16"/>
      </w:rPr>
      <w:t>.</w:t>
    </w:r>
    <w:r>
      <w:rPr>
        <w:rStyle w:val="Numrodepage"/>
        <w:rFonts w:ascii="Arial" w:hAnsi="Arial" w:cs="Arial"/>
        <w:sz w:val="16"/>
        <w:szCs w:val="16"/>
      </w:rPr>
      <w:t>ME</w:t>
    </w:r>
    <w:r w:rsidRPr="00F4440C">
      <w:rPr>
        <w:rStyle w:val="Numrodepage"/>
        <w:rFonts w:ascii="Arial" w:hAnsi="Arial" w:cs="Arial"/>
        <w:sz w:val="16"/>
        <w:szCs w:val="16"/>
      </w:rPr>
      <w:t>.</w:t>
    </w:r>
    <w:r w:rsidRPr="00F4440C">
      <w:rPr>
        <w:rStyle w:val="Numrodepage"/>
        <w:rFonts w:ascii="Arial" w:hAnsi="Arial" w:cs="Arial"/>
        <w:sz w:val="16"/>
        <w:szCs w:val="16"/>
      </w:rPr>
      <w:fldChar w:fldCharType="begin"/>
    </w:r>
    <w:r w:rsidRPr="00F4440C">
      <w:rPr>
        <w:rStyle w:val="Numrodepage"/>
        <w:rFonts w:ascii="Arial" w:hAnsi="Arial" w:cs="Arial"/>
        <w:sz w:val="16"/>
        <w:szCs w:val="16"/>
      </w:rPr>
      <w:instrText xml:space="preserve">PAGE  </w:instrText>
    </w:r>
    <w:r w:rsidRPr="00F4440C">
      <w:rPr>
        <w:rStyle w:val="Numrodepage"/>
        <w:rFonts w:ascii="Arial" w:hAnsi="Arial" w:cs="Arial"/>
        <w:sz w:val="16"/>
        <w:szCs w:val="16"/>
      </w:rPr>
      <w:fldChar w:fldCharType="separate"/>
    </w:r>
    <w:r w:rsidR="00C5219A">
      <w:rPr>
        <w:rStyle w:val="Numrodepage"/>
        <w:rFonts w:ascii="Arial" w:hAnsi="Arial" w:cs="Arial"/>
        <w:noProof/>
        <w:sz w:val="16"/>
        <w:szCs w:val="16"/>
      </w:rPr>
      <w:t>24</w:t>
    </w:r>
    <w:r w:rsidRPr="00F4440C">
      <w:rPr>
        <w:rStyle w:val="Numrodepage"/>
        <w:rFonts w:ascii="Arial" w:hAnsi="Arial" w:cs="Arial"/>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AA05D5" w14:textId="77777777" w:rsidR="00927218" w:rsidRDefault="0092721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F3E1FA" w14:textId="77777777" w:rsidR="001F4506" w:rsidRDefault="001F4506" w:rsidP="006E20C4">
      <w:pPr>
        <w:pStyle w:val="skipcolumn"/>
      </w:pPr>
      <w:r>
        <w:separator/>
      </w:r>
    </w:p>
  </w:footnote>
  <w:footnote w:type="continuationSeparator" w:id="0">
    <w:p w14:paraId="17229260" w14:textId="77777777" w:rsidR="001F4506" w:rsidRDefault="001F4506" w:rsidP="006E20C4">
      <w:pPr>
        <w:pStyle w:val="skipcolumn"/>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921AE5" w14:textId="77777777" w:rsidR="00927218" w:rsidRDefault="00927218">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89416C" w14:textId="77777777" w:rsidR="00927218" w:rsidRDefault="00927218">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01C69D" w14:textId="77777777" w:rsidR="00927218" w:rsidRDefault="00927218">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67F09"/>
    <w:multiLevelType w:val="hybridMultilevel"/>
    <w:tmpl w:val="4E0A5F5C"/>
    <w:lvl w:ilvl="0" w:tplc="AF6A2C0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53203D"/>
    <w:multiLevelType w:val="hybridMultilevel"/>
    <w:tmpl w:val="7CECCDE8"/>
    <w:lvl w:ilvl="0" w:tplc="FF4CD56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0CE2D1C"/>
    <w:multiLevelType w:val="hybridMultilevel"/>
    <w:tmpl w:val="590801C4"/>
    <w:lvl w:ilvl="0" w:tplc="7F14B9E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5E34C57"/>
    <w:multiLevelType w:val="hybridMultilevel"/>
    <w:tmpl w:val="33324D88"/>
    <w:lvl w:ilvl="0" w:tplc="7AB0141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3482CAA"/>
    <w:multiLevelType w:val="hybridMultilevel"/>
    <w:tmpl w:val="BB6C91D4"/>
    <w:lvl w:ilvl="0" w:tplc="D94007E0">
      <w:numFmt w:val="bullet"/>
      <w:lvlText w:val=""/>
      <w:lvlJc w:val="left"/>
      <w:pPr>
        <w:tabs>
          <w:tab w:val="num" w:pos="1080"/>
        </w:tabs>
        <w:ind w:left="1080" w:hanging="360"/>
      </w:pPr>
      <w:rPr>
        <w:rFonts w:ascii="Wingdings" w:eastAsia="Times New Roman" w:hAnsi="Wingdings" w:cs="Times New Roman" w:hint="default"/>
        <w:b/>
        <w:i w:val="0"/>
        <w:sz w:val="24"/>
        <w:szCs w:val="24"/>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610418E6"/>
    <w:multiLevelType w:val="hybridMultilevel"/>
    <w:tmpl w:val="5F1C318E"/>
    <w:lvl w:ilvl="0" w:tplc="2EFCE4C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5"/>
  </w:num>
  <w:num w:numId="5">
    <w:abstractNumId w:val="2"/>
  </w:num>
  <w:num w:numId="6">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NSEED-MICS6">
    <w15:presenceInfo w15:providerId="None" w15:userId="INSEED-MICS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1F1"/>
    <w:rsid w:val="00002A04"/>
    <w:rsid w:val="00002F8A"/>
    <w:rsid w:val="00003C8D"/>
    <w:rsid w:val="000040AF"/>
    <w:rsid w:val="000040CF"/>
    <w:rsid w:val="000044BE"/>
    <w:rsid w:val="00006290"/>
    <w:rsid w:val="000063CA"/>
    <w:rsid w:val="000069BA"/>
    <w:rsid w:val="00006C30"/>
    <w:rsid w:val="00006E51"/>
    <w:rsid w:val="0000791D"/>
    <w:rsid w:val="0001293A"/>
    <w:rsid w:val="00012CA5"/>
    <w:rsid w:val="000141DD"/>
    <w:rsid w:val="00014465"/>
    <w:rsid w:val="00017C8E"/>
    <w:rsid w:val="0002552B"/>
    <w:rsid w:val="000267C5"/>
    <w:rsid w:val="00027206"/>
    <w:rsid w:val="000278CA"/>
    <w:rsid w:val="000302D5"/>
    <w:rsid w:val="00030EED"/>
    <w:rsid w:val="00031542"/>
    <w:rsid w:val="00032229"/>
    <w:rsid w:val="00032454"/>
    <w:rsid w:val="000328A2"/>
    <w:rsid w:val="000364A5"/>
    <w:rsid w:val="000365B9"/>
    <w:rsid w:val="00040AAB"/>
    <w:rsid w:val="00041330"/>
    <w:rsid w:val="00041F5A"/>
    <w:rsid w:val="00043944"/>
    <w:rsid w:val="000446A1"/>
    <w:rsid w:val="00044B37"/>
    <w:rsid w:val="00045C06"/>
    <w:rsid w:val="0004695C"/>
    <w:rsid w:val="000476F6"/>
    <w:rsid w:val="00047E27"/>
    <w:rsid w:val="00050850"/>
    <w:rsid w:val="000516BF"/>
    <w:rsid w:val="00052708"/>
    <w:rsid w:val="000539DC"/>
    <w:rsid w:val="00055424"/>
    <w:rsid w:val="0005649A"/>
    <w:rsid w:val="00057B4C"/>
    <w:rsid w:val="00057C87"/>
    <w:rsid w:val="0006294F"/>
    <w:rsid w:val="000653D5"/>
    <w:rsid w:val="00065BA2"/>
    <w:rsid w:val="00065DDC"/>
    <w:rsid w:val="0006602A"/>
    <w:rsid w:val="00067BE5"/>
    <w:rsid w:val="00070A93"/>
    <w:rsid w:val="000719E1"/>
    <w:rsid w:val="00074818"/>
    <w:rsid w:val="00074CCD"/>
    <w:rsid w:val="0007676F"/>
    <w:rsid w:val="0008062C"/>
    <w:rsid w:val="00080BDC"/>
    <w:rsid w:val="000827B0"/>
    <w:rsid w:val="00082DA6"/>
    <w:rsid w:val="000848C5"/>
    <w:rsid w:val="00085FCF"/>
    <w:rsid w:val="0008650B"/>
    <w:rsid w:val="00087F0C"/>
    <w:rsid w:val="00095444"/>
    <w:rsid w:val="00095F71"/>
    <w:rsid w:val="00096F8F"/>
    <w:rsid w:val="000971BE"/>
    <w:rsid w:val="00097EE6"/>
    <w:rsid w:val="000A0429"/>
    <w:rsid w:val="000A161A"/>
    <w:rsid w:val="000A1CA9"/>
    <w:rsid w:val="000A20CA"/>
    <w:rsid w:val="000A2AEE"/>
    <w:rsid w:val="000A45DA"/>
    <w:rsid w:val="000A4A37"/>
    <w:rsid w:val="000A4B29"/>
    <w:rsid w:val="000A4E22"/>
    <w:rsid w:val="000A6431"/>
    <w:rsid w:val="000A6610"/>
    <w:rsid w:val="000B0222"/>
    <w:rsid w:val="000B0EEE"/>
    <w:rsid w:val="000B1D3A"/>
    <w:rsid w:val="000B3ACB"/>
    <w:rsid w:val="000B59D5"/>
    <w:rsid w:val="000C083B"/>
    <w:rsid w:val="000C205E"/>
    <w:rsid w:val="000C2D0E"/>
    <w:rsid w:val="000C3F21"/>
    <w:rsid w:val="000C458D"/>
    <w:rsid w:val="000C4636"/>
    <w:rsid w:val="000C57C1"/>
    <w:rsid w:val="000C5D83"/>
    <w:rsid w:val="000C62D4"/>
    <w:rsid w:val="000C6348"/>
    <w:rsid w:val="000C7232"/>
    <w:rsid w:val="000D0BC0"/>
    <w:rsid w:val="000D14E5"/>
    <w:rsid w:val="000D1FBB"/>
    <w:rsid w:val="000D212A"/>
    <w:rsid w:val="000D38C8"/>
    <w:rsid w:val="000D4826"/>
    <w:rsid w:val="000D629F"/>
    <w:rsid w:val="000D68A9"/>
    <w:rsid w:val="000D6BE4"/>
    <w:rsid w:val="000E1A53"/>
    <w:rsid w:val="000E1F9C"/>
    <w:rsid w:val="000E24C0"/>
    <w:rsid w:val="000E3282"/>
    <w:rsid w:val="000E3FB9"/>
    <w:rsid w:val="000E5396"/>
    <w:rsid w:val="000E7258"/>
    <w:rsid w:val="000F0E30"/>
    <w:rsid w:val="000F1294"/>
    <w:rsid w:val="000F15AF"/>
    <w:rsid w:val="000F1C83"/>
    <w:rsid w:val="000F2B4C"/>
    <w:rsid w:val="000F300F"/>
    <w:rsid w:val="000F32C0"/>
    <w:rsid w:val="000F4572"/>
    <w:rsid w:val="000F68C8"/>
    <w:rsid w:val="000F701D"/>
    <w:rsid w:val="00100F93"/>
    <w:rsid w:val="00102393"/>
    <w:rsid w:val="001023D8"/>
    <w:rsid w:val="00105CB9"/>
    <w:rsid w:val="001120E1"/>
    <w:rsid w:val="00113528"/>
    <w:rsid w:val="001144B2"/>
    <w:rsid w:val="00114AA0"/>
    <w:rsid w:val="00116279"/>
    <w:rsid w:val="001167A6"/>
    <w:rsid w:val="00117A7B"/>
    <w:rsid w:val="001203D4"/>
    <w:rsid w:val="00121102"/>
    <w:rsid w:val="001214EB"/>
    <w:rsid w:val="00122C31"/>
    <w:rsid w:val="0012779E"/>
    <w:rsid w:val="00130620"/>
    <w:rsid w:val="00131904"/>
    <w:rsid w:val="00131FFC"/>
    <w:rsid w:val="00132419"/>
    <w:rsid w:val="0013343B"/>
    <w:rsid w:val="00133612"/>
    <w:rsid w:val="00134414"/>
    <w:rsid w:val="00136127"/>
    <w:rsid w:val="00136C5B"/>
    <w:rsid w:val="0014052A"/>
    <w:rsid w:val="0014084E"/>
    <w:rsid w:val="00141484"/>
    <w:rsid w:val="0014407F"/>
    <w:rsid w:val="00144783"/>
    <w:rsid w:val="00144F1E"/>
    <w:rsid w:val="0014705B"/>
    <w:rsid w:val="00147061"/>
    <w:rsid w:val="00147A7A"/>
    <w:rsid w:val="0015011D"/>
    <w:rsid w:val="00150596"/>
    <w:rsid w:val="00150930"/>
    <w:rsid w:val="00151D17"/>
    <w:rsid w:val="00154D55"/>
    <w:rsid w:val="00154EC3"/>
    <w:rsid w:val="00155C0F"/>
    <w:rsid w:val="00155CCD"/>
    <w:rsid w:val="00156EC5"/>
    <w:rsid w:val="00157424"/>
    <w:rsid w:val="001579B2"/>
    <w:rsid w:val="001609E1"/>
    <w:rsid w:val="00161165"/>
    <w:rsid w:val="001612C5"/>
    <w:rsid w:val="00163B9B"/>
    <w:rsid w:val="00164BC8"/>
    <w:rsid w:val="0016515A"/>
    <w:rsid w:val="00165480"/>
    <w:rsid w:val="00166A3A"/>
    <w:rsid w:val="00167359"/>
    <w:rsid w:val="00167BD7"/>
    <w:rsid w:val="00172DF6"/>
    <w:rsid w:val="00172FED"/>
    <w:rsid w:val="00173449"/>
    <w:rsid w:val="00175866"/>
    <w:rsid w:val="00175FCE"/>
    <w:rsid w:val="001812AB"/>
    <w:rsid w:val="00182727"/>
    <w:rsid w:val="00182817"/>
    <w:rsid w:val="00183C02"/>
    <w:rsid w:val="00183CB5"/>
    <w:rsid w:val="00186462"/>
    <w:rsid w:val="00187676"/>
    <w:rsid w:val="00190D52"/>
    <w:rsid w:val="00191852"/>
    <w:rsid w:val="00191E27"/>
    <w:rsid w:val="00192194"/>
    <w:rsid w:val="001929E5"/>
    <w:rsid w:val="00193126"/>
    <w:rsid w:val="001935E7"/>
    <w:rsid w:val="001944E1"/>
    <w:rsid w:val="00196428"/>
    <w:rsid w:val="00196AFB"/>
    <w:rsid w:val="001A01EB"/>
    <w:rsid w:val="001A13D7"/>
    <w:rsid w:val="001A13F7"/>
    <w:rsid w:val="001A253D"/>
    <w:rsid w:val="001A4574"/>
    <w:rsid w:val="001A573F"/>
    <w:rsid w:val="001A5848"/>
    <w:rsid w:val="001A5946"/>
    <w:rsid w:val="001A5F0C"/>
    <w:rsid w:val="001A782A"/>
    <w:rsid w:val="001A78C0"/>
    <w:rsid w:val="001B267B"/>
    <w:rsid w:val="001B3183"/>
    <w:rsid w:val="001B4EAB"/>
    <w:rsid w:val="001B6FAF"/>
    <w:rsid w:val="001C0F64"/>
    <w:rsid w:val="001C1A57"/>
    <w:rsid w:val="001C2267"/>
    <w:rsid w:val="001C24B0"/>
    <w:rsid w:val="001C37FE"/>
    <w:rsid w:val="001C43A0"/>
    <w:rsid w:val="001C62AB"/>
    <w:rsid w:val="001C676E"/>
    <w:rsid w:val="001C7139"/>
    <w:rsid w:val="001D1F4D"/>
    <w:rsid w:val="001D26DF"/>
    <w:rsid w:val="001D2AB7"/>
    <w:rsid w:val="001D3FA4"/>
    <w:rsid w:val="001D4528"/>
    <w:rsid w:val="001D537D"/>
    <w:rsid w:val="001D5924"/>
    <w:rsid w:val="001D6469"/>
    <w:rsid w:val="001D75CD"/>
    <w:rsid w:val="001E154B"/>
    <w:rsid w:val="001E1930"/>
    <w:rsid w:val="001E1C66"/>
    <w:rsid w:val="001E1E8E"/>
    <w:rsid w:val="001E20DF"/>
    <w:rsid w:val="001E2D9A"/>
    <w:rsid w:val="001E3E6A"/>
    <w:rsid w:val="001E7C3E"/>
    <w:rsid w:val="001F4506"/>
    <w:rsid w:val="001F4789"/>
    <w:rsid w:val="001F4B7B"/>
    <w:rsid w:val="001F570B"/>
    <w:rsid w:val="001F604D"/>
    <w:rsid w:val="001F6A92"/>
    <w:rsid w:val="002012E3"/>
    <w:rsid w:val="00201316"/>
    <w:rsid w:val="00202423"/>
    <w:rsid w:val="00204818"/>
    <w:rsid w:val="00204A6A"/>
    <w:rsid w:val="00204AEF"/>
    <w:rsid w:val="00206614"/>
    <w:rsid w:val="00207600"/>
    <w:rsid w:val="002076E9"/>
    <w:rsid w:val="00211DE4"/>
    <w:rsid w:val="00211DFE"/>
    <w:rsid w:val="00211F3B"/>
    <w:rsid w:val="002139F3"/>
    <w:rsid w:val="00213B9A"/>
    <w:rsid w:val="00213D2C"/>
    <w:rsid w:val="00215B1D"/>
    <w:rsid w:val="00215F88"/>
    <w:rsid w:val="00221EC3"/>
    <w:rsid w:val="002220FA"/>
    <w:rsid w:val="00223068"/>
    <w:rsid w:val="00223808"/>
    <w:rsid w:val="0022391D"/>
    <w:rsid w:val="0022491C"/>
    <w:rsid w:val="00224F42"/>
    <w:rsid w:val="00226D38"/>
    <w:rsid w:val="00227388"/>
    <w:rsid w:val="00230E09"/>
    <w:rsid w:val="0023104A"/>
    <w:rsid w:val="00232099"/>
    <w:rsid w:val="00232B0D"/>
    <w:rsid w:val="00232B3F"/>
    <w:rsid w:val="00232DB0"/>
    <w:rsid w:val="00234B24"/>
    <w:rsid w:val="002351DB"/>
    <w:rsid w:val="002355BE"/>
    <w:rsid w:val="0023606D"/>
    <w:rsid w:val="002404DB"/>
    <w:rsid w:val="0024096F"/>
    <w:rsid w:val="00241D1B"/>
    <w:rsid w:val="0024203C"/>
    <w:rsid w:val="0024217F"/>
    <w:rsid w:val="002423E1"/>
    <w:rsid w:val="00243518"/>
    <w:rsid w:val="00243C3D"/>
    <w:rsid w:val="00244314"/>
    <w:rsid w:val="00246BC9"/>
    <w:rsid w:val="0024706F"/>
    <w:rsid w:val="0024752B"/>
    <w:rsid w:val="002478E5"/>
    <w:rsid w:val="002507D2"/>
    <w:rsid w:val="002516D2"/>
    <w:rsid w:val="002516D5"/>
    <w:rsid w:val="002520B3"/>
    <w:rsid w:val="002537F0"/>
    <w:rsid w:val="00253E6C"/>
    <w:rsid w:val="002564F3"/>
    <w:rsid w:val="0025708C"/>
    <w:rsid w:val="00262D2E"/>
    <w:rsid w:val="00262E5D"/>
    <w:rsid w:val="0026558C"/>
    <w:rsid w:val="00266D08"/>
    <w:rsid w:val="00266EBD"/>
    <w:rsid w:val="00267C99"/>
    <w:rsid w:val="00271757"/>
    <w:rsid w:val="00272094"/>
    <w:rsid w:val="00272CBF"/>
    <w:rsid w:val="00276205"/>
    <w:rsid w:val="00276553"/>
    <w:rsid w:val="00277CD5"/>
    <w:rsid w:val="00280597"/>
    <w:rsid w:val="00280683"/>
    <w:rsid w:val="00280CE6"/>
    <w:rsid w:val="00282099"/>
    <w:rsid w:val="00282657"/>
    <w:rsid w:val="00282894"/>
    <w:rsid w:val="00283B11"/>
    <w:rsid w:val="00284212"/>
    <w:rsid w:val="00284A03"/>
    <w:rsid w:val="0028540F"/>
    <w:rsid w:val="00286D41"/>
    <w:rsid w:val="00290E38"/>
    <w:rsid w:val="002945E3"/>
    <w:rsid w:val="002950C7"/>
    <w:rsid w:val="002959F1"/>
    <w:rsid w:val="00297B8C"/>
    <w:rsid w:val="002A310E"/>
    <w:rsid w:val="002A324E"/>
    <w:rsid w:val="002A4D4B"/>
    <w:rsid w:val="002A54FA"/>
    <w:rsid w:val="002A563B"/>
    <w:rsid w:val="002A605B"/>
    <w:rsid w:val="002A79B3"/>
    <w:rsid w:val="002B00CE"/>
    <w:rsid w:val="002B27B4"/>
    <w:rsid w:val="002B2DBF"/>
    <w:rsid w:val="002B3084"/>
    <w:rsid w:val="002B35C9"/>
    <w:rsid w:val="002B4B61"/>
    <w:rsid w:val="002B4E00"/>
    <w:rsid w:val="002B550D"/>
    <w:rsid w:val="002B5BE0"/>
    <w:rsid w:val="002B6060"/>
    <w:rsid w:val="002B648B"/>
    <w:rsid w:val="002B7D56"/>
    <w:rsid w:val="002C00D1"/>
    <w:rsid w:val="002C2D92"/>
    <w:rsid w:val="002C2F29"/>
    <w:rsid w:val="002C4529"/>
    <w:rsid w:val="002C5503"/>
    <w:rsid w:val="002C5982"/>
    <w:rsid w:val="002C5B8B"/>
    <w:rsid w:val="002C6923"/>
    <w:rsid w:val="002C7B5D"/>
    <w:rsid w:val="002D10C9"/>
    <w:rsid w:val="002D1685"/>
    <w:rsid w:val="002D2A3C"/>
    <w:rsid w:val="002D3804"/>
    <w:rsid w:val="002D4E8D"/>
    <w:rsid w:val="002D54EC"/>
    <w:rsid w:val="002D56F6"/>
    <w:rsid w:val="002D6D13"/>
    <w:rsid w:val="002E02B4"/>
    <w:rsid w:val="002E0A76"/>
    <w:rsid w:val="002E0F71"/>
    <w:rsid w:val="002E3360"/>
    <w:rsid w:val="002E5F51"/>
    <w:rsid w:val="002E7748"/>
    <w:rsid w:val="002E7B21"/>
    <w:rsid w:val="002F34B8"/>
    <w:rsid w:val="002F49EE"/>
    <w:rsid w:val="002F5A10"/>
    <w:rsid w:val="002F6047"/>
    <w:rsid w:val="002F70AD"/>
    <w:rsid w:val="00300511"/>
    <w:rsid w:val="0030057E"/>
    <w:rsid w:val="003005DE"/>
    <w:rsid w:val="0030148A"/>
    <w:rsid w:val="0030149C"/>
    <w:rsid w:val="00301647"/>
    <w:rsid w:val="003029D6"/>
    <w:rsid w:val="00305332"/>
    <w:rsid w:val="0030560A"/>
    <w:rsid w:val="00310777"/>
    <w:rsid w:val="003109E1"/>
    <w:rsid w:val="00310B11"/>
    <w:rsid w:val="00311A78"/>
    <w:rsid w:val="003132B7"/>
    <w:rsid w:val="00313CC1"/>
    <w:rsid w:val="00315E45"/>
    <w:rsid w:val="0032006A"/>
    <w:rsid w:val="00320543"/>
    <w:rsid w:val="003210ED"/>
    <w:rsid w:val="00323456"/>
    <w:rsid w:val="003239C8"/>
    <w:rsid w:val="00324082"/>
    <w:rsid w:val="00324E46"/>
    <w:rsid w:val="0032533E"/>
    <w:rsid w:val="0032610E"/>
    <w:rsid w:val="0032621C"/>
    <w:rsid w:val="0032694C"/>
    <w:rsid w:val="00326982"/>
    <w:rsid w:val="00327AE7"/>
    <w:rsid w:val="00330040"/>
    <w:rsid w:val="00330CA7"/>
    <w:rsid w:val="00332BC4"/>
    <w:rsid w:val="0033353B"/>
    <w:rsid w:val="00335097"/>
    <w:rsid w:val="003366CA"/>
    <w:rsid w:val="00336EEB"/>
    <w:rsid w:val="00340602"/>
    <w:rsid w:val="0034228D"/>
    <w:rsid w:val="003423E4"/>
    <w:rsid w:val="00352F87"/>
    <w:rsid w:val="0035362A"/>
    <w:rsid w:val="00353EB4"/>
    <w:rsid w:val="0035461C"/>
    <w:rsid w:val="00354909"/>
    <w:rsid w:val="00354E44"/>
    <w:rsid w:val="00355679"/>
    <w:rsid w:val="0035624C"/>
    <w:rsid w:val="0035652D"/>
    <w:rsid w:val="00357024"/>
    <w:rsid w:val="0035711F"/>
    <w:rsid w:val="00357CCB"/>
    <w:rsid w:val="00365A47"/>
    <w:rsid w:val="003669CB"/>
    <w:rsid w:val="00367D05"/>
    <w:rsid w:val="00367DA9"/>
    <w:rsid w:val="0037096F"/>
    <w:rsid w:val="00374B18"/>
    <w:rsid w:val="00375A7F"/>
    <w:rsid w:val="00376326"/>
    <w:rsid w:val="0038021E"/>
    <w:rsid w:val="00380702"/>
    <w:rsid w:val="00380AF9"/>
    <w:rsid w:val="00381675"/>
    <w:rsid w:val="00382BC5"/>
    <w:rsid w:val="00382F97"/>
    <w:rsid w:val="0038328C"/>
    <w:rsid w:val="0038587D"/>
    <w:rsid w:val="00385EC2"/>
    <w:rsid w:val="00386352"/>
    <w:rsid w:val="00387C65"/>
    <w:rsid w:val="00390621"/>
    <w:rsid w:val="003914A7"/>
    <w:rsid w:val="00391C19"/>
    <w:rsid w:val="003940E0"/>
    <w:rsid w:val="0039643E"/>
    <w:rsid w:val="00396C15"/>
    <w:rsid w:val="003970FE"/>
    <w:rsid w:val="00397F0C"/>
    <w:rsid w:val="003A0222"/>
    <w:rsid w:val="003A04BA"/>
    <w:rsid w:val="003A1560"/>
    <w:rsid w:val="003A1B05"/>
    <w:rsid w:val="003A2B73"/>
    <w:rsid w:val="003A328C"/>
    <w:rsid w:val="003A621D"/>
    <w:rsid w:val="003A7479"/>
    <w:rsid w:val="003A7E71"/>
    <w:rsid w:val="003B1C34"/>
    <w:rsid w:val="003B204B"/>
    <w:rsid w:val="003B3635"/>
    <w:rsid w:val="003B39A1"/>
    <w:rsid w:val="003B4C57"/>
    <w:rsid w:val="003B5EF4"/>
    <w:rsid w:val="003B5F1D"/>
    <w:rsid w:val="003B684B"/>
    <w:rsid w:val="003B797D"/>
    <w:rsid w:val="003B7EBA"/>
    <w:rsid w:val="003C1329"/>
    <w:rsid w:val="003C2C42"/>
    <w:rsid w:val="003C3423"/>
    <w:rsid w:val="003C3D25"/>
    <w:rsid w:val="003C6867"/>
    <w:rsid w:val="003D0D75"/>
    <w:rsid w:val="003D2C49"/>
    <w:rsid w:val="003D3694"/>
    <w:rsid w:val="003D410A"/>
    <w:rsid w:val="003D482F"/>
    <w:rsid w:val="003D5594"/>
    <w:rsid w:val="003D7502"/>
    <w:rsid w:val="003E2870"/>
    <w:rsid w:val="003E4497"/>
    <w:rsid w:val="003E6DC6"/>
    <w:rsid w:val="003E76E2"/>
    <w:rsid w:val="003E7D74"/>
    <w:rsid w:val="003F0AFD"/>
    <w:rsid w:val="003F2151"/>
    <w:rsid w:val="003F35DE"/>
    <w:rsid w:val="003F3A23"/>
    <w:rsid w:val="003F597E"/>
    <w:rsid w:val="003F6CE1"/>
    <w:rsid w:val="0040118A"/>
    <w:rsid w:val="00401BDB"/>
    <w:rsid w:val="004023F1"/>
    <w:rsid w:val="00410BD1"/>
    <w:rsid w:val="00412FC5"/>
    <w:rsid w:val="004139A8"/>
    <w:rsid w:val="00415030"/>
    <w:rsid w:val="00415107"/>
    <w:rsid w:val="004157B8"/>
    <w:rsid w:val="0041771C"/>
    <w:rsid w:val="00421029"/>
    <w:rsid w:val="00421330"/>
    <w:rsid w:val="00422A18"/>
    <w:rsid w:val="00422A19"/>
    <w:rsid w:val="00423387"/>
    <w:rsid w:val="00423D47"/>
    <w:rsid w:val="00425713"/>
    <w:rsid w:val="00427B30"/>
    <w:rsid w:val="0043180B"/>
    <w:rsid w:val="00432B3C"/>
    <w:rsid w:val="00433855"/>
    <w:rsid w:val="00434223"/>
    <w:rsid w:val="00436727"/>
    <w:rsid w:val="00436872"/>
    <w:rsid w:val="00441CBD"/>
    <w:rsid w:val="00444316"/>
    <w:rsid w:val="00444529"/>
    <w:rsid w:val="00445160"/>
    <w:rsid w:val="004453E1"/>
    <w:rsid w:val="00446C02"/>
    <w:rsid w:val="00446FD3"/>
    <w:rsid w:val="0044795E"/>
    <w:rsid w:val="004504B1"/>
    <w:rsid w:val="0045222D"/>
    <w:rsid w:val="00452708"/>
    <w:rsid w:val="004527DA"/>
    <w:rsid w:val="00452BCC"/>
    <w:rsid w:val="00454749"/>
    <w:rsid w:val="0045505D"/>
    <w:rsid w:val="00455EA3"/>
    <w:rsid w:val="00456B6F"/>
    <w:rsid w:val="00457E4B"/>
    <w:rsid w:val="00460FD1"/>
    <w:rsid w:val="00462C33"/>
    <w:rsid w:val="00462C7D"/>
    <w:rsid w:val="00463DFB"/>
    <w:rsid w:val="00464D6D"/>
    <w:rsid w:val="004701BF"/>
    <w:rsid w:val="0047226C"/>
    <w:rsid w:val="00472EE3"/>
    <w:rsid w:val="0047424C"/>
    <w:rsid w:val="004765C5"/>
    <w:rsid w:val="0047694E"/>
    <w:rsid w:val="00477277"/>
    <w:rsid w:val="0047734B"/>
    <w:rsid w:val="0047742A"/>
    <w:rsid w:val="00480276"/>
    <w:rsid w:val="0048273B"/>
    <w:rsid w:val="00483551"/>
    <w:rsid w:val="004836B9"/>
    <w:rsid w:val="00483CE4"/>
    <w:rsid w:val="00484A7E"/>
    <w:rsid w:val="00486959"/>
    <w:rsid w:val="00486BFE"/>
    <w:rsid w:val="00490694"/>
    <w:rsid w:val="004906D5"/>
    <w:rsid w:val="004916A6"/>
    <w:rsid w:val="0049243A"/>
    <w:rsid w:val="004926EF"/>
    <w:rsid w:val="004947C3"/>
    <w:rsid w:val="00495E4D"/>
    <w:rsid w:val="00496517"/>
    <w:rsid w:val="00496CF9"/>
    <w:rsid w:val="004A2727"/>
    <w:rsid w:val="004A5268"/>
    <w:rsid w:val="004A5D1E"/>
    <w:rsid w:val="004A723B"/>
    <w:rsid w:val="004B0450"/>
    <w:rsid w:val="004B086E"/>
    <w:rsid w:val="004B3A8C"/>
    <w:rsid w:val="004B4FF2"/>
    <w:rsid w:val="004B5744"/>
    <w:rsid w:val="004B5C77"/>
    <w:rsid w:val="004B689D"/>
    <w:rsid w:val="004B7612"/>
    <w:rsid w:val="004B7631"/>
    <w:rsid w:val="004C0E2E"/>
    <w:rsid w:val="004C254D"/>
    <w:rsid w:val="004C3BD1"/>
    <w:rsid w:val="004C3F15"/>
    <w:rsid w:val="004C5063"/>
    <w:rsid w:val="004C7858"/>
    <w:rsid w:val="004C7C86"/>
    <w:rsid w:val="004C7D67"/>
    <w:rsid w:val="004D0657"/>
    <w:rsid w:val="004D0D5F"/>
    <w:rsid w:val="004D1B12"/>
    <w:rsid w:val="004D4308"/>
    <w:rsid w:val="004D44B4"/>
    <w:rsid w:val="004D44DC"/>
    <w:rsid w:val="004D4716"/>
    <w:rsid w:val="004D5376"/>
    <w:rsid w:val="004D7B23"/>
    <w:rsid w:val="004E0AF7"/>
    <w:rsid w:val="004E5316"/>
    <w:rsid w:val="004E59FF"/>
    <w:rsid w:val="004E5DE1"/>
    <w:rsid w:val="004E776D"/>
    <w:rsid w:val="004E7AF7"/>
    <w:rsid w:val="004F1B95"/>
    <w:rsid w:val="004F3796"/>
    <w:rsid w:val="004F3A16"/>
    <w:rsid w:val="004F3B55"/>
    <w:rsid w:val="004F460F"/>
    <w:rsid w:val="004F692B"/>
    <w:rsid w:val="00502D86"/>
    <w:rsid w:val="005041C6"/>
    <w:rsid w:val="00505B4B"/>
    <w:rsid w:val="00505B59"/>
    <w:rsid w:val="00511143"/>
    <w:rsid w:val="005113F9"/>
    <w:rsid w:val="00511988"/>
    <w:rsid w:val="005125C8"/>
    <w:rsid w:val="005131C0"/>
    <w:rsid w:val="00514B38"/>
    <w:rsid w:val="00514B42"/>
    <w:rsid w:val="00516E57"/>
    <w:rsid w:val="005170B1"/>
    <w:rsid w:val="00520D8B"/>
    <w:rsid w:val="005213F9"/>
    <w:rsid w:val="00523322"/>
    <w:rsid w:val="0052364F"/>
    <w:rsid w:val="00523F74"/>
    <w:rsid w:val="00525149"/>
    <w:rsid w:val="005251E8"/>
    <w:rsid w:val="00525AD2"/>
    <w:rsid w:val="005272F2"/>
    <w:rsid w:val="005301D3"/>
    <w:rsid w:val="00530902"/>
    <w:rsid w:val="00530DD3"/>
    <w:rsid w:val="00532850"/>
    <w:rsid w:val="005336A3"/>
    <w:rsid w:val="005350A0"/>
    <w:rsid w:val="00540078"/>
    <w:rsid w:val="00540E8A"/>
    <w:rsid w:val="00541236"/>
    <w:rsid w:val="00541B6C"/>
    <w:rsid w:val="005436B9"/>
    <w:rsid w:val="00543B56"/>
    <w:rsid w:val="00543D3E"/>
    <w:rsid w:val="0054492F"/>
    <w:rsid w:val="00544F26"/>
    <w:rsid w:val="00546075"/>
    <w:rsid w:val="0054689A"/>
    <w:rsid w:val="0054691E"/>
    <w:rsid w:val="00547A19"/>
    <w:rsid w:val="00551FE9"/>
    <w:rsid w:val="005521B2"/>
    <w:rsid w:val="005558BE"/>
    <w:rsid w:val="00557067"/>
    <w:rsid w:val="00557356"/>
    <w:rsid w:val="00557EA7"/>
    <w:rsid w:val="0056164F"/>
    <w:rsid w:val="00562CA3"/>
    <w:rsid w:val="00562DDA"/>
    <w:rsid w:val="00562FC3"/>
    <w:rsid w:val="005636D7"/>
    <w:rsid w:val="00564C8C"/>
    <w:rsid w:val="0056603A"/>
    <w:rsid w:val="00566B48"/>
    <w:rsid w:val="0056708D"/>
    <w:rsid w:val="00570133"/>
    <w:rsid w:val="00571195"/>
    <w:rsid w:val="005716CE"/>
    <w:rsid w:val="0057195E"/>
    <w:rsid w:val="005719FE"/>
    <w:rsid w:val="00572037"/>
    <w:rsid w:val="00572594"/>
    <w:rsid w:val="00574BC9"/>
    <w:rsid w:val="00574E09"/>
    <w:rsid w:val="00575045"/>
    <w:rsid w:val="0057555E"/>
    <w:rsid w:val="00575598"/>
    <w:rsid w:val="00576BCA"/>
    <w:rsid w:val="00577172"/>
    <w:rsid w:val="00577578"/>
    <w:rsid w:val="00580D52"/>
    <w:rsid w:val="00581D4A"/>
    <w:rsid w:val="00582687"/>
    <w:rsid w:val="005827A7"/>
    <w:rsid w:val="005832BB"/>
    <w:rsid w:val="0058346B"/>
    <w:rsid w:val="00583542"/>
    <w:rsid w:val="00583A4B"/>
    <w:rsid w:val="00585257"/>
    <w:rsid w:val="005852DE"/>
    <w:rsid w:val="00586339"/>
    <w:rsid w:val="0058634B"/>
    <w:rsid w:val="00587A3C"/>
    <w:rsid w:val="005911EB"/>
    <w:rsid w:val="00591864"/>
    <w:rsid w:val="00591A4B"/>
    <w:rsid w:val="00591E11"/>
    <w:rsid w:val="00591F12"/>
    <w:rsid w:val="0059213E"/>
    <w:rsid w:val="00593CD2"/>
    <w:rsid w:val="005949B1"/>
    <w:rsid w:val="00594BBE"/>
    <w:rsid w:val="00595580"/>
    <w:rsid w:val="005956A1"/>
    <w:rsid w:val="00595D0A"/>
    <w:rsid w:val="00597158"/>
    <w:rsid w:val="005A50D0"/>
    <w:rsid w:val="005A56DB"/>
    <w:rsid w:val="005A5E58"/>
    <w:rsid w:val="005A6806"/>
    <w:rsid w:val="005A7397"/>
    <w:rsid w:val="005B0107"/>
    <w:rsid w:val="005B06C9"/>
    <w:rsid w:val="005B2A2D"/>
    <w:rsid w:val="005B49D9"/>
    <w:rsid w:val="005B4CF1"/>
    <w:rsid w:val="005B54E9"/>
    <w:rsid w:val="005B5E07"/>
    <w:rsid w:val="005B5E80"/>
    <w:rsid w:val="005B7944"/>
    <w:rsid w:val="005C0210"/>
    <w:rsid w:val="005C1166"/>
    <w:rsid w:val="005C11B0"/>
    <w:rsid w:val="005C21E0"/>
    <w:rsid w:val="005C517A"/>
    <w:rsid w:val="005D091D"/>
    <w:rsid w:val="005D17CF"/>
    <w:rsid w:val="005D1CE5"/>
    <w:rsid w:val="005D1EAC"/>
    <w:rsid w:val="005D22ED"/>
    <w:rsid w:val="005D2992"/>
    <w:rsid w:val="005D3A6C"/>
    <w:rsid w:val="005D3F4D"/>
    <w:rsid w:val="005D51ED"/>
    <w:rsid w:val="005D52DC"/>
    <w:rsid w:val="005D6CFD"/>
    <w:rsid w:val="005D764C"/>
    <w:rsid w:val="005D7DA3"/>
    <w:rsid w:val="005D7FF6"/>
    <w:rsid w:val="005E02F6"/>
    <w:rsid w:val="005E1759"/>
    <w:rsid w:val="005E279E"/>
    <w:rsid w:val="005E28E8"/>
    <w:rsid w:val="005E40F9"/>
    <w:rsid w:val="005E5558"/>
    <w:rsid w:val="005E71D8"/>
    <w:rsid w:val="005E7568"/>
    <w:rsid w:val="005E7B35"/>
    <w:rsid w:val="005F2978"/>
    <w:rsid w:val="005F52D2"/>
    <w:rsid w:val="005F6B72"/>
    <w:rsid w:val="005F6D82"/>
    <w:rsid w:val="005F71CD"/>
    <w:rsid w:val="00600720"/>
    <w:rsid w:val="006011EC"/>
    <w:rsid w:val="00601FEF"/>
    <w:rsid w:val="0060230A"/>
    <w:rsid w:val="00602486"/>
    <w:rsid w:val="006027DF"/>
    <w:rsid w:val="00603E61"/>
    <w:rsid w:val="0060538F"/>
    <w:rsid w:val="00605539"/>
    <w:rsid w:val="0060571C"/>
    <w:rsid w:val="00605C75"/>
    <w:rsid w:val="006060B2"/>
    <w:rsid w:val="006106A2"/>
    <w:rsid w:val="00610CBB"/>
    <w:rsid w:val="00610EEB"/>
    <w:rsid w:val="006129A8"/>
    <w:rsid w:val="00612FB3"/>
    <w:rsid w:val="0061306A"/>
    <w:rsid w:val="0061340F"/>
    <w:rsid w:val="006137FC"/>
    <w:rsid w:val="0061626F"/>
    <w:rsid w:val="00617172"/>
    <w:rsid w:val="00617E56"/>
    <w:rsid w:val="006203BB"/>
    <w:rsid w:val="00621F52"/>
    <w:rsid w:val="006221C5"/>
    <w:rsid w:val="00623D61"/>
    <w:rsid w:val="00625BB5"/>
    <w:rsid w:val="00625DE0"/>
    <w:rsid w:val="00626D3A"/>
    <w:rsid w:val="00626FF5"/>
    <w:rsid w:val="00627680"/>
    <w:rsid w:val="00630780"/>
    <w:rsid w:val="006335E2"/>
    <w:rsid w:val="00636DC9"/>
    <w:rsid w:val="00637B64"/>
    <w:rsid w:val="00637BB1"/>
    <w:rsid w:val="006408D7"/>
    <w:rsid w:val="00640E21"/>
    <w:rsid w:val="006422C4"/>
    <w:rsid w:val="0064231B"/>
    <w:rsid w:val="0064367E"/>
    <w:rsid w:val="006440BB"/>
    <w:rsid w:val="0064559D"/>
    <w:rsid w:val="00645764"/>
    <w:rsid w:val="00645BA2"/>
    <w:rsid w:val="00645D0B"/>
    <w:rsid w:val="00646D9D"/>
    <w:rsid w:val="00650B52"/>
    <w:rsid w:val="0065143D"/>
    <w:rsid w:val="00651CAC"/>
    <w:rsid w:val="0065428B"/>
    <w:rsid w:val="006567C3"/>
    <w:rsid w:val="00656A95"/>
    <w:rsid w:val="006615ED"/>
    <w:rsid w:val="00661854"/>
    <w:rsid w:val="00661B06"/>
    <w:rsid w:val="00662E6D"/>
    <w:rsid w:val="00664352"/>
    <w:rsid w:val="00664CA2"/>
    <w:rsid w:val="00667E8B"/>
    <w:rsid w:val="00670063"/>
    <w:rsid w:val="00670551"/>
    <w:rsid w:val="00671138"/>
    <w:rsid w:val="00671D7C"/>
    <w:rsid w:val="00672DD1"/>
    <w:rsid w:val="00673EA4"/>
    <w:rsid w:val="00674E0C"/>
    <w:rsid w:val="006766AB"/>
    <w:rsid w:val="00677B32"/>
    <w:rsid w:val="006806CF"/>
    <w:rsid w:val="0068382A"/>
    <w:rsid w:val="00683BAD"/>
    <w:rsid w:val="006841E8"/>
    <w:rsid w:val="006843FC"/>
    <w:rsid w:val="0068487B"/>
    <w:rsid w:val="00686D69"/>
    <w:rsid w:val="0068755A"/>
    <w:rsid w:val="00691077"/>
    <w:rsid w:val="00692355"/>
    <w:rsid w:val="0069528D"/>
    <w:rsid w:val="006A1362"/>
    <w:rsid w:val="006A14E6"/>
    <w:rsid w:val="006A19EA"/>
    <w:rsid w:val="006A2428"/>
    <w:rsid w:val="006A3076"/>
    <w:rsid w:val="006A3A56"/>
    <w:rsid w:val="006A513D"/>
    <w:rsid w:val="006A5948"/>
    <w:rsid w:val="006A5D39"/>
    <w:rsid w:val="006A5D78"/>
    <w:rsid w:val="006B0899"/>
    <w:rsid w:val="006B11FC"/>
    <w:rsid w:val="006B420B"/>
    <w:rsid w:val="006B4686"/>
    <w:rsid w:val="006B57B7"/>
    <w:rsid w:val="006B5AC4"/>
    <w:rsid w:val="006B6206"/>
    <w:rsid w:val="006B6ACB"/>
    <w:rsid w:val="006B6B32"/>
    <w:rsid w:val="006C1079"/>
    <w:rsid w:val="006C1647"/>
    <w:rsid w:val="006C1759"/>
    <w:rsid w:val="006C2EEC"/>
    <w:rsid w:val="006C2F2B"/>
    <w:rsid w:val="006C4BC8"/>
    <w:rsid w:val="006C5184"/>
    <w:rsid w:val="006C544A"/>
    <w:rsid w:val="006C655C"/>
    <w:rsid w:val="006D0CA5"/>
    <w:rsid w:val="006D2692"/>
    <w:rsid w:val="006D26B3"/>
    <w:rsid w:val="006D415E"/>
    <w:rsid w:val="006D44B9"/>
    <w:rsid w:val="006D4A95"/>
    <w:rsid w:val="006D4C55"/>
    <w:rsid w:val="006D5DE4"/>
    <w:rsid w:val="006E03A4"/>
    <w:rsid w:val="006E20C4"/>
    <w:rsid w:val="006E3136"/>
    <w:rsid w:val="006E5FA4"/>
    <w:rsid w:val="006E653A"/>
    <w:rsid w:val="006E72DD"/>
    <w:rsid w:val="006F0A0B"/>
    <w:rsid w:val="006F2936"/>
    <w:rsid w:val="006F319E"/>
    <w:rsid w:val="006F4D3B"/>
    <w:rsid w:val="006F6C8D"/>
    <w:rsid w:val="006F6CC5"/>
    <w:rsid w:val="0070080E"/>
    <w:rsid w:val="007019DD"/>
    <w:rsid w:val="00702E81"/>
    <w:rsid w:val="00704976"/>
    <w:rsid w:val="00705940"/>
    <w:rsid w:val="00706992"/>
    <w:rsid w:val="00710958"/>
    <w:rsid w:val="00711136"/>
    <w:rsid w:val="00711E7A"/>
    <w:rsid w:val="0071545D"/>
    <w:rsid w:val="00715BE2"/>
    <w:rsid w:val="00717783"/>
    <w:rsid w:val="007202FF"/>
    <w:rsid w:val="00722BA0"/>
    <w:rsid w:val="00722D14"/>
    <w:rsid w:val="007233EE"/>
    <w:rsid w:val="00723DD0"/>
    <w:rsid w:val="007259AC"/>
    <w:rsid w:val="007265C0"/>
    <w:rsid w:val="007279DF"/>
    <w:rsid w:val="00730BA2"/>
    <w:rsid w:val="00731163"/>
    <w:rsid w:val="007314DB"/>
    <w:rsid w:val="00731668"/>
    <w:rsid w:val="007322F5"/>
    <w:rsid w:val="007342FF"/>
    <w:rsid w:val="0073482D"/>
    <w:rsid w:val="00735B46"/>
    <w:rsid w:val="00736E05"/>
    <w:rsid w:val="007377C5"/>
    <w:rsid w:val="00740076"/>
    <w:rsid w:val="00741A0A"/>
    <w:rsid w:val="00742C4B"/>
    <w:rsid w:val="00744625"/>
    <w:rsid w:val="00744C10"/>
    <w:rsid w:val="007505DE"/>
    <w:rsid w:val="00750672"/>
    <w:rsid w:val="00750F47"/>
    <w:rsid w:val="00754330"/>
    <w:rsid w:val="0075481C"/>
    <w:rsid w:val="007576EC"/>
    <w:rsid w:val="00757AB8"/>
    <w:rsid w:val="00757B8E"/>
    <w:rsid w:val="00761233"/>
    <w:rsid w:val="00762564"/>
    <w:rsid w:val="00762991"/>
    <w:rsid w:val="00762F33"/>
    <w:rsid w:val="00763C25"/>
    <w:rsid w:val="007643B2"/>
    <w:rsid w:val="007644CD"/>
    <w:rsid w:val="00765F5A"/>
    <w:rsid w:val="007664D8"/>
    <w:rsid w:val="00766719"/>
    <w:rsid w:val="0077061E"/>
    <w:rsid w:val="007707C0"/>
    <w:rsid w:val="00770918"/>
    <w:rsid w:val="007719E9"/>
    <w:rsid w:val="00773BAC"/>
    <w:rsid w:val="0077590D"/>
    <w:rsid w:val="00775A7D"/>
    <w:rsid w:val="00776F2E"/>
    <w:rsid w:val="00780091"/>
    <w:rsid w:val="007814E5"/>
    <w:rsid w:val="007832EA"/>
    <w:rsid w:val="00783533"/>
    <w:rsid w:val="00784041"/>
    <w:rsid w:val="00784419"/>
    <w:rsid w:val="00785622"/>
    <w:rsid w:val="007857CE"/>
    <w:rsid w:val="00785D13"/>
    <w:rsid w:val="0078775F"/>
    <w:rsid w:val="0078777E"/>
    <w:rsid w:val="00787BA8"/>
    <w:rsid w:val="00787C00"/>
    <w:rsid w:val="007919D6"/>
    <w:rsid w:val="007940BD"/>
    <w:rsid w:val="007950E9"/>
    <w:rsid w:val="00796897"/>
    <w:rsid w:val="00796DBC"/>
    <w:rsid w:val="007977DC"/>
    <w:rsid w:val="00797D21"/>
    <w:rsid w:val="007A0D2D"/>
    <w:rsid w:val="007A15A2"/>
    <w:rsid w:val="007A222B"/>
    <w:rsid w:val="007A4B89"/>
    <w:rsid w:val="007A5098"/>
    <w:rsid w:val="007B2690"/>
    <w:rsid w:val="007B3830"/>
    <w:rsid w:val="007B3E14"/>
    <w:rsid w:val="007B47BD"/>
    <w:rsid w:val="007B48E8"/>
    <w:rsid w:val="007B4D99"/>
    <w:rsid w:val="007B4F09"/>
    <w:rsid w:val="007B6545"/>
    <w:rsid w:val="007B7535"/>
    <w:rsid w:val="007B7B71"/>
    <w:rsid w:val="007C0411"/>
    <w:rsid w:val="007C2F37"/>
    <w:rsid w:val="007C30AB"/>
    <w:rsid w:val="007C6D4D"/>
    <w:rsid w:val="007D0B79"/>
    <w:rsid w:val="007D6D8D"/>
    <w:rsid w:val="007D75AA"/>
    <w:rsid w:val="007D7BBF"/>
    <w:rsid w:val="007E0DE0"/>
    <w:rsid w:val="007E158F"/>
    <w:rsid w:val="007E1ED0"/>
    <w:rsid w:val="007E23BB"/>
    <w:rsid w:val="007E2991"/>
    <w:rsid w:val="007E3351"/>
    <w:rsid w:val="007E4613"/>
    <w:rsid w:val="007E5CB1"/>
    <w:rsid w:val="007E67D1"/>
    <w:rsid w:val="007E73B6"/>
    <w:rsid w:val="007F0A91"/>
    <w:rsid w:val="007F1036"/>
    <w:rsid w:val="007F1171"/>
    <w:rsid w:val="007F2ECB"/>
    <w:rsid w:val="007F3040"/>
    <w:rsid w:val="007F31E9"/>
    <w:rsid w:val="007F45F4"/>
    <w:rsid w:val="007F5193"/>
    <w:rsid w:val="007F5586"/>
    <w:rsid w:val="007F7011"/>
    <w:rsid w:val="008003D4"/>
    <w:rsid w:val="0080205E"/>
    <w:rsid w:val="008045DE"/>
    <w:rsid w:val="00805257"/>
    <w:rsid w:val="00806829"/>
    <w:rsid w:val="00810A89"/>
    <w:rsid w:val="00814970"/>
    <w:rsid w:val="00814B91"/>
    <w:rsid w:val="00815698"/>
    <w:rsid w:val="00815FC1"/>
    <w:rsid w:val="00816468"/>
    <w:rsid w:val="00820337"/>
    <w:rsid w:val="0082071D"/>
    <w:rsid w:val="00820B3C"/>
    <w:rsid w:val="0082246D"/>
    <w:rsid w:val="00822B53"/>
    <w:rsid w:val="008237D1"/>
    <w:rsid w:val="0082392E"/>
    <w:rsid w:val="00823E27"/>
    <w:rsid w:val="008242A3"/>
    <w:rsid w:val="00824805"/>
    <w:rsid w:val="00824910"/>
    <w:rsid w:val="00824B12"/>
    <w:rsid w:val="00827047"/>
    <w:rsid w:val="00827C89"/>
    <w:rsid w:val="0083030D"/>
    <w:rsid w:val="008309F1"/>
    <w:rsid w:val="00834DA2"/>
    <w:rsid w:val="008354DD"/>
    <w:rsid w:val="008359BE"/>
    <w:rsid w:val="0083616E"/>
    <w:rsid w:val="0083708C"/>
    <w:rsid w:val="0084091C"/>
    <w:rsid w:val="00840FC6"/>
    <w:rsid w:val="00842450"/>
    <w:rsid w:val="00843042"/>
    <w:rsid w:val="00844E0E"/>
    <w:rsid w:val="00845723"/>
    <w:rsid w:val="00845E42"/>
    <w:rsid w:val="008504E8"/>
    <w:rsid w:val="008525CE"/>
    <w:rsid w:val="00852D27"/>
    <w:rsid w:val="00852D49"/>
    <w:rsid w:val="00853A5B"/>
    <w:rsid w:val="008540C8"/>
    <w:rsid w:val="00854AC2"/>
    <w:rsid w:val="008553DB"/>
    <w:rsid w:val="00856808"/>
    <w:rsid w:val="00857320"/>
    <w:rsid w:val="00860788"/>
    <w:rsid w:val="00861701"/>
    <w:rsid w:val="0086347A"/>
    <w:rsid w:val="00863A93"/>
    <w:rsid w:val="00864A83"/>
    <w:rsid w:val="00865219"/>
    <w:rsid w:val="00865B3C"/>
    <w:rsid w:val="00866F8A"/>
    <w:rsid w:val="008709AD"/>
    <w:rsid w:val="0087109F"/>
    <w:rsid w:val="00873199"/>
    <w:rsid w:val="0087395B"/>
    <w:rsid w:val="00874D1C"/>
    <w:rsid w:val="008756D9"/>
    <w:rsid w:val="00877A2F"/>
    <w:rsid w:val="00877D7E"/>
    <w:rsid w:val="00880C42"/>
    <w:rsid w:val="00881195"/>
    <w:rsid w:val="008814CD"/>
    <w:rsid w:val="00881D3B"/>
    <w:rsid w:val="00881F13"/>
    <w:rsid w:val="0088255C"/>
    <w:rsid w:val="00882895"/>
    <w:rsid w:val="008834D1"/>
    <w:rsid w:val="00883962"/>
    <w:rsid w:val="00884A64"/>
    <w:rsid w:val="00886210"/>
    <w:rsid w:val="0088625E"/>
    <w:rsid w:val="00887871"/>
    <w:rsid w:val="00887AA4"/>
    <w:rsid w:val="0089069C"/>
    <w:rsid w:val="0089099C"/>
    <w:rsid w:val="00892CA7"/>
    <w:rsid w:val="00893387"/>
    <w:rsid w:val="00894A48"/>
    <w:rsid w:val="00894FED"/>
    <w:rsid w:val="00895631"/>
    <w:rsid w:val="00895D04"/>
    <w:rsid w:val="00895D63"/>
    <w:rsid w:val="0089667E"/>
    <w:rsid w:val="00897B99"/>
    <w:rsid w:val="008A0DC9"/>
    <w:rsid w:val="008A1F87"/>
    <w:rsid w:val="008A3242"/>
    <w:rsid w:val="008A52AF"/>
    <w:rsid w:val="008B00B8"/>
    <w:rsid w:val="008B0BB6"/>
    <w:rsid w:val="008B126A"/>
    <w:rsid w:val="008B197C"/>
    <w:rsid w:val="008B4589"/>
    <w:rsid w:val="008B4CA3"/>
    <w:rsid w:val="008B5007"/>
    <w:rsid w:val="008B7E7E"/>
    <w:rsid w:val="008C0016"/>
    <w:rsid w:val="008C08FB"/>
    <w:rsid w:val="008C3C51"/>
    <w:rsid w:val="008C5746"/>
    <w:rsid w:val="008C5F1A"/>
    <w:rsid w:val="008C61F6"/>
    <w:rsid w:val="008C64DA"/>
    <w:rsid w:val="008C6A4F"/>
    <w:rsid w:val="008D00BC"/>
    <w:rsid w:val="008D0928"/>
    <w:rsid w:val="008D31F1"/>
    <w:rsid w:val="008D4B8F"/>
    <w:rsid w:val="008D5C1D"/>
    <w:rsid w:val="008D6124"/>
    <w:rsid w:val="008D669D"/>
    <w:rsid w:val="008D69CE"/>
    <w:rsid w:val="008D735B"/>
    <w:rsid w:val="008D73C9"/>
    <w:rsid w:val="008D7A37"/>
    <w:rsid w:val="008E15E3"/>
    <w:rsid w:val="008E3A5A"/>
    <w:rsid w:val="008E3F23"/>
    <w:rsid w:val="008E49F0"/>
    <w:rsid w:val="008E4F6C"/>
    <w:rsid w:val="008E5BC8"/>
    <w:rsid w:val="008E5C57"/>
    <w:rsid w:val="008E6391"/>
    <w:rsid w:val="008E6DD5"/>
    <w:rsid w:val="008F07C0"/>
    <w:rsid w:val="008F271B"/>
    <w:rsid w:val="008F37FB"/>
    <w:rsid w:val="008F5BF0"/>
    <w:rsid w:val="008F6201"/>
    <w:rsid w:val="008F71A0"/>
    <w:rsid w:val="008F7451"/>
    <w:rsid w:val="008F79A3"/>
    <w:rsid w:val="009005A2"/>
    <w:rsid w:val="009029A0"/>
    <w:rsid w:val="009034C7"/>
    <w:rsid w:val="00904EF7"/>
    <w:rsid w:val="00904F0D"/>
    <w:rsid w:val="00905E8C"/>
    <w:rsid w:val="00906971"/>
    <w:rsid w:val="009070C8"/>
    <w:rsid w:val="00907A7A"/>
    <w:rsid w:val="00907C08"/>
    <w:rsid w:val="009100B6"/>
    <w:rsid w:val="00911920"/>
    <w:rsid w:val="0091212C"/>
    <w:rsid w:val="009124D1"/>
    <w:rsid w:val="009135D4"/>
    <w:rsid w:val="0091411D"/>
    <w:rsid w:val="00916208"/>
    <w:rsid w:val="00916F8B"/>
    <w:rsid w:val="009213B6"/>
    <w:rsid w:val="00922BE7"/>
    <w:rsid w:val="009236AD"/>
    <w:rsid w:val="00923C2C"/>
    <w:rsid w:val="009262E6"/>
    <w:rsid w:val="00927218"/>
    <w:rsid w:val="009273B1"/>
    <w:rsid w:val="00930612"/>
    <w:rsid w:val="0093135C"/>
    <w:rsid w:val="0093152F"/>
    <w:rsid w:val="00931BD5"/>
    <w:rsid w:val="009331C9"/>
    <w:rsid w:val="00934BC0"/>
    <w:rsid w:val="009358D8"/>
    <w:rsid w:val="00935FA2"/>
    <w:rsid w:val="0093690D"/>
    <w:rsid w:val="009371A5"/>
    <w:rsid w:val="00940384"/>
    <w:rsid w:val="00940B83"/>
    <w:rsid w:val="00940FF5"/>
    <w:rsid w:val="00942E9B"/>
    <w:rsid w:val="0094368C"/>
    <w:rsid w:val="009442D1"/>
    <w:rsid w:val="009445FC"/>
    <w:rsid w:val="00944D9F"/>
    <w:rsid w:val="0094715E"/>
    <w:rsid w:val="00947F50"/>
    <w:rsid w:val="0095246E"/>
    <w:rsid w:val="00952D89"/>
    <w:rsid w:val="0095310C"/>
    <w:rsid w:val="009553F0"/>
    <w:rsid w:val="00955920"/>
    <w:rsid w:val="009602E9"/>
    <w:rsid w:val="00960624"/>
    <w:rsid w:val="00963F2B"/>
    <w:rsid w:val="00964DED"/>
    <w:rsid w:val="00964E0E"/>
    <w:rsid w:val="00965217"/>
    <w:rsid w:val="00967133"/>
    <w:rsid w:val="00970230"/>
    <w:rsid w:val="00970D5B"/>
    <w:rsid w:val="0097260B"/>
    <w:rsid w:val="00973E80"/>
    <w:rsid w:val="009751F1"/>
    <w:rsid w:val="009756A2"/>
    <w:rsid w:val="00975C52"/>
    <w:rsid w:val="0097646D"/>
    <w:rsid w:val="009775FE"/>
    <w:rsid w:val="00980B90"/>
    <w:rsid w:val="00981A02"/>
    <w:rsid w:val="009823D4"/>
    <w:rsid w:val="009823D8"/>
    <w:rsid w:val="0098421B"/>
    <w:rsid w:val="009852EC"/>
    <w:rsid w:val="00985E58"/>
    <w:rsid w:val="00985F88"/>
    <w:rsid w:val="00986F2C"/>
    <w:rsid w:val="009917B2"/>
    <w:rsid w:val="009931C6"/>
    <w:rsid w:val="0099452D"/>
    <w:rsid w:val="009951F0"/>
    <w:rsid w:val="009967CD"/>
    <w:rsid w:val="00996E6E"/>
    <w:rsid w:val="009A216A"/>
    <w:rsid w:val="009A3201"/>
    <w:rsid w:val="009A4BF5"/>
    <w:rsid w:val="009A4E79"/>
    <w:rsid w:val="009A54A3"/>
    <w:rsid w:val="009A7D8F"/>
    <w:rsid w:val="009B069A"/>
    <w:rsid w:val="009B0C74"/>
    <w:rsid w:val="009B1E19"/>
    <w:rsid w:val="009B1F6A"/>
    <w:rsid w:val="009B1FCF"/>
    <w:rsid w:val="009B3CCA"/>
    <w:rsid w:val="009B48B4"/>
    <w:rsid w:val="009B59C6"/>
    <w:rsid w:val="009B6E77"/>
    <w:rsid w:val="009C11B1"/>
    <w:rsid w:val="009C11E9"/>
    <w:rsid w:val="009C12AC"/>
    <w:rsid w:val="009C1D2F"/>
    <w:rsid w:val="009C2FE3"/>
    <w:rsid w:val="009C31F7"/>
    <w:rsid w:val="009C4C7D"/>
    <w:rsid w:val="009C6B1E"/>
    <w:rsid w:val="009C72A4"/>
    <w:rsid w:val="009D1B14"/>
    <w:rsid w:val="009D2C10"/>
    <w:rsid w:val="009D351D"/>
    <w:rsid w:val="009D5393"/>
    <w:rsid w:val="009D60A6"/>
    <w:rsid w:val="009D7CD3"/>
    <w:rsid w:val="009E031C"/>
    <w:rsid w:val="009E1D6E"/>
    <w:rsid w:val="009E2107"/>
    <w:rsid w:val="009E296D"/>
    <w:rsid w:val="009E413F"/>
    <w:rsid w:val="009E4C9B"/>
    <w:rsid w:val="009E6482"/>
    <w:rsid w:val="009E6568"/>
    <w:rsid w:val="009E7CB4"/>
    <w:rsid w:val="009E7E3B"/>
    <w:rsid w:val="009E7E9F"/>
    <w:rsid w:val="009F06FC"/>
    <w:rsid w:val="009F1866"/>
    <w:rsid w:val="009F1A67"/>
    <w:rsid w:val="009F20FB"/>
    <w:rsid w:val="009F2196"/>
    <w:rsid w:val="009F6764"/>
    <w:rsid w:val="009F6B2E"/>
    <w:rsid w:val="009F6E34"/>
    <w:rsid w:val="009F7388"/>
    <w:rsid w:val="00A0321C"/>
    <w:rsid w:val="00A03B51"/>
    <w:rsid w:val="00A04A38"/>
    <w:rsid w:val="00A05BA2"/>
    <w:rsid w:val="00A05EEC"/>
    <w:rsid w:val="00A06CE5"/>
    <w:rsid w:val="00A07040"/>
    <w:rsid w:val="00A07270"/>
    <w:rsid w:val="00A07534"/>
    <w:rsid w:val="00A07626"/>
    <w:rsid w:val="00A07ABC"/>
    <w:rsid w:val="00A1058E"/>
    <w:rsid w:val="00A10BF7"/>
    <w:rsid w:val="00A11436"/>
    <w:rsid w:val="00A11F3A"/>
    <w:rsid w:val="00A12235"/>
    <w:rsid w:val="00A131A7"/>
    <w:rsid w:val="00A13AB5"/>
    <w:rsid w:val="00A15295"/>
    <w:rsid w:val="00A17A21"/>
    <w:rsid w:val="00A20F54"/>
    <w:rsid w:val="00A23CB1"/>
    <w:rsid w:val="00A24B4E"/>
    <w:rsid w:val="00A260FD"/>
    <w:rsid w:val="00A27842"/>
    <w:rsid w:val="00A301FA"/>
    <w:rsid w:val="00A309C3"/>
    <w:rsid w:val="00A31AFC"/>
    <w:rsid w:val="00A31E34"/>
    <w:rsid w:val="00A331C7"/>
    <w:rsid w:val="00A3347B"/>
    <w:rsid w:val="00A33BCC"/>
    <w:rsid w:val="00A34C17"/>
    <w:rsid w:val="00A35909"/>
    <w:rsid w:val="00A361CE"/>
    <w:rsid w:val="00A36591"/>
    <w:rsid w:val="00A36BCF"/>
    <w:rsid w:val="00A40046"/>
    <w:rsid w:val="00A418B9"/>
    <w:rsid w:val="00A42159"/>
    <w:rsid w:val="00A43204"/>
    <w:rsid w:val="00A43CDE"/>
    <w:rsid w:val="00A44F8C"/>
    <w:rsid w:val="00A466FE"/>
    <w:rsid w:val="00A472F0"/>
    <w:rsid w:val="00A5172B"/>
    <w:rsid w:val="00A51A83"/>
    <w:rsid w:val="00A51D87"/>
    <w:rsid w:val="00A51E9B"/>
    <w:rsid w:val="00A51EDC"/>
    <w:rsid w:val="00A52AD8"/>
    <w:rsid w:val="00A53F17"/>
    <w:rsid w:val="00A55EA9"/>
    <w:rsid w:val="00A6006F"/>
    <w:rsid w:val="00A609BF"/>
    <w:rsid w:val="00A63669"/>
    <w:rsid w:val="00A63AD5"/>
    <w:rsid w:val="00A64FBE"/>
    <w:rsid w:val="00A65344"/>
    <w:rsid w:val="00A65839"/>
    <w:rsid w:val="00A66AB1"/>
    <w:rsid w:val="00A66E5C"/>
    <w:rsid w:val="00A6764B"/>
    <w:rsid w:val="00A7045D"/>
    <w:rsid w:val="00A70480"/>
    <w:rsid w:val="00A70D8B"/>
    <w:rsid w:val="00A71269"/>
    <w:rsid w:val="00A726F4"/>
    <w:rsid w:val="00A745AF"/>
    <w:rsid w:val="00A759F9"/>
    <w:rsid w:val="00A7607A"/>
    <w:rsid w:val="00A7753D"/>
    <w:rsid w:val="00A80142"/>
    <w:rsid w:val="00A80BA5"/>
    <w:rsid w:val="00A80E1A"/>
    <w:rsid w:val="00A8190F"/>
    <w:rsid w:val="00A83C7B"/>
    <w:rsid w:val="00A84E22"/>
    <w:rsid w:val="00A850B3"/>
    <w:rsid w:val="00A85528"/>
    <w:rsid w:val="00A855D4"/>
    <w:rsid w:val="00A859F5"/>
    <w:rsid w:val="00A867B5"/>
    <w:rsid w:val="00A932D6"/>
    <w:rsid w:val="00A95961"/>
    <w:rsid w:val="00A9657E"/>
    <w:rsid w:val="00A96FF0"/>
    <w:rsid w:val="00AA0F57"/>
    <w:rsid w:val="00AA1540"/>
    <w:rsid w:val="00AA2A85"/>
    <w:rsid w:val="00AA36E3"/>
    <w:rsid w:val="00AA5B2A"/>
    <w:rsid w:val="00AA63B3"/>
    <w:rsid w:val="00AA6F1A"/>
    <w:rsid w:val="00AA7493"/>
    <w:rsid w:val="00AB2E5F"/>
    <w:rsid w:val="00AB39B9"/>
    <w:rsid w:val="00AB3EBE"/>
    <w:rsid w:val="00AB465E"/>
    <w:rsid w:val="00AB6392"/>
    <w:rsid w:val="00AB66EA"/>
    <w:rsid w:val="00AB692A"/>
    <w:rsid w:val="00AB7049"/>
    <w:rsid w:val="00AC1190"/>
    <w:rsid w:val="00AC17F1"/>
    <w:rsid w:val="00AC193E"/>
    <w:rsid w:val="00AC4117"/>
    <w:rsid w:val="00AC4160"/>
    <w:rsid w:val="00AC4880"/>
    <w:rsid w:val="00AC5B8E"/>
    <w:rsid w:val="00AC5DE4"/>
    <w:rsid w:val="00AC5F3B"/>
    <w:rsid w:val="00AC626C"/>
    <w:rsid w:val="00AD004F"/>
    <w:rsid w:val="00AD096E"/>
    <w:rsid w:val="00AD4CF6"/>
    <w:rsid w:val="00AD52E5"/>
    <w:rsid w:val="00AD5978"/>
    <w:rsid w:val="00AD6F38"/>
    <w:rsid w:val="00AD7CAD"/>
    <w:rsid w:val="00AD7DD9"/>
    <w:rsid w:val="00AE0603"/>
    <w:rsid w:val="00AE08A1"/>
    <w:rsid w:val="00AE16B5"/>
    <w:rsid w:val="00AE1F4E"/>
    <w:rsid w:val="00AE27FA"/>
    <w:rsid w:val="00AE30DC"/>
    <w:rsid w:val="00AE39EF"/>
    <w:rsid w:val="00AE45E6"/>
    <w:rsid w:val="00AE5B9C"/>
    <w:rsid w:val="00AE5EF2"/>
    <w:rsid w:val="00AE7651"/>
    <w:rsid w:val="00AF09B8"/>
    <w:rsid w:val="00AF0CAF"/>
    <w:rsid w:val="00AF16A9"/>
    <w:rsid w:val="00AF4246"/>
    <w:rsid w:val="00AF50F7"/>
    <w:rsid w:val="00AF5946"/>
    <w:rsid w:val="00AF69DA"/>
    <w:rsid w:val="00AF70C7"/>
    <w:rsid w:val="00B01531"/>
    <w:rsid w:val="00B01716"/>
    <w:rsid w:val="00B1088A"/>
    <w:rsid w:val="00B1125D"/>
    <w:rsid w:val="00B1219A"/>
    <w:rsid w:val="00B133B3"/>
    <w:rsid w:val="00B16E51"/>
    <w:rsid w:val="00B17226"/>
    <w:rsid w:val="00B2017F"/>
    <w:rsid w:val="00B201DF"/>
    <w:rsid w:val="00B20233"/>
    <w:rsid w:val="00B21193"/>
    <w:rsid w:val="00B21B0C"/>
    <w:rsid w:val="00B2222D"/>
    <w:rsid w:val="00B249B9"/>
    <w:rsid w:val="00B24F74"/>
    <w:rsid w:val="00B2624C"/>
    <w:rsid w:val="00B31D8B"/>
    <w:rsid w:val="00B3223F"/>
    <w:rsid w:val="00B33190"/>
    <w:rsid w:val="00B33A80"/>
    <w:rsid w:val="00B37913"/>
    <w:rsid w:val="00B37991"/>
    <w:rsid w:val="00B37A94"/>
    <w:rsid w:val="00B413B2"/>
    <w:rsid w:val="00B4172B"/>
    <w:rsid w:val="00B438C9"/>
    <w:rsid w:val="00B44600"/>
    <w:rsid w:val="00B450E0"/>
    <w:rsid w:val="00B52751"/>
    <w:rsid w:val="00B5310B"/>
    <w:rsid w:val="00B549AF"/>
    <w:rsid w:val="00B55F6E"/>
    <w:rsid w:val="00B562C3"/>
    <w:rsid w:val="00B56E70"/>
    <w:rsid w:val="00B575C2"/>
    <w:rsid w:val="00B576BF"/>
    <w:rsid w:val="00B57902"/>
    <w:rsid w:val="00B62672"/>
    <w:rsid w:val="00B63508"/>
    <w:rsid w:val="00B673AD"/>
    <w:rsid w:val="00B70C55"/>
    <w:rsid w:val="00B70D66"/>
    <w:rsid w:val="00B71034"/>
    <w:rsid w:val="00B71B46"/>
    <w:rsid w:val="00B73B5B"/>
    <w:rsid w:val="00B758F1"/>
    <w:rsid w:val="00B75F97"/>
    <w:rsid w:val="00B7690E"/>
    <w:rsid w:val="00B8049D"/>
    <w:rsid w:val="00B809F0"/>
    <w:rsid w:val="00B80F5B"/>
    <w:rsid w:val="00B81799"/>
    <w:rsid w:val="00B82509"/>
    <w:rsid w:val="00B82637"/>
    <w:rsid w:val="00B83599"/>
    <w:rsid w:val="00B8360C"/>
    <w:rsid w:val="00B83C1E"/>
    <w:rsid w:val="00B847B3"/>
    <w:rsid w:val="00B85F85"/>
    <w:rsid w:val="00B8611B"/>
    <w:rsid w:val="00B867E7"/>
    <w:rsid w:val="00B86973"/>
    <w:rsid w:val="00B918B2"/>
    <w:rsid w:val="00B93BF3"/>
    <w:rsid w:val="00B940E8"/>
    <w:rsid w:val="00B9615E"/>
    <w:rsid w:val="00B97602"/>
    <w:rsid w:val="00B97DA9"/>
    <w:rsid w:val="00BA4ADF"/>
    <w:rsid w:val="00BA678D"/>
    <w:rsid w:val="00BA7208"/>
    <w:rsid w:val="00BA7743"/>
    <w:rsid w:val="00BB04B6"/>
    <w:rsid w:val="00BB1E2C"/>
    <w:rsid w:val="00BB25A8"/>
    <w:rsid w:val="00BB315C"/>
    <w:rsid w:val="00BB3734"/>
    <w:rsid w:val="00BB401E"/>
    <w:rsid w:val="00BB4121"/>
    <w:rsid w:val="00BB41EA"/>
    <w:rsid w:val="00BB451E"/>
    <w:rsid w:val="00BB462D"/>
    <w:rsid w:val="00BB4CDB"/>
    <w:rsid w:val="00BB52F5"/>
    <w:rsid w:val="00BB6136"/>
    <w:rsid w:val="00BB63A4"/>
    <w:rsid w:val="00BC0948"/>
    <w:rsid w:val="00BC1E1E"/>
    <w:rsid w:val="00BC2326"/>
    <w:rsid w:val="00BC2991"/>
    <w:rsid w:val="00BC2DC7"/>
    <w:rsid w:val="00BC48B1"/>
    <w:rsid w:val="00BC5956"/>
    <w:rsid w:val="00BC6154"/>
    <w:rsid w:val="00BC6CEE"/>
    <w:rsid w:val="00BC7141"/>
    <w:rsid w:val="00BC7573"/>
    <w:rsid w:val="00BD05FC"/>
    <w:rsid w:val="00BD0E4C"/>
    <w:rsid w:val="00BD130D"/>
    <w:rsid w:val="00BD24BA"/>
    <w:rsid w:val="00BD358B"/>
    <w:rsid w:val="00BD3749"/>
    <w:rsid w:val="00BD5740"/>
    <w:rsid w:val="00BE1C6E"/>
    <w:rsid w:val="00BE231D"/>
    <w:rsid w:val="00BE6A92"/>
    <w:rsid w:val="00BE6BB1"/>
    <w:rsid w:val="00BF06EE"/>
    <w:rsid w:val="00BF1BEA"/>
    <w:rsid w:val="00BF1E5D"/>
    <w:rsid w:val="00BF2258"/>
    <w:rsid w:val="00BF2381"/>
    <w:rsid w:val="00BF2465"/>
    <w:rsid w:val="00BF2528"/>
    <w:rsid w:val="00BF554B"/>
    <w:rsid w:val="00BF6A72"/>
    <w:rsid w:val="00BF7587"/>
    <w:rsid w:val="00BF7FE7"/>
    <w:rsid w:val="00C02F3C"/>
    <w:rsid w:val="00C042A0"/>
    <w:rsid w:val="00C0447F"/>
    <w:rsid w:val="00C05134"/>
    <w:rsid w:val="00C06502"/>
    <w:rsid w:val="00C115DB"/>
    <w:rsid w:val="00C1177D"/>
    <w:rsid w:val="00C12BC9"/>
    <w:rsid w:val="00C14389"/>
    <w:rsid w:val="00C1511B"/>
    <w:rsid w:val="00C15418"/>
    <w:rsid w:val="00C21629"/>
    <w:rsid w:val="00C22466"/>
    <w:rsid w:val="00C233C1"/>
    <w:rsid w:val="00C23939"/>
    <w:rsid w:val="00C24086"/>
    <w:rsid w:val="00C26127"/>
    <w:rsid w:val="00C2632F"/>
    <w:rsid w:val="00C30662"/>
    <w:rsid w:val="00C30C9C"/>
    <w:rsid w:val="00C30F5E"/>
    <w:rsid w:val="00C33188"/>
    <w:rsid w:val="00C331A4"/>
    <w:rsid w:val="00C33D73"/>
    <w:rsid w:val="00C33DB7"/>
    <w:rsid w:val="00C33EF7"/>
    <w:rsid w:val="00C34519"/>
    <w:rsid w:val="00C35632"/>
    <w:rsid w:val="00C36187"/>
    <w:rsid w:val="00C361E2"/>
    <w:rsid w:val="00C3658D"/>
    <w:rsid w:val="00C37137"/>
    <w:rsid w:val="00C375C5"/>
    <w:rsid w:val="00C37B2F"/>
    <w:rsid w:val="00C405A9"/>
    <w:rsid w:val="00C407B1"/>
    <w:rsid w:val="00C4133E"/>
    <w:rsid w:val="00C413AF"/>
    <w:rsid w:val="00C42183"/>
    <w:rsid w:val="00C42329"/>
    <w:rsid w:val="00C42709"/>
    <w:rsid w:val="00C449CD"/>
    <w:rsid w:val="00C44F04"/>
    <w:rsid w:val="00C45EAE"/>
    <w:rsid w:val="00C46A10"/>
    <w:rsid w:val="00C50A78"/>
    <w:rsid w:val="00C50F4E"/>
    <w:rsid w:val="00C5219A"/>
    <w:rsid w:val="00C525DF"/>
    <w:rsid w:val="00C533BF"/>
    <w:rsid w:val="00C55FA5"/>
    <w:rsid w:val="00C56070"/>
    <w:rsid w:val="00C601D9"/>
    <w:rsid w:val="00C60389"/>
    <w:rsid w:val="00C609E3"/>
    <w:rsid w:val="00C61E39"/>
    <w:rsid w:val="00C634AB"/>
    <w:rsid w:val="00C6407A"/>
    <w:rsid w:val="00C646E5"/>
    <w:rsid w:val="00C65B21"/>
    <w:rsid w:val="00C66121"/>
    <w:rsid w:val="00C67D88"/>
    <w:rsid w:val="00C70951"/>
    <w:rsid w:val="00C70B69"/>
    <w:rsid w:val="00C71CA3"/>
    <w:rsid w:val="00C73C04"/>
    <w:rsid w:val="00C7567E"/>
    <w:rsid w:val="00C75CEE"/>
    <w:rsid w:val="00C80E71"/>
    <w:rsid w:val="00C80F13"/>
    <w:rsid w:val="00C81486"/>
    <w:rsid w:val="00C81E31"/>
    <w:rsid w:val="00C82766"/>
    <w:rsid w:val="00C831AE"/>
    <w:rsid w:val="00C850E0"/>
    <w:rsid w:val="00C85D8F"/>
    <w:rsid w:val="00C860E8"/>
    <w:rsid w:val="00C86CEA"/>
    <w:rsid w:val="00C8784E"/>
    <w:rsid w:val="00C91B7B"/>
    <w:rsid w:val="00C92F5B"/>
    <w:rsid w:val="00C932C6"/>
    <w:rsid w:val="00C938C9"/>
    <w:rsid w:val="00C93A64"/>
    <w:rsid w:val="00C94FA5"/>
    <w:rsid w:val="00C95145"/>
    <w:rsid w:val="00C952E2"/>
    <w:rsid w:val="00C97B3E"/>
    <w:rsid w:val="00CA02FC"/>
    <w:rsid w:val="00CA11D6"/>
    <w:rsid w:val="00CA13B5"/>
    <w:rsid w:val="00CA304A"/>
    <w:rsid w:val="00CA4072"/>
    <w:rsid w:val="00CA4321"/>
    <w:rsid w:val="00CA52E1"/>
    <w:rsid w:val="00CA5A78"/>
    <w:rsid w:val="00CA68C0"/>
    <w:rsid w:val="00CA75F1"/>
    <w:rsid w:val="00CA7E06"/>
    <w:rsid w:val="00CA7EA2"/>
    <w:rsid w:val="00CA7ED8"/>
    <w:rsid w:val="00CB1F28"/>
    <w:rsid w:val="00CB5345"/>
    <w:rsid w:val="00CB5ECF"/>
    <w:rsid w:val="00CB7A13"/>
    <w:rsid w:val="00CC11DC"/>
    <w:rsid w:val="00CC1DBC"/>
    <w:rsid w:val="00CC2347"/>
    <w:rsid w:val="00CC2C6D"/>
    <w:rsid w:val="00CC5C4E"/>
    <w:rsid w:val="00CC669B"/>
    <w:rsid w:val="00CC7380"/>
    <w:rsid w:val="00CC76D1"/>
    <w:rsid w:val="00CC78AB"/>
    <w:rsid w:val="00CD1693"/>
    <w:rsid w:val="00CD2400"/>
    <w:rsid w:val="00CD29A9"/>
    <w:rsid w:val="00CD446E"/>
    <w:rsid w:val="00CD4A1D"/>
    <w:rsid w:val="00CD56DD"/>
    <w:rsid w:val="00CD585F"/>
    <w:rsid w:val="00CD5DD8"/>
    <w:rsid w:val="00CD63A7"/>
    <w:rsid w:val="00CD78C3"/>
    <w:rsid w:val="00CD7CA3"/>
    <w:rsid w:val="00CE033F"/>
    <w:rsid w:val="00CE050A"/>
    <w:rsid w:val="00CE2882"/>
    <w:rsid w:val="00CE2AF9"/>
    <w:rsid w:val="00CE2B2F"/>
    <w:rsid w:val="00CE2CB0"/>
    <w:rsid w:val="00CE2FE0"/>
    <w:rsid w:val="00CE3478"/>
    <w:rsid w:val="00CE35E4"/>
    <w:rsid w:val="00CE4311"/>
    <w:rsid w:val="00CE48A3"/>
    <w:rsid w:val="00CE4D1F"/>
    <w:rsid w:val="00CE527C"/>
    <w:rsid w:val="00CE5C80"/>
    <w:rsid w:val="00CE7D51"/>
    <w:rsid w:val="00CF0512"/>
    <w:rsid w:val="00CF3F18"/>
    <w:rsid w:val="00CF5169"/>
    <w:rsid w:val="00CF60E2"/>
    <w:rsid w:val="00CF7D80"/>
    <w:rsid w:val="00D00DCD"/>
    <w:rsid w:val="00D02D97"/>
    <w:rsid w:val="00D0357D"/>
    <w:rsid w:val="00D05588"/>
    <w:rsid w:val="00D05B8C"/>
    <w:rsid w:val="00D06031"/>
    <w:rsid w:val="00D06BD5"/>
    <w:rsid w:val="00D07364"/>
    <w:rsid w:val="00D07683"/>
    <w:rsid w:val="00D10112"/>
    <w:rsid w:val="00D101AA"/>
    <w:rsid w:val="00D11290"/>
    <w:rsid w:val="00D1199A"/>
    <w:rsid w:val="00D12D48"/>
    <w:rsid w:val="00D1421A"/>
    <w:rsid w:val="00D16A87"/>
    <w:rsid w:val="00D16AE8"/>
    <w:rsid w:val="00D2036A"/>
    <w:rsid w:val="00D2662D"/>
    <w:rsid w:val="00D27107"/>
    <w:rsid w:val="00D3014E"/>
    <w:rsid w:val="00D33587"/>
    <w:rsid w:val="00D34B22"/>
    <w:rsid w:val="00D34CA6"/>
    <w:rsid w:val="00D355B7"/>
    <w:rsid w:val="00D3578B"/>
    <w:rsid w:val="00D36029"/>
    <w:rsid w:val="00D366B1"/>
    <w:rsid w:val="00D37444"/>
    <w:rsid w:val="00D37FF9"/>
    <w:rsid w:val="00D40BEA"/>
    <w:rsid w:val="00D42FB0"/>
    <w:rsid w:val="00D4487B"/>
    <w:rsid w:val="00D44CEA"/>
    <w:rsid w:val="00D4524F"/>
    <w:rsid w:val="00D45BA7"/>
    <w:rsid w:val="00D50E9B"/>
    <w:rsid w:val="00D579B2"/>
    <w:rsid w:val="00D60507"/>
    <w:rsid w:val="00D62DD8"/>
    <w:rsid w:val="00D63B6D"/>
    <w:rsid w:val="00D65073"/>
    <w:rsid w:val="00D6638B"/>
    <w:rsid w:val="00D66E57"/>
    <w:rsid w:val="00D67405"/>
    <w:rsid w:val="00D70C60"/>
    <w:rsid w:val="00D72FAE"/>
    <w:rsid w:val="00D7317A"/>
    <w:rsid w:val="00D73ABD"/>
    <w:rsid w:val="00D73CAE"/>
    <w:rsid w:val="00D75BD8"/>
    <w:rsid w:val="00D77023"/>
    <w:rsid w:val="00D773D8"/>
    <w:rsid w:val="00D8140D"/>
    <w:rsid w:val="00D818B7"/>
    <w:rsid w:val="00D81BE6"/>
    <w:rsid w:val="00D82451"/>
    <w:rsid w:val="00D8360C"/>
    <w:rsid w:val="00D86498"/>
    <w:rsid w:val="00D868C4"/>
    <w:rsid w:val="00D86B93"/>
    <w:rsid w:val="00D87803"/>
    <w:rsid w:val="00D87945"/>
    <w:rsid w:val="00D90B92"/>
    <w:rsid w:val="00D90CA1"/>
    <w:rsid w:val="00D91DB1"/>
    <w:rsid w:val="00D94636"/>
    <w:rsid w:val="00D9560B"/>
    <w:rsid w:val="00D95C07"/>
    <w:rsid w:val="00D96CC6"/>
    <w:rsid w:val="00D971C4"/>
    <w:rsid w:val="00D972B9"/>
    <w:rsid w:val="00D973E7"/>
    <w:rsid w:val="00D9779C"/>
    <w:rsid w:val="00D97850"/>
    <w:rsid w:val="00D97971"/>
    <w:rsid w:val="00D97E74"/>
    <w:rsid w:val="00DA1485"/>
    <w:rsid w:val="00DA172F"/>
    <w:rsid w:val="00DA1746"/>
    <w:rsid w:val="00DA2494"/>
    <w:rsid w:val="00DA28AC"/>
    <w:rsid w:val="00DA29E0"/>
    <w:rsid w:val="00DA2F5D"/>
    <w:rsid w:val="00DA3441"/>
    <w:rsid w:val="00DA3A3A"/>
    <w:rsid w:val="00DA4BB2"/>
    <w:rsid w:val="00DA526B"/>
    <w:rsid w:val="00DA55E4"/>
    <w:rsid w:val="00DA56E3"/>
    <w:rsid w:val="00DA7C57"/>
    <w:rsid w:val="00DB140B"/>
    <w:rsid w:val="00DB1F6A"/>
    <w:rsid w:val="00DB28A7"/>
    <w:rsid w:val="00DB3A9B"/>
    <w:rsid w:val="00DB3F22"/>
    <w:rsid w:val="00DB4128"/>
    <w:rsid w:val="00DB4C66"/>
    <w:rsid w:val="00DB5444"/>
    <w:rsid w:val="00DB5ED1"/>
    <w:rsid w:val="00DB5F34"/>
    <w:rsid w:val="00DC0F82"/>
    <w:rsid w:val="00DC1135"/>
    <w:rsid w:val="00DC1C06"/>
    <w:rsid w:val="00DC251C"/>
    <w:rsid w:val="00DC3820"/>
    <w:rsid w:val="00DD0158"/>
    <w:rsid w:val="00DD233C"/>
    <w:rsid w:val="00DD29DD"/>
    <w:rsid w:val="00DD4A23"/>
    <w:rsid w:val="00DD560C"/>
    <w:rsid w:val="00DD7501"/>
    <w:rsid w:val="00DD78C5"/>
    <w:rsid w:val="00DE20AC"/>
    <w:rsid w:val="00DE3500"/>
    <w:rsid w:val="00DE35C6"/>
    <w:rsid w:val="00DE4F16"/>
    <w:rsid w:val="00DE6B77"/>
    <w:rsid w:val="00DE70D4"/>
    <w:rsid w:val="00DF0F79"/>
    <w:rsid w:val="00DF157F"/>
    <w:rsid w:val="00DF224C"/>
    <w:rsid w:val="00DF2971"/>
    <w:rsid w:val="00DF3F57"/>
    <w:rsid w:val="00DF53F3"/>
    <w:rsid w:val="00DF6EE5"/>
    <w:rsid w:val="00E00C02"/>
    <w:rsid w:val="00E00FFC"/>
    <w:rsid w:val="00E023CD"/>
    <w:rsid w:val="00E03ACC"/>
    <w:rsid w:val="00E05D4D"/>
    <w:rsid w:val="00E06170"/>
    <w:rsid w:val="00E0680B"/>
    <w:rsid w:val="00E106EF"/>
    <w:rsid w:val="00E152C1"/>
    <w:rsid w:val="00E16844"/>
    <w:rsid w:val="00E17A6B"/>
    <w:rsid w:val="00E17FAC"/>
    <w:rsid w:val="00E2064A"/>
    <w:rsid w:val="00E207C2"/>
    <w:rsid w:val="00E21276"/>
    <w:rsid w:val="00E220B5"/>
    <w:rsid w:val="00E22C39"/>
    <w:rsid w:val="00E23144"/>
    <w:rsid w:val="00E23B34"/>
    <w:rsid w:val="00E23E9E"/>
    <w:rsid w:val="00E24F69"/>
    <w:rsid w:val="00E25DDB"/>
    <w:rsid w:val="00E26826"/>
    <w:rsid w:val="00E27108"/>
    <w:rsid w:val="00E30549"/>
    <w:rsid w:val="00E308BE"/>
    <w:rsid w:val="00E3400D"/>
    <w:rsid w:val="00E34863"/>
    <w:rsid w:val="00E34900"/>
    <w:rsid w:val="00E35A7E"/>
    <w:rsid w:val="00E376E4"/>
    <w:rsid w:val="00E37EFE"/>
    <w:rsid w:val="00E404D0"/>
    <w:rsid w:val="00E41127"/>
    <w:rsid w:val="00E41408"/>
    <w:rsid w:val="00E42450"/>
    <w:rsid w:val="00E428E9"/>
    <w:rsid w:val="00E4318F"/>
    <w:rsid w:val="00E434E7"/>
    <w:rsid w:val="00E43FE8"/>
    <w:rsid w:val="00E452D2"/>
    <w:rsid w:val="00E461C1"/>
    <w:rsid w:val="00E46302"/>
    <w:rsid w:val="00E474CE"/>
    <w:rsid w:val="00E504AE"/>
    <w:rsid w:val="00E50D09"/>
    <w:rsid w:val="00E51132"/>
    <w:rsid w:val="00E51530"/>
    <w:rsid w:val="00E51B4E"/>
    <w:rsid w:val="00E530E9"/>
    <w:rsid w:val="00E54CAB"/>
    <w:rsid w:val="00E5576E"/>
    <w:rsid w:val="00E55833"/>
    <w:rsid w:val="00E56A80"/>
    <w:rsid w:val="00E57D59"/>
    <w:rsid w:val="00E61F24"/>
    <w:rsid w:val="00E620D7"/>
    <w:rsid w:val="00E6231A"/>
    <w:rsid w:val="00E6327A"/>
    <w:rsid w:val="00E633B7"/>
    <w:rsid w:val="00E64A17"/>
    <w:rsid w:val="00E6597A"/>
    <w:rsid w:val="00E65DF0"/>
    <w:rsid w:val="00E65F7A"/>
    <w:rsid w:val="00E67312"/>
    <w:rsid w:val="00E67388"/>
    <w:rsid w:val="00E6785A"/>
    <w:rsid w:val="00E71281"/>
    <w:rsid w:val="00E72B4A"/>
    <w:rsid w:val="00E72EEF"/>
    <w:rsid w:val="00E73918"/>
    <w:rsid w:val="00E741B9"/>
    <w:rsid w:val="00E742D2"/>
    <w:rsid w:val="00E74851"/>
    <w:rsid w:val="00E758AC"/>
    <w:rsid w:val="00E761D6"/>
    <w:rsid w:val="00E764BB"/>
    <w:rsid w:val="00E773C3"/>
    <w:rsid w:val="00E77643"/>
    <w:rsid w:val="00E81E78"/>
    <w:rsid w:val="00E81F7F"/>
    <w:rsid w:val="00E827DA"/>
    <w:rsid w:val="00E8331A"/>
    <w:rsid w:val="00E838CC"/>
    <w:rsid w:val="00E83993"/>
    <w:rsid w:val="00E84882"/>
    <w:rsid w:val="00E8605A"/>
    <w:rsid w:val="00E9353C"/>
    <w:rsid w:val="00E93690"/>
    <w:rsid w:val="00E93C42"/>
    <w:rsid w:val="00E94627"/>
    <w:rsid w:val="00E95EEE"/>
    <w:rsid w:val="00E975A4"/>
    <w:rsid w:val="00EA281E"/>
    <w:rsid w:val="00EA2C9B"/>
    <w:rsid w:val="00EA377F"/>
    <w:rsid w:val="00EA4337"/>
    <w:rsid w:val="00EA49A2"/>
    <w:rsid w:val="00EA5F69"/>
    <w:rsid w:val="00EA7A94"/>
    <w:rsid w:val="00EB0F6F"/>
    <w:rsid w:val="00EB1151"/>
    <w:rsid w:val="00EB34FD"/>
    <w:rsid w:val="00EB364E"/>
    <w:rsid w:val="00EB36CD"/>
    <w:rsid w:val="00EB4557"/>
    <w:rsid w:val="00EB51FA"/>
    <w:rsid w:val="00EB54BF"/>
    <w:rsid w:val="00EB6928"/>
    <w:rsid w:val="00EB7BB3"/>
    <w:rsid w:val="00EC0685"/>
    <w:rsid w:val="00EC0D32"/>
    <w:rsid w:val="00EC186A"/>
    <w:rsid w:val="00EC2E61"/>
    <w:rsid w:val="00EC3457"/>
    <w:rsid w:val="00EC41F1"/>
    <w:rsid w:val="00EC465E"/>
    <w:rsid w:val="00EC557F"/>
    <w:rsid w:val="00EC60B2"/>
    <w:rsid w:val="00EC6834"/>
    <w:rsid w:val="00EC7550"/>
    <w:rsid w:val="00ED033C"/>
    <w:rsid w:val="00ED0F21"/>
    <w:rsid w:val="00ED1835"/>
    <w:rsid w:val="00ED194A"/>
    <w:rsid w:val="00ED2514"/>
    <w:rsid w:val="00ED4BA8"/>
    <w:rsid w:val="00ED5AEE"/>
    <w:rsid w:val="00ED627B"/>
    <w:rsid w:val="00EE01B4"/>
    <w:rsid w:val="00EE080C"/>
    <w:rsid w:val="00EE0CA6"/>
    <w:rsid w:val="00EE117C"/>
    <w:rsid w:val="00EE1955"/>
    <w:rsid w:val="00EE1DA4"/>
    <w:rsid w:val="00EE4CEE"/>
    <w:rsid w:val="00EE5CCD"/>
    <w:rsid w:val="00EE606F"/>
    <w:rsid w:val="00EE6BCA"/>
    <w:rsid w:val="00EE7279"/>
    <w:rsid w:val="00EF36F4"/>
    <w:rsid w:val="00EF3A55"/>
    <w:rsid w:val="00EF4165"/>
    <w:rsid w:val="00EF490C"/>
    <w:rsid w:val="00EF4BDE"/>
    <w:rsid w:val="00EF4DEC"/>
    <w:rsid w:val="00EF5DB5"/>
    <w:rsid w:val="00EF5E4B"/>
    <w:rsid w:val="00EF6451"/>
    <w:rsid w:val="00EF656C"/>
    <w:rsid w:val="00EF6DC1"/>
    <w:rsid w:val="00EF6F4E"/>
    <w:rsid w:val="00EF7A7E"/>
    <w:rsid w:val="00F00E64"/>
    <w:rsid w:val="00F0117E"/>
    <w:rsid w:val="00F0290D"/>
    <w:rsid w:val="00F02DA0"/>
    <w:rsid w:val="00F03251"/>
    <w:rsid w:val="00F0333A"/>
    <w:rsid w:val="00F05505"/>
    <w:rsid w:val="00F05ADC"/>
    <w:rsid w:val="00F07443"/>
    <w:rsid w:val="00F0749D"/>
    <w:rsid w:val="00F0765D"/>
    <w:rsid w:val="00F07C5B"/>
    <w:rsid w:val="00F11432"/>
    <w:rsid w:val="00F11C44"/>
    <w:rsid w:val="00F1542C"/>
    <w:rsid w:val="00F16ADA"/>
    <w:rsid w:val="00F170F5"/>
    <w:rsid w:val="00F1746F"/>
    <w:rsid w:val="00F22813"/>
    <w:rsid w:val="00F23052"/>
    <w:rsid w:val="00F24150"/>
    <w:rsid w:val="00F25F6E"/>
    <w:rsid w:val="00F270B5"/>
    <w:rsid w:val="00F27761"/>
    <w:rsid w:val="00F27A3C"/>
    <w:rsid w:val="00F335C6"/>
    <w:rsid w:val="00F344EB"/>
    <w:rsid w:val="00F354C6"/>
    <w:rsid w:val="00F35C19"/>
    <w:rsid w:val="00F40EDC"/>
    <w:rsid w:val="00F421C9"/>
    <w:rsid w:val="00F422D9"/>
    <w:rsid w:val="00F42D67"/>
    <w:rsid w:val="00F4440C"/>
    <w:rsid w:val="00F44D29"/>
    <w:rsid w:val="00F451CB"/>
    <w:rsid w:val="00F45218"/>
    <w:rsid w:val="00F45669"/>
    <w:rsid w:val="00F4572E"/>
    <w:rsid w:val="00F4618B"/>
    <w:rsid w:val="00F47120"/>
    <w:rsid w:val="00F500FF"/>
    <w:rsid w:val="00F50B55"/>
    <w:rsid w:val="00F524C7"/>
    <w:rsid w:val="00F52BCD"/>
    <w:rsid w:val="00F532BA"/>
    <w:rsid w:val="00F539FD"/>
    <w:rsid w:val="00F54C3B"/>
    <w:rsid w:val="00F55614"/>
    <w:rsid w:val="00F56294"/>
    <w:rsid w:val="00F56F8D"/>
    <w:rsid w:val="00F571A3"/>
    <w:rsid w:val="00F57BD3"/>
    <w:rsid w:val="00F6094E"/>
    <w:rsid w:val="00F60F30"/>
    <w:rsid w:val="00F6108C"/>
    <w:rsid w:val="00F61B53"/>
    <w:rsid w:val="00F629DD"/>
    <w:rsid w:val="00F62BE0"/>
    <w:rsid w:val="00F63F2C"/>
    <w:rsid w:val="00F63F93"/>
    <w:rsid w:val="00F64080"/>
    <w:rsid w:val="00F6479A"/>
    <w:rsid w:val="00F65A88"/>
    <w:rsid w:val="00F65B96"/>
    <w:rsid w:val="00F66343"/>
    <w:rsid w:val="00F71370"/>
    <w:rsid w:val="00F71456"/>
    <w:rsid w:val="00F72CE6"/>
    <w:rsid w:val="00F73710"/>
    <w:rsid w:val="00F74739"/>
    <w:rsid w:val="00F76755"/>
    <w:rsid w:val="00F76DE1"/>
    <w:rsid w:val="00F81A8C"/>
    <w:rsid w:val="00F81C85"/>
    <w:rsid w:val="00F8208F"/>
    <w:rsid w:val="00F83B54"/>
    <w:rsid w:val="00F846D2"/>
    <w:rsid w:val="00F848B3"/>
    <w:rsid w:val="00F8616E"/>
    <w:rsid w:val="00F86D07"/>
    <w:rsid w:val="00F872DA"/>
    <w:rsid w:val="00F87976"/>
    <w:rsid w:val="00F908CC"/>
    <w:rsid w:val="00F90B5C"/>
    <w:rsid w:val="00F91F8B"/>
    <w:rsid w:val="00F9309C"/>
    <w:rsid w:val="00F96626"/>
    <w:rsid w:val="00F97670"/>
    <w:rsid w:val="00FA1146"/>
    <w:rsid w:val="00FA1250"/>
    <w:rsid w:val="00FA1505"/>
    <w:rsid w:val="00FA2B8A"/>
    <w:rsid w:val="00FA2F7D"/>
    <w:rsid w:val="00FA37E8"/>
    <w:rsid w:val="00FA4C9F"/>
    <w:rsid w:val="00FA4F74"/>
    <w:rsid w:val="00FA63CD"/>
    <w:rsid w:val="00FA6A92"/>
    <w:rsid w:val="00FA7C43"/>
    <w:rsid w:val="00FB122A"/>
    <w:rsid w:val="00FB1C48"/>
    <w:rsid w:val="00FB2A69"/>
    <w:rsid w:val="00FB3224"/>
    <w:rsid w:val="00FB6799"/>
    <w:rsid w:val="00FB6848"/>
    <w:rsid w:val="00FB77FE"/>
    <w:rsid w:val="00FC0D1B"/>
    <w:rsid w:val="00FC1456"/>
    <w:rsid w:val="00FC1C00"/>
    <w:rsid w:val="00FC1D4F"/>
    <w:rsid w:val="00FC3231"/>
    <w:rsid w:val="00FC6B9E"/>
    <w:rsid w:val="00FC7A71"/>
    <w:rsid w:val="00FC7B36"/>
    <w:rsid w:val="00FD1129"/>
    <w:rsid w:val="00FD11E9"/>
    <w:rsid w:val="00FD13B4"/>
    <w:rsid w:val="00FD19DB"/>
    <w:rsid w:val="00FD2148"/>
    <w:rsid w:val="00FD631A"/>
    <w:rsid w:val="00FD63F4"/>
    <w:rsid w:val="00FD7931"/>
    <w:rsid w:val="00FD7A49"/>
    <w:rsid w:val="00FD7B85"/>
    <w:rsid w:val="00FE21EB"/>
    <w:rsid w:val="00FE3BED"/>
    <w:rsid w:val="00FE44FE"/>
    <w:rsid w:val="00FE4514"/>
    <w:rsid w:val="00FE4AFD"/>
    <w:rsid w:val="00FE4F57"/>
    <w:rsid w:val="00FE5610"/>
    <w:rsid w:val="00FE64C1"/>
    <w:rsid w:val="00FE7BC6"/>
    <w:rsid w:val="00FF3371"/>
    <w:rsid w:val="00FF48EB"/>
    <w:rsid w:val="00FF4EC7"/>
    <w:rsid w:val="00FF7372"/>
    <w:rsid w:val="00FF7525"/>
    <w:rsid w:val="00FF782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2E1629"/>
  <w15:docId w15:val="{61557B63-324D-4F6F-A1E2-070A430E4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695C"/>
    <w:rPr>
      <w:sz w:val="24"/>
      <w:lang w:val="en-GB"/>
    </w:rPr>
  </w:style>
  <w:style w:type="paragraph" w:styleId="Titre1">
    <w:name w:val="heading 1"/>
    <w:basedOn w:val="Normal"/>
    <w:next w:val="Normal"/>
    <w:link w:val="Titre1Car"/>
    <w:qFormat/>
    <w:pPr>
      <w:keepNext/>
      <w:spacing w:before="240" w:after="60"/>
      <w:outlineLvl w:val="0"/>
    </w:pPr>
    <w:rPr>
      <w:b/>
      <w:caps/>
      <w:kern w:val="28"/>
      <w:u w:val="single"/>
    </w:rPr>
  </w:style>
  <w:style w:type="paragraph" w:styleId="Titre2">
    <w:name w:val="heading 2"/>
    <w:basedOn w:val="Titre1"/>
    <w:next w:val="Normal"/>
    <w:link w:val="Titre2Car"/>
    <w:qFormat/>
    <w:pPr>
      <w:outlineLvl w:val="1"/>
    </w:pPr>
  </w:style>
  <w:style w:type="paragraph" w:styleId="Titre3">
    <w:name w:val="heading 3"/>
    <w:basedOn w:val="Titre2"/>
    <w:next w:val="Normal"/>
    <w:link w:val="Titre3Car"/>
    <w:qFormat/>
    <w:pPr>
      <w:outlineLvl w:val="2"/>
    </w:pPr>
    <w:rPr>
      <w:caps w:val="0"/>
      <w:u w:val="none"/>
    </w:rPr>
  </w:style>
  <w:style w:type="paragraph" w:styleId="Titre4">
    <w:name w:val="heading 4"/>
    <w:basedOn w:val="Normal"/>
    <w:next w:val="Normal"/>
    <w:link w:val="Titre4Car"/>
    <w:qFormat/>
    <w:pPr>
      <w:keepNext/>
      <w:jc w:val="center"/>
      <w:outlineLvl w:val="3"/>
    </w:pPr>
    <w:rPr>
      <w:b/>
    </w:rPr>
  </w:style>
  <w:style w:type="paragraph" w:styleId="Titre5">
    <w:name w:val="heading 5"/>
    <w:basedOn w:val="Normal"/>
    <w:next w:val="Normal"/>
    <w:link w:val="Titre5Car"/>
    <w:qFormat/>
    <w:pPr>
      <w:keepNext/>
      <w:outlineLvl w:val="4"/>
    </w:pPr>
    <w:rPr>
      <w:sz w:val="28"/>
    </w:rPr>
  </w:style>
  <w:style w:type="paragraph" w:styleId="Titre6">
    <w:name w:val="heading 6"/>
    <w:basedOn w:val="Normal"/>
    <w:next w:val="Normal"/>
    <w:link w:val="Titre6Car"/>
    <w:qFormat/>
    <w:pPr>
      <w:keepNext/>
      <w:outlineLvl w:val="5"/>
    </w:pPr>
    <w:rPr>
      <w:sz w:val="28"/>
      <w:u w:val="single"/>
    </w:rPr>
  </w:style>
  <w:style w:type="paragraph" w:styleId="Titre7">
    <w:name w:val="heading 7"/>
    <w:basedOn w:val="Normal"/>
    <w:next w:val="Normal"/>
    <w:link w:val="Titre7Car"/>
    <w:qFormat/>
    <w:pPr>
      <w:keepNext/>
      <w:jc w:val="center"/>
      <w:outlineLvl w:val="6"/>
    </w:pPr>
    <w:rPr>
      <w:b/>
      <w:smallCaps/>
      <w:sz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pPr>
      <w:tabs>
        <w:tab w:val="center" w:pos="4320"/>
        <w:tab w:val="right" w:pos="8640"/>
      </w:tabs>
    </w:pPr>
  </w:style>
  <w:style w:type="paragraph" w:customStyle="1" w:styleId="modulename">
    <w:name w:val="module name"/>
    <w:basedOn w:val="Normal"/>
    <w:link w:val="modulenameChar"/>
    <w:rPr>
      <w:b/>
      <w:caps/>
    </w:rPr>
  </w:style>
  <w:style w:type="character" w:customStyle="1" w:styleId="modulenameChar">
    <w:name w:val="module name Char"/>
    <w:link w:val="modulename"/>
    <w:rsid w:val="008709AD"/>
    <w:rPr>
      <w:b/>
      <w:caps/>
      <w:sz w:val="24"/>
      <w:lang w:val="en-US" w:eastAsia="en-US" w:bidi="ar-SA"/>
    </w:rPr>
  </w:style>
  <w:style w:type="paragraph" w:customStyle="1" w:styleId="1IntvwqstCharCharChar">
    <w:name w:val="1. Intvw qst Char Char Char"/>
    <w:basedOn w:val="Normal"/>
    <w:link w:val="1IntvwqstCharCharCharChar"/>
    <w:pPr>
      <w:ind w:left="360" w:hanging="360"/>
    </w:pPr>
    <w:rPr>
      <w:rFonts w:ascii="Arial" w:hAnsi="Arial"/>
      <w:smallCaps/>
      <w:sz w:val="20"/>
    </w:rPr>
  </w:style>
  <w:style w:type="character" w:customStyle="1" w:styleId="1IntvwqstCharCharCharChar">
    <w:name w:val="1. Intvw qst Char Char Char Char"/>
    <w:link w:val="1IntvwqstCharCharChar"/>
    <w:rsid w:val="00A43CDE"/>
    <w:rPr>
      <w:rFonts w:ascii="Arial" w:hAnsi="Arial"/>
      <w:smallCaps/>
      <w:lang w:val="en-US" w:eastAsia="en-US" w:bidi="ar-SA"/>
    </w:rPr>
  </w:style>
  <w:style w:type="paragraph" w:customStyle="1" w:styleId="Responsecategs">
    <w:name w:val="Response categs....."/>
    <w:basedOn w:val="Normal"/>
    <w:link w:val="ResponsecategsChar"/>
    <w:pPr>
      <w:tabs>
        <w:tab w:val="right" w:leader="dot" w:pos="3942"/>
      </w:tabs>
      <w:ind w:left="216" w:hanging="216"/>
    </w:pPr>
    <w:rPr>
      <w:rFonts w:ascii="Arial" w:hAnsi="Arial"/>
      <w:sz w:val="20"/>
    </w:rPr>
  </w:style>
  <w:style w:type="character" w:customStyle="1" w:styleId="ResponsecategsChar">
    <w:name w:val="Response categs..... Char"/>
    <w:link w:val="Responsecategs"/>
    <w:rsid w:val="002945E3"/>
    <w:rPr>
      <w:rFonts w:ascii="Arial" w:hAnsi="Arial"/>
      <w:lang w:val="en-US" w:eastAsia="en-US" w:bidi="ar-SA"/>
    </w:rPr>
  </w:style>
  <w:style w:type="paragraph" w:customStyle="1" w:styleId="Clusterno">
    <w:name w:val="Cluster no."/>
    <w:basedOn w:val="Normal"/>
    <w:link w:val="ClusternoChar"/>
    <w:pPr>
      <w:jc w:val="right"/>
    </w:pPr>
    <w:rPr>
      <w:b/>
    </w:rPr>
  </w:style>
  <w:style w:type="paragraph" w:customStyle="1" w:styleId="InstructionstointvwCharCharChar">
    <w:name w:val="Instructions to intvw Char Char Char"/>
    <w:basedOn w:val="modulename"/>
    <w:link w:val="InstructionstointvwCharCharCharChar"/>
    <w:rPr>
      <w:i/>
    </w:rPr>
  </w:style>
  <w:style w:type="character" w:customStyle="1" w:styleId="InstructionstointvwCharCharCharChar">
    <w:name w:val="Instructions to intvw Char Char Char Char"/>
    <w:link w:val="InstructionstointvwCharCharChar"/>
    <w:rsid w:val="008709AD"/>
    <w:rPr>
      <w:b/>
      <w:i/>
      <w:caps/>
      <w:sz w:val="24"/>
      <w:lang w:val="en-US" w:eastAsia="en-US" w:bidi="ar-SA"/>
    </w:rPr>
  </w:style>
  <w:style w:type="paragraph" w:customStyle="1" w:styleId="GOTONEXTMODULE">
    <w:name w:val="GO TO NEXT MODULE"/>
    <w:basedOn w:val="1IntvwqstCharCharChar"/>
    <w:rPr>
      <w:rFonts w:ascii="Times New Roman" w:hAnsi="Times New Roman"/>
      <w:b/>
      <w:caps/>
      <w:smallCaps w:val="0"/>
      <w:sz w:val="21"/>
    </w:rPr>
  </w:style>
  <w:style w:type="paragraph" w:customStyle="1" w:styleId="adaptationnote">
    <w:name w:val="adaptation note"/>
    <w:basedOn w:val="Normal"/>
    <w:link w:val="adaptationnoteChar"/>
    <w:rsid w:val="002945E3"/>
    <w:rPr>
      <w:rFonts w:ascii="Arial" w:hAnsi="Arial"/>
      <w:b/>
      <w:i/>
      <w:sz w:val="20"/>
    </w:rPr>
  </w:style>
  <w:style w:type="character" w:customStyle="1" w:styleId="adaptationnoteChar">
    <w:name w:val="adaptation note Char"/>
    <w:link w:val="adaptationnote"/>
    <w:rsid w:val="002945E3"/>
    <w:rPr>
      <w:rFonts w:ascii="Arial" w:hAnsi="Arial"/>
      <w:b/>
      <w:i/>
      <w:lang w:val="en-US" w:eastAsia="en-US" w:bidi="ar-SA"/>
    </w:rPr>
  </w:style>
  <w:style w:type="paragraph" w:customStyle="1" w:styleId="Otherspecify">
    <w:name w:val="Other(specify)______"/>
    <w:basedOn w:val="Clusterno"/>
    <w:link w:val="OtherspecifyChar"/>
    <w:pPr>
      <w:tabs>
        <w:tab w:val="right" w:leader="underscore" w:pos="3946"/>
      </w:tabs>
      <w:ind w:left="216" w:hanging="216"/>
      <w:jc w:val="left"/>
    </w:pPr>
    <w:rPr>
      <w:rFonts w:ascii="Arial" w:hAnsi="Arial"/>
    </w:rPr>
  </w:style>
  <w:style w:type="paragraph" w:customStyle="1" w:styleId="skipcolumn">
    <w:name w:val="skip column"/>
    <w:basedOn w:val="Normal"/>
    <w:link w:val="skipcolumnChar"/>
    <w:rsid w:val="001E7C3E"/>
    <w:rPr>
      <w:rFonts w:ascii="Arial" w:hAnsi="Arial"/>
      <w:smallCaps/>
      <w:sz w:val="20"/>
    </w:rPr>
  </w:style>
  <w:style w:type="paragraph" w:customStyle="1" w:styleId="questionnairename">
    <w:name w:val="questionnaire name"/>
    <w:basedOn w:val="modulename"/>
    <w:pPr>
      <w:jc w:val="center"/>
    </w:pPr>
    <w:rPr>
      <w:sz w:val="28"/>
    </w:rPr>
  </w:style>
  <w:style w:type="paragraph" w:styleId="Pieddepage">
    <w:name w:val="footer"/>
    <w:basedOn w:val="Normal"/>
    <w:link w:val="PieddepageCar"/>
    <w:pPr>
      <w:tabs>
        <w:tab w:val="center" w:pos="4320"/>
        <w:tab w:val="right" w:pos="8640"/>
      </w:tabs>
    </w:pPr>
  </w:style>
  <w:style w:type="character" w:styleId="Numrodepage">
    <w:name w:val="page number"/>
    <w:basedOn w:val="Policepardfaut"/>
  </w:style>
  <w:style w:type="character" w:customStyle="1" w:styleId="InstructionstointvwChar4Char">
    <w:name w:val="Instructions to intvw Char4 Char"/>
    <w:link w:val="InstructionstointvwChar4"/>
    <w:rsid w:val="002945E3"/>
    <w:rPr>
      <w:i/>
      <w:lang w:val="en-US" w:eastAsia="en-US" w:bidi="ar-SA"/>
    </w:rPr>
  </w:style>
  <w:style w:type="paragraph" w:customStyle="1" w:styleId="InstructionstointvwChar4">
    <w:name w:val="Instructions to intvw Char4"/>
    <w:basedOn w:val="Normal"/>
    <w:link w:val="InstructionstointvwChar4Char"/>
    <w:rsid w:val="00B62672"/>
    <w:rPr>
      <w:i/>
      <w:sz w:val="20"/>
    </w:rPr>
  </w:style>
  <w:style w:type="paragraph" w:styleId="Retraitcorpsdetexte">
    <w:name w:val="Body Text Indent"/>
    <w:basedOn w:val="Normal"/>
    <w:link w:val="RetraitcorpsdetexteCar"/>
    <w:pPr>
      <w:tabs>
        <w:tab w:val="right" w:leader="dot" w:pos="3942"/>
      </w:tabs>
      <w:ind w:hanging="225"/>
    </w:pPr>
    <w:rPr>
      <w:rFonts w:ascii="Arial" w:hAnsi="Arial"/>
      <w:smallCaps/>
      <w:sz w:val="20"/>
    </w:rPr>
  </w:style>
  <w:style w:type="paragraph" w:styleId="Corpsdetexte3">
    <w:name w:val="Body Text 3"/>
    <w:basedOn w:val="Normal"/>
    <w:link w:val="Corpsdetexte3Car"/>
    <w:pPr>
      <w:tabs>
        <w:tab w:val="left" w:pos="-700"/>
        <w:tab w:val="left" w:pos="1440"/>
      </w:tabs>
      <w:spacing w:after="58"/>
      <w:jc w:val="center"/>
    </w:pPr>
    <w:rPr>
      <w:rFonts w:ascii="Arial" w:hAnsi="Arial"/>
      <w:color w:val="000000"/>
      <w:sz w:val="14"/>
    </w:rPr>
  </w:style>
  <w:style w:type="character" w:customStyle="1" w:styleId="Instructionsinparens">
    <w:name w:val="Instructions in parens"/>
    <w:rsid w:val="002945E3"/>
    <w:rPr>
      <w:rFonts w:ascii="Times New Roman" w:hAnsi="Times New Roman"/>
      <w:i/>
      <w:sz w:val="20"/>
      <w:szCs w:val="20"/>
    </w:rPr>
  </w:style>
  <w:style w:type="character" w:styleId="Marquedecommentaire">
    <w:name w:val="annotation reference"/>
    <w:semiHidden/>
    <w:rPr>
      <w:sz w:val="16"/>
    </w:rPr>
  </w:style>
  <w:style w:type="paragraph" w:styleId="Commentaire">
    <w:name w:val="annotation text"/>
    <w:basedOn w:val="Normal"/>
    <w:link w:val="CommentaireCar"/>
    <w:semiHidden/>
    <w:rPr>
      <w:sz w:val="20"/>
    </w:rPr>
  </w:style>
  <w:style w:type="character" w:styleId="Appelnotedebasdep">
    <w:name w:val="footnote reference"/>
    <w:semiHidden/>
  </w:style>
  <w:style w:type="paragraph" w:styleId="Objetducommentaire">
    <w:name w:val="annotation subject"/>
    <w:basedOn w:val="Commentaire"/>
    <w:next w:val="Commentaire"/>
    <w:link w:val="ObjetducommentaireCar"/>
    <w:semiHidden/>
    <w:rsid w:val="00BF1BEA"/>
    <w:rPr>
      <w:b/>
      <w:bCs/>
    </w:rPr>
  </w:style>
  <w:style w:type="paragraph" w:styleId="Textedebulles">
    <w:name w:val="Balloon Text"/>
    <w:basedOn w:val="Normal"/>
    <w:link w:val="TextedebullesCar"/>
    <w:semiHidden/>
    <w:rsid w:val="00BF1BEA"/>
    <w:rPr>
      <w:rFonts w:ascii="Tahoma" w:hAnsi="Tahoma" w:cs="Tahoma"/>
      <w:sz w:val="16"/>
      <w:szCs w:val="16"/>
    </w:rPr>
  </w:style>
  <w:style w:type="paragraph" w:customStyle="1" w:styleId="InstructionstointvwCharChar">
    <w:name w:val="Instructions to intvw Char Char"/>
    <w:basedOn w:val="Normal"/>
    <w:link w:val="InstructionstointvwCharCharChar1"/>
    <w:rsid w:val="007505DE"/>
    <w:rPr>
      <w:i/>
      <w:sz w:val="20"/>
    </w:rPr>
  </w:style>
  <w:style w:type="character" w:customStyle="1" w:styleId="InstructionstointvwCharCharChar1">
    <w:name w:val="Instructions to intvw Char Char Char1"/>
    <w:link w:val="InstructionstointvwCharChar"/>
    <w:rsid w:val="00502D86"/>
    <w:rPr>
      <w:i/>
      <w:lang w:val="en-US" w:eastAsia="en-US" w:bidi="ar-SA"/>
    </w:rPr>
  </w:style>
  <w:style w:type="character" w:customStyle="1" w:styleId="1IntvwqstCharCharCharChar1">
    <w:name w:val="1. Intvw qst Char Char Char Char1"/>
    <w:rsid w:val="00226D38"/>
    <w:rPr>
      <w:rFonts w:ascii="Arial" w:hAnsi="Arial"/>
      <w:smallCaps/>
      <w:lang w:val="en-US" w:eastAsia="en-US" w:bidi="ar-SA"/>
    </w:rPr>
  </w:style>
  <w:style w:type="character" w:customStyle="1" w:styleId="1IntvwqstCharCharChar3">
    <w:name w:val="1. Intvw qst Char Char Char3"/>
    <w:rsid w:val="00B62672"/>
    <w:rPr>
      <w:rFonts w:ascii="Arial" w:hAnsi="Arial"/>
      <w:smallCaps/>
      <w:lang w:val="en-US" w:eastAsia="en-US" w:bidi="ar-SA"/>
    </w:rPr>
  </w:style>
  <w:style w:type="paragraph" w:customStyle="1" w:styleId="1Intvwqst">
    <w:name w:val="1. Intvw qst"/>
    <w:basedOn w:val="Normal"/>
    <w:link w:val="1IntvwqstChar1"/>
    <w:rsid w:val="00B62672"/>
    <w:pPr>
      <w:ind w:left="360" w:hanging="360"/>
    </w:pPr>
    <w:rPr>
      <w:rFonts w:ascii="Arial" w:hAnsi="Arial"/>
      <w:smallCaps/>
      <w:sz w:val="20"/>
    </w:rPr>
  </w:style>
  <w:style w:type="character" w:customStyle="1" w:styleId="1IntvwqstChar1">
    <w:name w:val="1. Intvw qst Char1"/>
    <w:link w:val="1Intvwqst"/>
    <w:rsid w:val="009442D1"/>
    <w:rPr>
      <w:rFonts w:ascii="Arial" w:hAnsi="Arial"/>
      <w:smallCaps/>
      <w:lang w:val="en-US" w:eastAsia="en-US" w:bidi="ar-SA"/>
    </w:rPr>
  </w:style>
  <w:style w:type="paragraph" w:styleId="Notedebasdepage">
    <w:name w:val="footnote text"/>
    <w:basedOn w:val="Normal"/>
    <w:link w:val="NotedebasdepageCar"/>
    <w:rsid w:val="00B62672"/>
    <w:rPr>
      <w:sz w:val="20"/>
    </w:rPr>
  </w:style>
  <w:style w:type="character" w:styleId="Appeldenotedefin">
    <w:name w:val="endnote reference"/>
    <w:semiHidden/>
    <w:rsid w:val="00B62672"/>
    <w:rPr>
      <w:vertAlign w:val="superscript"/>
    </w:rPr>
  </w:style>
  <w:style w:type="character" w:customStyle="1" w:styleId="InstructionstointvwChar2">
    <w:name w:val="Instructions to intvw Char2"/>
    <w:rsid w:val="00B62672"/>
    <w:rPr>
      <w:i/>
      <w:lang w:val="en-US" w:eastAsia="en-US" w:bidi="ar-SA"/>
    </w:rPr>
  </w:style>
  <w:style w:type="paragraph" w:customStyle="1" w:styleId="1IntvwqstChar">
    <w:name w:val="1. Intvw qst Char"/>
    <w:basedOn w:val="Normal"/>
    <w:link w:val="1IntvwqstCharChar"/>
    <w:rsid w:val="00B62672"/>
    <w:pPr>
      <w:ind w:left="360" w:hanging="360"/>
    </w:pPr>
    <w:rPr>
      <w:rFonts w:ascii="Arial" w:hAnsi="Arial"/>
      <w:smallCaps/>
    </w:rPr>
  </w:style>
  <w:style w:type="character" w:customStyle="1" w:styleId="1IntvwqstCharChar">
    <w:name w:val="1. Intvw qst Char Char"/>
    <w:link w:val="1IntvwqstChar"/>
    <w:rsid w:val="00B62672"/>
    <w:rPr>
      <w:rFonts w:ascii="Arial" w:hAnsi="Arial"/>
      <w:smallCaps/>
      <w:sz w:val="24"/>
      <w:lang w:val="en-US" w:eastAsia="en-US" w:bidi="ar-SA"/>
    </w:rPr>
  </w:style>
  <w:style w:type="character" w:customStyle="1" w:styleId="InstructionstointvwCharChar1">
    <w:name w:val="Instructions to intvw Char Char1"/>
    <w:link w:val="InstructionstointvwChar3"/>
    <w:rsid w:val="00B62672"/>
    <w:rPr>
      <w:i/>
      <w:lang w:val="en-US" w:eastAsia="en-US" w:bidi="ar-SA"/>
    </w:rPr>
  </w:style>
  <w:style w:type="paragraph" w:customStyle="1" w:styleId="InstructionstointvwChar3">
    <w:name w:val="Instructions to intvw Char3"/>
    <w:basedOn w:val="Normal"/>
    <w:link w:val="InstructionstointvwCharChar1"/>
    <w:rsid w:val="00B62672"/>
    <w:rPr>
      <w:i/>
      <w:sz w:val="20"/>
    </w:rPr>
  </w:style>
  <w:style w:type="character" w:customStyle="1" w:styleId="1IntvwqstCharCharChar1">
    <w:name w:val="1. Intvw qst Char Char Char1"/>
    <w:rsid w:val="00B62672"/>
    <w:rPr>
      <w:rFonts w:ascii="Arial" w:hAnsi="Arial"/>
      <w:smallCaps/>
      <w:lang w:val="en-US" w:eastAsia="en-US" w:bidi="ar-SA"/>
    </w:rPr>
  </w:style>
  <w:style w:type="character" w:customStyle="1" w:styleId="1IntvwqstCharChar1">
    <w:name w:val="1. Intvw qst Char Char1"/>
    <w:rsid w:val="00B62672"/>
    <w:rPr>
      <w:rFonts w:ascii="Arial" w:hAnsi="Arial"/>
      <w:smallCaps/>
      <w:lang w:val="en-US" w:eastAsia="en-US" w:bidi="ar-SA"/>
    </w:rPr>
  </w:style>
  <w:style w:type="character" w:customStyle="1" w:styleId="InstructionstointvwChar1">
    <w:name w:val="Instructions to intvw Char1"/>
    <w:rsid w:val="00B62672"/>
    <w:rPr>
      <w:i/>
      <w:lang w:val="en-US" w:eastAsia="en-US" w:bidi="ar-SA"/>
    </w:rPr>
  </w:style>
  <w:style w:type="paragraph" w:customStyle="1" w:styleId="IntvwinstructionsChar">
    <w:name w:val="Intvw instructions Char"/>
    <w:basedOn w:val="Normal"/>
    <w:link w:val="IntvwinstructionsCharChar"/>
    <w:rsid w:val="00B62672"/>
    <w:rPr>
      <w:i/>
      <w:lang w:eastAsia="en-GB"/>
    </w:rPr>
  </w:style>
  <w:style w:type="character" w:customStyle="1" w:styleId="IntvwinstructionsCharChar">
    <w:name w:val="Intvw instructions Char Char"/>
    <w:link w:val="IntvwinstructionsChar"/>
    <w:rsid w:val="00B62672"/>
    <w:rPr>
      <w:i/>
      <w:sz w:val="24"/>
      <w:lang w:val="en-US" w:eastAsia="en-GB" w:bidi="ar-SA"/>
    </w:rPr>
  </w:style>
  <w:style w:type="paragraph" w:styleId="Corpsdetexte2">
    <w:name w:val="Body Text 2"/>
    <w:basedOn w:val="Normal"/>
    <w:link w:val="Corpsdetexte2Car"/>
    <w:rsid w:val="00B62672"/>
    <w:pPr>
      <w:spacing w:after="120" w:line="480" w:lineRule="auto"/>
    </w:pPr>
  </w:style>
  <w:style w:type="character" w:customStyle="1" w:styleId="II">
    <w:name w:val="II"/>
    <w:rsid w:val="00B62672"/>
    <w:rPr>
      <w:rFonts w:ascii="Times New Roman" w:hAnsi="Times New Roman"/>
      <w:i/>
      <w:sz w:val="21"/>
    </w:rPr>
  </w:style>
  <w:style w:type="paragraph" w:styleId="Corpsdetexte">
    <w:name w:val="Body Text"/>
    <w:basedOn w:val="Normal"/>
    <w:link w:val="CorpsdetexteCar"/>
    <w:rsid w:val="00B62672"/>
    <w:pPr>
      <w:spacing w:after="120"/>
    </w:pPr>
  </w:style>
  <w:style w:type="paragraph" w:customStyle="1" w:styleId="InstructionstointvwChar">
    <w:name w:val="Instructions to intvw Char"/>
    <w:basedOn w:val="Normal"/>
    <w:rsid w:val="00B62672"/>
    <w:rPr>
      <w:i/>
      <w:sz w:val="20"/>
    </w:rPr>
  </w:style>
  <w:style w:type="character" w:customStyle="1" w:styleId="1IntvwqstCharCharChar2">
    <w:name w:val="1. Intvw qst Char Char Char2"/>
    <w:rsid w:val="00B62672"/>
    <w:rPr>
      <w:rFonts w:ascii="Arial" w:hAnsi="Arial"/>
      <w:smallCaps/>
      <w:lang w:val="en-US" w:eastAsia="en-US" w:bidi="ar-SA"/>
    </w:rPr>
  </w:style>
  <w:style w:type="character" w:customStyle="1" w:styleId="ClusternoChar">
    <w:name w:val="Cluster no. Char"/>
    <w:link w:val="Clusterno"/>
    <w:rsid w:val="00134414"/>
    <w:rPr>
      <w:b/>
      <w:sz w:val="24"/>
      <w:lang w:val="en-US" w:eastAsia="en-US" w:bidi="ar-SA"/>
    </w:rPr>
  </w:style>
  <w:style w:type="character" w:customStyle="1" w:styleId="OtherspecifyChar">
    <w:name w:val="Other(specify)______ Char"/>
    <w:link w:val="Otherspecify"/>
    <w:rsid w:val="00134414"/>
    <w:rPr>
      <w:rFonts w:ascii="Arial" w:hAnsi="Arial"/>
      <w:b/>
      <w:sz w:val="24"/>
      <w:lang w:val="en-US" w:eastAsia="en-US" w:bidi="ar-SA"/>
    </w:rPr>
  </w:style>
  <w:style w:type="paragraph" w:customStyle="1" w:styleId="Instructionstointvw">
    <w:name w:val="Instructions to intvw"/>
    <w:basedOn w:val="Normal"/>
    <w:rsid w:val="00683BAD"/>
    <w:rPr>
      <w:i/>
      <w:sz w:val="20"/>
    </w:rPr>
  </w:style>
  <w:style w:type="character" w:customStyle="1" w:styleId="ResponsecategsCharChar">
    <w:name w:val="Response categs..... Char Char"/>
    <w:rsid w:val="00683BAD"/>
    <w:rPr>
      <w:rFonts w:ascii="Arial" w:hAnsi="Arial"/>
      <w:lang w:val="en-US" w:eastAsia="en-US" w:bidi="ar-SA"/>
    </w:rPr>
  </w:style>
  <w:style w:type="character" w:customStyle="1" w:styleId="1IntvwqstChar2">
    <w:name w:val="1. Intvw qst Char2"/>
    <w:rsid w:val="00683BAD"/>
    <w:rPr>
      <w:rFonts w:ascii="Arial" w:hAnsi="Arial"/>
      <w:smallCaps/>
      <w:lang w:val="en-US" w:eastAsia="en-US" w:bidi="ar-SA"/>
    </w:rPr>
  </w:style>
  <w:style w:type="character" w:customStyle="1" w:styleId="modulenameCharChar">
    <w:name w:val="module name Char Char"/>
    <w:rsid w:val="00683BAD"/>
    <w:rPr>
      <w:b/>
      <w:caps/>
      <w:sz w:val="24"/>
      <w:lang w:val="en-US" w:eastAsia="en-US" w:bidi="ar-SA"/>
    </w:rPr>
  </w:style>
  <w:style w:type="character" w:customStyle="1" w:styleId="InstructionstointvwCharCharChar1Char">
    <w:name w:val="Instructions to intvw Char Char Char1 Char"/>
    <w:rsid w:val="00683BAD"/>
    <w:rPr>
      <w:i/>
      <w:lang w:val="en-US" w:eastAsia="en-US" w:bidi="ar-SA"/>
    </w:rPr>
  </w:style>
  <w:style w:type="character" w:customStyle="1" w:styleId="OtherspecifyCharChar">
    <w:name w:val="Other(specify)______ Char Char"/>
    <w:rsid w:val="00683BAD"/>
    <w:rPr>
      <w:rFonts w:ascii="Arial" w:hAnsi="Arial"/>
      <w:b/>
      <w:sz w:val="24"/>
      <w:lang w:val="en-US" w:eastAsia="en-US" w:bidi="ar-SA"/>
    </w:rPr>
  </w:style>
  <w:style w:type="paragraph" w:customStyle="1" w:styleId="1IntvwqstChar1Char">
    <w:name w:val="1. Intvw qst Char1 Char"/>
    <w:basedOn w:val="Normal"/>
    <w:link w:val="1IntvwqstChar1CharChar"/>
    <w:rsid w:val="00446FD3"/>
    <w:pPr>
      <w:ind w:left="360" w:hanging="360"/>
    </w:pPr>
    <w:rPr>
      <w:rFonts w:ascii="Arial" w:hAnsi="Arial"/>
      <w:smallCaps/>
      <w:sz w:val="20"/>
    </w:rPr>
  </w:style>
  <w:style w:type="character" w:customStyle="1" w:styleId="1IntvwqstChar1CharChar">
    <w:name w:val="1. Intvw qst Char1 Char Char"/>
    <w:link w:val="1IntvwqstChar1Char"/>
    <w:rsid w:val="00446FD3"/>
    <w:rPr>
      <w:rFonts w:ascii="Arial" w:hAnsi="Arial"/>
      <w:smallCaps/>
      <w:lang w:val="en-US" w:eastAsia="en-US" w:bidi="ar-SA"/>
    </w:rPr>
  </w:style>
  <w:style w:type="table" w:styleId="Grilledutableau">
    <w:name w:val="Table Grid"/>
    <w:basedOn w:val="TableauNormal"/>
    <w:uiPriority w:val="59"/>
    <w:rsid w:val="001612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tedebasdepageCar">
    <w:name w:val="Note de bas de page Car"/>
    <w:link w:val="Notedebasdepage"/>
    <w:rsid w:val="008D73C9"/>
  </w:style>
  <w:style w:type="paragraph" w:styleId="Paragraphedeliste">
    <w:name w:val="List Paragraph"/>
    <w:basedOn w:val="Normal"/>
    <w:uiPriority w:val="34"/>
    <w:qFormat/>
    <w:rsid w:val="00EC0685"/>
    <w:pPr>
      <w:ind w:left="720"/>
      <w:contextualSpacing/>
    </w:pPr>
  </w:style>
  <w:style w:type="paragraph" w:styleId="Rvision">
    <w:name w:val="Revision"/>
    <w:hidden/>
    <w:uiPriority w:val="99"/>
    <w:semiHidden/>
    <w:rsid w:val="008D5C1D"/>
    <w:rPr>
      <w:sz w:val="24"/>
    </w:rPr>
  </w:style>
  <w:style w:type="character" w:customStyle="1" w:styleId="CommentaireCar">
    <w:name w:val="Commentaire Car"/>
    <w:basedOn w:val="Policepardfaut"/>
    <w:link w:val="Commentaire"/>
    <w:semiHidden/>
    <w:rsid w:val="009029A0"/>
  </w:style>
  <w:style w:type="character" w:customStyle="1" w:styleId="En-tteCar">
    <w:name w:val="En-tête Car"/>
    <w:basedOn w:val="Policepardfaut"/>
    <w:link w:val="En-tte"/>
    <w:uiPriority w:val="99"/>
    <w:rsid w:val="009029A0"/>
    <w:rPr>
      <w:sz w:val="24"/>
    </w:rPr>
  </w:style>
  <w:style w:type="paragraph" w:styleId="Textebrut">
    <w:name w:val="Plain Text"/>
    <w:basedOn w:val="Normal"/>
    <w:link w:val="TextebrutCar"/>
    <w:uiPriority w:val="99"/>
    <w:unhideWhenUsed/>
    <w:rsid w:val="0089069C"/>
    <w:rPr>
      <w:rFonts w:ascii="Calibri" w:eastAsiaTheme="minorHAnsi" w:hAnsi="Calibri" w:cstheme="minorBidi"/>
      <w:sz w:val="22"/>
      <w:szCs w:val="21"/>
    </w:rPr>
  </w:style>
  <w:style w:type="character" w:customStyle="1" w:styleId="TextebrutCar">
    <w:name w:val="Texte brut Car"/>
    <w:basedOn w:val="Policepardfaut"/>
    <w:link w:val="Textebrut"/>
    <w:uiPriority w:val="99"/>
    <w:rsid w:val="0089069C"/>
    <w:rPr>
      <w:rFonts w:ascii="Calibri" w:eastAsiaTheme="minorHAnsi" w:hAnsi="Calibri" w:cstheme="minorBidi"/>
      <w:sz w:val="22"/>
      <w:szCs w:val="21"/>
    </w:rPr>
  </w:style>
  <w:style w:type="character" w:customStyle="1" w:styleId="skipcolumnChar">
    <w:name w:val="skip column Char"/>
    <w:link w:val="skipcolumn"/>
    <w:rsid w:val="002A54FA"/>
    <w:rPr>
      <w:rFonts w:ascii="Arial" w:hAnsi="Arial"/>
      <w:smallCaps/>
    </w:rPr>
  </w:style>
  <w:style w:type="character" w:customStyle="1" w:styleId="Titre1Car">
    <w:name w:val="Titre 1 Car"/>
    <w:basedOn w:val="Policepardfaut"/>
    <w:link w:val="Titre1"/>
    <w:rsid w:val="00B438C9"/>
    <w:rPr>
      <w:b/>
      <w:caps/>
      <w:kern w:val="28"/>
      <w:sz w:val="24"/>
      <w:u w:val="single"/>
    </w:rPr>
  </w:style>
  <w:style w:type="character" w:customStyle="1" w:styleId="Titre2Car">
    <w:name w:val="Titre 2 Car"/>
    <w:basedOn w:val="Policepardfaut"/>
    <w:link w:val="Titre2"/>
    <w:rsid w:val="00B438C9"/>
    <w:rPr>
      <w:b/>
      <w:caps/>
      <w:kern w:val="28"/>
      <w:sz w:val="24"/>
      <w:u w:val="single"/>
    </w:rPr>
  </w:style>
  <w:style w:type="character" w:customStyle="1" w:styleId="Titre3Car">
    <w:name w:val="Titre 3 Car"/>
    <w:basedOn w:val="Policepardfaut"/>
    <w:link w:val="Titre3"/>
    <w:rsid w:val="00B438C9"/>
    <w:rPr>
      <w:b/>
      <w:kern w:val="28"/>
      <w:sz w:val="24"/>
    </w:rPr>
  </w:style>
  <w:style w:type="character" w:customStyle="1" w:styleId="Titre4Car">
    <w:name w:val="Titre 4 Car"/>
    <w:basedOn w:val="Policepardfaut"/>
    <w:link w:val="Titre4"/>
    <w:rsid w:val="00B438C9"/>
    <w:rPr>
      <w:b/>
      <w:sz w:val="24"/>
    </w:rPr>
  </w:style>
  <w:style w:type="character" w:customStyle="1" w:styleId="Titre5Car">
    <w:name w:val="Titre 5 Car"/>
    <w:basedOn w:val="Policepardfaut"/>
    <w:link w:val="Titre5"/>
    <w:rsid w:val="00B438C9"/>
    <w:rPr>
      <w:sz w:val="28"/>
    </w:rPr>
  </w:style>
  <w:style w:type="character" w:customStyle="1" w:styleId="Titre6Car">
    <w:name w:val="Titre 6 Car"/>
    <w:basedOn w:val="Policepardfaut"/>
    <w:link w:val="Titre6"/>
    <w:rsid w:val="00B438C9"/>
    <w:rPr>
      <w:sz w:val="28"/>
      <w:u w:val="single"/>
    </w:rPr>
  </w:style>
  <w:style w:type="character" w:customStyle="1" w:styleId="Titre7Car">
    <w:name w:val="Titre 7 Car"/>
    <w:basedOn w:val="Policepardfaut"/>
    <w:link w:val="Titre7"/>
    <w:rsid w:val="00B438C9"/>
    <w:rPr>
      <w:b/>
      <w:smallCaps/>
      <w:sz w:val="32"/>
    </w:rPr>
  </w:style>
  <w:style w:type="character" w:customStyle="1" w:styleId="PieddepageCar">
    <w:name w:val="Pied de page Car"/>
    <w:basedOn w:val="Policepardfaut"/>
    <w:link w:val="Pieddepage"/>
    <w:rsid w:val="00B438C9"/>
    <w:rPr>
      <w:sz w:val="24"/>
    </w:rPr>
  </w:style>
  <w:style w:type="character" w:customStyle="1" w:styleId="RetraitcorpsdetexteCar">
    <w:name w:val="Retrait corps de texte Car"/>
    <w:basedOn w:val="Policepardfaut"/>
    <w:link w:val="Retraitcorpsdetexte"/>
    <w:rsid w:val="00B438C9"/>
    <w:rPr>
      <w:rFonts w:ascii="Arial" w:hAnsi="Arial"/>
      <w:smallCaps/>
    </w:rPr>
  </w:style>
  <w:style w:type="character" w:customStyle="1" w:styleId="Corpsdetexte3Car">
    <w:name w:val="Corps de texte 3 Car"/>
    <w:basedOn w:val="Policepardfaut"/>
    <w:link w:val="Corpsdetexte3"/>
    <w:rsid w:val="00B438C9"/>
    <w:rPr>
      <w:rFonts w:ascii="Arial" w:hAnsi="Arial"/>
      <w:color w:val="000000"/>
      <w:sz w:val="14"/>
    </w:rPr>
  </w:style>
  <w:style w:type="character" w:customStyle="1" w:styleId="ObjetducommentaireCar">
    <w:name w:val="Objet du commentaire Car"/>
    <w:basedOn w:val="CommentaireCar"/>
    <w:link w:val="Objetducommentaire"/>
    <w:semiHidden/>
    <w:rsid w:val="00B438C9"/>
    <w:rPr>
      <w:b/>
      <w:bCs/>
    </w:rPr>
  </w:style>
  <w:style w:type="character" w:customStyle="1" w:styleId="TextedebullesCar">
    <w:name w:val="Texte de bulles Car"/>
    <w:basedOn w:val="Policepardfaut"/>
    <w:link w:val="Textedebulles"/>
    <w:semiHidden/>
    <w:rsid w:val="00B438C9"/>
    <w:rPr>
      <w:rFonts w:ascii="Tahoma" w:hAnsi="Tahoma" w:cs="Tahoma"/>
      <w:sz w:val="16"/>
      <w:szCs w:val="16"/>
    </w:rPr>
  </w:style>
  <w:style w:type="character" w:customStyle="1" w:styleId="Corpsdetexte2Car">
    <w:name w:val="Corps de texte 2 Car"/>
    <w:basedOn w:val="Policepardfaut"/>
    <w:link w:val="Corpsdetexte2"/>
    <w:rsid w:val="00B438C9"/>
    <w:rPr>
      <w:sz w:val="24"/>
    </w:rPr>
  </w:style>
  <w:style w:type="character" w:customStyle="1" w:styleId="CorpsdetexteCar">
    <w:name w:val="Corps de texte Car"/>
    <w:basedOn w:val="Policepardfaut"/>
    <w:link w:val="Corpsdetexte"/>
    <w:rsid w:val="00B438C9"/>
    <w:rPr>
      <w:sz w:val="24"/>
    </w:rPr>
  </w:style>
  <w:style w:type="character" w:styleId="Lienhypertexte">
    <w:name w:val="Hyperlink"/>
    <w:basedOn w:val="Policepardfaut"/>
    <w:unhideWhenUsed/>
    <w:rsid w:val="00266EBD"/>
    <w:rPr>
      <w:color w:val="0000FF" w:themeColor="hyperlink"/>
      <w:u w:val="single"/>
    </w:rPr>
  </w:style>
  <w:style w:type="paragraph" w:customStyle="1" w:styleId="1intvwqst0">
    <w:name w:val="1intvwqst"/>
    <w:basedOn w:val="Normal"/>
    <w:uiPriority w:val="99"/>
    <w:rsid w:val="00F1542C"/>
    <w:rPr>
      <w:rFonts w:eastAsiaTheme="minorHAnsi"/>
      <w:szCs w:val="24"/>
      <w:lang w:val="en-US"/>
    </w:rPr>
  </w:style>
  <w:style w:type="paragraph" w:styleId="NormalWeb">
    <w:name w:val="Normal (Web)"/>
    <w:basedOn w:val="Normal"/>
    <w:uiPriority w:val="99"/>
    <w:semiHidden/>
    <w:unhideWhenUsed/>
    <w:rsid w:val="00F1542C"/>
    <w:rPr>
      <w:rFonts w:eastAsiaTheme="minorHAnsi"/>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274351">
      <w:bodyDiv w:val="1"/>
      <w:marLeft w:val="0"/>
      <w:marRight w:val="0"/>
      <w:marTop w:val="0"/>
      <w:marBottom w:val="0"/>
      <w:divBdr>
        <w:top w:val="none" w:sz="0" w:space="0" w:color="auto"/>
        <w:left w:val="none" w:sz="0" w:space="0" w:color="auto"/>
        <w:bottom w:val="none" w:sz="0" w:space="0" w:color="auto"/>
        <w:right w:val="none" w:sz="0" w:space="0" w:color="auto"/>
      </w:divBdr>
    </w:div>
    <w:div w:id="185560845">
      <w:bodyDiv w:val="1"/>
      <w:marLeft w:val="0"/>
      <w:marRight w:val="0"/>
      <w:marTop w:val="0"/>
      <w:marBottom w:val="0"/>
      <w:divBdr>
        <w:top w:val="none" w:sz="0" w:space="0" w:color="auto"/>
        <w:left w:val="none" w:sz="0" w:space="0" w:color="auto"/>
        <w:bottom w:val="none" w:sz="0" w:space="0" w:color="auto"/>
        <w:right w:val="none" w:sz="0" w:space="0" w:color="auto"/>
      </w:divBdr>
      <w:divsChild>
        <w:div w:id="588848312">
          <w:marLeft w:val="0"/>
          <w:marRight w:val="0"/>
          <w:marTop w:val="0"/>
          <w:marBottom w:val="0"/>
          <w:divBdr>
            <w:top w:val="none" w:sz="0" w:space="0" w:color="auto"/>
            <w:left w:val="none" w:sz="0" w:space="0" w:color="auto"/>
            <w:bottom w:val="none" w:sz="0" w:space="0" w:color="auto"/>
            <w:right w:val="none" w:sz="0" w:space="0" w:color="auto"/>
          </w:divBdr>
        </w:div>
        <w:div w:id="1558206653">
          <w:marLeft w:val="0"/>
          <w:marRight w:val="0"/>
          <w:marTop w:val="0"/>
          <w:marBottom w:val="0"/>
          <w:divBdr>
            <w:top w:val="none" w:sz="0" w:space="0" w:color="auto"/>
            <w:left w:val="none" w:sz="0" w:space="0" w:color="auto"/>
            <w:bottom w:val="none" w:sz="0" w:space="0" w:color="auto"/>
            <w:right w:val="none" w:sz="0" w:space="0" w:color="auto"/>
          </w:divBdr>
        </w:div>
        <w:div w:id="1648435687">
          <w:marLeft w:val="0"/>
          <w:marRight w:val="0"/>
          <w:marTop w:val="0"/>
          <w:marBottom w:val="0"/>
          <w:divBdr>
            <w:top w:val="none" w:sz="0" w:space="0" w:color="auto"/>
            <w:left w:val="none" w:sz="0" w:space="0" w:color="auto"/>
            <w:bottom w:val="none" w:sz="0" w:space="0" w:color="auto"/>
            <w:right w:val="none" w:sz="0" w:space="0" w:color="auto"/>
          </w:divBdr>
        </w:div>
        <w:div w:id="820737870">
          <w:marLeft w:val="0"/>
          <w:marRight w:val="0"/>
          <w:marTop w:val="0"/>
          <w:marBottom w:val="0"/>
          <w:divBdr>
            <w:top w:val="none" w:sz="0" w:space="0" w:color="auto"/>
            <w:left w:val="none" w:sz="0" w:space="0" w:color="auto"/>
            <w:bottom w:val="none" w:sz="0" w:space="0" w:color="auto"/>
            <w:right w:val="none" w:sz="0" w:space="0" w:color="auto"/>
          </w:divBdr>
        </w:div>
        <w:div w:id="474300125">
          <w:marLeft w:val="0"/>
          <w:marRight w:val="0"/>
          <w:marTop w:val="0"/>
          <w:marBottom w:val="0"/>
          <w:divBdr>
            <w:top w:val="none" w:sz="0" w:space="0" w:color="auto"/>
            <w:left w:val="none" w:sz="0" w:space="0" w:color="auto"/>
            <w:bottom w:val="none" w:sz="0" w:space="0" w:color="auto"/>
            <w:right w:val="none" w:sz="0" w:space="0" w:color="auto"/>
          </w:divBdr>
        </w:div>
        <w:div w:id="1377122984">
          <w:marLeft w:val="0"/>
          <w:marRight w:val="0"/>
          <w:marTop w:val="0"/>
          <w:marBottom w:val="0"/>
          <w:divBdr>
            <w:top w:val="none" w:sz="0" w:space="0" w:color="auto"/>
            <w:left w:val="none" w:sz="0" w:space="0" w:color="auto"/>
            <w:bottom w:val="none" w:sz="0" w:space="0" w:color="auto"/>
            <w:right w:val="none" w:sz="0" w:space="0" w:color="auto"/>
          </w:divBdr>
        </w:div>
        <w:div w:id="1207449249">
          <w:marLeft w:val="0"/>
          <w:marRight w:val="0"/>
          <w:marTop w:val="0"/>
          <w:marBottom w:val="0"/>
          <w:divBdr>
            <w:top w:val="none" w:sz="0" w:space="0" w:color="auto"/>
            <w:left w:val="none" w:sz="0" w:space="0" w:color="auto"/>
            <w:bottom w:val="none" w:sz="0" w:space="0" w:color="auto"/>
            <w:right w:val="none" w:sz="0" w:space="0" w:color="auto"/>
          </w:divBdr>
        </w:div>
        <w:div w:id="1628773152">
          <w:marLeft w:val="0"/>
          <w:marRight w:val="0"/>
          <w:marTop w:val="0"/>
          <w:marBottom w:val="0"/>
          <w:divBdr>
            <w:top w:val="none" w:sz="0" w:space="0" w:color="auto"/>
            <w:left w:val="none" w:sz="0" w:space="0" w:color="auto"/>
            <w:bottom w:val="none" w:sz="0" w:space="0" w:color="auto"/>
            <w:right w:val="none" w:sz="0" w:space="0" w:color="auto"/>
          </w:divBdr>
        </w:div>
        <w:div w:id="910890063">
          <w:marLeft w:val="0"/>
          <w:marRight w:val="0"/>
          <w:marTop w:val="0"/>
          <w:marBottom w:val="0"/>
          <w:divBdr>
            <w:top w:val="none" w:sz="0" w:space="0" w:color="auto"/>
            <w:left w:val="none" w:sz="0" w:space="0" w:color="auto"/>
            <w:bottom w:val="none" w:sz="0" w:space="0" w:color="auto"/>
            <w:right w:val="none" w:sz="0" w:space="0" w:color="auto"/>
          </w:divBdr>
        </w:div>
        <w:div w:id="856961302">
          <w:marLeft w:val="0"/>
          <w:marRight w:val="0"/>
          <w:marTop w:val="0"/>
          <w:marBottom w:val="0"/>
          <w:divBdr>
            <w:top w:val="none" w:sz="0" w:space="0" w:color="auto"/>
            <w:left w:val="none" w:sz="0" w:space="0" w:color="auto"/>
            <w:bottom w:val="none" w:sz="0" w:space="0" w:color="auto"/>
            <w:right w:val="none" w:sz="0" w:space="0" w:color="auto"/>
          </w:divBdr>
        </w:div>
        <w:div w:id="621615464">
          <w:marLeft w:val="0"/>
          <w:marRight w:val="0"/>
          <w:marTop w:val="0"/>
          <w:marBottom w:val="0"/>
          <w:divBdr>
            <w:top w:val="none" w:sz="0" w:space="0" w:color="auto"/>
            <w:left w:val="none" w:sz="0" w:space="0" w:color="auto"/>
            <w:bottom w:val="none" w:sz="0" w:space="0" w:color="auto"/>
            <w:right w:val="none" w:sz="0" w:space="0" w:color="auto"/>
          </w:divBdr>
        </w:div>
        <w:div w:id="952521552">
          <w:marLeft w:val="0"/>
          <w:marRight w:val="0"/>
          <w:marTop w:val="0"/>
          <w:marBottom w:val="0"/>
          <w:divBdr>
            <w:top w:val="none" w:sz="0" w:space="0" w:color="auto"/>
            <w:left w:val="none" w:sz="0" w:space="0" w:color="auto"/>
            <w:bottom w:val="none" w:sz="0" w:space="0" w:color="auto"/>
            <w:right w:val="none" w:sz="0" w:space="0" w:color="auto"/>
          </w:divBdr>
        </w:div>
        <w:div w:id="985285212">
          <w:marLeft w:val="0"/>
          <w:marRight w:val="0"/>
          <w:marTop w:val="0"/>
          <w:marBottom w:val="0"/>
          <w:divBdr>
            <w:top w:val="none" w:sz="0" w:space="0" w:color="auto"/>
            <w:left w:val="none" w:sz="0" w:space="0" w:color="auto"/>
            <w:bottom w:val="none" w:sz="0" w:space="0" w:color="auto"/>
            <w:right w:val="none" w:sz="0" w:space="0" w:color="auto"/>
          </w:divBdr>
        </w:div>
        <w:div w:id="1496721301">
          <w:marLeft w:val="0"/>
          <w:marRight w:val="0"/>
          <w:marTop w:val="0"/>
          <w:marBottom w:val="0"/>
          <w:divBdr>
            <w:top w:val="none" w:sz="0" w:space="0" w:color="auto"/>
            <w:left w:val="none" w:sz="0" w:space="0" w:color="auto"/>
            <w:bottom w:val="none" w:sz="0" w:space="0" w:color="auto"/>
            <w:right w:val="none" w:sz="0" w:space="0" w:color="auto"/>
          </w:divBdr>
        </w:div>
        <w:div w:id="579295872">
          <w:marLeft w:val="0"/>
          <w:marRight w:val="0"/>
          <w:marTop w:val="0"/>
          <w:marBottom w:val="0"/>
          <w:divBdr>
            <w:top w:val="none" w:sz="0" w:space="0" w:color="auto"/>
            <w:left w:val="none" w:sz="0" w:space="0" w:color="auto"/>
            <w:bottom w:val="none" w:sz="0" w:space="0" w:color="auto"/>
            <w:right w:val="none" w:sz="0" w:space="0" w:color="auto"/>
          </w:divBdr>
        </w:div>
        <w:div w:id="7686506">
          <w:marLeft w:val="0"/>
          <w:marRight w:val="0"/>
          <w:marTop w:val="0"/>
          <w:marBottom w:val="0"/>
          <w:divBdr>
            <w:top w:val="none" w:sz="0" w:space="0" w:color="auto"/>
            <w:left w:val="none" w:sz="0" w:space="0" w:color="auto"/>
            <w:bottom w:val="none" w:sz="0" w:space="0" w:color="auto"/>
            <w:right w:val="none" w:sz="0" w:space="0" w:color="auto"/>
          </w:divBdr>
        </w:div>
        <w:div w:id="1987276981">
          <w:marLeft w:val="0"/>
          <w:marRight w:val="0"/>
          <w:marTop w:val="0"/>
          <w:marBottom w:val="0"/>
          <w:divBdr>
            <w:top w:val="none" w:sz="0" w:space="0" w:color="auto"/>
            <w:left w:val="none" w:sz="0" w:space="0" w:color="auto"/>
            <w:bottom w:val="none" w:sz="0" w:space="0" w:color="auto"/>
            <w:right w:val="none" w:sz="0" w:space="0" w:color="auto"/>
          </w:divBdr>
        </w:div>
        <w:div w:id="1743021095">
          <w:marLeft w:val="0"/>
          <w:marRight w:val="0"/>
          <w:marTop w:val="0"/>
          <w:marBottom w:val="0"/>
          <w:divBdr>
            <w:top w:val="none" w:sz="0" w:space="0" w:color="auto"/>
            <w:left w:val="none" w:sz="0" w:space="0" w:color="auto"/>
            <w:bottom w:val="none" w:sz="0" w:space="0" w:color="auto"/>
            <w:right w:val="none" w:sz="0" w:space="0" w:color="auto"/>
          </w:divBdr>
        </w:div>
        <w:div w:id="1451439250">
          <w:marLeft w:val="0"/>
          <w:marRight w:val="0"/>
          <w:marTop w:val="0"/>
          <w:marBottom w:val="0"/>
          <w:divBdr>
            <w:top w:val="none" w:sz="0" w:space="0" w:color="auto"/>
            <w:left w:val="none" w:sz="0" w:space="0" w:color="auto"/>
            <w:bottom w:val="none" w:sz="0" w:space="0" w:color="auto"/>
            <w:right w:val="none" w:sz="0" w:space="0" w:color="auto"/>
          </w:divBdr>
        </w:div>
        <w:div w:id="1843662365">
          <w:marLeft w:val="0"/>
          <w:marRight w:val="0"/>
          <w:marTop w:val="0"/>
          <w:marBottom w:val="0"/>
          <w:divBdr>
            <w:top w:val="none" w:sz="0" w:space="0" w:color="auto"/>
            <w:left w:val="none" w:sz="0" w:space="0" w:color="auto"/>
            <w:bottom w:val="none" w:sz="0" w:space="0" w:color="auto"/>
            <w:right w:val="none" w:sz="0" w:space="0" w:color="auto"/>
          </w:divBdr>
        </w:div>
        <w:div w:id="110172014">
          <w:marLeft w:val="0"/>
          <w:marRight w:val="0"/>
          <w:marTop w:val="0"/>
          <w:marBottom w:val="0"/>
          <w:divBdr>
            <w:top w:val="none" w:sz="0" w:space="0" w:color="auto"/>
            <w:left w:val="none" w:sz="0" w:space="0" w:color="auto"/>
            <w:bottom w:val="none" w:sz="0" w:space="0" w:color="auto"/>
            <w:right w:val="none" w:sz="0" w:space="0" w:color="auto"/>
          </w:divBdr>
        </w:div>
        <w:div w:id="1861776110">
          <w:marLeft w:val="0"/>
          <w:marRight w:val="0"/>
          <w:marTop w:val="0"/>
          <w:marBottom w:val="0"/>
          <w:divBdr>
            <w:top w:val="none" w:sz="0" w:space="0" w:color="auto"/>
            <w:left w:val="none" w:sz="0" w:space="0" w:color="auto"/>
            <w:bottom w:val="none" w:sz="0" w:space="0" w:color="auto"/>
            <w:right w:val="none" w:sz="0" w:space="0" w:color="auto"/>
          </w:divBdr>
        </w:div>
        <w:div w:id="1056666143">
          <w:marLeft w:val="0"/>
          <w:marRight w:val="0"/>
          <w:marTop w:val="0"/>
          <w:marBottom w:val="0"/>
          <w:divBdr>
            <w:top w:val="none" w:sz="0" w:space="0" w:color="auto"/>
            <w:left w:val="none" w:sz="0" w:space="0" w:color="auto"/>
            <w:bottom w:val="none" w:sz="0" w:space="0" w:color="auto"/>
            <w:right w:val="none" w:sz="0" w:space="0" w:color="auto"/>
          </w:divBdr>
        </w:div>
        <w:div w:id="1248686149">
          <w:marLeft w:val="0"/>
          <w:marRight w:val="0"/>
          <w:marTop w:val="0"/>
          <w:marBottom w:val="0"/>
          <w:divBdr>
            <w:top w:val="none" w:sz="0" w:space="0" w:color="auto"/>
            <w:left w:val="none" w:sz="0" w:space="0" w:color="auto"/>
            <w:bottom w:val="none" w:sz="0" w:space="0" w:color="auto"/>
            <w:right w:val="none" w:sz="0" w:space="0" w:color="auto"/>
          </w:divBdr>
        </w:div>
        <w:div w:id="893007015">
          <w:marLeft w:val="0"/>
          <w:marRight w:val="0"/>
          <w:marTop w:val="0"/>
          <w:marBottom w:val="0"/>
          <w:divBdr>
            <w:top w:val="none" w:sz="0" w:space="0" w:color="auto"/>
            <w:left w:val="none" w:sz="0" w:space="0" w:color="auto"/>
            <w:bottom w:val="none" w:sz="0" w:space="0" w:color="auto"/>
            <w:right w:val="none" w:sz="0" w:space="0" w:color="auto"/>
          </w:divBdr>
        </w:div>
        <w:div w:id="347414533">
          <w:marLeft w:val="0"/>
          <w:marRight w:val="0"/>
          <w:marTop w:val="0"/>
          <w:marBottom w:val="0"/>
          <w:divBdr>
            <w:top w:val="none" w:sz="0" w:space="0" w:color="auto"/>
            <w:left w:val="none" w:sz="0" w:space="0" w:color="auto"/>
            <w:bottom w:val="none" w:sz="0" w:space="0" w:color="auto"/>
            <w:right w:val="none" w:sz="0" w:space="0" w:color="auto"/>
          </w:divBdr>
        </w:div>
        <w:div w:id="2125339817">
          <w:marLeft w:val="0"/>
          <w:marRight w:val="0"/>
          <w:marTop w:val="0"/>
          <w:marBottom w:val="0"/>
          <w:divBdr>
            <w:top w:val="none" w:sz="0" w:space="0" w:color="auto"/>
            <w:left w:val="none" w:sz="0" w:space="0" w:color="auto"/>
            <w:bottom w:val="none" w:sz="0" w:space="0" w:color="auto"/>
            <w:right w:val="none" w:sz="0" w:space="0" w:color="auto"/>
          </w:divBdr>
        </w:div>
      </w:divsChild>
    </w:div>
    <w:div w:id="193155868">
      <w:bodyDiv w:val="1"/>
      <w:marLeft w:val="0"/>
      <w:marRight w:val="0"/>
      <w:marTop w:val="0"/>
      <w:marBottom w:val="0"/>
      <w:divBdr>
        <w:top w:val="none" w:sz="0" w:space="0" w:color="auto"/>
        <w:left w:val="none" w:sz="0" w:space="0" w:color="auto"/>
        <w:bottom w:val="none" w:sz="0" w:space="0" w:color="auto"/>
        <w:right w:val="none" w:sz="0" w:space="0" w:color="auto"/>
      </w:divBdr>
    </w:div>
    <w:div w:id="529610461">
      <w:bodyDiv w:val="1"/>
      <w:marLeft w:val="0"/>
      <w:marRight w:val="0"/>
      <w:marTop w:val="0"/>
      <w:marBottom w:val="0"/>
      <w:divBdr>
        <w:top w:val="none" w:sz="0" w:space="0" w:color="auto"/>
        <w:left w:val="none" w:sz="0" w:space="0" w:color="auto"/>
        <w:bottom w:val="none" w:sz="0" w:space="0" w:color="auto"/>
        <w:right w:val="none" w:sz="0" w:space="0" w:color="auto"/>
      </w:divBdr>
    </w:div>
    <w:div w:id="579338740">
      <w:bodyDiv w:val="1"/>
      <w:marLeft w:val="0"/>
      <w:marRight w:val="0"/>
      <w:marTop w:val="0"/>
      <w:marBottom w:val="0"/>
      <w:divBdr>
        <w:top w:val="none" w:sz="0" w:space="0" w:color="auto"/>
        <w:left w:val="none" w:sz="0" w:space="0" w:color="auto"/>
        <w:bottom w:val="none" w:sz="0" w:space="0" w:color="auto"/>
        <w:right w:val="none" w:sz="0" w:space="0" w:color="auto"/>
      </w:divBdr>
      <w:divsChild>
        <w:div w:id="1787507598">
          <w:marLeft w:val="0"/>
          <w:marRight w:val="0"/>
          <w:marTop w:val="0"/>
          <w:marBottom w:val="0"/>
          <w:divBdr>
            <w:top w:val="none" w:sz="0" w:space="0" w:color="auto"/>
            <w:left w:val="none" w:sz="0" w:space="0" w:color="auto"/>
            <w:bottom w:val="none" w:sz="0" w:space="0" w:color="auto"/>
            <w:right w:val="none" w:sz="0" w:space="0" w:color="auto"/>
          </w:divBdr>
        </w:div>
        <w:div w:id="1846020316">
          <w:marLeft w:val="0"/>
          <w:marRight w:val="0"/>
          <w:marTop w:val="0"/>
          <w:marBottom w:val="0"/>
          <w:divBdr>
            <w:top w:val="none" w:sz="0" w:space="0" w:color="auto"/>
            <w:left w:val="none" w:sz="0" w:space="0" w:color="auto"/>
            <w:bottom w:val="none" w:sz="0" w:space="0" w:color="auto"/>
            <w:right w:val="none" w:sz="0" w:space="0" w:color="auto"/>
          </w:divBdr>
        </w:div>
        <w:div w:id="1833448402">
          <w:marLeft w:val="0"/>
          <w:marRight w:val="0"/>
          <w:marTop w:val="0"/>
          <w:marBottom w:val="0"/>
          <w:divBdr>
            <w:top w:val="none" w:sz="0" w:space="0" w:color="auto"/>
            <w:left w:val="none" w:sz="0" w:space="0" w:color="auto"/>
            <w:bottom w:val="none" w:sz="0" w:space="0" w:color="auto"/>
            <w:right w:val="none" w:sz="0" w:space="0" w:color="auto"/>
          </w:divBdr>
        </w:div>
        <w:div w:id="644165290">
          <w:marLeft w:val="0"/>
          <w:marRight w:val="0"/>
          <w:marTop w:val="0"/>
          <w:marBottom w:val="0"/>
          <w:divBdr>
            <w:top w:val="none" w:sz="0" w:space="0" w:color="auto"/>
            <w:left w:val="none" w:sz="0" w:space="0" w:color="auto"/>
            <w:bottom w:val="none" w:sz="0" w:space="0" w:color="auto"/>
            <w:right w:val="none" w:sz="0" w:space="0" w:color="auto"/>
          </w:divBdr>
        </w:div>
        <w:div w:id="1010638390">
          <w:marLeft w:val="0"/>
          <w:marRight w:val="0"/>
          <w:marTop w:val="0"/>
          <w:marBottom w:val="0"/>
          <w:divBdr>
            <w:top w:val="none" w:sz="0" w:space="0" w:color="auto"/>
            <w:left w:val="none" w:sz="0" w:space="0" w:color="auto"/>
            <w:bottom w:val="none" w:sz="0" w:space="0" w:color="auto"/>
            <w:right w:val="none" w:sz="0" w:space="0" w:color="auto"/>
          </w:divBdr>
        </w:div>
        <w:div w:id="73167309">
          <w:marLeft w:val="0"/>
          <w:marRight w:val="0"/>
          <w:marTop w:val="0"/>
          <w:marBottom w:val="0"/>
          <w:divBdr>
            <w:top w:val="none" w:sz="0" w:space="0" w:color="auto"/>
            <w:left w:val="none" w:sz="0" w:space="0" w:color="auto"/>
            <w:bottom w:val="none" w:sz="0" w:space="0" w:color="auto"/>
            <w:right w:val="none" w:sz="0" w:space="0" w:color="auto"/>
          </w:divBdr>
        </w:div>
        <w:div w:id="1891500938">
          <w:marLeft w:val="0"/>
          <w:marRight w:val="0"/>
          <w:marTop w:val="0"/>
          <w:marBottom w:val="0"/>
          <w:divBdr>
            <w:top w:val="none" w:sz="0" w:space="0" w:color="auto"/>
            <w:left w:val="none" w:sz="0" w:space="0" w:color="auto"/>
            <w:bottom w:val="none" w:sz="0" w:space="0" w:color="auto"/>
            <w:right w:val="none" w:sz="0" w:space="0" w:color="auto"/>
          </w:divBdr>
        </w:div>
        <w:div w:id="1404713886">
          <w:marLeft w:val="0"/>
          <w:marRight w:val="0"/>
          <w:marTop w:val="0"/>
          <w:marBottom w:val="0"/>
          <w:divBdr>
            <w:top w:val="none" w:sz="0" w:space="0" w:color="auto"/>
            <w:left w:val="none" w:sz="0" w:space="0" w:color="auto"/>
            <w:bottom w:val="none" w:sz="0" w:space="0" w:color="auto"/>
            <w:right w:val="none" w:sz="0" w:space="0" w:color="auto"/>
          </w:divBdr>
        </w:div>
        <w:div w:id="860975755">
          <w:marLeft w:val="0"/>
          <w:marRight w:val="0"/>
          <w:marTop w:val="0"/>
          <w:marBottom w:val="0"/>
          <w:divBdr>
            <w:top w:val="none" w:sz="0" w:space="0" w:color="auto"/>
            <w:left w:val="none" w:sz="0" w:space="0" w:color="auto"/>
            <w:bottom w:val="none" w:sz="0" w:space="0" w:color="auto"/>
            <w:right w:val="none" w:sz="0" w:space="0" w:color="auto"/>
          </w:divBdr>
        </w:div>
        <w:div w:id="1945261469">
          <w:marLeft w:val="0"/>
          <w:marRight w:val="0"/>
          <w:marTop w:val="0"/>
          <w:marBottom w:val="0"/>
          <w:divBdr>
            <w:top w:val="none" w:sz="0" w:space="0" w:color="auto"/>
            <w:left w:val="none" w:sz="0" w:space="0" w:color="auto"/>
            <w:bottom w:val="none" w:sz="0" w:space="0" w:color="auto"/>
            <w:right w:val="none" w:sz="0" w:space="0" w:color="auto"/>
          </w:divBdr>
        </w:div>
        <w:div w:id="15156057">
          <w:marLeft w:val="0"/>
          <w:marRight w:val="0"/>
          <w:marTop w:val="0"/>
          <w:marBottom w:val="0"/>
          <w:divBdr>
            <w:top w:val="none" w:sz="0" w:space="0" w:color="auto"/>
            <w:left w:val="none" w:sz="0" w:space="0" w:color="auto"/>
            <w:bottom w:val="none" w:sz="0" w:space="0" w:color="auto"/>
            <w:right w:val="none" w:sz="0" w:space="0" w:color="auto"/>
          </w:divBdr>
        </w:div>
        <w:div w:id="1038890123">
          <w:marLeft w:val="0"/>
          <w:marRight w:val="0"/>
          <w:marTop w:val="0"/>
          <w:marBottom w:val="0"/>
          <w:divBdr>
            <w:top w:val="none" w:sz="0" w:space="0" w:color="auto"/>
            <w:left w:val="none" w:sz="0" w:space="0" w:color="auto"/>
            <w:bottom w:val="none" w:sz="0" w:space="0" w:color="auto"/>
            <w:right w:val="none" w:sz="0" w:space="0" w:color="auto"/>
          </w:divBdr>
        </w:div>
        <w:div w:id="1098676985">
          <w:marLeft w:val="0"/>
          <w:marRight w:val="0"/>
          <w:marTop w:val="0"/>
          <w:marBottom w:val="0"/>
          <w:divBdr>
            <w:top w:val="none" w:sz="0" w:space="0" w:color="auto"/>
            <w:left w:val="none" w:sz="0" w:space="0" w:color="auto"/>
            <w:bottom w:val="none" w:sz="0" w:space="0" w:color="auto"/>
            <w:right w:val="none" w:sz="0" w:space="0" w:color="auto"/>
          </w:divBdr>
        </w:div>
        <w:div w:id="1145316597">
          <w:marLeft w:val="0"/>
          <w:marRight w:val="0"/>
          <w:marTop w:val="0"/>
          <w:marBottom w:val="0"/>
          <w:divBdr>
            <w:top w:val="none" w:sz="0" w:space="0" w:color="auto"/>
            <w:left w:val="none" w:sz="0" w:space="0" w:color="auto"/>
            <w:bottom w:val="none" w:sz="0" w:space="0" w:color="auto"/>
            <w:right w:val="none" w:sz="0" w:space="0" w:color="auto"/>
          </w:divBdr>
        </w:div>
        <w:div w:id="1288851626">
          <w:marLeft w:val="0"/>
          <w:marRight w:val="0"/>
          <w:marTop w:val="0"/>
          <w:marBottom w:val="0"/>
          <w:divBdr>
            <w:top w:val="none" w:sz="0" w:space="0" w:color="auto"/>
            <w:left w:val="none" w:sz="0" w:space="0" w:color="auto"/>
            <w:bottom w:val="none" w:sz="0" w:space="0" w:color="auto"/>
            <w:right w:val="none" w:sz="0" w:space="0" w:color="auto"/>
          </w:divBdr>
        </w:div>
        <w:div w:id="725839573">
          <w:marLeft w:val="0"/>
          <w:marRight w:val="0"/>
          <w:marTop w:val="0"/>
          <w:marBottom w:val="0"/>
          <w:divBdr>
            <w:top w:val="none" w:sz="0" w:space="0" w:color="auto"/>
            <w:left w:val="none" w:sz="0" w:space="0" w:color="auto"/>
            <w:bottom w:val="none" w:sz="0" w:space="0" w:color="auto"/>
            <w:right w:val="none" w:sz="0" w:space="0" w:color="auto"/>
          </w:divBdr>
        </w:div>
        <w:div w:id="90780299">
          <w:marLeft w:val="0"/>
          <w:marRight w:val="0"/>
          <w:marTop w:val="0"/>
          <w:marBottom w:val="0"/>
          <w:divBdr>
            <w:top w:val="none" w:sz="0" w:space="0" w:color="auto"/>
            <w:left w:val="none" w:sz="0" w:space="0" w:color="auto"/>
            <w:bottom w:val="none" w:sz="0" w:space="0" w:color="auto"/>
            <w:right w:val="none" w:sz="0" w:space="0" w:color="auto"/>
          </w:divBdr>
        </w:div>
        <w:div w:id="241794699">
          <w:marLeft w:val="0"/>
          <w:marRight w:val="0"/>
          <w:marTop w:val="0"/>
          <w:marBottom w:val="0"/>
          <w:divBdr>
            <w:top w:val="none" w:sz="0" w:space="0" w:color="auto"/>
            <w:left w:val="none" w:sz="0" w:space="0" w:color="auto"/>
            <w:bottom w:val="none" w:sz="0" w:space="0" w:color="auto"/>
            <w:right w:val="none" w:sz="0" w:space="0" w:color="auto"/>
          </w:divBdr>
        </w:div>
        <w:div w:id="1393850008">
          <w:marLeft w:val="0"/>
          <w:marRight w:val="0"/>
          <w:marTop w:val="0"/>
          <w:marBottom w:val="0"/>
          <w:divBdr>
            <w:top w:val="none" w:sz="0" w:space="0" w:color="auto"/>
            <w:left w:val="none" w:sz="0" w:space="0" w:color="auto"/>
            <w:bottom w:val="none" w:sz="0" w:space="0" w:color="auto"/>
            <w:right w:val="none" w:sz="0" w:space="0" w:color="auto"/>
          </w:divBdr>
        </w:div>
        <w:div w:id="1442645017">
          <w:marLeft w:val="0"/>
          <w:marRight w:val="0"/>
          <w:marTop w:val="0"/>
          <w:marBottom w:val="0"/>
          <w:divBdr>
            <w:top w:val="none" w:sz="0" w:space="0" w:color="auto"/>
            <w:left w:val="none" w:sz="0" w:space="0" w:color="auto"/>
            <w:bottom w:val="none" w:sz="0" w:space="0" w:color="auto"/>
            <w:right w:val="none" w:sz="0" w:space="0" w:color="auto"/>
          </w:divBdr>
        </w:div>
        <w:div w:id="891622625">
          <w:marLeft w:val="0"/>
          <w:marRight w:val="0"/>
          <w:marTop w:val="0"/>
          <w:marBottom w:val="0"/>
          <w:divBdr>
            <w:top w:val="none" w:sz="0" w:space="0" w:color="auto"/>
            <w:left w:val="none" w:sz="0" w:space="0" w:color="auto"/>
            <w:bottom w:val="none" w:sz="0" w:space="0" w:color="auto"/>
            <w:right w:val="none" w:sz="0" w:space="0" w:color="auto"/>
          </w:divBdr>
        </w:div>
        <w:div w:id="310213620">
          <w:marLeft w:val="0"/>
          <w:marRight w:val="0"/>
          <w:marTop w:val="0"/>
          <w:marBottom w:val="0"/>
          <w:divBdr>
            <w:top w:val="none" w:sz="0" w:space="0" w:color="auto"/>
            <w:left w:val="none" w:sz="0" w:space="0" w:color="auto"/>
            <w:bottom w:val="none" w:sz="0" w:space="0" w:color="auto"/>
            <w:right w:val="none" w:sz="0" w:space="0" w:color="auto"/>
          </w:divBdr>
        </w:div>
        <w:div w:id="1889486823">
          <w:marLeft w:val="0"/>
          <w:marRight w:val="0"/>
          <w:marTop w:val="0"/>
          <w:marBottom w:val="0"/>
          <w:divBdr>
            <w:top w:val="none" w:sz="0" w:space="0" w:color="auto"/>
            <w:left w:val="none" w:sz="0" w:space="0" w:color="auto"/>
            <w:bottom w:val="none" w:sz="0" w:space="0" w:color="auto"/>
            <w:right w:val="none" w:sz="0" w:space="0" w:color="auto"/>
          </w:divBdr>
        </w:div>
        <w:div w:id="1990160890">
          <w:marLeft w:val="0"/>
          <w:marRight w:val="0"/>
          <w:marTop w:val="0"/>
          <w:marBottom w:val="0"/>
          <w:divBdr>
            <w:top w:val="none" w:sz="0" w:space="0" w:color="auto"/>
            <w:left w:val="none" w:sz="0" w:space="0" w:color="auto"/>
            <w:bottom w:val="none" w:sz="0" w:space="0" w:color="auto"/>
            <w:right w:val="none" w:sz="0" w:space="0" w:color="auto"/>
          </w:divBdr>
        </w:div>
        <w:div w:id="947006876">
          <w:marLeft w:val="0"/>
          <w:marRight w:val="0"/>
          <w:marTop w:val="0"/>
          <w:marBottom w:val="0"/>
          <w:divBdr>
            <w:top w:val="none" w:sz="0" w:space="0" w:color="auto"/>
            <w:left w:val="none" w:sz="0" w:space="0" w:color="auto"/>
            <w:bottom w:val="none" w:sz="0" w:space="0" w:color="auto"/>
            <w:right w:val="none" w:sz="0" w:space="0" w:color="auto"/>
          </w:divBdr>
        </w:div>
        <w:div w:id="1647010026">
          <w:marLeft w:val="0"/>
          <w:marRight w:val="0"/>
          <w:marTop w:val="0"/>
          <w:marBottom w:val="0"/>
          <w:divBdr>
            <w:top w:val="none" w:sz="0" w:space="0" w:color="auto"/>
            <w:left w:val="none" w:sz="0" w:space="0" w:color="auto"/>
            <w:bottom w:val="none" w:sz="0" w:space="0" w:color="auto"/>
            <w:right w:val="none" w:sz="0" w:space="0" w:color="auto"/>
          </w:divBdr>
        </w:div>
        <w:div w:id="679545555">
          <w:marLeft w:val="0"/>
          <w:marRight w:val="0"/>
          <w:marTop w:val="0"/>
          <w:marBottom w:val="0"/>
          <w:divBdr>
            <w:top w:val="none" w:sz="0" w:space="0" w:color="auto"/>
            <w:left w:val="none" w:sz="0" w:space="0" w:color="auto"/>
            <w:bottom w:val="none" w:sz="0" w:space="0" w:color="auto"/>
            <w:right w:val="none" w:sz="0" w:space="0" w:color="auto"/>
          </w:divBdr>
        </w:div>
        <w:div w:id="1177580918">
          <w:marLeft w:val="0"/>
          <w:marRight w:val="0"/>
          <w:marTop w:val="0"/>
          <w:marBottom w:val="0"/>
          <w:divBdr>
            <w:top w:val="none" w:sz="0" w:space="0" w:color="auto"/>
            <w:left w:val="none" w:sz="0" w:space="0" w:color="auto"/>
            <w:bottom w:val="none" w:sz="0" w:space="0" w:color="auto"/>
            <w:right w:val="none" w:sz="0" w:space="0" w:color="auto"/>
          </w:divBdr>
        </w:div>
        <w:div w:id="1814710598">
          <w:marLeft w:val="0"/>
          <w:marRight w:val="0"/>
          <w:marTop w:val="0"/>
          <w:marBottom w:val="0"/>
          <w:divBdr>
            <w:top w:val="none" w:sz="0" w:space="0" w:color="auto"/>
            <w:left w:val="none" w:sz="0" w:space="0" w:color="auto"/>
            <w:bottom w:val="none" w:sz="0" w:space="0" w:color="auto"/>
            <w:right w:val="none" w:sz="0" w:space="0" w:color="auto"/>
          </w:divBdr>
        </w:div>
        <w:div w:id="358622623">
          <w:marLeft w:val="0"/>
          <w:marRight w:val="0"/>
          <w:marTop w:val="0"/>
          <w:marBottom w:val="0"/>
          <w:divBdr>
            <w:top w:val="none" w:sz="0" w:space="0" w:color="auto"/>
            <w:left w:val="none" w:sz="0" w:space="0" w:color="auto"/>
            <w:bottom w:val="none" w:sz="0" w:space="0" w:color="auto"/>
            <w:right w:val="none" w:sz="0" w:space="0" w:color="auto"/>
          </w:divBdr>
        </w:div>
        <w:div w:id="1769539160">
          <w:marLeft w:val="0"/>
          <w:marRight w:val="0"/>
          <w:marTop w:val="0"/>
          <w:marBottom w:val="0"/>
          <w:divBdr>
            <w:top w:val="none" w:sz="0" w:space="0" w:color="auto"/>
            <w:left w:val="none" w:sz="0" w:space="0" w:color="auto"/>
            <w:bottom w:val="none" w:sz="0" w:space="0" w:color="auto"/>
            <w:right w:val="none" w:sz="0" w:space="0" w:color="auto"/>
          </w:divBdr>
        </w:div>
        <w:div w:id="1928420906">
          <w:marLeft w:val="0"/>
          <w:marRight w:val="0"/>
          <w:marTop w:val="0"/>
          <w:marBottom w:val="0"/>
          <w:divBdr>
            <w:top w:val="none" w:sz="0" w:space="0" w:color="auto"/>
            <w:left w:val="none" w:sz="0" w:space="0" w:color="auto"/>
            <w:bottom w:val="none" w:sz="0" w:space="0" w:color="auto"/>
            <w:right w:val="none" w:sz="0" w:space="0" w:color="auto"/>
          </w:divBdr>
        </w:div>
        <w:div w:id="580876561">
          <w:marLeft w:val="0"/>
          <w:marRight w:val="0"/>
          <w:marTop w:val="0"/>
          <w:marBottom w:val="0"/>
          <w:divBdr>
            <w:top w:val="none" w:sz="0" w:space="0" w:color="auto"/>
            <w:left w:val="none" w:sz="0" w:space="0" w:color="auto"/>
            <w:bottom w:val="none" w:sz="0" w:space="0" w:color="auto"/>
            <w:right w:val="none" w:sz="0" w:space="0" w:color="auto"/>
          </w:divBdr>
        </w:div>
        <w:div w:id="510024247">
          <w:marLeft w:val="0"/>
          <w:marRight w:val="0"/>
          <w:marTop w:val="0"/>
          <w:marBottom w:val="0"/>
          <w:divBdr>
            <w:top w:val="none" w:sz="0" w:space="0" w:color="auto"/>
            <w:left w:val="none" w:sz="0" w:space="0" w:color="auto"/>
            <w:bottom w:val="none" w:sz="0" w:space="0" w:color="auto"/>
            <w:right w:val="none" w:sz="0" w:space="0" w:color="auto"/>
          </w:divBdr>
        </w:div>
        <w:div w:id="497188581">
          <w:marLeft w:val="0"/>
          <w:marRight w:val="0"/>
          <w:marTop w:val="0"/>
          <w:marBottom w:val="0"/>
          <w:divBdr>
            <w:top w:val="none" w:sz="0" w:space="0" w:color="auto"/>
            <w:left w:val="none" w:sz="0" w:space="0" w:color="auto"/>
            <w:bottom w:val="none" w:sz="0" w:space="0" w:color="auto"/>
            <w:right w:val="none" w:sz="0" w:space="0" w:color="auto"/>
          </w:divBdr>
        </w:div>
        <w:div w:id="1421215842">
          <w:marLeft w:val="0"/>
          <w:marRight w:val="0"/>
          <w:marTop w:val="0"/>
          <w:marBottom w:val="0"/>
          <w:divBdr>
            <w:top w:val="none" w:sz="0" w:space="0" w:color="auto"/>
            <w:left w:val="none" w:sz="0" w:space="0" w:color="auto"/>
            <w:bottom w:val="none" w:sz="0" w:space="0" w:color="auto"/>
            <w:right w:val="none" w:sz="0" w:space="0" w:color="auto"/>
          </w:divBdr>
        </w:div>
        <w:div w:id="831409889">
          <w:marLeft w:val="0"/>
          <w:marRight w:val="0"/>
          <w:marTop w:val="0"/>
          <w:marBottom w:val="0"/>
          <w:divBdr>
            <w:top w:val="none" w:sz="0" w:space="0" w:color="auto"/>
            <w:left w:val="none" w:sz="0" w:space="0" w:color="auto"/>
            <w:bottom w:val="none" w:sz="0" w:space="0" w:color="auto"/>
            <w:right w:val="none" w:sz="0" w:space="0" w:color="auto"/>
          </w:divBdr>
        </w:div>
      </w:divsChild>
    </w:div>
    <w:div w:id="1065377921">
      <w:bodyDiv w:val="1"/>
      <w:marLeft w:val="0"/>
      <w:marRight w:val="0"/>
      <w:marTop w:val="0"/>
      <w:marBottom w:val="0"/>
      <w:divBdr>
        <w:top w:val="none" w:sz="0" w:space="0" w:color="auto"/>
        <w:left w:val="none" w:sz="0" w:space="0" w:color="auto"/>
        <w:bottom w:val="none" w:sz="0" w:space="0" w:color="auto"/>
        <w:right w:val="none" w:sz="0" w:space="0" w:color="auto"/>
      </w:divBdr>
    </w:div>
    <w:div w:id="1176461017">
      <w:bodyDiv w:val="1"/>
      <w:marLeft w:val="0"/>
      <w:marRight w:val="0"/>
      <w:marTop w:val="0"/>
      <w:marBottom w:val="0"/>
      <w:divBdr>
        <w:top w:val="none" w:sz="0" w:space="0" w:color="auto"/>
        <w:left w:val="none" w:sz="0" w:space="0" w:color="auto"/>
        <w:bottom w:val="none" w:sz="0" w:space="0" w:color="auto"/>
        <w:right w:val="none" w:sz="0" w:space="0" w:color="auto"/>
      </w:divBdr>
    </w:div>
    <w:div w:id="1322588007">
      <w:bodyDiv w:val="1"/>
      <w:marLeft w:val="0"/>
      <w:marRight w:val="0"/>
      <w:marTop w:val="0"/>
      <w:marBottom w:val="0"/>
      <w:divBdr>
        <w:top w:val="none" w:sz="0" w:space="0" w:color="auto"/>
        <w:left w:val="none" w:sz="0" w:space="0" w:color="auto"/>
        <w:bottom w:val="none" w:sz="0" w:space="0" w:color="auto"/>
        <w:right w:val="none" w:sz="0" w:space="0" w:color="auto"/>
      </w:divBdr>
    </w:div>
    <w:div w:id="1335036195">
      <w:bodyDiv w:val="1"/>
      <w:marLeft w:val="0"/>
      <w:marRight w:val="0"/>
      <w:marTop w:val="0"/>
      <w:marBottom w:val="0"/>
      <w:divBdr>
        <w:top w:val="none" w:sz="0" w:space="0" w:color="auto"/>
        <w:left w:val="none" w:sz="0" w:space="0" w:color="auto"/>
        <w:bottom w:val="none" w:sz="0" w:space="0" w:color="auto"/>
        <w:right w:val="none" w:sz="0" w:space="0" w:color="auto"/>
      </w:divBdr>
      <w:divsChild>
        <w:div w:id="1709183071">
          <w:marLeft w:val="0"/>
          <w:marRight w:val="0"/>
          <w:marTop w:val="0"/>
          <w:marBottom w:val="0"/>
          <w:divBdr>
            <w:top w:val="none" w:sz="0" w:space="0" w:color="auto"/>
            <w:left w:val="none" w:sz="0" w:space="0" w:color="auto"/>
            <w:bottom w:val="none" w:sz="0" w:space="0" w:color="auto"/>
            <w:right w:val="none" w:sz="0" w:space="0" w:color="auto"/>
          </w:divBdr>
        </w:div>
        <w:div w:id="146020125">
          <w:marLeft w:val="0"/>
          <w:marRight w:val="0"/>
          <w:marTop w:val="0"/>
          <w:marBottom w:val="0"/>
          <w:divBdr>
            <w:top w:val="none" w:sz="0" w:space="0" w:color="auto"/>
            <w:left w:val="none" w:sz="0" w:space="0" w:color="auto"/>
            <w:bottom w:val="none" w:sz="0" w:space="0" w:color="auto"/>
            <w:right w:val="none" w:sz="0" w:space="0" w:color="auto"/>
          </w:divBdr>
        </w:div>
      </w:divsChild>
    </w:div>
    <w:div w:id="1538811615">
      <w:bodyDiv w:val="1"/>
      <w:marLeft w:val="0"/>
      <w:marRight w:val="0"/>
      <w:marTop w:val="0"/>
      <w:marBottom w:val="0"/>
      <w:divBdr>
        <w:top w:val="none" w:sz="0" w:space="0" w:color="auto"/>
        <w:left w:val="none" w:sz="0" w:space="0" w:color="auto"/>
        <w:bottom w:val="none" w:sz="0" w:space="0" w:color="auto"/>
        <w:right w:val="none" w:sz="0" w:space="0" w:color="auto"/>
      </w:divBdr>
      <w:divsChild>
        <w:div w:id="2024701174">
          <w:marLeft w:val="0"/>
          <w:marRight w:val="0"/>
          <w:marTop w:val="0"/>
          <w:marBottom w:val="0"/>
          <w:divBdr>
            <w:top w:val="none" w:sz="0" w:space="0" w:color="auto"/>
            <w:left w:val="none" w:sz="0" w:space="0" w:color="auto"/>
            <w:bottom w:val="none" w:sz="0" w:space="0" w:color="auto"/>
            <w:right w:val="none" w:sz="0" w:space="0" w:color="auto"/>
          </w:divBdr>
        </w:div>
        <w:div w:id="88813928">
          <w:marLeft w:val="0"/>
          <w:marRight w:val="0"/>
          <w:marTop w:val="0"/>
          <w:marBottom w:val="0"/>
          <w:divBdr>
            <w:top w:val="none" w:sz="0" w:space="0" w:color="auto"/>
            <w:left w:val="none" w:sz="0" w:space="0" w:color="auto"/>
            <w:bottom w:val="none" w:sz="0" w:space="0" w:color="auto"/>
            <w:right w:val="none" w:sz="0" w:space="0" w:color="auto"/>
          </w:divBdr>
        </w:div>
        <w:div w:id="2030834321">
          <w:marLeft w:val="0"/>
          <w:marRight w:val="0"/>
          <w:marTop w:val="0"/>
          <w:marBottom w:val="0"/>
          <w:divBdr>
            <w:top w:val="none" w:sz="0" w:space="0" w:color="auto"/>
            <w:left w:val="none" w:sz="0" w:space="0" w:color="auto"/>
            <w:bottom w:val="none" w:sz="0" w:space="0" w:color="auto"/>
            <w:right w:val="none" w:sz="0" w:space="0" w:color="auto"/>
          </w:divBdr>
        </w:div>
      </w:divsChild>
    </w:div>
    <w:div w:id="1719157813">
      <w:bodyDiv w:val="1"/>
      <w:marLeft w:val="0"/>
      <w:marRight w:val="0"/>
      <w:marTop w:val="0"/>
      <w:marBottom w:val="0"/>
      <w:divBdr>
        <w:top w:val="none" w:sz="0" w:space="0" w:color="auto"/>
        <w:left w:val="none" w:sz="0" w:space="0" w:color="auto"/>
        <w:bottom w:val="none" w:sz="0" w:space="0" w:color="auto"/>
        <w:right w:val="none" w:sz="0" w:space="0" w:color="auto"/>
      </w:divBdr>
    </w:div>
    <w:div w:id="2142334230">
      <w:bodyDiv w:val="1"/>
      <w:marLeft w:val="0"/>
      <w:marRight w:val="0"/>
      <w:marTop w:val="0"/>
      <w:marBottom w:val="0"/>
      <w:divBdr>
        <w:top w:val="none" w:sz="0" w:space="0" w:color="auto"/>
        <w:left w:val="none" w:sz="0" w:space="0" w:color="auto"/>
        <w:bottom w:val="none" w:sz="0" w:space="0" w:color="auto"/>
        <w:right w:val="none" w:sz="0" w:space="0" w:color="auto"/>
      </w:divBdr>
      <w:divsChild>
        <w:div w:id="219287275">
          <w:marLeft w:val="0"/>
          <w:marRight w:val="0"/>
          <w:marTop w:val="0"/>
          <w:marBottom w:val="0"/>
          <w:divBdr>
            <w:top w:val="none" w:sz="0" w:space="0" w:color="auto"/>
            <w:left w:val="none" w:sz="0" w:space="0" w:color="auto"/>
            <w:bottom w:val="none" w:sz="0" w:space="0" w:color="auto"/>
            <w:right w:val="none" w:sz="0" w:space="0" w:color="auto"/>
          </w:divBdr>
        </w:div>
        <w:div w:id="1517617767">
          <w:marLeft w:val="0"/>
          <w:marRight w:val="0"/>
          <w:marTop w:val="0"/>
          <w:marBottom w:val="0"/>
          <w:divBdr>
            <w:top w:val="none" w:sz="0" w:space="0" w:color="auto"/>
            <w:left w:val="none" w:sz="0" w:space="0" w:color="auto"/>
            <w:bottom w:val="none" w:sz="0" w:space="0" w:color="auto"/>
            <w:right w:val="none" w:sz="0" w:space="0" w:color="auto"/>
          </w:divBdr>
        </w:div>
        <w:div w:id="764767786">
          <w:marLeft w:val="0"/>
          <w:marRight w:val="0"/>
          <w:marTop w:val="0"/>
          <w:marBottom w:val="0"/>
          <w:divBdr>
            <w:top w:val="none" w:sz="0" w:space="0" w:color="auto"/>
            <w:left w:val="none" w:sz="0" w:space="0" w:color="auto"/>
            <w:bottom w:val="none" w:sz="0" w:space="0" w:color="auto"/>
            <w:right w:val="none" w:sz="0" w:space="0" w:color="auto"/>
          </w:divBdr>
        </w:div>
        <w:div w:id="1957561159">
          <w:marLeft w:val="0"/>
          <w:marRight w:val="0"/>
          <w:marTop w:val="0"/>
          <w:marBottom w:val="0"/>
          <w:divBdr>
            <w:top w:val="none" w:sz="0" w:space="0" w:color="auto"/>
            <w:left w:val="none" w:sz="0" w:space="0" w:color="auto"/>
            <w:bottom w:val="none" w:sz="0" w:space="0" w:color="auto"/>
            <w:right w:val="none" w:sz="0" w:space="0" w:color="auto"/>
          </w:divBdr>
        </w:div>
        <w:div w:id="1068960248">
          <w:marLeft w:val="0"/>
          <w:marRight w:val="0"/>
          <w:marTop w:val="0"/>
          <w:marBottom w:val="0"/>
          <w:divBdr>
            <w:top w:val="none" w:sz="0" w:space="0" w:color="auto"/>
            <w:left w:val="none" w:sz="0" w:space="0" w:color="auto"/>
            <w:bottom w:val="none" w:sz="0" w:space="0" w:color="auto"/>
            <w:right w:val="none" w:sz="0" w:space="0" w:color="auto"/>
          </w:divBdr>
        </w:div>
        <w:div w:id="1971393844">
          <w:marLeft w:val="0"/>
          <w:marRight w:val="0"/>
          <w:marTop w:val="0"/>
          <w:marBottom w:val="0"/>
          <w:divBdr>
            <w:top w:val="none" w:sz="0" w:space="0" w:color="auto"/>
            <w:left w:val="none" w:sz="0" w:space="0" w:color="auto"/>
            <w:bottom w:val="none" w:sz="0" w:space="0" w:color="auto"/>
            <w:right w:val="none" w:sz="0" w:space="0" w:color="auto"/>
          </w:divBdr>
        </w:div>
        <w:div w:id="125776309">
          <w:marLeft w:val="0"/>
          <w:marRight w:val="0"/>
          <w:marTop w:val="0"/>
          <w:marBottom w:val="0"/>
          <w:divBdr>
            <w:top w:val="none" w:sz="0" w:space="0" w:color="auto"/>
            <w:left w:val="none" w:sz="0" w:space="0" w:color="auto"/>
            <w:bottom w:val="none" w:sz="0" w:space="0" w:color="auto"/>
            <w:right w:val="none" w:sz="0" w:space="0" w:color="auto"/>
          </w:divBdr>
        </w:div>
        <w:div w:id="42876244">
          <w:marLeft w:val="0"/>
          <w:marRight w:val="0"/>
          <w:marTop w:val="0"/>
          <w:marBottom w:val="0"/>
          <w:divBdr>
            <w:top w:val="none" w:sz="0" w:space="0" w:color="auto"/>
            <w:left w:val="none" w:sz="0" w:space="0" w:color="auto"/>
            <w:bottom w:val="none" w:sz="0" w:space="0" w:color="auto"/>
            <w:right w:val="none" w:sz="0" w:space="0" w:color="auto"/>
          </w:divBdr>
        </w:div>
        <w:div w:id="1602880063">
          <w:marLeft w:val="0"/>
          <w:marRight w:val="0"/>
          <w:marTop w:val="0"/>
          <w:marBottom w:val="0"/>
          <w:divBdr>
            <w:top w:val="none" w:sz="0" w:space="0" w:color="auto"/>
            <w:left w:val="none" w:sz="0" w:space="0" w:color="auto"/>
            <w:bottom w:val="none" w:sz="0" w:space="0" w:color="auto"/>
            <w:right w:val="none" w:sz="0" w:space="0" w:color="auto"/>
          </w:divBdr>
        </w:div>
        <w:div w:id="580258191">
          <w:marLeft w:val="0"/>
          <w:marRight w:val="0"/>
          <w:marTop w:val="0"/>
          <w:marBottom w:val="0"/>
          <w:divBdr>
            <w:top w:val="none" w:sz="0" w:space="0" w:color="auto"/>
            <w:left w:val="none" w:sz="0" w:space="0" w:color="auto"/>
            <w:bottom w:val="none" w:sz="0" w:space="0" w:color="auto"/>
            <w:right w:val="none" w:sz="0" w:space="0" w:color="auto"/>
          </w:divBdr>
        </w:div>
        <w:div w:id="1035084510">
          <w:marLeft w:val="0"/>
          <w:marRight w:val="0"/>
          <w:marTop w:val="0"/>
          <w:marBottom w:val="0"/>
          <w:divBdr>
            <w:top w:val="none" w:sz="0" w:space="0" w:color="auto"/>
            <w:left w:val="none" w:sz="0" w:space="0" w:color="auto"/>
            <w:bottom w:val="none" w:sz="0" w:space="0" w:color="auto"/>
            <w:right w:val="none" w:sz="0" w:space="0" w:color="auto"/>
          </w:divBdr>
        </w:div>
        <w:div w:id="910694849">
          <w:marLeft w:val="0"/>
          <w:marRight w:val="0"/>
          <w:marTop w:val="0"/>
          <w:marBottom w:val="0"/>
          <w:divBdr>
            <w:top w:val="none" w:sz="0" w:space="0" w:color="auto"/>
            <w:left w:val="none" w:sz="0" w:space="0" w:color="auto"/>
            <w:bottom w:val="none" w:sz="0" w:space="0" w:color="auto"/>
            <w:right w:val="none" w:sz="0" w:space="0" w:color="auto"/>
          </w:divBdr>
        </w:div>
        <w:div w:id="372316563">
          <w:marLeft w:val="0"/>
          <w:marRight w:val="0"/>
          <w:marTop w:val="0"/>
          <w:marBottom w:val="0"/>
          <w:divBdr>
            <w:top w:val="none" w:sz="0" w:space="0" w:color="auto"/>
            <w:left w:val="none" w:sz="0" w:space="0" w:color="auto"/>
            <w:bottom w:val="none" w:sz="0" w:space="0" w:color="auto"/>
            <w:right w:val="none" w:sz="0" w:space="0" w:color="auto"/>
          </w:divBdr>
        </w:div>
        <w:div w:id="658466195">
          <w:marLeft w:val="0"/>
          <w:marRight w:val="0"/>
          <w:marTop w:val="0"/>
          <w:marBottom w:val="0"/>
          <w:divBdr>
            <w:top w:val="none" w:sz="0" w:space="0" w:color="auto"/>
            <w:left w:val="none" w:sz="0" w:space="0" w:color="auto"/>
            <w:bottom w:val="none" w:sz="0" w:space="0" w:color="auto"/>
            <w:right w:val="none" w:sz="0" w:space="0" w:color="auto"/>
          </w:divBdr>
        </w:div>
        <w:div w:id="1508977619">
          <w:marLeft w:val="0"/>
          <w:marRight w:val="0"/>
          <w:marTop w:val="0"/>
          <w:marBottom w:val="0"/>
          <w:divBdr>
            <w:top w:val="none" w:sz="0" w:space="0" w:color="auto"/>
            <w:left w:val="none" w:sz="0" w:space="0" w:color="auto"/>
            <w:bottom w:val="none" w:sz="0" w:space="0" w:color="auto"/>
            <w:right w:val="none" w:sz="0" w:space="0" w:color="auto"/>
          </w:divBdr>
        </w:div>
        <w:div w:id="12467662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9D45B1-586B-4975-99FD-AE35934C6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25</Pages>
  <Words>5178</Words>
  <Characters>28481</Characters>
  <Application>Microsoft Office Word</Application>
  <DocSecurity>0</DocSecurity>
  <Lines>237</Lines>
  <Paragraphs>67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MICS Questionnaire for Individual Women</vt:lpstr>
      <vt:lpstr>MICS Questionnaire for Individual Women</vt:lpstr>
    </vt:vector>
  </TitlesOfParts>
  <Company>UNICEF</Company>
  <LinksUpToDate>false</LinksUpToDate>
  <CharactersWithSpaces>33592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MICS Questionnaire for Individual Women</dc:title>
  <dc:creator>UNICEF-MICS</dc:creator>
  <cp:lastModifiedBy>INSEED-MICS6</cp:lastModifiedBy>
  <cp:revision>3</cp:revision>
  <cp:lastPrinted>2016-10-17T23:15:00Z</cp:lastPrinted>
  <dcterms:created xsi:type="dcterms:W3CDTF">2017-06-29T13:46:00Z</dcterms:created>
  <dcterms:modified xsi:type="dcterms:W3CDTF">2017-06-29T14:56:00Z</dcterms:modified>
</cp:coreProperties>
</file>