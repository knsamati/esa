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3"/>
        <w:gridCol w:w="2623"/>
        <w:gridCol w:w="2900"/>
        <w:gridCol w:w="994"/>
        <w:gridCol w:w="1430"/>
      </w:tblGrid>
      <w:tr w:rsidR="009E1D3C" w:rsidRPr="008454A1" w14:paraId="073BF6A4" w14:textId="77777777" w:rsidTr="009E1D3C">
        <w:trPr>
          <w:cantSplit/>
          <w:trHeight w:val="467"/>
          <w:jc w:val="center"/>
        </w:trPr>
        <w:tc>
          <w:tcPr>
            <w:tcW w:w="1194" w:type="pct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AE80F5" w14:textId="77777777" w:rsidR="00A61BA5" w:rsidRPr="00955A62" w:rsidRDefault="00A61BA5" w:rsidP="00CD4F1D">
            <w:pPr>
              <w:pStyle w:val="questionnairename"/>
              <w:tabs>
                <w:tab w:val="right" w:pos="9522"/>
              </w:tabs>
              <w:spacing w:line="276" w:lineRule="auto"/>
              <w:ind w:left="0" w:firstLine="0"/>
              <w:contextualSpacing/>
              <w:jc w:val="left"/>
              <w:rPr>
                <w:caps w:val="0"/>
                <w:sz w:val="20"/>
                <w:lang w:val="fr-FR"/>
              </w:rPr>
            </w:pPr>
            <w:r w:rsidRPr="00955A62">
              <w:rPr>
                <w:caps w:val="0"/>
                <w:noProof/>
                <w:sz w:val="20"/>
                <w:lang w:val="fr-FR" w:eastAsia="fr-FR"/>
              </w:rPr>
              <w:drawing>
                <wp:anchor distT="0" distB="0" distL="114300" distR="114300" simplePos="0" relativeHeight="251661824" behindDoc="0" locked="0" layoutInCell="1" allowOverlap="1" wp14:anchorId="6025D1B0" wp14:editId="25EA2A4D">
                  <wp:simplePos x="0" y="0"/>
                  <wp:positionH relativeFrom="column">
                    <wp:posOffset>-1501140</wp:posOffset>
                  </wp:positionH>
                  <wp:positionV relativeFrom="paragraph">
                    <wp:posOffset>-187325</wp:posOffset>
                  </wp:positionV>
                  <wp:extent cx="1454150" cy="330200"/>
                  <wp:effectExtent l="0" t="0" r="0" b="0"/>
                  <wp:wrapSquare wrapText="bothSides"/>
                  <wp:docPr id="3" name="Picture 3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21" w:type="pct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D95FBB7" w14:textId="77777777" w:rsidR="00A61BA5" w:rsidRPr="00955A62" w:rsidRDefault="00A61BA5" w:rsidP="00CD4F1D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sz w:val="22"/>
                <w:lang w:val="fr-FR"/>
              </w:rPr>
            </w:pPr>
            <w:r w:rsidRPr="00955A62">
              <w:rPr>
                <w:sz w:val="22"/>
                <w:lang w:val="fr-FR"/>
              </w:rPr>
              <w:t xml:space="preserve">questionnaire </w:t>
            </w:r>
            <w:r w:rsidR="00D45C78" w:rsidRPr="00955A62">
              <w:rPr>
                <w:sz w:val="22"/>
                <w:lang w:val="fr-FR"/>
              </w:rPr>
              <w:t xml:space="preserve">Enfant de </w:t>
            </w:r>
            <w:r w:rsidRPr="00955A62">
              <w:rPr>
                <w:sz w:val="22"/>
                <w:lang w:val="fr-FR"/>
              </w:rPr>
              <w:t>5-17</w:t>
            </w:r>
            <w:r w:rsidR="00D45C78" w:rsidRPr="00955A62">
              <w:rPr>
                <w:sz w:val="22"/>
                <w:lang w:val="fr-FR"/>
              </w:rPr>
              <w:t xml:space="preserve"> ans</w:t>
            </w:r>
          </w:p>
          <w:p w14:paraId="1DE6649D" w14:textId="77777777" w:rsidR="00A61BA5" w:rsidRPr="00955A62" w:rsidRDefault="002F1C0E" w:rsidP="006A1671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rPr>
                <w:caps w:val="0"/>
                <w:sz w:val="20"/>
                <w:lang w:val="fr-FR"/>
              </w:rPr>
            </w:pPr>
            <w:r w:rsidRPr="00955A62">
              <w:rPr>
                <w:rStyle w:val="adaptationnoteChar"/>
                <w:rFonts w:ascii="Times New Roman" w:hAnsi="Times New Roman"/>
                <w:bCs/>
                <w:i w:val="0"/>
                <w:iCs/>
                <w:caps w:val="0"/>
                <w:sz w:val="20"/>
                <w:lang w:val="fr-FR"/>
              </w:rPr>
              <w:t>Enquête par grappes à indicateurs multiples sixième série (MICS6) 2017</w:t>
            </w:r>
          </w:p>
        </w:tc>
        <w:tc>
          <w:tcPr>
            <w:tcW w:w="685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AAE994D" w14:textId="77777777" w:rsidR="00A61BA5" w:rsidRPr="00955A62" w:rsidRDefault="009F06B5" w:rsidP="00CD4F1D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caps w:val="0"/>
                <w:sz w:val="20"/>
                <w:lang w:val="fr-FR"/>
              </w:rPr>
            </w:pPr>
            <w:r w:rsidRPr="00955A62">
              <w:rPr>
                <w:noProof/>
                <w:sz w:val="22"/>
                <w:szCs w:val="2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3658BE3" wp14:editId="09B45AFC">
                      <wp:simplePos x="0" y="0"/>
                      <wp:positionH relativeFrom="margin">
                        <wp:posOffset>-220980</wp:posOffset>
                      </wp:positionH>
                      <wp:positionV relativeFrom="paragraph">
                        <wp:posOffset>-150495</wp:posOffset>
                      </wp:positionV>
                      <wp:extent cx="1133475" cy="257175"/>
                      <wp:effectExtent l="0" t="0" r="0" b="952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9A0C4B6" w14:textId="77777777" w:rsidR="00F628B9" w:rsidRPr="009C333F" w:rsidRDefault="00F628B9" w:rsidP="009F06B5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Cs w:val="24"/>
                                      <w:lang w:val="fr-FR"/>
                                    </w:rPr>
                                  </w:pPr>
                                  <w:r w:rsidRPr="009C333F">
                                    <w:rPr>
                                      <w:b/>
                                      <w:caps/>
                                      <w:szCs w:val="24"/>
                                      <w:lang w:val="fr-FR"/>
                                    </w:rPr>
                                    <w:t>INSEED.TG</w:t>
                                  </w:r>
                                </w:p>
                                <w:p w14:paraId="77A73C6D" w14:textId="77777777" w:rsidR="00F628B9" w:rsidRPr="000B67A1" w:rsidRDefault="00F628B9" w:rsidP="009F06B5">
                                  <w:pPr>
                                    <w:tabs>
                                      <w:tab w:val="left" w:pos="3759"/>
                                    </w:tabs>
                                    <w:jc w:val="center"/>
                                    <w:rPr>
                                      <w:rFonts w:eastAsia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58B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-17.4pt;margin-top:-11.85pt;width:89.2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" filled="f" stroked="f">
                      <v:textbox>
                        <w:txbxContent>
                          <w:p w14:paraId="09A0C4B6" w14:textId="77777777" w:rsidR="00F628B9" w:rsidRPr="009C333F" w:rsidRDefault="00F628B9" w:rsidP="009F06B5">
                            <w:pPr>
                              <w:jc w:val="center"/>
                              <w:rPr>
                                <w:b/>
                                <w:caps/>
                                <w:szCs w:val="24"/>
                                <w:lang w:val="fr-FR"/>
                              </w:rPr>
                            </w:pPr>
                            <w:r w:rsidRPr="009C333F">
                              <w:rPr>
                                <w:b/>
                                <w:caps/>
                                <w:szCs w:val="24"/>
                                <w:lang w:val="fr-FR"/>
                              </w:rPr>
                              <w:t>INSEED.TG</w:t>
                            </w:r>
                          </w:p>
                          <w:p w14:paraId="77A73C6D" w14:textId="77777777" w:rsidR="00F628B9" w:rsidRPr="000B67A1" w:rsidRDefault="00F628B9" w:rsidP="009F06B5">
                            <w:pPr>
                              <w:tabs>
                                <w:tab w:val="left" w:pos="3759"/>
                              </w:tabs>
                              <w:jc w:val="center"/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C826BB" w:rsidRPr="00955A62" w14:paraId="488681C8" w14:textId="77777777" w:rsidTr="009E1D3C">
        <w:trPr>
          <w:cantSplit/>
          <w:jc w:val="center"/>
        </w:trPr>
        <w:tc>
          <w:tcPr>
            <w:tcW w:w="245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71B8FD" w14:textId="77777777" w:rsidR="00C826BB" w:rsidRPr="00955A62" w:rsidRDefault="00D45C78" w:rsidP="00D45C78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fr-FR" w:eastAsia="en-US"/>
              </w:rPr>
            </w:pPr>
            <w:r w:rsidRPr="00955A62">
              <w:rPr>
                <w:color w:val="FFFFFF"/>
                <w:sz w:val="20"/>
                <w:lang w:val="fr-FR" w:eastAsia="en-US"/>
              </w:rPr>
              <w:t>panneau d’i</w:t>
            </w:r>
            <w:r w:rsidR="00C826BB" w:rsidRPr="00955A62">
              <w:rPr>
                <w:color w:val="FFFFFF"/>
                <w:sz w:val="20"/>
                <w:lang w:val="fr-FR" w:eastAsia="en-US"/>
              </w:rPr>
              <w:t xml:space="preserve">nformation </w:t>
            </w:r>
            <w:r w:rsidRPr="00955A62">
              <w:rPr>
                <w:color w:val="FFFFFF"/>
                <w:sz w:val="20"/>
                <w:lang w:val="fr-FR" w:eastAsia="en-US"/>
              </w:rPr>
              <w:t>enfant de 5-17 ans</w:t>
            </w:r>
          </w:p>
        </w:tc>
        <w:tc>
          <w:tcPr>
            <w:tcW w:w="255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7FD2795B" w14:textId="77777777" w:rsidR="00C826BB" w:rsidRPr="00955A62" w:rsidRDefault="00C826BB" w:rsidP="00063F51">
            <w:pPr>
              <w:pStyle w:val="modulename"/>
              <w:tabs>
                <w:tab w:val="left" w:pos="7245"/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color w:val="FFFFFF"/>
                <w:sz w:val="20"/>
                <w:lang w:val="fr-FR" w:eastAsia="en-US"/>
              </w:rPr>
            </w:pPr>
            <w:r w:rsidRPr="00955A62">
              <w:rPr>
                <w:color w:val="FFFFFF"/>
                <w:sz w:val="20"/>
                <w:lang w:val="fr-FR" w:eastAsia="en-US"/>
              </w:rPr>
              <w:t>fs</w:t>
            </w:r>
          </w:p>
        </w:tc>
      </w:tr>
      <w:tr w:rsidR="00A61BA5" w:rsidRPr="00955A62" w14:paraId="1BD3FA1F" w14:textId="77777777" w:rsidTr="009E1D3C">
        <w:trPr>
          <w:cantSplit/>
          <w:trHeight w:val="370"/>
          <w:jc w:val="center"/>
        </w:trPr>
        <w:tc>
          <w:tcPr>
            <w:tcW w:w="2450" w:type="pct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2DBAE2" w14:textId="77777777" w:rsidR="00A61BA5" w:rsidRPr="00955A62" w:rsidRDefault="00A61BA5" w:rsidP="006A1671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Numéro de 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g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rappe</w:t>
            </w:r>
            <w:r w:rsidR="004E6589" w:rsidRPr="00955A62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  <w:r w:rsidRPr="00955A62">
              <w:rPr>
                <w:rFonts w:ascii="Times New Roman" w:hAnsi="Times New Roman"/>
                <w:lang w:val="fr-FR"/>
              </w:rPr>
              <w:tab/>
              <w:t>___ ___ ___</w:t>
            </w:r>
          </w:p>
        </w:tc>
        <w:tc>
          <w:tcPr>
            <w:tcW w:w="2550" w:type="pct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675926" w14:textId="77777777" w:rsidR="00A61BA5" w:rsidRPr="00955A62" w:rsidRDefault="00A61BA5" w:rsidP="00D45C78">
            <w:pPr>
              <w:pStyle w:val="Responsecategs"/>
              <w:tabs>
                <w:tab w:val="clear" w:pos="3942"/>
                <w:tab w:val="right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FS2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D45C78" w:rsidRPr="00955A62">
              <w:rPr>
                <w:rFonts w:ascii="Times New Roman" w:hAnsi="Times New Roman"/>
                <w:lang w:val="fr-FR"/>
              </w:rPr>
              <w:t>N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uméro de ménage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  <w:r w:rsidRPr="00955A62">
              <w:rPr>
                <w:rFonts w:ascii="Times New Roman" w:hAnsi="Times New Roman"/>
                <w:lang w:val="fr-FR"/>
              </w:rPr>
              <w:tab/>
              <w:t>___ ___</w:t>
            </w:r>
          </w:p>
        </w:tc>
      </w:tr>
      <w:tr w:rsidR="00A61BA5" w:rsidRPr="00955A62" w14:paraId="74F62FDE" w14:textId="77777777" w:rsidTr="009E1D3C">
        <w:trPr>
          <w:cantSplit/>
          <w:trHeight w:val="514"/>
          <w:jc w:val="center"/>
        </w:trPr>
        <w:tc>
          <w:tcPr>
            <w:tcW w:w="2450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2F3FA5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FS3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No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m et numéro de ligne de l’enfant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65A96240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E2B0BC4" w14:textId="77777777" w:rsidR="00A61BA5" w:rsidRPr="00955A62" w:rsidRDefault="00BB006F" w:rsidP="006A1671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m</w:t>
            </w:r>
            <w:r w:rsidR="00A61BA5" w:rsidRPr="00955A62">
              <w:rPr>
                <w:rFonts w:ascii="Times New Roman" w:hAnsi="Times New Roman"/>
                <w:lang w:val="fr-FR"/>
              </w:rPr>
              <w:tab/>
              <w:t>___ ___</w:t>
            </w:r>
          </w:p>
        </w:tc>
        <w:tc>
          <w:tcPr>
            <w:tcW w:w="2550" w:type="pct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6F21DD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FS4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BB006F" w:rsidRPr="00955A62">
              <w:rPr>
                <w:rFonts w:ascii="Times New Roman" w:hAnsi="Times New Roman"/>
                <w:i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o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m et numéro de </w:t>
            </w:r>
            <w:r w:rsidR="00204A39" w:rsidRPr="00955A62">
              <w:rPr>
                <w:rFonts w:ascii="Times New Roman" w:hAnsi="Times New Roman"/>
                <w:i/>
                <w:lang w:val="fr-FR"/>
              </w:rPr>
              <w:t xml:space="preserve">ligne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de la mère/gardien(ne) principal(e)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7672F5F2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3523CE0" w14:textId="77777777" w:rsidR="00A61BA5" w:rsidRPr="00955A62" w:rsidRDefault="00BB006F" w:rsidP="006A1671">
            <w:pPr>
              <w:pStyle w:val="Responsecategs"/>
              <w:tabs>
                <w:tab w:val="clear" w:pos="3942"/>
                <w:tab w:val="right" w:leader="underscore" w:pos="512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m</w:t>
            </w:r>
            <w:r w:rsidR="00A61BA5" w:rsidRPr="00955A62">
              <w:rPr>
                <w:rFonts w:ascii="Times New Roman" w:hAnsi="Times New Roman"/>
                <w:lang w:val="fr-FR"/>
              </w:rPr>
              <w:tab/>
              <w:t xml:space="preserve"> ___ ___</w:t>
            </w:r>
          </w:p>
        </w:tc>
      </w:tr>
      <w:tr w:rsidR="00A61BA5" w:rsidRPr="00955A62" w14:paraId="22451BDC" w14:textId="77777777" w:rsidTr="009E1D3C">
        <w:trPr>
          <w:cantSplit/>
          <w:trHeight w:val="730"/>
          <w:jc w:val="center"/>
        </w:trPr>
        <w:tc>
          <w:tcPr>
            <w:tcW w:w="2450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975754" w14:textId="77777777" w:rsidR="00A61BA5" w:rsidRPr="00955A62" w:rsidRDefault="00A61BA5" w:rsidP="00CD4F1D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FS5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BB006F" w:rsidRPr="00955A62">
              <w:rPr>
                <w:rFonts w:ascii="Times New Roman" w:hAnsi="Times New Roman"/>
                <w:i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om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 et numéro de l’enquêteur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7FFDF8C5" w14:textId="77777777" w:rsidR="00A61BA5" w:rsidRPr="00955A62" w:rsidRDefault="00A61BA5" w:rsidP="00CD4F1D">
            <w:pPr>
              <w:pStyle w:val="Responsecategs"/>
              <w:tabs>
                <w:tab w:val="right" w:leader="dot" w:pos="4320"/>
                <w:tab w:val="right" w:pos="483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D3D93CE" w14:textId="77777777" w:rsidR="00A61BA5" w:rsidRPr="00955A62" w:rsidRDefault="00BB006F" w:rsidP="006A1671">
            <w:pPr>
              <w:pStyle w:val="Responsecategs"/>
              <w:tabs>
                <w:tab w:val="clear" w:pos="3942"/>
                <w:tab w:val="right" w:leader="underscore" w:pos="50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m</w:t>
            </w:r>
            <w:r w:rsidR="00A61BA5" w:rsidRPr="00955A62">
              <w:rPr>
                <w:rFonts w:ascii="Times New Roman" w:hAnsi="Times New Roman"/>
                <w:lang w:val="fr-FR"/>
              </w:rPr>
              <w:tab/>
              <w:t xml:space="preserve"> ___ ___</w:t>
            </w:r>
          </w:p>
        </w:tc>
        <w:tc>
          <w:tcPr>
            <w:tcW w:w="25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5C1197" w14:textId="77777777" w:rsidR="00A61BA5" w:rsidRPr="00955A62" w:rsidRDefault="00A61BA5" w:rsidP="00CD4F1D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FS6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BB006F" w:rsidRPr="00955A62">
              <w:rPr>
                <w:i/>
                <w:sz w:val="20"/>
                <w:lang w:val="fr-FR"/>
              </w:rPr>
              <w:t>N</w:t>
            </w:r>
            <w:r w:rsidR="006A1671" w:rsidRPr="00955A62">
              <w:rPr>
                <w:i/>
                <w:sz w:val="20"/>
                <w:lang w:val="fr-FR"/>
              </w:rPr>
              <w:t>o</w:t>
            </w:r>
            <w:r w:rsidR="00D45C78" w:rsidRPr="00955A62">
              <w:rPr>
                <w:i/>
                <w:sz w:val="20"/>
                <w:lang w:val="fr-FR"/>
              </w:rPr>
              <w:t>m</w:t>
            </w:r>
            <w:r w:rsidRPr="00955A62">
              <w:rPr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i/>
                <w:sz w:val="20"/>
                <w:lang w:val="fr-FR"/>
              </w:rPr>
              <w:t>et numéro</w:t>
            </w:r>
            <w:r w:rsidR="006A1671" w:rsidRPr="00955A62">
              <w:rPr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i/>
                <w:sz w:val="20"/>
                <w:lang w:val="fr-FR"/>
              </w:rPr>
              <w:t xml:space="preserve">du chef d’équipe </w:t>
            </w:r>
            <w:r w:rsidRPr="00955A62">
              <w:rPr>
                <w:i/>
                <w:sz w:val="20"/>
                <w:lang w:val="fr-FR"/>
              </w:rPr>
              <w:t>:</w:t>
            </w:r>
          </w:p>
          <w:p w14:paraId="3D1B99D5" w14:textId="77777777" w:rsidR="00A61BA5" w:rsidRPr="00955A62" w:rsidRDefault="00A61BA5" w:rsidP="00CD4F1D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6E96142" w14:textId="77777777" w:rsidR="00A61BA5" w:rsidRPr="00955A62" w:rsidRDefault="00BB006F" w:rsidP="006A1671">
            <w:pPr>
              <w:pStyle w:val="Responsecategs"/>
              <w:tabs>
                <w:tab w:val="clear" w:pos="3942"/>
                <w:tab w:val="right" w:leader="underscore" w:pos="51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m</w:t>
            </w:r>
            <w:r w:rsidR="00A61BA5" w:rsidRPr="00955A62">
              <w:rPr>
                <w:rFonts w:ascii="Times New Roman" w:hAnsi="Times New Roman"/>
                <w:lang w:val="fr-FR"/>
              </w:rPr>
              <w:tab/>
              <w:t xml:space="preserve"> ___ ___</w:t>
            </w:r>
          </w:p>
        </w:tc>
      </w:tr>
      <w:tr w:rsidR="00A61BA5" w:rsidRPr="00955A62" w14:paraId="71AD5AC5" w14:textId="77777777" w:rsidTr="007403BA">
        <w:trPr>
          <w:cantSplit/>
          <w:trHeight w:val="285"/>
          <w:jc w:val="center"/>
        </w:trPr>
        <w:tc>
          <w:tcPr>
            <w:tcW w:w="2450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4A9C90" w14:textId="77777777" w:rsidR="00A61BA5" w:rsidRPr="00955A62" w:rsidRDefault="00A61BA5" w:rsidP="00CD4F1D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FS7</w:t>
            </w:r>
            <w:r w:rsidRPr="00955A62">
              <w:rPr>
                <w:rFonts w:ascii="Times New Roman" w:hAnsi="Times New Roman"/>
                <w:lang w:val="fr-FR"/>
              </w:rPr>
              <w:t xml:space="preserve">.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Jour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Mois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Année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de l’</w:t>
            </w:r>
            <w:r w:rsidRPr="00955A62">
              <w:rPr>
                <w:rFonts w:ascii="Times New Roman" w:hAnsi="Times New Roman"/>
                <w:i/>
                <w:lang w:val="fr-FR"/>
              </w:rPr>
              <w:t>interview</w:t>
            </w:r>
            <w:r w:rsidR="004E6589" w:rsidRPr="00955A62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596531C1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pos="509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 xml:space="preserve">___ ___ /___ ___ / </w:t>
            </w:r>
            <w:r w:rsidRPr="00955A62">
              <w:rPr>
                <w:rFonts w:ascii="Times New Roman" w:hAnsi="Times New Roman"/>
                <w:u w:val="single"/>
                <w:lang w:val="fr-FR"/>
              </w:rPr>
              <w:t xml:space="preserve"> 2 </w:t>
            </w:r>
            <w:r w:rsidRPr="00955A62">
              <w:rPr>
                <w:rFonts w:ascii="Times New Roman" w:hAnsi="Times New Roman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u w:val="single"/>
                <w:lang w:val="fr-FR"/>
              </w:rPr>
              <w:t xml:space="preserve"> 0 </w:t>
            </w:r>
            <w:r w:rsidRPr="00955A62">
              <w:rPr>
                <w:rFonts w:ascii="Times New Roman" w:hAnsi="Times New Roman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u w:val="single"/>
                <w:lang w:val="fr-FR"/>
              </w:rPr>
              <w:t xml:space="preserve"> 1 </w:t>
            </w:r>
            <w:r w:rsidRPr="00955A62">
              <w:rPr>
                <w:rFonts w:ascii="Times New Roman" w:hAnsi="Times New Roman"/>
                <w:lang w:val="fr-FR"/>
              </w:rPr>
              <w:t xml:space="preserve"> _</w:t>
            </w:r>
            <w:r w:rsidR="002F1C0E" w:rsidRPr="00955A62">
              <w:rPr>
                <w:rFonts w:ascii="Times New Roman" w:hAnsi="Times New Roman"/>
                <w:lang w:val="fr-FR"/>
              </w:rPr>
              <w:t>7</w:t>
            </w:r>
            <w:r w:rsidRPr="00955A62">
              <w:rPr>
                <w:rFonts w:ascii="Times New Roman" w:hAnsi="Times New Roman"/>
                <w:lang w:val="fr-FR"/>
              </w:rPr>
              <w:t>_</w:t>
            </w:r>
          </w:p>
        </w:tc>
        <w:tc>
          <w:tcPr>
            <w:tcW w:w="1389" w:type="pct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32931B" w14:textId="77777777" w:rsidR="00A61BA5" w:rsidRPr="00955A62" w:rsidRDefault="00A61BA5" w:rsidP="00D45C78">
            <w:pPr>
              <w:pStyle w:val="Instructionstointvw"/>
              <w:spacing w:line="276" w:lineRule="auto"/>
              <w:ind w:left="144" w:hanging="144"/>
              <w:contextualSpacing/>
              <w:rPr>
                <w:i w:val="0"/>
                <w:lang w:val="fr-FR"/>
              </w:rPr>
            </w:pPr>
            <w:r w:rsidRPr="00955A62">
              <w:rPr>
                <w:b/>
                <w:i w:val="0"/>
                <w:lang w:val="fr-FR"/>
              </w:rPr>
              <w:t>FS8</w:t>
            </w:r>
            <w:r w:rsidRPr="00955A62">
              <w:rPr>
                <w:i w:val="0"/>
                <w:lang w:val="fr-FR"/>
              </w:rPr>
              <w:t xml:space="preserve">. </w:t>
            </w:r>
            <w:r w:rsidR="00D45C78" w:rsidRPr="00955A62">
              <w:rPr>
                <w:lang w:val="fr-FR"/>
              </w:rPr>
              <w:t>Enregistrer</w:t>
            </w:r>
            <w:r w:rsidRPr="00955A62">
              <w:rPr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l’heure</w:t>
            </w:r>
            <w:r w:rsidR="00E76F52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>: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CC"/>
          </w:tcPr>
          <w:p w14:paraId="21422C0E" w14:textId="77777777" w:rsidR="00A61BA5" w:rsidRPr="00955A62" w:rsidRDefault="00D45C78" w:rsidP="00CD4F1D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Heures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FFFFCC"/>
          </w:tcPr>
          <w:p w14:paraId="02A0E63D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left" w:pos="162"/>
                <w:tab w:val="right" w:leader="dot" w:pos="1164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: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Minutes</w:t>
            </w:r>
          </w:p>
        </w:tc>
      </w:tr>
      <w:tr w:rsidR="00A61BA5" w:rsidRPr="00955A62" w14:paraId="5BE909B9" w14:textId="77777777" w:rsidTr="007403BA">
        <w:trPr>
          <w:cantSplit/>
          <w:trHeight w:val="285"/>
          <w:jc w:val="center"/>
        </w:trPr>
        <w:tc>
          <w:tcPr>
            <w:tcW w:w="245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8022A5" w14:textId="77777777" w:rsidR="00A61BA5" w:rsidRPr="00955A62" w:rsidRDefault="00A61BA5" w:rsidP="00CD4F1D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</w:p>
        </w:tc>
        <w:tc>
          <w:tcPr>
            <w:tcW w:w="1389" w:type="pct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BDCDB6" w14:textId="77777777" w:rsidR="00A61BA5" w:rsidRPr="00955A62" w:rsidRDefault="00A61BA5" w:rsidP="00CD4F1D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fr-FR"/>
              </w:rPr>
            </w:pPr>
          </w:p>
        </w:tc>
        <w:tc>
          <w:tcPr>
            <w:tcW w:w="476" w:type="pct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CC"/>
          </w:tcPr>
          <w:p w14:paraId="14899AAF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right" w:leader="dot" w:pos="160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__ __</w:t>
            </w:r>
          </w:p>
        </w:tc>
        <w:tc>
          <w:tcPr>
            <w:tcW w:w="68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7DFFDDB3" w14:textId="77777777" w:rsidR="00A61BA5" w:rsidRPr="00955A62" w:rsidRDefault="00A61BA5" w:rsidP="00CD4F1D">
            <w:pPr>
              <w:pStyle w:val="Responsecategs"/>
              <w:tabs>
                <w:tab w:val="clear" w:pos="3942"/>
                <w:tab w:val="left" w:pos="162"/>
                <w:tab w:val="right" w:leader="dot" w:pos="1602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:</w:t>
            </w:r>
            <w:r w:rsidRPr="00955A62">
              <w:rPr>
                <w:rFonts w:ascii="Times New Roman" w:hAnsi="Times New Roman"/>
                <w:lang w:val="fr-FR"/>
              </w:rPr>
              <w:tab/>
              <w:t>__ __</w:t>
            </w:r>
          </w:p>
        </w:tc>
      </w:tr>
    </w:tbl>
    <w:p w14:paraId="1626D50D" w14:textId="77777777" w:rsidR="007403BA" w:rsidRPr="00955A62" w:rsidRDefault="007403BA">
      <w:pPr>
        <w:rPr>
          <w:sz w:val="20"/>
          <w:lang w:val="fr-FR"/>
        </w:rPr>
      </w:pPr>
    </w:p>
    <w:tbl>
      <w:tblPr>
        <w:tblW w:w="50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0"/>
        <w:gridCol w:w="19"/>
        <w:gridCol w:w="3790"/>
        <w:gridCol w:w="1056"/>
      </w:tblGrid>
      <w:tr w:rsidR="00A61BA5" w:rsidRPr="008454A1" w14:paraId="3BB04BCD" w14:textId="77777777" w:rsidTr="00A70B8D">
        <w:trPr>
          <w:cantSplit/>
          <w:trHeight w:val="208"/>
          <w:jc w:val="center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C81B34" w14:textId="77777777" w:rsidR="00936A44" w:rsidRPr="00955A62" w:rsidRDefault="00D45C78" w:rsidP="00936A44">
            <w:pPr>
              <w:pStyle w:val="InstructionstointvwChar4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Vérifier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lang w:val="fr-FR"/>
              </w:rPr>
              <w:t xml:space="preserve">l’âge du répondant dans HL6 dans la </w:t>
            </w:r>
            <w:r w:rsidR="00936A44" w:rsidRPr="00955A62">
              <w:rPr>
                <w:rFonts w:ascii="Times New Roman" w:hAnsi="Times New Roman"/>
                <w:lang w:val="fr-FR"/>
              </w:rPr>
              <w:t>List</w:t>
            </w:r>
            <w:r w:rsidRPr="00955A62">
              <w:rPr>
                <w:rFonts w:ascii="Times New Roman" w:hAnsi="Times New Roman"/>
                <w:lang w:val="fr-FR"/>
              </w:rPr>
              <w:t xml:space="preserve">e des membres du </w:t>
            </w:r>
            <w:r w:rsidR="00E76F52" w:rsidRPr="00955A62">
              <w:rPr>
                <w:rFonts w:ascii="Times New Roman" w:hAnsi="Times New Roman"/>
                <w:lang w:val="fr-FR"/>
              </w:rPr>
              <w:t>m</w:t>
            </w:r>
            <w:r w:rsidRPr="00955A62">
              <w:rPr>
                <w:rFonts w:ascii="Times New Roman" w:hAnsi="Times New Roman"/>
                <w:lang w:val="fr-FR"/>
              </w:rPr>
              <w:t xml:space="preserve">énage du </w:t>
            </w:r>
            <w:r w:rsidR="00936A44" w:rsidRPr="00955A62">
              <w:rPr>
                <w:rFonts w:ascii="Times New Roman" w:hAnsi="Times New Roman"/>
                <w:lang w:val="fr-FR"/>
              </w:rPr>
              <w:t>Questionnaire</w:t>
            </w:r>
            <w:r w:rsidRPr="00955A62">
              <w:rPr>
                <w:rFonts w:ascii="Times New Roman" w:hAnsi="Times New Roman"/>
                <w:lang w:val="fr-FR"/>
              </w:rPr>
              <w:t xml:space="preserve"> Ménage </w:t>
            </w:r>
            <w:r w:rsidR="00936A44" w:rsidRPr="00955A62">
              <w:rPr>
                <w:rFonts w:ascii="Times New Roman" w:hAnsi="Times New Roman"/>
                <w:lang w:val="fr-FR"/>
              </w:rPr>
              <w:t>:</w:t>
            </w:r>
          </w:p>
          <w:p w14:paraId="19C87EAC" w14:textId="77777777" w:rsidR="00A61BA5" w:rsidRPr="00955A62" w:rsidRDefault="00D45C78" w:rsidP="004E6589">
            <w:pPr>
              <w:pStyle w:val="InstructionstointvwChar4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 xml:space="preserve">Si </w:t>
            </w:r>
            <w:r w:rsidR="004E6589" w:rsidRPr="00955A62">
              <w:rPr>
                <w:rFonts w:ascii="Times New Roman" w:hAnsi="Times New Roman"/>
                <w:lang w:val="fr-FR"/>
              </w:rPr>
              <w:t>l’</w:t>
            </w:r>
            <w:r w:rsidRPr="00955A62">
              <w:rPr>
                <w:rFonts w:ascii="Times New Roman" w:hAnsi="Times New Roman"/>
                <w:lang w:val="fr-FR"/>
              </w:rPr>
              <w:t>âg</w:t>
            </w:r>
            <w:r w:rsidR="004E6589" w:rsidRPr="00955A62">
              <w:rPr>
                <w:rFonts w:ascii="Times New Roman" w:hAnsi="Times New Roman"/>
                <w:lang w:val="fr-FR"/>
              </w:rPr>
              <w:t>e</w:t>
            </w:r>
            <w:r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4E6589" w:rsidRPr="00955A62">
              <w:rPr>
                <w:rFonts w:ascii="Times New Roman" w:hAnsi="Times New Roman"/>
                <w:lang w:val="fr-FR"/>
              </w:rPr>
              <w:t xml:space="preserve">est </w:t>
            </w:r>
            <w:r w:rsidRPr="00955A62">
              <w:rPr>
                <w:rFonts w:ascii="Times New Roman" w:hAnsi="Times New Roman"/>
                <w:lang w:val="fr-FR"/>
              </w:rPr>
              <w:t xml:space="preserve">de </w:t>
            </w:r>
            <w:r w:rsidR="00936A44" w:rsidRPr="00955A62">
              <w:rPr>
                <w:rFonts w:ascii="Times New Roman" w:hAnsi="Times New Roman"/>
                <w:lang w:val="fr-FR"/>
              </w:rPr>
              <w:t>15-17</w:t>
            </w:r>
            <w:r w:rsidRPr="00955A62">
              <w:rPr>
                <w:rFonts w:ascii="Times New Roman" w:hAnsi="Times New Roman"/>
                <w:lang w:val="fr-FR"/>
              </w:rPr>
              <w:t xml:space="preserve"> ans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, </w:t>
            </w:r>
            <w:r w:rsidRPr="00955A62">
              <w:rPr>
                <w:rFonts w:ascii="Times New Roman" w:hAnsi="Times New Roman"/>
                <w:lang w:val="fr-FR"/>
              </w:rPr>
              <w:t>vérifier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lang w:val="fr-FR"/>
              </w:rPr>
              <w:t>que le consentement d’un adulte pour l’</w:t>
            </w:r>
            <w:r w:rsidR="00E76F52" w:rsidRPr="00955A62">
              <w:rPr>
                <w:rFonts w:ascii="Times New Roman" w:hAnsi="Times New Roman"/>
                <w:lang w:val="fr-FR"/>
              </w:rPr>
              <w:t xml:space="preserve">interview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est obtenu 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(HH33 </w:t>
            </w:r>
            <w:r w:rsidR="00422DC1" w:rsidRPr="00955A62">
              <w:rPr>
                <w:rFonts w:ascii="Times New Roman" w:hAnsi="Times New Roman"/>
                <w:lang w:val="fr-FR"/>
              </w:rPr>
              <w:t>ou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HH39) o</w:t>
            </w:r>
            <w:r w:rsidR="00422DC1" w:rsidRPr="00955A62">
              <w:rPr>
                <w:rFonts w:ascii="Times New Roman" w:hAnsi="Times New Roman"/>
                <w:lang w:val="fr-FR"/>
              </w:rPr>
              <w:t>u pas nécessaire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(HL20=90).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Si le </w:t>
            </w:r>
            <w:r w:rsidR="00936A44" w:rsidRPr="00955A62">
              <w:rPr>
                <w:rFonts w:ascii="Times New Roman" w:hAnsi="Times New Roman"/>
                <w:lang w:val="fr-FR"/>
              </w:rPr>
              <w:t>consent</w:t>
            </w:r>
            <w:r w:rsidR="00422DC1" w:rsidRPr="00955A62">
              <w:rPr>
                <w:rFonts w:ascii="Times New Roman" w:hAnsi="Times New Roman"/>
                <w:lang w:val="fr-FR"/>
              </w:rPr>
              <w:t>ement est nécessaire et pas obtenu, l’intervi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ew </w:t>
            </w:r>
            <w:r w:rsidR="00422DC1" w:rsidRPr="00955A62">
              <w:rPr>
                <w:rFonts w:ascii="Times New Roman" w:hAnsi="Times New Roman"/>
                <w:lang w:val="fr-FR"/>
              </w:rPr>
              <w:t>ne doit pas commencer et</w:t>
            </w:r>
            <w:r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‘06’ </w:t>
            </w:r>
            <w:r w:rsidR="00422DC1" w:rsidRPr="00955A62">
              <w:rPr>
                <w:rFonts w:ascii="Times New Roman" w:hAnsi="Times New Roman"/>
                <w:lang w:val="fr-FR"/>
              </w:rPr>
              <w:t>doit être e</w:t>
            </w:r>
            <w:r w:rsidRPr="00955A62">
              <w:rPr>
                <w:rFonts w:ascii="Times New Roman" w:hAnsi="Times New Roman"/>
                <w:lang w:val="fr-FR"/>
              </w:rPr>
              <w:t>ncercl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é à 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FS17.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Le </w:t>
            </w:r>
            <w:r w:rsidRPr="00955A62">
              <w:rPr>
                <w:rFonts w:ascii="Times New Roman" w:hAnsi="Times New Roman"/>
                <w:lang w:val="fr-FR"/>
              </w:rPr>
              <w:t>répondant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doit avoir au moins </w:t>
            </w:r>
            <w:r w:rsidR="00936A44" w:rsidRPr="00955A62">
              <w:rPr>
                <w:rFonts w:ascii="Times New Roman" w:hAnsi="Times New Roman"/>
                <w:lang w:val="fr-FR"/>
              </w:rPr>
              <w:t xml:space="preserve">15 </w:t>
            </w:r>
            <w:r w:rsidR="00422DC1" w:rsidRPr="00955A62">
              <w:rPr>
                <w:rFonts w:ascii="Times New Roman" w:hAnsi="Times New Roman"/>
                <w:lang w:val="fr-FR"/>
              </w:rPr>
              <w:t>ans.</w:t>
            </w:r>
            <w:r w:rsidR="00A61BA5"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Dans les très rares cas où l’enfant de </w:t>
            </w:r>
            <w:r w:rsidR="00A61BA5" w:rsidRPr="00955A62">
              <w:rPr>
                <w:rFonts w:ascii="Times New Roman" w:hAnsi="Times New Roman"/>
                <w:lang w:val="fr-FR"/>
              </w:rPr>
              <w:t xml:space="preserve">15-17 </w:t>
            </w:r>
            <w:r w:rsidR="00422DC1" w:rsidRPr="00955A62">
              <w:rPr>
                <w:rFonts w:ascii="Times New Roman" w:hAnsi="Times New Roman"/>
                <w:lang w:val="fr-FR"/>
              </w:rPr>
              <w:t xml:space="preserve">ans n’a ni mère ni gardien(ne) principal(e) identifié(e) dans le ménage </w:t>
            </w:r>
            <w:r w:rsidR="00A61BA5" w:rsidRPr="00955A62">
              <w:rPr>
                <w:rFonts w:ascii="Times New Roman" w:hAnsi="Times New Roman"/>
                <w:lang w:val="fr-FR"/>
              </w:rPr>
              <w:t>(HL</w:t>
            </w:r>
            <w:r w:rsidR="00936A44" w:rsidRPr="00955A62">
              <w:rPr>
                <w:rFonts w:ascii="Times New Roman" w:hAnsi="Times New Roman"/>
                <w:lang w:val="fr-FR"/>
              </w:rPr>
              <w:t>20</w:t>
            </w:r>
            <w:r w:rsidR="00A61BA5" w:rsidRPr="00955A62">
              <w:rPr>
                <w:rFonts w:ascii="Times New Roman" w:hAnsi="Times New Roman"/>
                <w:lang w:val="fr-FR"/>
              </w:rPr>
              <w:t xml:space="preserve">=90), </w:t>
            </w:r>
            <w:r w:rsidR="00422DC1" w:rsidRPr="00955A62">
              <w:rPr>
                <w:rFonts w:ascii="Times New Roman" w:hAnsi="Times New Roman"/>
                <w:lang w:val="fr-FR"/>
              </w:rPr>
              <w:t>le répondant sera l’enfant lui/elle-même</w:t>
            </w:r>
            <w:r w:rsidR="00A61BA5" w:rsidRPr="00955A62">
              <w:rPr>
                <w:rFonts w:ascii="Times New Roman" w:hAnsi="Times New Roman"/>
                <w:lang w:val="fr-FR"/>
              </w:rPr>
              <w:t>.</w:t>
            </w:r>
          </w:p>
        </w:tc>
      </w:tr>
      <w:tr w:rsidR="00A70B8D" w:rsidRPr="00955A62" w14:paraId="70EFCF9D" w14:textId="77777777" w:rsidTr="008C2E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687" w:type="pct"/>
            <w:shd w:val="clear" w:color="auto" w:fill="B6DDE8"/>
            <w:tcMar>
              <w:top w:w="43" w:type="dxa"/>
              <w:bottom w:w="43" w:type="dxa"/>
            </w:tcMar>
          </w:tcPr>
          <w:p w14:paraId="7558BD9A" w14:textId="77777777" w:rsidR="00A70B8D" w:rsidRPr="00955A62" w:rsidRDefault="00A70B8D" w:rsidP="00A70B8D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FS9</w:t>
            </w:r>
            <w:r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955A62">
              <w:rPr>
                <w:i w:val="0"/>
                <w:lang w:val="fr-FR"/>
              </w:rPr>
              <w:t xml:space="preserve"> </w:t>
            </w:r>
            <w:r w:rsidRPr="00955A62">
              <w:rPr>
                <w:lang w:val="fr-FR"/>
              </w:rPr>
              <w:t>Vérifier les questionnaires complétés dans ce ménage : Avez-vous ou un autre membre de votre équipe déjà interviewé ce répondant sur un autre questionnaire ?</w:t>
            </w:r>
          </w:p>
        </w:tc>
        <w:tc>
          <w:tcPr>
            <w:tcW w:w="1811" w:type="pct"/>
            <w:gridSpan w:val="2"/>
            <w:shd w:val="clear" w:color="auto" w:fill="B6DDE8"/>
          </w:tcPr>
          <w:p w14:paraId="686EBDBF" w14:textId="03D215F7" w:rsidR="00A70B8D" w:rsidRDefault="00A70B8D" w:rsidP="008C2EA3">
            <w:pPr>
              <w:pStyle w:val="Responsecategs"/>
              <w:spacing w:line="276" w:lineRule="auto"/>
              <w:ind w:left="144" w:hanging="144"/>
              <w:contextualSpacing/>
              <w:rPr>
                <w:ins w:id="0" w:author="INSEED-MICS6" w:date="2017-06-29T16:46:00Z"/>
                <w:rStyle w:val="1IntvwqstChar1"/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oui, deja</w:t>
            </w:r>
            <w:ins w:id="1" w:author="INSEED-MICS6" w:date="2017-06-29T16:46:00Z">
              <w:r w:rsidR="00666F85">
                <w:rPr>
                  <w:rFonts w:ascii="Times New Roman" w:hAnsi="Times New Roman"/>
                  <w:caps/>
                  <w:lang w:val="fr-FR"/>
                </w:rPr>
                <w:t xml:space="preserve"> </w:t>
              </w:r>
            </w:ins>
            <w:del w:id="2" w:author="INSEED-MICS6" w:date="2017-06-29T16:46:00Z">
              <w:r w:rsidRPr="00955A62" w:rsidDel="00666F85">
                <w:rPr>
                  <w:rFonts w:ascii="Times New Roman" w:hAnsi="Times New Roman"/>
                  <w:caps/>
                  <w:lang w:val="fr-FR"/>
                </w:rPr>
                <w:delText xml:space="preserve"> </w:delText>
              </w:r>
            </w:del>
            <w:r w:rsidRPr="00955A62">
              <w:rPr>
                <w:rFonts w:ascii="Times New Roman" w:hAnsi="Times New Roman"/>
                <w:caps/>
                <w:lang w:val="fr-FR"/>
              </w:rPr>
              <w:t>interviewe</w:t>
            </w:r>
            <w:del w:id="3" w:author="INSEED-MICS6" w:date="2017-06-29T16:46:00Z">
              <w:r w:rsidR="008C2EA3" w:rsidRPr="00955A62" w:rsidDel="00666F85">
                <w:rPr>
                  <w:rFonts w:ascii="Times New Roman" w:hAnsi="Times New Roman"/>
                  <w:caps/>
                  <w:lang w:val="fr-FR"/>
                </w:rPr>
                <w:delText>……</w:delText>
              </w:r>
            </w:del>
            <w:r w:rsidR="008C2EA3" w:rsidRPr="00955A62">
              <w:rPr>
                <w:rFonts w:ascii="Times New Roman" w:hAnsi="Times New Roman"/>
                <w:caps/>
                <w:lang w:val="fr-FR"/>
              </w:rPr>
              <w:t>…………..</w:t>
            </w:r>
            <w:r w:rsidRPr="00955A62">
              <w:rPr>
                <w:rStyle w:val="1IntvwqstChar1"/>
                <w:rFonts w:ascii="Times New Roman" w:hAnsi="Times New Roman"/>
                <w:lang w:val="fr-FR"/>
              </w:rPr>
              <w:t>1</w:t>
            </w:r>
          </w:p>
          <w:p w14:paraId="40C04CB8" w14:textId="77777777" w:rsidR="00FB269A" w:rsidRPr="00955A62" w:rsidRDefault="00FB269A" w:rsidP="008C2EA3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bookmarkStart w:id="4" w:name="_GoBack"/>
            <w:bookmarkEnd w:id="4"/>
          </w:p>
          <w:p w14:paraId="7B722B83" w14:textId="2C4C181F" w:rsidR="00A70B8D" w:rsidRPr="00955A62" w:rsidRDefault="00A70B8D" w:rsidP="00666F85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NOn, premiere intervie</w:t>
            </w:r>
            <w:r w:rsidR="008C2EA3" w:rsidRPr="00955A62">
              <w:rPr>
                <w:rFonts w:ascii="Times New Roman" w:hAnsi="Times New Roman"/>
                <w:caps/>
                <w:lang w:val="fr-FR"/>
              </w:rPr>
              <w:t>W</w:t>
            </w:r>
            <w:del w:id="5" w:author="INSEED-MICS6" w:date="2017-06-29T16:46:00Z">
              <w:r w:rsidR="008C2EA3" w:rsidRPr="00955A62" w:rsidDel="00666F85">
                <w:rPr>
                  <w:rFonts w:ascii="Times New Roman" w:hAnsi="Times New Roman"/>
                  <w:caps/>
                  <w:lang w:val="fr-FR"/>
                </w:rPr>
                <w:delText>……</w:delText>
              </w:r>
            </w:del>
            <w:ins w:id="6" w:author="INSEED-MICS6" w:date="2017-06-29T16:46:00Z">
              <w:r w:rsidR="00FB269A">
                <w:rPr>
                  <w:rFonts w:ascii="Times New Roman" w:hAnsi="Times New Roman"/>
                  <w:caps/>
                  <w:lang w:val="fr-FR"/>
                </w:rPr>
                <w:t>.</w:t>
              </w:r>
            </w:ins>
            <w:r w:rsidR="008C2EA3" w:rsidRPr="00955A62">
              <w:rPr>
                <w:rFonts w:ascii="Times New Roman" w:hAnsi="Times New Roman"/>
                <w:caps/>
                <w:lang w:val="fr-FR"/>
              </w:rPr>
              <w:t>……</w:t>
            </w:r>
            <w:r w:rsidR="008C2EA3" w:rsidRPr="00955A62">
              <w:rPr>
                <w:rStyle w:val="1IntvwqstChar1"/>
                <w:rFonts w:ascii="Times New Roman" w:hAnsi="Times New Roman"/>
                <w:lang w:val="fr-FR"/>
              </w:rPr>
              <w:t>2</w:t>
            </w:r>
          </w:p>
        </w:tc>
        <w:tc>
          <w:tcPr>
            <w:tcW w:w="502" w:type="pct"/>
            <w:shd w:val="clear" w:color="auto" w:fill="B6DDE8"/>
          </w:tcPr>
          <w:p w14:paraId="65FC4CB4" w14:textId="77777777" w:rsidR="00A70B8D" w:rsidRDefault="00A70B8D" w:rsidP="00A70B8D">
            <w:pPr>
              <w:pStyle w:val="skipcolumn"/>
              <w:spacing w:line="276" w:lineRule="auto"/>
              <w:ind w:left="144" w:hanging="144"/>
              <w:contextualSpacing/>
              <w:rPr>
                <w:ins w:id="7" w:author="INSEED-MICS6" w:date="2017-06-29T16:46:00Z"/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FS10B</w:t>
            </w:r>
          </w:p>
          <w:p w14:paraId="2ABC4DE2" w14:textId="77777777" w:rsidR="00666F85" w:rsidRPr="00955A62" w:rsidRDefault="00666F85" w:rsidP="00A70B8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1B178902" w14:textId="77777777" w:rsidR="00A70B8D" w:rsidRPr="00955A62" w:rsidRDefault="00A70B8D" w:rsidP="00A70B8D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Pr="00955A62">
              <w:rPr>
                <w:rStyle w:val="1IntvwqstChar1"/>
                <w:rFonts w:ascii="Times New Roman" w:hAnsi="Times New Roman"/>
                <w:i/>
                <w:lang w:val="fr-FR"/>
              </w:rPr>
              <w:t>FS10A</w:t>
            </w:r>
          </w:p>
        </w:tc>
      </w:tr>
      <w:tr w:rsidR="009E1D3C" w:rsidRPr="00955A62" w14:paraId="213B21AC" w14:textId="77777777" w:rsidTr="00A70B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515"/>
          <w:jc w:val="center"/>
        </w:trPr>
        <w:tc>
          <w:tcPr>
            <w:tcW w:w="2696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FCBB96" w14:textId="77777777" w:rsidR="009E1D3C" w:rsidRPr="00955A62" w:rsidRDefault="009E1D3C">
            <w:pPr>
              <w:pStyle w:val="1IntvwqstChar1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FS10A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Bonjour, je m’appelle (</w:t>
            </w:r>
            <w:r w:rsidR="00422DC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votre </w:t>
            </w:r>
            <w:r w:rsidR="006A167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). </w:t>
            </w:r>
            <w:r w:rsidR="00BB006F" w:rsidRPr="00955A62">
              <w:rPr>
                <w:rFonts w:ascii="Times New Roman" w:hAnsi="Times New Roman"/>
                <w:smallCaps w:val="0"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ou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s sommes de </w:t>
            </w:r>
            <w:r w:rsidR="00590EAA" w:rsidRPr="00955A62">
              <w:rPr>
                <w:rFonts w:ascii="Times New Roman" w:hAnsi="Times New Roman"/>
                <w:smallCaps w:val="0"/>
                <w:lang w:val="fr-FR"/>
              </w:rPr>
              <w:t>l’</w:t>
            </w:r>
            <w:r w:rsidR="00590EAA" w:rsidRPr="00955A62">
              <w:rPr>
                <w:rFonts w:ascii="Times New Roman" w:hAnsi="Times New Roman"/>
                <w:lang w:val="fr-FR"/>
              </w:rPr>
              <w:t>Institut National de la Statistique et des Etudes Economiques et Démographiques (INSEED)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B006F" w:rsidRPr="00955A62">
              <w:rPr>
                <w:rFonts w:ascii="Times New Roman" w:hAnsi="Times New Roman"/>
                <w:smallCaps w:val="0"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ou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s me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non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s une enquête sur la situation des enfants, des familles et des ménages.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Je voudrai parler avec vous de la santé et du bien-être de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BB006F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422DC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 l’</w:t>
            </w:r>
            <w:r w:rsidR="00D45C78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Enfant</w:t>
            </w:r>
            <w:r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à </w:t>
            </w:r>
            <w:r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FS3)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Cette interview pr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end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habituellement </w:t>
            </w:r>
            <w:r w:rsidR="00590EAA" w:rsidRPr="00955A62">
              <w:rPr>
                <w:rFonts w:ascii="Times New Roman" w:hAnsi="Times New Roman"/>
                <w:smallCaps w:val="0"/>
                <w:lang w:val="fr-FR"/>
              </w:rPr>
              <w:t xml:space="preserve">25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minutes. Toutes les informations que </w:t>
            </w:r>
            <w:r w:rsidR="007924B5" w:rsidRPr="00955A62">
              <w:rPr>
                <w:rFonts w:ascii="Times New Roman" w:hAnsi="Times New Roman"/>
                <w:smallCaps w:val="0"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ous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obti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endrons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resteront strictement confidentielles et a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non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ymes. Si vous ne voulez pas répondre à une question ou voulez </w:t>
            </w:r>
            <w:r w:rsidR="00717734" w:rsidRPr="00955A62">
              <w:rPr>
                <w:rFonts w:ascii="Times New Roman" w:hAnsi="Times New Roman"/>
                <w:smallCaps w:val="0"/>
                <w:lang w:val="fr-FR"/>
              </w:rPr>
              <w:t>arrêter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l’enquête, merci de me le faire savoir. Puis-je commencer maintenant ?</w:t>
            </w:r>
          </w:p>
        </w:tc>
        <w:tc>
          <w:tcPr>
            <w:tcW w:w="2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CB54595" w14:textId="77777777" w:rsidR="009E1D3C" w:rsidRPr="00955A62" w:rsidRDefault="009E1D3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FS10B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Je voudrai</w:t>
            </w:r>
            <w:r w:rsidR="00757491" w:rsidRPr="00955A62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6C271D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parler avec vous de la santé et du bien-être de (</w:t>
            </w:r>
            <w:r w:rsidR="00BB006F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A167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422DC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 l’Enfant à FS3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). Cette interview pr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end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habituellement</w:t>
            </w:r>
            <w:r w:rsidR="00422DC1" w:rsidRPr="00955A62">
              <w:rPr>
                <w:rFonts w:ascii="Times New Roman" w:hAnsi="Times New Roman"/>
                <w:smallCaps w:val="0"/>
                <w:lang w:val="fr-FR" w:eastAsia="en-US"/>
              </w:rPr>
              <w:t xml:space="preserve"> </w:t>
            </w:r>
            <w:r w:rsidR="00590EAA" w:rsidRPr="00955A62">
              <w:rPr>
                <w:lang w:val="fr-FR" w:eastAsia="en-US"/>
              </w:rPr>
              <w:t>25</w:t>
            </w:r>
            <w:r w:rsidR="00422DC1"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minutes. Une fois de plus, toutes les informations que 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nous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 obti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end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rons resteront strictement confidentielles et a</w:t>
            </w:r>
            <w:r w:rsidR="006A1671" w:rsidRPr="00955A62">
              <w:rPr>
                <w:rFonts w:ascii="Times New Roman" w:hAnsi="Times New Roman"/>
                <w:smallCaps w:val="0"/>
                <w:lang w:val="fr-FR"/>
              </w:rPr>
              <w:t>non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 xml:space="preserve">ymes. Si vous ne voulez pas répondre à une question ou voulez </w:t>
            </w:r>
            <w:r w:rsidR="00717734" w:rsidRPr="00955A62">
              <w:rPr>
                <w:rFonts w:ascii="Times New Roman" w:hAnsi="Times New Roman"/>
                <w:smallCaps w:val="0"/>
                <w:lang w:val="fr-FR" w:eastAsia="en-US"/>
              </w:rPr>
              <w:t xml:space="preserve">arrêter </w:t>
            </w:r>
            <w:r w:rsidR="00422DC1" w:rsidRPr="00955A62">
              <w:rPr>
                <w:rFonts w:ascii="Times New Roman" w:hAnsi="Times New Roman"/>
                <w:smallCaps w:val="0"/>
                <w:lang w:val="fr-FR"/>
              </w:rPr>
              <w:t>l’enquête, merci de me le faire savoir. Puis-je commencer maintenant ?</w:t>
            </w:r>
          </w:p>
        </w:tc>
      </w:tr>
      <w:tr w:rsidR="009E1D3C" w:rsidRPr="008454A1" w14:paraId="306003F6" w14:textId="77777777" w:rsidTr="00A70B8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379"/>
          <w:jc w:val="center"/>
        </w:trPr>
        <w:tc>
          <w:tcPr>
            <w:tcW w:w="2696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879454" w14:textId="77777777" w:rsidR="009E1D3C" w:rsidRPr="00955A62" w:rsidRDefault="00D45C78" w:rsidP="00CD4F1D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Oui</w:t>
            </w:r>
            <w:r w:rsidR="009E1D3C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="00422DC1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est donnee</w:t>
            </w:r>
            <w:r w:rsidR="009E1D3C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ab/>
              <w:t>1</w:t>
            </w:r>
          </w:p>
          <w:p w14:paraId="10525A59" w14:textId="77777777" w:rsidR="009E1D3C" w:rsidRPr="00955A62" w:rsidRDefault="00BB006F" w:rsidP="00422DC1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NON</w:t>
            </w:r>
            <w:r w:rsidR="009E1D3C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="00422DC1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n’est pas donnee</w:t>
            </w:r>
            <w:r w:rsidR="009E1D3C" w:rsidRPr="00955A62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ab/>
              <w:t>2</w:t>
            </w:r>
          </w:p>
        </w:tc>
        <w:tc>
          <w:tcPr>
            <w:tcW w:w="2304" w:type="pct"/>
            <w:gridSpan w:val="2"/>
          </w:tcPr>
          <w:p w14:paraId="4260B750" w14:textId="77777777" w:rsidR="009E1D3C" w:rsidRPr="00955A62" w:rsidRDefault="009E1D3C" w:rsidP="00CD4F1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="00422DC1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Module </w:t>
            </w:r>
            <w:r w:rsidR="00422DC1" w:rsidRPr="00955A62">
              <w:rPr>
                <w:rFonts w:ascii="Times New Roman" w:hAnsi="Times New Roman"/>
                <w:i/>
                <w:caps/>
                <w:smallCaps w:val="0"/>
                <w:lang w:val="fr-FR"/>
              </w:rPr>
              <w:t>caracteristiques de l’e</w:t>
            </w:r>
            <w:r w:rsidR="00D45C78" w:rsidRPr="00955A62">
              <w:rPr>
                <w:rFonts w:ascii="Times New Roman" w:hAnsi="Times New Roman"/>
                <w:i/>
                <w:caps/>
                <w:smallCaps w:val="0"/>
                <w:lang w:val="fr-FR"/>
              </w:rPr>
              <w:t>nfant</w:t>
            </w:r>
          </w:p>
          <w:p w14:paraId="13654DA2" w14:textId="77777777" w:rsidR="009E1D3C" w:rsidRPr="00955A62" w:rsidRDefault="009E1D3C" w:rsidP="009E1D3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Pr="00955A62">
              <w:rPr>
                <w:rStyle w:val="Instructionsinparens"/>
                <w:iCs/>
                <w:lang w:val="fr-FR"/>
              </w:rPr>
              <w:t>FS</w:t>
            </w:r>
            <w:r w:rsidR="00936A44" w:rsidRPr="00955A62">
              <w:rPr>
                <w:rStyle w:val="Instructionsinparens"/>
                <w:iCs/>
                <w:smallCaps w:val="0"/>
                <w:lang w:val="fr-FR"/>
              </w:rPr>
              <w:t>17</w:t>
            </w:r>
          </w:p>
        </w:tc>
      </w:tr>
    </w:tbl>
    <w:p w14:paraId="6E84D279" w14:textId="77777777" w:rsidR="007403BA" w:rsidRPr="00955A62" w:rsidRDefault="007403BA">
      <w:pPr>
        <w:rPr>
          <w:sz w:val="20"/>
          <w:lang w:val="fr-FR"/>
        </w:rPr>
      </w:pPr>
    </w:p>
    <w:tbl>
      <w:tblPr>
        <w:tblW w:w="5016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000" w:firstRow="0" w:lastRow="0" w:firstColumn="0" w:lastColumn="0" w:noHBand="0" w:noVBand="0"/>
      </w:tblPr>
      <w:tblGrid>
        <w:gridCol w:w="4768"/>
        <w:gridCol w:w="5701"/>
      </w:tblGrid>
      <w:tr w:rsidR="009E1D3C" w:rsidRPr="00955A62" w14:paraId="1684D915" w14:textId="77777777" w:rsidTr="007403BA">
        <w:trPr>
          <w:trHeight w:val="1622"/>
          <w:jc w:val="center"/>
        </w:trPr>
        <w:tc>
          <w:tcPr>
            <w:tcW w:w="2277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8B718D" w14:textId="77777777" w:rsidR="009E1D3C" w:rsidRPr="00955A62" w:rsidRDefault="009E1D3C" w:rsidP="009E1D3C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</w:t>
            </w:r>
            <w:r w:rsidR="00936A44" w:rsidRPr="00955A62">
              <w:rPr>
                <w:rFonts w:ascii="Times New Roman" w:hAnsi="Times New Roman"/>
                <w:b/>
                <w:lang w:val="fr-FR"/>
              </w:rPr>
              <w:t>7</w:t>
            </w:r>
            <w:r w:rsidRPr="00955A62">
              <w:rPr>
                <w:rStyle w:val="1IntvwqstCharCharCharChar1"/>
                <w:rFonts w:ascii="Times New Roman" w:hAnsi="Times New Roman"/>
                <w:lang w:val="fr-FR"/>
              </w:rPr>
              <w:t xml:space="preserve">. </w:t>
            </w:r>
            <w:r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422DC1" w:rsidRPr="00955A62">
              <w:rPr>
                <w:rFonts w:ascii="Times New Roman" w:hAnsi="Times New Roman"/>
                <w:i/>
                <w:lang w:val="fr-FR"/>
              </w:rPr>
              <w:t>é</w:t>
            </w:r>
            <w:r w:rsidRPr="00955A62">
              <w:rPr>
                <w:rFonts w:ascii="Times New Roman" w:hAnsi="Times New Roman"/>
                <w:i/>
                <w:lang w:val="fr-FR"/>
              </w:rPr>
              <w:t>sult</w:t>
            </w:r>
            <w:r w:rsidR="00422DC1" w:rsidRPr="00955A62">
              <w:rPr>
                <w:rFonts w:ascii="Times New Roman" w:hAnsi="Times New Roman"/>
                <w:i/>
                <w:lang w:val="fr-FR"/>
              </w:rPr>
              <w:t>at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 xml:space="preserve">de </w:t>
            </w:r>
            <w:r w:rsidR="00422DC1" w:rsidRPr="00955A62">
              <w:rPr>
                <w:rFonts w:ascii="Times New Roman" w:hAnsi="Times New Roman"/>
                <w:i/>
                <w:lang w:val="fr-FR"/>
              </w:rPr>
              <w:t>l’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interview </w:t>
            </w:r>
            <w:r w:rsidR="004E6589" w:rsidRPr="00955A62">
              <w:rPr>
                <w:rFonts w:ascii="Times New Roman" w:hAnsi="Times New Roman"/>
                <w:i/>
                <w:lang w:val="fr-FR"/>
              </w:rPr>
              <w:t>e</w:t>
            </w:r>
            <w:r w:rsidR="00D45C78" w:rsidRPr="00955A62">
              <w:rPr>
                <w:rFonts w:ascii="Times New Roman" w:hAnsi="Times New Roman"/>
                <w:i/>
                <w:lang w:val="fr-FR"/>
              </w:rPr>
              <w:t>nfant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="00422DC1" w:rsidRPr="00955A62">
              <w:rPr>
                <w:rFonts w:ascii="Times New Roman" w:hAnsi="Times New Roman"/>
                <w:i/>
                <w:lang w:val="fr-FR"/>
              </w:rPr>
              <w:t xml:space="preserve">de </w:t>
            </w:r>
            <w:r w:rsidRPr="00955A62">
              <w:rPr>
                <w:rFonts w:ascii="Times New Roman" w:hAnsi="Times New Roman"/>
                <w:i/>
                <w:lang w:val="fr-FR"/>
              </w:rPr>
              <w:t xml:space="preserve">5-17 </w:t>
            </w:r>
            <w:r w:rsidR="00717734" w:rsidRPr="00955A62">
              <w:rPr>
                <w:rFonts w:ascii="Times New Roman" w:hAnsi="Times New Roman"/>
                <w:i/>
                <w:lang w:val="fr-FR"/>
              </w:rPr>
              <w:t>ans</w:t>
            </w:r>
          </w:p>
          <w:p w14:paraId="18902955" w14:textId="77777777" w:rsidR="009E1D3C" w:rsidRPr="00955A62" w:rsidRDefault="009E1D3C" w:rsidP="009E1D3C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D8E6623" w14:textId="77777777" w:rsidR="009E1D3C" w:rsidRPr="00955A62" w:rsidRDefault="009E1D3C" w:rsidP="009E1D3C">
            <w:pPr>
              <w:pStyle w:val="1Intvwqst"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fr-FR"/>
              </w:rPr>
            </w:pPr>
            <w:r w:rsidRPr="00955A62">
              <w:rPr>
                <w:rStyle w:val="Instructionsinparens"/>
                <w:iCs/>
                <w:lang w:val="fr-FR"/>
              </w:rPr>
              <w:tab/>
            </w:r>
            <w:r w:rsidR="00B118D8" w:rsidRPr="00955A62">
              <w:rPr>
                <w:rStyle w:val="Instructionsinparens"/>
                <w:iCs/>
                <w:smallCaps w:val="0"/>
                <w:lang w:val="fr-FR"/>
              </w:rPr>
              <w:t>Les codes font référence au répondant</w:t>
            </w:r>
            <w:r w:rsidRPr="00955A62">
              <w:rPr>
                <w:rStyle w:val="Instructionsinparens"/>
                <w:iCs/>
                <w:smallCaps w:val="0"/>
                <w:lang w:val="fr-FR"/>
              </w:rPr>
              <w:t>.</w:t>
            </w:r>
          </w:p>
          <w:p w14:paraId="0AF138C4" w14:textId="77777777" w:rsidR="00BA1678" w:rsidRPr="00955A62" w:rsidRDefault="00BA1678" w:rsidP="009E1D3C">
            <w:pPr>
              <w:pStyle w:val="1Intvwqst"/>
              <w:spacing w:line="276" w:lineRule="auto"/>
              <w:ind w:left="144" w:hanging="144"/>
              <w:contextualSpacing/>
              <w:rPr>
                <w:rStyle w:val="Instructionsinparens"/>
                <w:iCs/>
                <w:smallCaps w:val="0"/>
                <w:lang w:val="fr-FR"/>
              </w:rPr>
            </w:pPr>
          </w:p>
          <w:p w14:paraId="631B67FB" w14:textId="77777777" w:rsidR="009E1D3C" w:rsidRPr="00955A62" w:rsidRDefault="009E1D3C" w:rsidP="00B118D8">
            <w:pPr>
              <w:pStyle w:val="1Intvwqst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hAnsi="Times New Roman"/>
                <w:i/>
                <w:smallCaps/>
                <w:lang w:val="fr-FR"/>
              </w:rPr>
            </w:pPr>
            <w:r w:rsidRPr="00955A62">
              <w:rPr>
                <w:rStyle w:val="Instructionsinparens"/>
                <w:iCs/>
                <w:smallCaps w:val="0"/>
                <w:lang w:val="fr-FR"/>
              </w:rPr>
              <w:tab/>
              <w:t>Discu</w:t>
            </w:r>
            <w:r w:rsidR="00B118D8" w:rsidRPr="00955A62">
              <w:rPr>
                <w:rStyle w:val="Instructionsinparens"/>
                <w:iCs/>
                <w:smallCaps w:val="0"/>
                <w:lang w:val="fr-FR"/>
              </w:rPr>
              <w:t>ter tous les résultats incomplets avec votre chef d’équipe</w:t>
            </w:r>
            <w:r w:rsidRPr="00955A62">
              <w:rPr>
                <w:rStyle w:val="Instructionsinparens"/>
                <w:iCs/>
                <w:smallCaps w:val="0"/>
                <w:lang w:val="fr-FR"/>
              </w:rPr>
              <w:t>.</w:t>
            </w:r>
          </w:p>
        </w:tc>
        <w:tc>
          <w:tcPr>
            <w:tcW w:w="2723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70EB8A" w14:textId="77777777" w:rsidR="009E1D3C" w:rsidRPr="00955A62" w:rsidRDefault="00422DC1" w:rsidP="009E1D3C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Complete</w:t>
            </w:r>
            <w:r w:rsidR="009E1D3C" w:rsidRPr="00955A62">
              <w:rPr>
                <w:rFonts w:ascii="Times New Roman" w:hAnsi="Times New Roman"/>
                <w:caps/>
                <w:lang w:val="fr-FR"/>
              </w:rPr>
              <w:tab/>
              <w:t>01</w:t>
            </w:r>
          </w:p>
          <w:p w14:paraId="6008E16D" w14:textId="77777777" w:rsidR="009E1D3C" w:rsidRPr="00955A62" w:rsidRDefault="00422DC1" w:rsidP="009E1D3C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pas a la maison</w:t>
            </w:r>
            <w:r w:rsidR="009E1D3C" w:rsidRPr="00955A62">
              <w:rPr>
                <w:rFonts w:ascii="Times New Roman" w:hAnsi="Times New Roman"/>
                <w:caps/>
                <w:lang w:val="fr-FR"/>
              </w:rPr>
              <w:tab/>
              <w:t>02</w:t>
            </w:r>
          </w:p>
          <w:p w14:paraId="4FBCF9B3" w14:textId="77777777" w:rsidR="009E1D3C" w:rsidRPr="00955A62" w:rsidRDefault="009E1D3C" w:rsidP="009E1D3C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Refus</w:t>
            </w:r>
            <w:r w:rsidR="00F67CA4" w:rsidRPr="00955A62">
              <w:rPr>
                <w:rFonts w:ascii="Times New Roman" w:hAnsi="Times New Roman"/>
                <w:caps/>
                <w:lang w:val="fr-FR"/>
              </w:rPr>
              <w:t>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03</w:t>
            </w:r>
          </w:p>
          <w:p w14:paraId="1FC41F79" w14:textId="77777777" w:rsidR="009E1D3C" w:rsidRPr="00955A62" w:rsidRDefault="009E1D3C" w:rsidP="009E1D3C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Part</w:t>
            </w:r>
            <w:r w:rsidR="00422DC1" w:rsidRPr="00955A62">
              <w:rPr>
                <w:rFonts w:ascii="Times New Roman" w:hAnsi="Times New Roman"/>
                <w:caps/>
                <w:lang w:val="fr-FR"/>
              </w:rPr>
              <w:t>iellement complete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04</w:t>
            </w:r>
          </w:p>
          <w:p w14:paraId="41F81775" w14:textId="77777777" w:rsidR="00B118D8" w:rsidRPr="00955A62" w:rsidRDefault="00B118D8" w:rsidP="00B118D8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en Incapacite </w:t>
            </w:r>
            <w:r w:rsidRPr="00955A62">
              <w:rPr>
                <w:rFonts w:ascii="Times New Roman" w:hAnsi="Times New Roman"/>
                <w:lang w:val="fr-FR"/>
              </w:rPr>
              <w:t>(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préciser</w:t>
            </w:r>
            <w:r w:rsidRPr="00955A62">
              <w:rPr>
                <w:rFonts w:ascii="Times New Roman" w:hAnsi="Times New Roman"/>
                <w:lang w:val="fr-FR"/>
              </w:rPr>
              <w:t>)</w:t>
            </w:r>
            <w:r w:rsidR="00F67CA4" w:rsidRPr="00955A62">
              <w:rPr>
                <w:rFonts w:ascii="Times New Roman" w:hAnsi="Times New Roman"/>
                <w:caps/>
                <w:lang w:val="fr-FR"/>
              </w:rPr>
              <w:t>_____________________________</w:t>
            </w:r>
            <w:r w:rsidRPr="00955A62">
              <w:rPr>
                <w:rFonts w:ascii="Times New Roman" w:hAnsi="Times New Roman"/>
                <w:caps/>
                <w:lang w:val="fr-FR"/>
              </w:rPr>
              <w:t>05</w:t>
            </w:r>
          </w:p>
          <w:p w14:paraId="65A8CDAD" w14:textId="77777777" w:rsidR="004E6589" w:rsidRPr="00955A62" w:rsidRDefault="00B118D8" w:rsidP="00B118D8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pas de consentement d’un adulte pour</w:t>
            </w:r>
            <w:r w:rsidR="004E6589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17E74E73" w14:textId="77777777" w:rsidR="00B118D8" w:rsidRPr="00955A62" w:rsidRDefault="004E6589" w:rsidP="00B118D8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  mere / gardien (ne) de 15-17 ans</w:t>
            </w:r>
            <w:r w:rsidR="00B118D8" w:rsidRPr="00955A62">
              <w:rPr>
                <w:rFonts w:ascii="Times New Roman" w:hAnsi="Times New Roman"/>
                <w:caps/>
                <w:lang w:val="fr-FR"/>
              </w:rPr>
              <w:tab/>
              <w:t>06</w:t>
            </w:r>
          </w:p>
          <w:p w14:paraId="1FB95B22" w14:textId="77777777" w:rsidR="00B118D8" w:rsidRPr="00955A62" w:rsidRDefault="00B118D8" w:rsidP="00B118D8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4E9FA86" w14:textId="77777777" w:rsidR="00B118D8" w:rsidRPr="00955A62" w:rsidRDefault="00B118D8" w:rsidP="00B118D8">
            <w:pPr>
              <w:pStyle w:val="Responsecategs"/>
              <w:tabs>
                <w:tab w:val="clear" w:pos="3942"/>
                <w:tab w:val="right" w:leader="dot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Autre </w:t>
            </w:r>
            <w:r w:rsidRPr="00955A62">
              <w:rPr>
                <w:rFonts w:ascii="Times New Roman" w:hAnsi="Times New Roman"/>
                <w:lang w:val="fr-FR"/>
              </w:rPr>
              <w:t>(</w:t>
            </w:r>
            <w:r w:rsidR="006A1671" w:rsidRPr="00955A62">
              <w:rPr>
                <w:rFonts w:ascii="Times New Roman" w:hAnsi="Times New Roman"/>
                <w:i/>
                <w:lang w:val="fr-FR"/>
              </w:rPr>
              <w:t>préciser</w:t>
            </w:r>
            <w:r w:rsidRPr="00955A62">
              <w:rPr>
                <w:rFonts w:ascii="Times New Roman" w:hAnsi="Times New Roman"/>
                <w:lang w:val="fr-FR"/>
              </w:rPr>
              <w:t>)</w:t>
            </w:r>
            <w:r w:rsidR="00F67CA4" w:rsidRPr="00955A62">
              <w:rPr>
                <w:rFonts w:ascii="Times New Roman" w:hAnsi="Times New Roman"/>
                <w:caps/>
                <w:lang w:val="fr-FR"/>
              </w:rPr>
              <w:t>_____________________________________</w:t>
            </w:r>
            <w:r w:rsidRPr="00955A62">
              <w:rPr>
                <w:rFonts w:ascii="Times New Roman" w:hAnsi="Times New Roman"/>
                <w:caps/>
                <w:lang w:val="fr-FR"/>
              </w:rPr>
              <w:t>96</w:t>
            </w:r>
          </w:p>
          <w:p w14:paraId="3F3CB1FC" w14:textId="77777777" w:rsidR="009E1D3C" w:rsidRPr="00955A62" w:rsidRDefault="009E1D3C" w:rsidP="009E1D3C">
            <w:pPr>
              <w:pStyle w:val="Otherspecify"/>
              <w:tabs>
                <w:tab w:val="clear" w:pos="3946"/>
                <w:tab w:val="right" w:leader="underscore" w:pos="546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sz w:val="20"/>
                <w:lang w:val="fr-FR"/>
              </w:rPr>
            </w:pPr>
          </w:p>
        </w:tc>
      </w:tr>
    </w:tbl>
    <w:p w14:paraId="0188A784" w14:textId="77777777" w:rsidR="005F3980" w:rsidRPr="00955A62" w:rsidRDefault="005F3980" w:rsidP="00063F51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28F1EDC" w14:textId="77777777" w:rsidR="00C826BB" w:rsidRPr="00955A62" w:rsidRDefault="00C826BB" w:rsidP="00B118D8">
      <w:pPr>
        <w:pStyle w:val="Responsecategs"/>
        <w:tabs>
          <w:tab w:val="clear" w:pos="3942"/>
          <w:tab w:val="right" w:leader="dot" w:pos="5466"/>
        </w:tabs>
        <w:spacing w:line="276" w:lineRule="auto"/>
        <w:ind w:left="144" w:hanging="144"/>
        <w:contextualSpacing/>
        <w:rPr>
          <w:lang w:val="fr-FR"/>
        </w:rPr>
      </w:pPr>
      <w:r w:rsidRPr="00955A62">
        <w:rPr>
          <w:lang w:val="fr-FR"/>
        </w:rPr>
        <w:br w:type="page"/>
      </w:r>
    </w:p>
    <w:tbl>
      <w:tblPr>
        <w:tblW w:w="500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7"/>
        <w:gridCol w:w="378"/>
        <w:gridCol w:w="98"/>
        <w:gridCol w:w="3925"/>
        <w:gridCol w:w="111"/>
        <w:gridCol w:w="1219"/>
      </w:tblGrid>
      <w:tr w:rsidR="00851F2B" w:rsidRPr="00955A62" w14:paraId="724AD34C" w14:textId="77777777" w:rsidTr="002B2C49">
        <w:trPr>
          <w:cantSplit/>
          <w:jc w:val="center"/>
        </w:trPr>
        <w:tc>
          <w:tcPr>
            <w:tcW w:w="2483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9FC8B1" w14:textId="77777777" w:rsidR="00851F2B" w:rsidRPr="00955A62" w:rsidRDefault="00B118D8" w:rsidP="00B118D8">
            <w:pPr>
              <w:tabs>
                <w:tab w:val="right" w:pos="9810"/>
              </w:tabs>
              <w:spacing w:line="276" w:lineRule="auto"/>
              <w:ind w:left="144" w:hanging="144"/>
              <w:contextualSpacing/>
              <w:rPr>
                <w:b/>
                <w:caps/>
                <w:color w:val="FFFFFF"/>
                <w:sz w:val="20"/>
                <w:lang w:val="fr-FR"/>
              </w:rPr>
            </w:pPr>
            <w:r w:rsidRPr="00955A62">
              <w:rPr>
                <w:b/>
                <w:caps/>
                <w:color w:val="FFFFFF"/>
                <w:sz w:val="20"/>
                <w:lang w:val="fr-FR"/>
              </w:rPr>
              <w:lastRenderedPageBreak/>
              <w:t>caracteristiques de l’</w:t>
            </w:r>
            <w:r w:rsidR="00D45C78" w:rsidRPr="00955A62">
              <w:rPr>
                <w:b/>
                <w:caps/>
                <w:color w:val="FFFFFF"/>
                <w:sz w:val="20"/>
                <w:lang w:val="fr-FR"/>
              </w:rPr>
              <w:t>ENFANT</w:t>
            </w:r>
            <w:r w:rsidR="00851F2B" w:rsidRPr="00955A62">
              <w:rPr>
                <w:b/>
                <w:caps/>
                <w:color w:val="FFFFFF"/>
                <w:sz w:val="20"/>
                <w:lang w:val="fr-FR"/>
              </w:rPr>
              <w:t xml:space="preserve"> </w:t>
            </w:r>
          </w:p>
        </w:tc>
        <w:tc>
          <w:tcPr>
            <w:tcW w:w="2517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47E333E6" w14:textId="77777777" w:rsidR="00851F2B" w:rsidRPr="00955A62" w:rsidRDefault="00851F2B" w:rsidP="00063F51">
            <w:pPr>
              <w:tabs>
                <w:tab w:val="right" w:pos="9810"/>
              </w:tabs>
              <w:spacing w:line="276" w:lineRule="auto"/>
              <w:ind w:left="144" w:hanging="144"/>
              <w:contextualSpacing/>
              <w:jc w:val="right"/>
              <w:rPr>
                <w:b/>
                <w:caps/>
                <w:color w:val="FFFFFF"/>
                <w:sz w:val="20"/>
                <w:lang w:val="fr-FR"/>
              </w:rPr>
            </w:pPr>
            <w:r w:rsidRPr="00955A62">
              <w:rPr>
                <w:b/>
                <w:caps/>
                <w:color w:val="FFFFFF"/>
                <w:sz w:val="20"/>
                <w:lang w:val="fr-FR"/>
              </w:rPr>
              <w:t>CB</w:t>
            </w:r>
          </w:p>
        </w:tc>
      </w:tr>
      <w:tr w:rsidR="002B2C49" w:rsidRPr="00955A62" w14:paraId="28AB1105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B98F528" w14:textId="77777777" w:rsidR="002B2C49" w:rsidRPr="00955A62" w:rsidRDefault="00936A44" w:rsidP="00A70B8D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CB1</w:t>
            </w:r>
            <w:r w:rsidR="002B2C49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2B2C49"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2B2C49" w:rsidRPr="00955A62">
              <w:rPr>
                <w:lang w:val="fr-FR"/>
              </w:rPr>
              <w:t xml:space="preserve"> </w:t>
            </w:r>
            <w:r w:rsidR="00B118D8" w:rsidRPr="00955A62">
              <w:rPr>
                <w:lang w:val="fr-FR"/>
              </w:rPr>
              <w:t>le numéro de ligne du répondant (</w:t>
            </w:r>
            <w:r w:rsidR="002B2C49" w:rsidRPr="00955A62">
              <w:rPr>
                <w:lang w:val="fr-FR"/>
              </w:rPr>
              <w:t xml:space="preserve">FS4) </w:t>
            </w:r>
            <w:r w:rsidR="00A70B8D" w:rsidRPr="00955A62">
              <w:rPr>
                <w:lang w:val="fr-FR"/>
              </w:rPr>
              <w:t xml:space="preserve">dans le PANNEAU D’INFORMATION DE L’ENFANT </w:t>
            </w:r>
            <w:r w:rsidR="00720191" w:rsidRPr="00955A62">
              <w:rPr>
                <w:lang w:val="fr-FR"/>
              </w:rPr>
              <w:t xml:space="preserve">DE 5-17 ANS </w:t>
            </w:r>
            <w:r w:rsidR="00D45C78" w:rsidRPr="00955A62">
              <w:rPr>
                <w:lang w:val="fr-FR"/>
              </w:rPr>
              <w:t xml:space="preserve">et </w:t>
            </w:r>
            <w:r w:rsidR="00E76F52" w:rsidRPr="00955A62">
              <w:rPr>
                <w:lang w:val="fr-FR"/>
              </w:rPr>
              <w:t>du</w:t>
            </w:r>
            <w:r w:rsidR="002B2C49" w:rsidRPr="00955A62">
              <w:rPr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répondant</w:t>
            </w:r>
            <w:r w:rsidR="002B2C49" w:rsidRPr="00955A62">
              <w:rPr>
                <w:lang w:val="fr-FR"/>
              </w:rPr>
              <w:t xml:space="preserve"> </w:t>
            </w:r>
            <w:r w:rsidR="00B118D8" w:rsidRPr="00955A62">
              <w:rPr>
                <w:lang w:val="fr-FR"/>
              </w:rPr>
              <w:t xml:space="preserve">au </w:t>
            </w:r>
            <w:r w:rsidR="002B2C49" w:rsidRPr="00955A62">
              <w:rPr>
                <w:caps/>
                <w:lang w:val="fr-FR"/>
              </w:rPr>
              <w:t>Questionnaire</w:t>
            </w:r>
            <w:r w:rsidR="002B2C49" w:rsidRPr="00955A62">
              <w:rPr>
                <w:lang w:val="fr-FR"/>
              </w:rPr>
              <w:t xml:space="preserve"> </w:t>
            </w:r>
            <w:r w:rsidR="00B118D8" w:rsidRPr="00955A62">
              <w:rPr>
                <w:lang w:val="fr-FR"/>
              </w:rPr>
              <w:t xml:space="preserve">MENAGE </w:t>
            </w:r>
            <w:r w:rsidR="002B2C49" w:rsidRPr="00955A62">
              <w:rPr>
                <w:lang w:val="fr-FR"/>
              </w:rPr>
              <w:t>(HH</w:t>
            </w:r>
            <w:r w:rsidR="00503904" w:rsidRPr="00955A62">
              <w:rPr>
                <w:lang w:val="fr-FR"/>
              </w:rPr>
              <w:t>47</w:t>
            </w:r>
            <w:r w:rsidR="002B2C49" w:rsidRPr="00955A62">
              <w:rPr>
                <w:lang w:val="fr-FR"/>
              </w:rPr>
              <w:t>)</w:t>
            </w:r>
            <w:r w:rsidR="006A1671" w:rsidRPr="00955A62">
              <w:rPr>
                <w:lang w:val="fr-FR"/>
              </w:rPr>
              <w:t xml:space="preserve"> </w:t>
            </w:r>
            <w:r w:rsidR="002B2C49" w:rsidRPr="00955A62">
              <w:rPr>
                <w:lang w:val="fr-FR"/>
              </w:rPr>
              <w:t>:</w:t>
            </w:r>
          </w:p>
        </w:tc>
        <w:tc>
          <w:tcPr>
            <w:tcW w:w="198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01E4C2" w14:textId="77777777" w:rsidR="002B2C49" w:rsidRPr="00955A62" w:rsidRDefault="002B2C49" w:rsidP="00CD4F1D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FS4=HH</w:t>
            </w:r>
            <w:r w:rsidR="00EC22BC" w:rsidRPr="00955A62">
              <w:rPr>
                <w:rFonts w:ascii="Times New Roman" w:hAnsi="Times New Roman"/>
                <w:caps/>
                <w:lang w:val="fr-FR"/>
              </w:rPr>
              <w:t>47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1B1CF87" w14:textId="77777777" w:rsidR="002B2C49" w:rsidRPr="00955A62" w:rsidRDefault="002B2C49" w:rsidP="00CD4F1D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FS4≠HH</w:t>
            </w:r>
            <w:r w:rsidR="00EC22BC" w:rsidRPr="00955A62">
              <w:rPr>
                <w:rFonts w:ascii="Times New Roman" w:hAnsi="Times New Roman"/>
                <w:caps/>
                <w:lang w:val="fr-FR"/>
              </w:rPr>
              <w:t>47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5D733AFE" w14:textId="77777777" w:rsidR="002B2C49" w:rsidRPr="00955A62" w:rsidRDefault="004A47EE" w:rsidP="002B2C49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lang w:val="fr-FR"/>
              </w:rPr>
              <w:t>1</w:t>
            </w:r>
            <w:r w:rsidR="002B2C49"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1013A1" w:rsidRPr="00955A62">
              <w:rPr>
                <w:rStyle w:val="1IntvwqstChar1"/>
                <w:rFonts w:ascii="Times New Roman" w:hAnsi="Times New Roman"/>
                <w:i/>
                <w:lang w:val="fr-FR"/>
              </w:rPr>
              <w:t>CB11</w:t>
            </w:r>
          </w:p>
        </w:tc>
      </w:tr>
      <w:tr w:rsidR="00C826BB" w:rsidRPr="008454A1" w14:paraId="11192E37" w14:textId="77777777" w:rsidTr="002B2C49">
        <w:trPr>
          <w:cantSplit/>
          <w:jc w:val="center"/>
        </w:trPr>
        <w:tc>
          <w:tcPr>
            <w:tcW w:w="2436" w:type="pct"/>
            <w:gridSpan w:val="2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B8B220" w14:textId="77777777" w:rsidR="00C826BB" w:rsidRPr="00955A62" w:rsidRDefault="00936A44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CB2</w:t>
            </w:r>
            <w:r w:rsidR="00C826BB" w:rsidRPr="00955A62">
              <w:rPr>
                <w:sz w:val="20"/>
                <w:lang w:val="fr-FR"/>
              </w:rPr>
              <w:t xml:space="preserve">. </w:t>
            </w:r>
            <w:r w:rsidR="00B118D8" w:rsidRPr="00955A62">
              <w:rPr>
                <w:sz w:val="20"/>
                <w:lang w:val="fr-FR"/>
              </w:rPr>
              <w:t xml:space="preserve">En quel </w:t>
            </w:r>
            <w:r w:rsidR="006A1671" w:rsidRPr="00955A62">
              <w:rPr>
                <w:sz w:val="20"/>
                <w:lang w:val="fr-FR"/>
              </w:rPr>
              <w:t>m</w:t>
            </w:r>
            <w:r w:rsidR="00D45C78" w:rsidRPr="00955A62">
              <w:rPr>
                <w:sz w:val="20"/>
                <w:lang w:val="fr-FR"/>
              </w:rPr>
              <w:t>ois</w:t>
            </w:r>
            <w:r w:rsidR="00C826BB" w:rsidRPr="00955A62">
              <w:rPr>
                <w:sz w:val="20"/>
                <w:lang w:val="fr-FR"/>
              </w:rPr>
              <w:t xml:space="preserve"> </w:t>
            </w:r>
            <w:r w:rsidR="00D45C78" w:rsidRPr="00955A62">
              <w:rPr>
                <w:sz w:val="20"/>
                <w:lang w:val="fr-FR"/>
              </w:rPr>
              <w:t xml:space="preserve">et </w:t>
            </w:r>
            <w:r w:rsidR="006A1671" w:rsidRPr="00955A62">
              <w:rPr>
                <w:sz w:val="20"/>
                <w:lang w:val="fr-FR"/>
              </w:rPr>
              <w:t>quelle a</w:t>
            </w:r>
            <w:r w:rsidR="00D45C78" w:rsidRPr="00955A62">
              <w:rPr>
                <w:sz w:val="20"/>
                <w:lang w:val="fr-FR"/>
              </w:rPr>
              <w:t>nnée</w:t>
            </w:r>
            <w:r w:rsidR="00C826BB" w:rsidRPr="00955A62">
              <w:rPr>
                <w:sz w:val="20"/>
                <w:lang w:val="fr-FR"/>
              </w:rPr>
              <w:t xml:space="preserve"> </w:t>
            </w:r>
            <w:r w:rsidR="00B118D8" w:rsidRPr="00955A62">
              <w:rPr>
                <w:sz w:val="20"/>
                <w:lang w:val="fr-FR"/>
              </w:rPr>
              <w:t xml:space="preserve">est né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4E6589" w:rsidRPr="00955A62">
              <w:rPr>
                <w:sz w:val="20"/>
                <w:lang w:val="fr-FR"/>
              </w:rPr>
              <w:t xml:space="preserve"> </w:t>
            </w:r>
            <w:r w:rsidR="00C826BB" w:rsidRPr="00955A62">
              <w:rPr>
                <w:sz w:val="20"/>
                <w:lang w:val="fr-FR"/>
              </w:rPr>
              <w:t>?</w:t>
            </w:r>
          </w:p>
          <w:p w14:paraId="59965023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68D38BC" w14:textId="77777777" w:rsidR="00C826BB" w:rsidRPr="00955A62" w:rsidRDefault="00653D2B" w:rsidP="00B118D8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/>
              </w:rPr>
            </w:pPr>
            <w:r w:rsidRPr="00955A62">
              <w:rPr>
                <w:rFonts w:eastAsia="Calibri"/>
                <w:i/>
                <w:sz w:val="20"/>
                <w:lang w:val="fr-FR"/>
              </w:rPr>
              <w:tab/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Mois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et Année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B118D8" w:rsidRPr="00955A62">
              <w:rPr>
                <w:rFonts w:eastAsia="Calibri"/>
                <w:i/>
                <w:sz w:val="20"/>
                <w:u w:val="single"/>
                <w:lang w:val="fr-FR"/>
              </w:rPr>
              <w:t>doivent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 xml:space="preserve"> être enregistrés</w:t>
            </w:r>
            <w:r w:rsidR="002B2C49" w:rsidRPr="00955A62">
              <w:rPr>
                <w:rFonts w:eastAsia="Calibri"/>
                <w:i/>
                <w:sz w:val="20"/>
                <w:lang w:val="fr-FR"/>
              </w:rPr>
              <w:t>.</w:t>
            </w:r>
          </w:p>
        </w:tc>
        <w:tc>
          <w:tcPr>
            <w:tcW w:w="1980" w:type="pct"/>
            <w:gridSpan w:val="3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68553" w14:textId="77777777" w:rsidR="00C826BB" w:rsidRPr="00955A62" w:rsidRDefault="00C826B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Date </w:t>
            </w:r>
            <w:r w:rsidR="00D45C78" w:rsidRPr="00955A62">
              <w:rPr>
                <w:caps/>
                <w:sz w:val="20"/>
                <w:lang w:val="fr-FR"/>
              </w:rPr>
              <w:t xml:space="preserve">de </w:t>
            </w:r>
            <w:r w:rsidR="00B118D8" w:rsidRPr="00955A62">
              <w:rPr>
                <w:caps/>
                <w:sz w:val="20"/>
                <w:lang w:val="fr-FR"/>
              </w:rPr>
              <w:t>naissance</w:t>
            </w:r>
          </w:p>
          <w:p w14:paraId="34F592E6" w14:textId="77777777" w:rsidR="00C826BB" w:rsidRPr="00955A62" w:rsidRDefault="00C826B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D45C78" w:rsidRPr="00955A62">
              <w:rPr>
                <w:caps/>
                <w:sz w:val="20"/>
                <w:lang w:val="fr-FR"/>
              </w:rPr>
              <w:t>Mois</w:t>
            </w:r>
            <w:r w:rsidRPr="00955A62">
              <w:rPr>
                <w:caps/>
                <w:sz w:val="20"/>
                <w:lang w:val="fr-FR"/>
              </w:rPr>
              <w:tab/>
              <w:t>__ __</w:t>
            </w:r>
          </w:p>
          <w:p w14:paraId="4C1161E9" w14:textId="77777777" w:rsidR="00C826BB" w:rsidRPr="00955A62" w:rsidRDefault="00C826B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1E6181C" w14:textId="77777777" w:rsidR="00C826BB" w:rsidRPr="00955A62" w:rsidRDefault="00C826B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D45C78" w:rsidRPr="00955A62">
              <w:rPr>
                <w:caps/>
                <w:sz w:val="20"/>
                <w:lang w:val="fr-FR"/>
              </w:rPr>
              <w:t>Année</w:t>
            </w:r>
            <w:r w:rsidRPr="00955A62">
              <w:rPr>
                <w:caps/>
                <w:sz w:val="20"/>
                <w:lang w:val="fr-FR"/>
              </w:rPr>
              <w:tab/>
              <w:t>__ __ __ __</w:t>
            </w:r>
          </w:p>
        </w:tc>
        <w:tc>
          <w:tcPr>
            <w:tcW w:w="584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37DCAB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C826BB" w:rsidRPr="00955A62" w14:paraId="6FDD5673" w14:textId="77777777" w:rsidTr="002B2C49">
        <w:trPr>
          <w:cantSplit/>
          <w:jc w:val="center"/>
        </w:trPr>
        <w:tc>
          <w:tcPr>
            <w:tcW w:w="2436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0EC043" w14:textId="77777777" w:rsidR="00C826BB" w:rsidRPr="00955A62" w:rsidRDefault="00936A44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CB3</w:t>
            </w:r>
            <w:r w:rsidR="00C826BB" w:rsidRPr="00955A62">
              <w:rPr>
                <w:sz w:val="20"/>
                <w:lang w:val="fr-FR"/>
              </w:rPr>
              <w:t xml:space="preserve">. </w:t>
            </w:r>
            <w:r w:rsidR="00B118D8" w:rsidRPr="00955A62">
              <w:rPr>
                <w:sz w:val="20"/>
                <w:lang w:val="fr-FR"/>
              </w:rPr>
              <w:t xml:space="preserve">Quel âge a </w:t>
            </w:r>
            <w:r w:rsidR="004E6589" w:rsidRPr="00955A62">
              <w:rPr>
                <w:sz w:val="20"/>
                <w:lang w:val="fr-FR"/>
              </w:rPr>
              <w:t>(</w:t>
            </w:r>
            <w:r w:rsidR="004E6589" w:rsidRPr="00955A62">
              <w:rPr>
                <w:b/>
                <w:i/>
                <w:sz w:val="20"/>
                <w:lang w:val="fr-FR"/>
              </w:rPr>
              <w:t>nom</w:t>
            </w:r>
            <w:r w:rsidR="004E6589" w:rsidRPr="00955A62">
              <w:rPr>
                <w:sz w:val="20"/>
                <w:lang w:val="fr-FR"/>
              </w:rPr>
              <w:t>) ?</w:t>
            </w:r>
          </w:p>
          <w:p w14:paraId="66F2915F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2BFCAD9" w14:textId="77777777" w:rsidR="00C826BB" w:rsidRPr="00955A62" w:rsidRDefault="00653D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D45C78" w:rsidRPr="00955A62">
              <w:rPr>
                <w:i/>
                <w:sz w:val="20"/>
                <w:lang w:val="fr-FR"/>
              </w:rPr>
              <w:t>Insister</w:t>
            </w:r>
            <w:r w:rsidR="006A1671" w:rsidRPr="00955A62">
              <w:rPr>
                <w:i/>
                <w:sz w:val="20"/>
                <w:lang w:val="fr-FR"/>
              </w:rPr>
              <w:t xml:space="preserve"> </w:t>
            </w:r>
            <w:r w:rsidR="00C826BB" w:rsidRPr="00955A62">
              <w:rPr>
                <w:sz w:val="20"/>
                <w:lang w:val="fr-FR"/>
              </w:rPr>
              <w:t>:</w:t>
            </w:r>
          </w:p>
          <w:p w14:paraId="12D59870" w14:textId="77777777" w:rsidR="00C826BB" w:rsidRPr="00955A62" w:rsidRDefault="00653D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B118D8" w:rsidRPr="00955A62">
              <w:rPr>
                <w:sz w:val="20"/>
                <w:lang w:val="fr-FR"/>
              </w:rPr>
              <w:t xml:space="preserve">Quel âge a eu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6A1671"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="00B118D8" w:rsidRPr="00955A62">
              <w:rPr>
                <w:sz w:val="20"/>
                <w:lang w:val="fr-FR"/>
              </w:rPr>
              <w:t xml:space="preserve">à son dernier anniversaire </w:t>
            </w:r>
            <w:r w:rsidR="00C826BB" w:rsidRPr="00955A62">
              <w:rPr>
                <w:sz w:val="20"/>
                <w:lang w:val="fr-FR"/>
              </w:rPr>
              <w:t>?</w:t>
            </w:r>
          </w:p>
          <w:p w14:paraId="2745BD9C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/>
              </w:rPr>
            </w:pPr>
          </w:p>
          <w:p w14:paraId="3987C7A3" w14:textId="77777777" w:rsidR="00C826BB" w:rsidRPr="00955A62" w:rsidRDefault="00653D2B" w:rsidP="00063F51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/>
              </w:rPr>
            </w:pPr>
            <w:r w:rsidRPr="00955A62">
              <w:rPr>
                <w:rFonts w:eastAsia="Calibri"/>
                <w:i/>
                <w:sz w:val="20"/>
                <w:lang w:val="fr-FR"/>
              </w:rPr>
              <w:tab/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Enregistrer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E76F52" w:rsidRPr="00955A62">
              <w:rPr>
                <w:rFonts w:eastAsia="Calibri"/>
                <w:i/>
                <w:sz w:val="20"/>
                <w:lang w:val="fr-FR"/>
              </w:rPr>
              <w:t>l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‘â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ge 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en a</w:t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nnée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>s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 xml:space="preserve"> révolues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>.</w:t>
            </w:r>
          </w:p>
          <w:p w14:paraId="29029A5F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/>
              </w:rPr>
            </w:pPr>
          </w:p>
          <w:p w14:paraId="63E90667" w14:textId="77777777" w:rsidR="00C826BB" w:rsidRPr="00955A62" w:rsidRDefault="00653D2B" w:rsidP="00B118D8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/>
              </w:rPr>
            </w:pPr>
            <w:r w:rsidRPr="00955A62">
              <w:rPr>
                <w:rFonts w:eastAsia="Calibri"/>
                <w:i/>
                <w:sz w:val="20"/>
                <w:lang w:val="fr-FR"/>
              </w:rPr>
              <w:tab/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Si les ré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ponses 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à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CB</w:t>
            </w:r>
            <w:r w:rsidR="00936A44" w:rsidRPr="00955A62">
              <w:rPr>
                <w:rFonts w:eastAsia="Calibri"/>
                <w:i/>
                <w:sz w:val="20"/>
                <w:lang w:val="fr-FR"/>
              </w:rPr>
              <w:t>2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 xml:space="preserve">et 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>CB</w:t>
            </w:r>
            <w:r w:rsidR="00936A44" w:rsidRPr="00955A62">
              <w:rPr>
                <w:rFonts w:eastAsia="Calibri"/>
                <w:i/>
                <w:sz w:val="20"/>
                <w:lang w:val="fr-FR"/>
              </w:rPr>
              <w:t>3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sont incohérentes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, 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i</w:t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nsister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 xml:space="preserve"> </w:t>
            </w:r>
            <w:r w:rsidR="00B118D8" w:rsidRPr="00955A62">
              <w:rPr>
                <w:rFonts w:eastAsia="Calibri"/>
                <w:i/>
                <w:sz w:val="20"/>
                <w:lang w:val="fr-FR"/>
              </w:rPr>
              <w:t>encore et corriger</w:t>
            </w:r>
            <w:r w:rsidR="00C826BB" w:rsidRPr="00955A62">
              <w:rPr>
                <w:rFonts w:eastAsia="Calibri"/>
                <w:i/>
                <w:sz w:val="20"/>
                <w:lang w:val="fr-FR"/>
              </w:rPr>
              <w:t>.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A779BA" w14:textId="77777777" w:rsidR="00C826BB" w:rsidRPr="00955A62" w:rsidRDefault="00C826B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CF5CC62" w14:textId="77777777" w:rsidR="00C826BB" w:rsidRPr="00955A62" w:rsidRDefault="00C826BB" w:rsidP="00B118D8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Age (</w:t>
            </w:r>
            <w:r w:rsidR="00B118D8" w:rsidRPr="00955A62">
              <w:rPr>
                <w:caps/>
                <w:sz w:val="20"/>
                <w:lang w:val="fr-FR"/>
              </w:rPr>
              <w:t>en annees revolues</w:t>
            </w:r>
            <w:r w:rsidRPr="00955A62">
              <w:rPr>
                <w:caps/>
                <w:sz w:val="20"/>
                <w:lang w:val="fr-FR"/>
              </w:rPr>
              <w:t>)</w:t>
            </w:r>
            <w:r w:rsidRPr="00955A62">
              <w:rPr>
                <w:caps/>
                <w:sz w:val="20"/>
                <w:lang w:val="fr-FR"/>
              </w:rPr>
              <w:tab/>
              <w:t>__ __</w:t>
            </w:r>
          </w:p>
        </w:tc>
        <w:tc>
          <w:tcPr>
            <w:tcW w:w="5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AE902A" w14:textId="77777777" w:rsidR="00C826BB" w:rsidRPr="00955A62" w:rsidRDefault="00C826B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C826BB" w:rsidRPr="00955A62" w14:paraId="2C117FD5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4A66A7" w14:textId="77777777" w:rsidR="00C826BB" w:rsidRPr="00955A62" w:rsidRDefault="00C826BB" w:rsidP="00B118D8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</w:t>
            </w:r>
            <w:r w:rsidR="00936A44" w:rsidRPr="00955A62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4E6589" w:rsidRPr="00955A62">
              <w:rPr>
                <w:lang w:val="fr-FR"/>
              </w:rPr>
              <w:t>(</w:t>
            </w:r>
            <w:r w:rsidR="004E6589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E6589" w:rsidRPr="00955A62">
              <w:rPr>
                <w:lang w:val="fr-FR"/>
              </w:rPr>
              <w:t>)</w:t>
            </w:r>
            <w:r w:rsidR="004E6589" w:rsidRPr="00955A62">
              <w:rPr>
                <w:b/>
                <w:i/>
                <w:lang w:val="fr-FR"/>
              </w:rPr>
              <w:t xml:space="preserve"> </w:t>
            </w:r>
            <w:r w:rsidR="00FC32DA" w:rsidRPr="00955A62">
              <w:rPr>
                <w:rFonts w:ascii="Times New Roman" w:hAnsi="Times New Roman"/>
                <w:smallCaps w:val="0"/>
                <w:lang w:val="fr-FR"/>
              </w:rPr>
              <w:t xml:space="preserve">a 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>déjà fréquenté l’école ou un programme d’éducation pré-primaire</w:t>
            </w:r>
            <w:r w:rsidR="00A32E41" w:rsidRPr="00955A62">
              <w:rPr>
                <w:rFonts w:ascii="Times New Roman" w:hAnsi="Times New Roman"/>
                <w:smallCaps w:val="0"/>
                <w:lang w:val="fr-FR"/>
              </w:rPr>
              <w:t xml:space="preserve"> (maternelle)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 xml:space="preserve"> 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50C54C" w14:textId="77777777" w:rsidR="00C826BB" w:rsidRPr="00955A62" w:rsidRDefault="00D45C78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3ADCA06" w14:textId="77777777" w:rsidR="00C826BB" w:rsidRPr="00955A62" w:rsidRDefault="00BB006F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6D2C4B14" w14:textId="77777777" w:rsidR="00C826BB" w:rsidRPr="00955A62" w:rsidRDefault="00C826BB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74924B1" w14:textId="77777777" w:rsidR="00C826BB" w:rsidRPr="00955A62" w:rsidRDefault="00C826BB" w:rsidP="00063F51">
            <w:pPr>
              <w:pStyle w:val="skipcolumn"/>
              <w:widowControl w:val="0"/>
              <w:tabs>
                <w:tab w:val="left" w:pos="18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1013A1" w:rsidRPr="00955A62">
              <w:rPr>
                <w:rFonts w:ascii="Times New Roman" w:hAnsi="Times New Roman"/>
                <w:i/>
                <w:smallCaps w:val="0"/>
                <w:lang w:val="fr-FR"/>
              </w:rPr>
              <w:t>CB11</w:t>
            </w:r>
          </w:p>
        </w:tc>
      </w:tr>
      <w:tr w:rsidR="00D324C9" w:rsidRPr="00955A62" w14:paraId="74233786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1C693" w14:textId="77777777" w:rsidR="00D324C9" w:rsidRPr="00955A62" w:rsidRDefault="00D324C9" w:rsidP="00E76F52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</w:t>
            </w:r>
            <w:r w:rsidR="00936A44" w:rsidRPr="00955A62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 xml:space="preserve">Quels sont le plus haut niveau et </w:t>
            </w:r>
            <w:r w:rsidR="00D81686" w:rsidRPr="00955A62">
              <w:rPr>
                <w:rFonts w:ascii="Times New Roman" w:hAnsi="Times New Roman"/>
                <w:smallCaps w:val="0"/>
                <w:lang w:val="fr-FR"/>
              </w:rPr>
              <w:t xml:space="preserve">la 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 xml:space="preserve">classe que </w:t>
            </w:r>
            <w:r w:rsidR="004E6589" w:rsidRPr="00955A62">
              <w:rPr>
                <w:lang w:val="fr-FR"/>
              </w:rPr>
              <w:t>(</w:t>
            </w:r>
            <w:r w:rsidR="004E6589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E6589" w:rsidRPr="00955A62">
              <w:rPr>
                <w:lang w:val="fr-FR"/>
              </w:rPr>
              <w:t>)</w:t>
            </w:r>
            <w:r w:rsidR="004E6589" w:rsidRPr="00955A62">
              <w:rPr>
                <w:b/>
                <w:i/>
                <w:lang w:val="fr-FR"/>
              </w:rPr>
              <w:t xml:space="preserve"> 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>a  atteint</w:t>
            </w:r>
            <w:r w:rsidR="00D81686" w:rsidRPr="00955A62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B118D8" w:rsidRPr="00955A62">
              <w:rPr>
                <w:rFonts w:ascii="Times New Roman" w:hAnsi="Times New Roman"/>
                <w:smallCaps w:val="0"/>
                <w:lang w:val="fr-FR"/>
              </w:rPr>
              <w:t xml:space="preserve"> 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0BD815" w14:textId="77777777" w:rsidR="00D324C9" w:rsidRPr="00955A62" w:rsidRDefault="0080136E" w:rsidP="00063F51">
            <w:pPr>
              <w:pStyle w:val="Responsecategs"/>
              <w:widowControl w:val="0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pre primaire</w:t>
            </w:r>
            <w:r w:rsidR="002E3352" w:rsidRPr="00955A62">
              <w:rPr>
                <w:rFonts w:ascii="Times New Roman" w:hAnsi="Times New Roman"/>
                <w:caps/>
                <w:lang w:val="fr-FR"/>
              </w:rPr>
              <w:t xml:space="preserve"> (MATERNELLE)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416D7FEF" w14:textId="77777777" w:rsidR="00D324C9" w:rsidRPr="00955A62" w:rsidRDefault="00D324C9" w:rsidP="00063F51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Prima</w:t>
            </w:r>
            <w:r w:rsidR="0080136E" w:rsidRPr="00955A62">
              <w:rPr>
                <w:rFonts w:ascii="Times New Roman" w:hAnsi="Times New Roman"/>
                <w:caps/>
                <w:lang w:val="fr-FR"/>
              </w:rPr>
              <w:t>ire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0D1D9A7" w14:textId="77777777" w:rsidR="00D324C9" w:rsidRPr="00955A62" w:rsidRDefault="00D324C9" w:rsidP="00063F51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</w:t>
            </w:r>
            <w:r w:rsidR="0080136E" w:rsidRPr="00955A62">
              <w:rPr>
                <w:rFonts w:ascii="Times New Roman" w:hAnsi="Times New Roman"/>
                <w:caps/>
                <w:lang w:val="fr-FR"/>
              </w:rPr>
              <w:t>ire 1</w:t>
            </w:r>
            <w:r w:rsidR="002E3352" w:rsidRPr="00955A62">
              <w:rPr>
                <w:rFonts w:ascii="Times New Roman" w:hAnsi="Times New Roman"/>
                <w:caps/>
                <w:lang w:val="fr-FR"/>
              </w:rPr>
              <w:t>/CEG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D97AFBD" w14:textId="77777777" w:rsidR="009E2F73" w:rsidRPr="00955A62" w:rsidRDefault="009E2F73" w:rsidP="009E2F73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</w:t>
            </w:r>
            <w:r w:rsidR="0080136E" w:rsidRPr="00955A62">
              <w:rPr>
                <w:rFonts w:ascii="Times New Roman" w:hAnsi="Times New Roman"/>
                <w:caps/>
                <w:lang w:val="fr-FR"/>
              </w:rPr>
              <w:t>ire 2</w:t>
            </w:r>
            <w:r w:rsidR="002E3352" w:rsidRPr="00955A62">
              <w:rPr>
                <w:rFonts w:ascii="Times New Roman" w:hAnsi="Times New Roman"/>
                <w:caps/>
                <w:lang w:val="fr-FR"/>
              </w:rPr>
              <w:t>/LYCEE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F3DB7DC" w14:textId="77777777" w:rsidR="00D324C9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superieur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9E2F73" w:rsidRPr="00955A62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6DC3305C" w14:textId="77777777" w:rsidR="00D324C9" w:rsidRPr="00955A62" w:rsidRDefault="00D324C9" w:rsidP="00063F51">
            <w:pPr>
              <w:pStyle w:val="skipcolumn"/>
              <w:widowControl w:val="0"/>
              <w:tabs>
                <w:tab w:val="left" w:pos="21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0</w:t>
            </w:r>
            <w:r w:rsidR="00CB6297" w:rsidRPr="00955A62">
              <w:rPr>
                <w:rFonts w:ascii="Times New Roman" w:hAnsi="Times New Roman"/>
                <w:lang w:val="fr-FR"/>
              </w:rPr>
              <w:t>00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1013A1" w:rsidRPr="00955A62">
              <w:rPr>
                <w:rFonts w:ascii="Times New Roman" w:hAnsi="Times New Roman"/>
                <w:i/>
                <w:smallCaps w:val="0"/>
                <w:lang w:val="fr-FR"/>
              </w:rPr>
              <w:t>CB7</w:t>
            </w:r>
          </w:p>
        </w:tc>
      </w:tr>
      <w:tr w:rsidR="00C826BB" w:rsidRPr="00955A62" w14:paraId="29C7A453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16047F" w14:textId="77777777" w:rsidR="00C826BB" w:rsidRPr="00955A62" w:rsidRDefault="00C826BB" w:rsidP="00E76F52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</w:t>
            </w:r>
            <w:r w:rsidR="001013A1" w:rsidRPr="00955A62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Est-ce qu’il/elle a </w:t>
            </w:r>
            <w:r w:rsidR="009E15CB" w:rsidRPr="00955A62">
              <w:rPr>
                <w:rFonts w:ascii="Times New Roman" w:hAnsi="Times New Roman"/>
                <w:smallCaps w:val="0"/>
                <w:lang w:val="fr-FR"/>
              </w:rPr>
              <w:t>complété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 cette (classe/</w:t>
            </w:r>
            <w:r w:rsidR="00E76F52" w:rsidRPr="00955A62">
              <w:rPr>
                <w:rFonts w:ascii="Times New Roman" w:hAnsi="Times New Roman"/>
                <w:smallCaps w:val="0"/>
                <w:lang w:val="fr-FR"/>
              </w:rPr>
              <w:t>an</w:t>
            </w:r>
            <w:r w:rsidR="00D45C78" w:rsidRPr="00955A62">
              <w:rPr>
                <w:rFonts w:ascii="Times New Roman" w:hAnsi="Times New Roman"/>
                <w:smallCaps w:val="0"/>
                <w:lang w:val="fr-FR"/>
              </w:rPr>
              <w:t>née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E76F52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B73682" w14:textId="77777777" w:rsidR="00C826BB" w:rsidRPr="00955A62" w:rsidRDefault="00D45C78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0B2DFCF" w14:textId="77777777" w:rsidR="00C826BB" w:rsidRPr="00955A62" w:rsidRDefault="00BB006F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40E615" w14:textId="77777777" w:rsidR="00C826BB" w:rsidRPr="00955A62" w:rsidRDefault="00C826BB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C826BB" w:rsidRPr="00955A62" w14:paraId="2CEAE87B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F7BED2" w14:textId="77777777" w:rsidR="00C826BB" w:rsidRPr="00955A62" w:rsidRDefault="00C826BB" w:rsidP="0075749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</w:t>
            </w:r>
            <w:r w:rsidR="001013A1" w:rsidRPr="00955A62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A47EE" w:rsidRPr="00955A62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 n’importe quel moment </w:t>
            </w:r>
            <w:r w:rsidR="00757491" w:rsidRPr="00955A62">
              <w:rPr>
                <w:rFonts w:ascii="Times New Roman" w:hAnsi="Times New Roman"/>
                <w:smallCaps w:val="0"/>
                <w:lang w:val="fr-FR"/>
              </w:rPr>
              <w:t>durant l’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année scolaire </w:t>
            </w:r>
            <w:r w:rsidR="002307CE" w:rsidRPr="00955A62">
              <w:rPr>
                <w:rFonts w:ascii="Times New Roman" w:hAnsi="Times New Roman"/>
                <w:smallCaps w:val="0"/>
                <w:lang w:val="fr-FR"/>
              </w:rPr>
              <w:t>2016-2017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, est-ce que 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="00DB19B1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>a fréquenté l’école ou un programme d’éducation pr</w:t>
            </w:r>
            <w:r w:rsidR="002307CE" w:rsidRPr="00955A62">
              <w:rPr>
                <w:rFonts w:ascii="Times New Roman" w:hAnsi="Times New Roman"/>
                <w:smallCaps w:val="0"/>
                <w:lang w:val="fr-FR"/>
              </w:rPr>
              <w:t>é-primaire</w:t>
            </w:r>
            <w:r w:rsidR="00E600D0" w:rsidRPr="00955A62">
              <w:rPr>
                <w:rFonts w:ascii="Times New Roman" w:hAnsi="Times New Roman"/>
                <w:smallCaps w:val="0"/>
                <w:lang w:val="fr-FR"/>
              </w:rPr>
              <w:t xml:space="preserve"> (maternelle)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6060BF" w14:textId="77777777" w:rsidR="00C826BB" w:rsidRPr="00955A62" w:rsidRDefault="00D45C78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56C4CF0" w14:textId="77777777" w:rsidR="00C826BB" w:rsidRPr="00955A62" w:rsidRDefault="00BB006F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C826B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D06CF4" w14:textId="77777777" w:rsidR="00C826BB" w:rsidRPr="00955A62" w:rsidRDefault="00C826BB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4F09758" w14:textId="77777777" w:rsidR="00C826BB" w:rsidRPr="00955A62" w:rsidRDefault="00C826BB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CB9</w:t>
            </w:r>
          </w:p>
        </w:tc>
      </w:tr>
      <w:tr w:rsidR="009E2F73" w:rsidRPr="00955A62" w14:paraId="13D8B898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E58489" w14:textId="77777777" w:rsidR="009E2F73" w:rsidRPr="00955A62" w:rsidRDefault="009E2F73" w:rsidP="00717734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</w:t>
            </w:r>
            <w:r w:rsidR="001013A1" w:rsidRPr="00955A62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. Dur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ant </w:t>
            </w:r>
            <w:r w:rsidR="00757491" w:rsidRPr="00955A62">
              <w:rPr>
                <w:rFonts w:ascii="Times New Roman" w:hAnsi="Times New Roman"/>
                <w:smallCaps w:val="0"/>
                <w:lang w:val="fr-FR"/>
              </w:rPr>
              <w:t>l’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année scolaire </w:t>
            </w:r>
            <w:r w:rsidR="006E7287" w:rsidRPr="00955A62">
              <w:rPr>
                <w:rFonts w:ascii="Times New Roman" w:hAnsi="Times New Roman"/>
                <w:smallCaps w:val="0"/>
                <w:lang w:val="fr-FR"/>
              </w:rPr>
              <w:t>2016-2017</w:t>
            </w:r>
            <w:r w:rsidR="0080136E" w:rsidRPr="00955A62">
              <w:rPr>
                <w:rFonts w:ascii="Times New Roman" w:hAnsi="Times New Roman"/>
                <w:smallCaps w:val="0"/>
                <w:lang w:val="fr-FR"/>
              </w:rPr>
              <w:t xml:space="preserve">, quels niveau et classe </w:t>
            </w:r>
            <w:r w:rsidR="004A5F32" w:rsidRPr="00955A62">
              <w:rPr>
                <w:lang w:val="fr-FR"/>
              </w:rPr>
              <w:t>(</w:t>
            </w:r>
            <w:r w:rsidR="004A5F32" w:rsidRPr="00955A62">
              <w:rPr>
                <w:rFonts w:ascii="Times New Roman Bold" w:hAnsi="Times New Roman Bold"/>
                <w:b/>
                <w:i/>
                <w:smallCaps w:val="0"/>
                <w:lang w:val="fr-FR"/>
              </w:rPr>
              <w:t>nom</w:t>
            </w:r>
            <w:r w:rsidR="004A5F32" w:rsidRPr="00955A62">
              <w:rPr>
                <w:lang w:val="fr-FR"/>
              </w:rPr>
              <w:t>)</w:t>
            </w:r>
            <w:r w:rsidR="006E7287" w:rsidRPr="00955A62">
              <w:rPr>
                <w:lang w:val="fr-FR"/>
              </w:rPr>
              <w:t xml:space="preserve"> </w:t>
            </w:r>
            <w:r w:rsidR="00B662FB" w:rsidRPr="00955A62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4A5F32" w:rsidRPr="00955A62">
              <w:rPr>
                <w:b/>
                <w:i/>
                <w:lang w:val="fr-FR"/>
              </w:rPr>
              <w:t xml:space="preserve"> </w:t>
            </w:r>
            <w:r w:rsidR="00717734" w:rsidRPr="00955A62">
              <w:rPr>
                <w:rFonts w:ascii="Times New Roman" w:hAnsi="Times New Roman"/>
                <w:smallCaps w:val="0"/>
                <w:lang w:val="fr-FR"/>
              </w:rPr>
              <w:t>fréquent</w:t>
            </w:r>
            <w:r w:rsidR="00B662FB" w:rsidRPr="00955A62">
              <w:rPr>
                <w:rFonts w:ascii="Times New Roman" w:hAnsi="Times New Roman"/>
                <w:smallCaps w:val="0"/>
                <w:lang w:val="fr-FR"/>
              </w:rPr>
              <w:t xml:space="preserve">és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1A4B0B" w14:textId="77777777" w:rsidR="0080136E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pre primaire</w:t>
            </w:r>
            <w:r w:rsidR="006E7287" w:rsidRPr="00955A62">
              <w:rPr>
                <w:rFonts w:ascii="Times New Roman" w:hAnsi="Times New Roman"/>
                <w:caps/>
                <w:lang w:val="fr-FR"/>
              </w:rPr>
              <w:t xml:space="preserve"> (MATERNELLE)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25BDC595" w14:textId="77777777" w:rsidR="0080136E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Primaire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7C519DC5" w14:textId="77777777" w:rsidR="0080136E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Secondaire 1</w:t>
            </w:r>
            <w:r w:rsidR="006E7287" w:rsidRPr="00955A62">
              <w:rPr>
                <w:rFonts w:ascii="Times New Roman" w:hAnsi="Times New Roman"/>
                <w:caps/>
                <w:lang w:val="fr-FR"/>
              </w:rPr>
              <w:t>/CEG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621E9B0E" w14:textId="77777777" w:rsidR="0080136E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Secondaire 2</w:t>
            </w:r>
            <w:r w:rsidR="006E7287" w:rsidRPr="00955A62">
              <w:rPr>
                <w:rFonts w:ascii="Times New Roman" w:hAnsi="Times New Roman"/>
                <w:caps/>
                <w:lang w:val="fr-FR"/>
              </w:rPr>
              <w:t>/LYCEE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4B2F581A" w14:textId="77777777" w:rsidR="009E2F73" w:rsidRPr="00955A62" w:rsidRDefault="0080136E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superieur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53CC7C" w14:textId="77777777" w:rsidR="009E2F73" w:rsidRPr="00955A62" w:rsidRDefault="009E2F73" w:rsidP="009E2F73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D324C9" w:rsidRPr="00955A62" w14:paraId="2898298A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2E6952" w14:textId="77777777" w:rsidR="00D324C9" w:rsidRPr="00955A62" w:rsidRDefault="00D324C9" w:rsidP="00C82BD1">
            <w:pPr>
              <w:spacing w:line="276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CB9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346F2A" w:rsidRPr="00955A62">
              <w:rPr>
                <w:sz w:val="20"/>
                <w:lang w:val="fr-FR"/>
              </w:rPr>
              <w:t>A</w:t>
            </w:r>
            <w:r w:rsidR="00C82BD1" w:rsidRPr="00955A62">
              <w:rPr>
                <w:sz w:val="20"/>
                <w:lang w:val="fr-FR"/>
              </w:rPr>
              <w:t xml:space="preserve"> n’importe quel moment durant l’année scolaire </w:t>
            </w:r>
            <w:r w:rsidR="00F64FA1" w:rsidRPr="00955A62">
              <w:rPr>
                <w:sz w:val="20"/>
                <w:lang w:val="fr-FR"/>
              </w:rPr>
              <w:t>2015-2016</w:t>
            </w:r>
            <w:r w:rsidR="00C82BD1" w:rsidRPr="00955A62">
              <w:rPr>
                <w:sz w:val="20"/>
                <w:lang w:val="fr-FR"/>
              </w:rPr>
              <w:t xml:space="preserve">, est-ce que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DB19B1" w:rsidRPr="00955A62">
              <w:rPr>
                <w:sz w:val="20"/>
                <w:lang w:val="fr-FR"/>
              </w:rPr>
              <w:t xml:space="preserve"> </w:t>
            </w:r>
            <w:r w:rsidR="00C82BD1" w:rsidRPr="00955A62">
              <w:rPr>
                <w:sz w:val="20"/>
                <w:lang w:val="fr-FR"/>
              </w:rPr>
              <w:t>a fréquenté l’école ou un programme d’éducation pré</w:t>
            </w:r>
            <w:r w:rsidR="00F64FA1" w:rsidRPr="00955A62">
              <w:rPr>
                <w:sz w:val="20"/>
                <w:lang w:val="fr-FR"/>
              </w:rPr>
              <w:t>-primaire (maternelle)</w:t>
            </w:r>
            <w:r w:rsidR="00B662FB" w:rsidRPr="00955A62">
              <w:rPr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>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8B6148" w14:textId="77777777" w:rsidR="00D324C9" w:rsidRPr="00955A62" w:rsidRDefault="00D45C78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D1FCF9D" w14:textId="77777777" w:rsidR="00D324C9" w:rsidRPr="00955A62" w:rsidRDefault="00BB006F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6C8650" w14:textId="77777777" w:rsidR="00D324C9" w:rsidRPr="00955A62" w:rsidRDefault="00D324C9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6698174" w14:textId="77777777" w:rsidR="00D324C9" w:rsidRPr="00955A62" w:rsidRDefault="00D324C9" w:rsidP="00063F51">
            <w:pPr>
              <w:pStyle w:val="skipcolumn"/>
              <w:widowControl w:val="0"/>
              <w:tabs>
                <w:tab w:val="left" w:pos="2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1013A1" w:rsidRPr="00955A62">
              <w:rPr>
                <w:rFonts w:ascii="Times New Roman" w:hAnsi="Times New Roman"/>
                <w:i/>
                <w:smallCaps w:val="0"/>
                <w:lang w:val="fr-FR"/>
              </w:rPr>
              <w:t>CB11</w:t>
            </w:r>
          </w:p>
        </w:tc>
      </w:tr>
      <w:tr w:rsidR="009E2F73" w:rsidRPr="00955A62" w14:paraId="7808297C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7E6A46" w14:textId="77777777" w:rsidR="009E2F73" w:rsidRPr="00955A62" w:rsidRDefault="009E2F73" w:rsidP="0075749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CB10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Durant </w:t>
            </w:r>
            <w:r w:rsidR="00757491" w:rsidRPr="00955A62">
              <w:rPr>
                <w:rFonts w:ascii="Times New Roman" w:hAnsi="Times New Roman"/>
                <w:smallCaps w:val="0"/>
                <w:lang w:val="fr-FR"/>
              </w:rPr>
              <w:t>l’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année scolaire </w:t>
            </w:r>
            <w:r w:rsidR="00F64FA1" w:rsidRPr="00955A62">
              <w:rPr>
                <w:rFonts w:ascii="Times New Roman" w:hAnsi="Times New Roman"/>
                <w:smallCaps w:val="0"/>
                <w:lang w:val="fr-FR"/>
              </w:rPr>
              <w:t>2015-2016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, quels niveau et classe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DB19B1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E6589" w:rsidRPr="00955A62">
              <w:rPr>
                <w:rFonts w:ascii="Times New Roman" w:hAnsi="Times New Roman"/>
                <w:smallCaps w:val="0"/>
                <w:lang w:val="fr-FR"/>
              </w:rPr>
              <w:t xml:space="preserve">a </w:t>
            </w:r>
            <w:r w:rsidR="004E6589" w:rsidRPr="00955A62">
              <w:rPr>
                <w:rFonts w:ascii="Times New Roman" w:hAnsi="Times New Roman"/>
                <w:smallCaps w:val="0"/>
                <w:u w:val="single"/>
                <w:lang w:val="fr-FR"/>
              </w:rPr>
              <w:t xml:space="preserve">fréquentés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1980" w:type="pct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BFE2C9" w14:textId="77777777" w:rsidR="002B22ED" w:rsidRPr="00955A62" w:rsidRDefault="002B22ED" w:rsidP="002B22ED">
            <w:pPr>
              <w:pStyle w:val="Responsecategs"/>
              <w:widowControl w:val="0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pre primaire (MATERNELLE)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286C0D77" w14:textId="77777777" w:rsidR="002B22ED" w:rsidRPr="00955A62" w:rsidRDefault="002B22ED" w:rsidP="002B22ED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Primaire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44D5CE7" w14:textId="77777777" w:rsidR="002B22ED" w:rsidRPr="00955A62" w:rsidRDefault="002B22ED" w:rsidP="002B22ED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Secondaire 1/CEG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36F1FF7B" w14:textId="77777777" w:rsidR="002B22ED" w:rsidRPr="00955A62" w:rsidRDefault="002B22ED" w:rsidP="002B22ED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Secondaire 2/LYCEE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7CE2EB4B" w14:textId="77777777" w:rsidR="009E2F73" w:rsidRPr="00955A62" w:rsidRDefault="002B22ED" w:rsidP="0080136E">
            <w:pPr>
              <w:pStyle w:val="Responsecategs"/>
              <w:widowControl w:val="0"/>
              <w:tabs>
                <w:tab w:val="clear" w:pos="3942"/>
                <w:tab w:val="right" w:leader="dot" w:pos="3324"/>
                <w:tab w:val="right" w:pos="39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superieur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584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69A5BE" w14:textId="77777777" w:rsidR="009E2F73" w:rsidRPr="00955A62" w:rsidRDefault="009E2F73" w:rsidP="009E2F73">
            <w:pPr>
              <w:pStyle w:val="skipcolumn"/>
              <w:widowControl w:val="0"/>
              <w:tabs>
                <w:tab w:val="left" w:pos="2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D324C9" w:rsidRPr="00955A62" w14:paraId="4F53CD9D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2C747A" w14:textId="77777777" w:rsidR="00D324C9" w:rsidRPr="00955A62" w:rsidRDefault="00D324C9" w:rsidP="00C82BD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CB1</w:t>
            </w:r>
            <w:r w:rsidR="001013A1" w:rsidRPr="00955A62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>Est-ce que</w:t>
            </w:r>
            <w:r w:rsidR="00C82BD1"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DB19B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est couvert par une assurance-santé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1980" w:type="pct"/>
            <w:gridSpan w:val="3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7D6509" w14:textId="77777777" w:rsidR="00D324C9" w:rsidRPr="00955A62" w:rsidRDefault="00D45C78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599AF5B" w14:textId="77777777" w:rsidR="00D324C9" w:rsidRPr="00955A62" w:rsidRDefault="00BB006F" w:rsidP="00063F51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D324C9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4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E932E4" w14:textId="77777777" w:rsidR="00D324C9" w:rsidRPr="00955A62" w:rsidRDefault="00D324C9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4522B4C" w14:textId="77777777" w:rsidR="00D324C9" w:rsidRPr="00955A62" w:rsidRDefault="00D324C9" w:rsidP="002B2C49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80136E" w:rsidRPr="00955A62">
              <w:rPr>
                <w:rFonts w:ascii="Times New Roman" w:hAnsi="Times New Roman"/>
                <w:i/>
                <w:smallCaps w:val="0"/>
                <w:lang w:val="fr-FR"/>
              </w:rPr>
              <w:t>Fin</w:t>
            </w:r>
          </w:p>
        </w:tc>
      </w:tr>
      <w:tr w:rsidR="00D324C9" w:rsidRPr="00955A62" w14:paraId="573C6CE4" w14:textId="77777777" w:rsidTr="002B2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2436" w:type="pct"/>
            <w:gridSpan w:val="2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03D30E" w14:textId="77777777" w:rsidR="00D324C9" w:rsidRPr="00955A62" w:rsidRDefault="00D324C9" w:rsidP="00063F5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CB1</w:t>
            </w:r>
            <w:r w:rsidR="001013A1" w:rsidRPr="00955A62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>Par quel</w:t>
            </w:r>
            <w:r w:rsidR="00C82BD1"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type </w:t>
            </w:r>
            <w:r w:rsidR="00D45C78" w:rsidRPr="00955A62">
              <w:rPr>
                <w:rFonts w:ascii="Times New Roman" w:hAnsi="Times New Roman"/>
                <w:smallCaps w:val="0"/>
                <w:lang w:val="fr-FR"/>
              </w:rPr>
              <w:t>d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’assurance santé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DB19B1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>est-il/elle couvert</w:t>
            </w:r>
            <w:r w:rsidR="005411FB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C82BD1" w:rsidRPr="00955A62">
              <w:rPr>
                <w:rFonts w:ascii="Times New Roman" w:hAnsi="Times New Roman"/>
                <w:smallCaps w:val="0"/>
                <w:lang w:val="fr-FR"/>
              </w:rPr>
              <w:t xml:space="preserve">(e)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76C4A3D0" w14:textId="77777777" w:rsidR="00D324C9" w:rsidRPr="00955A62" w:rsidRDefault="00D324C9" w:rsidP="00063F5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0CD59B2" w14:textId="77777777" w:rsidR="00D324C9" w:rsidRPr="00955A62" w:rsidRDefault="00653D2B" w:rsidP="00C82BD1">
            <w:pPr>
              <w:spacing w:line="276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955A62">
              <w:rPr>
                <w:rFonts w:eastAsia="Calibri"/>
                <w:i/>
                <w:sz w:val="20"/>
                <w:lang w:val="fr-FR"/>
              </w:rPr>
              <w:tab/>
            </w:r>
            <w:r w:rsidR="00D45C78" w:rsidRPr="00955A62">
              <w:rPr>
                <w:rFonts w:eastAsia="Calibri"/>
                <w:i/>
                <w:sz w:val="20"/>
                <w:lang w:val="fr-FR"/>
              </w:rPr>
              <w:t>Enregistrer</w:t>
            </w:r>
            <w:r w:rsidR="00C82BD1" w:rsidRPr="00955A62">
              <w:rPr>
                <w:rFonts w:eastAsia="Calibri"/>
                <w:i/>
                <w:sz w:val="20"/>
                <w:lang w:val="fr-FR"/>
              </w:rPr>
              <w:t xml:space="preserve"> tout ce qui mentionné</w:t>
            </w:r>
            <w:r w:rsidR="00D324C9" w:rsidRPr="00955A62">
              <w:rPr>
                <w:rFonts w:eastAsia="Calibri"/>
                <w:i/>
                <w:sz w:val="20"/>
                <w:lang w:val="fr-FR"/>
              </w:rPr>
              <w:t>.</w:t>
            </w:r>
          </w:p>
        </w:tc>
        <w:tc>
          <w:tcPr>
            <w:tcW w:w="1980" w:type="pct"/>
            <w:gridSpan w:val="3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F6FAAD" w14:textId="77777777" w:rsidR="00C82BD1" w:rsidRPr="00955A62" w:rsidRDefault="00C82BD1" w:rsidP="009C333F">
            <w:pPr>
              <w:pStyle w:val="Responsecategs"/>
              <w:widowControl w:val="0"/>
              <w:tabs>
                <w:tab w:val="clear" w:pos="3942"/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organisation  mutuelle de sante</w:t>
            </w:r>
            <w:r w:rsidR="004A5F32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/ assurance sante a base communautaire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6DFB7FCF" w14:textId="77777777" w:rsidR="00C82BD1" w:rsidRPr="00955A62" w:rsidRDefault="00C82BD1" w:rsidP="009C333F">
            <w:pPr>
              <w:pStyle w:val="Responsecategs"/>
              <w:widowControl w:val="0"/>
              <w:tabs>
                <w:tab w:val="clear" w:pos="3942"/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assurance sante de l’employeur 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6463148B" w14:textId="77777777" w:rsidR="00C82BD1" w:rsidRPr="00955A62" w:rsidRDefault="00C82BD1" w:rsidP="009C333F">
            <w:pPr>
              <w:pStyle w:val="Responsecategs"/>
              <w:widowControl w:val="0"/>
              <w:tabs>
                <w:tab w:val="clear" w:pos="3942"/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securite Sociale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C</w:t>
            </w:r>
          </w:p>
          <w:p w14:paraId="48180B83" w14:textId="77777777" w:rsidR="00C82BD1" w:rsidRPr="00955A62" w:rsidRDefault="00C82BD1" w:rsidP="009C333F">
            <w:pPr>
              <w:pStyle w:val="Responsecategs"/>
              <w:widowControl w:val="0"/>
              <w:tabs>
                <w:tab w:val="clear" w:pos="3942"/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Autre assurance sante privee achetee 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5D7E7376" w14:textId="77777777" w:rsidR="00C82BD1" w:rsidRPr="00955A62" w:rsidRDefault="00C82BD1" w:rsidP="009C333F">
            <w:pPr>
              <w:pStyle w:val="Responsecategs"/>
              <w:widowControl w:val="0"/>
              <w:tabs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7204BA9" w14:textId="77777777" w:rsidR="00D324C9" w:rsidRPr="00955A62" w:rsidRDefault="00C82BD1" w:rsidP="009C333F">
            <w:pPr>
              <w:pStyle w:val="Responsecategs"/>
              <w:widowControl w:val="0"/>
              <w:tabs>
                <w:tab w:val="right" w:leader="underscore" w:pos="3942"/>
                <w:tab w:val="right" w:leader="dot" w:pos="4003"/>
              </w:tabs>
              <w:spacing w:line="276" w:lineRule="auto"/>
              <w:ind w:left="144" w:right="142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Autre (</w:t>
            </w:r>
            <w:r w:rsidRPr="00955A62">
              <w:rPr>
                <w:rStyle w:val="Instructionsinparens"/>
                <w:iCs/>
                <w:lang w:val="fr-FR"/>
              </w:rPr>
              <w:t>préciser</w:t>
            </w:r>
            <w:r w:rsidRPr="00955A62">
              <w:rPr>
                <w:rFonts w:ascii="Times New Roman" w:hAnsi="Times New Roman"/>
                <w:caps/>
                <w:lang w:val="fr-FR"/>
              </w:rPr>
              <w:t>)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</w:tc>
        <w:tc>
          <w:tcPr>
            <w:tcW w:w="584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036B6A" w14:textId="77777777" w:rsidR="00D324C9" w:rsidRPr="00955A62" w:rsidRDefault="00D324C9" w:rsidP="00063F5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955A62" w14:paraId="1D665895" w14:textId="77777777" w:rsidTr="004E4CF3">
        <w:tblPrEx>
          <w:shd w:val="clear" w:color="auto" w:fill="B6DDE8"/>
        </w:tblPrEx>
        <w:trPr>
          <w:cantSplit/>
          <w:jc w:val="center"/>
        </w:trPr>
        <w:tc>
          <w:tcPr>
            <w:tcW w:w="2255" w:type="pct"/>
            <w:tcBorders>
              <w:top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2A4730" w14:textId="77777777" w:rsidR="00851F2B" w:rsidRPr="00955A62" w:rsidRDefault="00851F2B" w:rsidP="00C82BD1">
            <w:pPr>
              <w:pageBreakBefore/>
              <w:widowControl w:val="0"/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lastRenderedPageBreak/>
              <w:br w:type="page"/>
            </w:r>
            <w:r w:rsidR="00C82BD1" w:rsidRPr="00955A62">
              <w:rPr>
                <w:b/>
                <w:caps/>
                <w:sz w:val="20"/>
                <w:lang w:val="fr-FR"/>
              </w:rPr>
              <w:t>Travail des enfants</w:t>
            </w:r>
          </w:p>
        </w:tc>
        <w:tc>
          <w:tcPr>
            <w:tcW w:w="2108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F9C68B" w14:textId="77777777" w:rsidR="00851F2B" w:rsidRPr="00955A62" w:rsidRDefault="00851F2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  <w:tc>
          <w:tcPr>
            <w:tcW w:w="637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428EA0" w14:textId="77777777" w:rsidR="00851F2B" w:rsidRPr="00955A62" w:rsidRDefault="00851F2B" w:rsidP="00063F51">
            <w:pPr>
              <w:widowControl w:val="0"/>
              <w:spacing w:line="276" w:lineRule="auto"/>
              <w:ind w:left="144" w:hanging="144"/>
              <w:contextualSpacing/>
              <w:jc w:val="right"/>
              <w:rPr>
                <w:i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</w:t>
            </w:r>
          </w:p>
        </w:tc>
      </w:tr>
      <w:tr w:rsidR="00851F2B" w:rsidRPr="00955A62" w14:paraId="603DB042" w14:textId="77777777" w:rsidTr="00A1524E">
        <w:tblPrEx>
          <w:shd w:val="clear" w:color="auto" w:fill="B6DDE8"/>
        </w:tblPrEx>
        <w:trPr>
          <w:cantSplit/>
          <w:trHeight w:val="6319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611867" w14:textId="77777777" w:rsidR="00851F2B" w:rsidRPr="00955A62" w:rsidRDefault="001013A1" w:rsidP="00653D2B">
            <w:pPr>
              <w:tabs>
                <w:tab w:val="left" w:pos="58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mallCaps/>
                <w:sz w:val="20"/>
                <w:lang w:val="fr-FR"/>
              </w:rPr>
              <w:t>CL1</w:t>
            </w:r>
            <w:r w:rsidR="00851F2B" w:rsidRPr="00955A62">
              <w:rPr>
                <w:smallCaps/>
                <w:sz w:val="20"/>
                <w:lang w:val="fr-FR"/>
              </w:rPr>
              <w:t xml:space="preserve">. </w:t>
            </w:r>
            <w:r w:rsidR="007F0698" w:rsidRPr="00955A62">
              <w:rPr>
                <w:sz w:val="20"/>
                <w:lang w:val="fr-FR"/>
              </w:rPr>
              <w:t>Maintenant</w:t>
            </w:r>
            <w:r w:rsidR="00717734" w:rsidRPr="00955A62">
              <w:rPr>
                <w:sz w:val="20"/>
                <w:lang w:val="fr-FR"/>
              </w:rPr>
              <w:t>,</w:t>
            </w:r>
            <w:r w:rsidR="007F0698" w:rsidRPr="00955A62">
              <w:rPr>
                <w:sz w:val="20"/>
                <w:lang w:val="fr-FR"/>
              </w:rPr>
              <w:t xml:space="preserve"> je voudrais vous parler de tout travail que</w:t>
            </w:r>
            <w:r w:rsidR="007F0698" w:rsidRPr="00955A62">
              <w:rPr>
                <w:smallCaps/>
                <w:lang w:val="fr-FR"/>
              </w:rPr>
              <w:t xml:space="preserve">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DB19B1" w:rsidRPr="00955A62">
              <w:rPr>
                <w:sz w:val="20"/>
                <w:lang w:val="fr-FR"/>
              </w:rPr>
              <w:t xml:space="preserve"> </w:t>
            </w:r>
            <w:r w:rsidR="007F0698" w:rsidRPr="00955A62">
              <w:rPr>
                <w:sz w:val="20"/>
                <w:lang w:val="fr-FR"/>
              </w:rPr>
              <w:t>pourrait faire</w:t>
            </w:r>
            <w:r w:rsidR="00851F2B" w:rsidRPr="00955A62">
              <w:rPr>
                <w:sz w:val="20"/>
                <w:lang w:val="fr-FR"/>
              </w:rPr>
              <w:t>.</w:t>
            </w:r>
          </w:p>
          <w:p w14:paraId="79F2242C" w14:textId="77777777" w:rsidR="00C82BD1" w:rsidRPr="00955A62" w:rsidRDefault="00C82BD1" w:rsidP="00C82BD1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59629675" w14:textId="77777777" w:rsidR="00C82BD1" w:rsidRPr="00955A62" w:rsidRDefault="00620B1D" w:rsidP="00620B1D">
            <w:pPr>
              <w:tabs>
                <w:tab w:val="left" w:pos="498"/>
              </w:tabs>
              <w:spacing w:line="276" w:lineRule="auto"/>
              <w:ind w:left="288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</w:t>
            </w:r>
            <w:r w:rsidR="00C82BD1" w:rsidRPr="00955A62">
              <w:rPr>
                <w:sz w:val="20"/>
                <w:lang w:val="fr-FR"/>
              </w:rPr>
              <w:t>Depuis (</w:t>
            </w:r>
            <w:r w:rsidR="002277C6" w:rsidRPr="00955A62">
              <w:rPr>
                <w:b/>
                <w:i/>
                <w:sz w:val="20"/>
                <w:lang w:val="fr-FR"/>
              </w:rPr>
              <w:t>j</w:t>
            </w:r>
            <w:r w:rsidR="00C82BD1" w:rsidRPr="00955A62">
              <w:rPr>
                <w:b/>
                <w:i/>
                <w:sz w:val="20"/>
                <w:lang w:val="fr-FR"/>
              </w:rPr>
              <w:t>our de la semaine</w:t>
            </w:r>
            <w:r w:rsidR="00C82BD1" w:rsidRPr="00955A62">
              <w:rPr>
                <w:sz w:val="20"/>
                <w:lang w:val="fr-FR"/>
              </w:rPr>
              <w:t xml:space="preserve">) dernier, </w:t>
            </w:r>
            <w:r w:rsidRPr="00955A62">
              <w:rPr>
                <w:sz w:val="20"/>
                <w:lang w:val="fr-FR"/>
              </w:rPr>
              <w:t>(</w:t>
            </w:r>
            <w:r w:rsidRPr="00955A62">
              <w:rPr>
                <w:b/>
                <w:i/>
                <w:sz w:val="20"/>
                <w:lang w:val="fr-FR"/>
              </w:rPr>
              <w:t>nom</w:t>
            </w:r>
            <w:r w:rsidRPr="00955A62">
              <w:rPr>
                <w:sz w:val="20"/>
                <w:lang w:val="fr-FR"/>
              </w:rPr>
              <w:t xml:space="preserve">) </w:t>
            </w:r>
            <w:r w:rsidR="00C82BD1" w:rsidRPr="00955A62">
              <w:rPr>
                <w:sz w:val="20"/>
                <w:lang w:val="fr-FR"/>
              </w:rPr>
              <w:t>a-t-il/elle fait une des activités suivantes, même si c’est pendant une heure seulement</w:t>
            </w:r>
            <w:r w:rsidRPr="00955A62">
              <w:rPr>
                <w:sz w:val="20"/>
                <w:lang w:val="fr-FR"/>
              </w:rPr>
              <w:t xml:space="preserve"> </w:t>
            </w:r>
            <w:r w:rsidR="00C82BD1" w:rsidRPr="00955A62">
              <w:rPr>
                <w:sz w:val="20"/>
                <w:lang w:val="fr-FR"/>
              </w:rPr>
              <w:t>?</w:t>
            </w:r>
          </w:p>
          <w:p w14:paraId="3632E4B1" w14:textId="77777777" w:rsidR="00C82BD1" w:rsidRPr="00955A62" w:rsidRDefault="00C82BD1" w:rsidP="00C82BD1">
            <w:pPr>
              <w:pStyle w:val="1Intvwqst"/>
              <w:ind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597C1A23" w14:textId="77777777" w:rsidR="00C82BD1" w:rsidRPr="00955A62" w:rsidRDefault="00C82BD1" w:rsidP="00E76F52">
            <w:pPr>
              <w:tabs>
                <w:tab w:val="left" w:pos="498"/>
              </w:tabs>
              <w:spacing w:line="276" w:lineRule="auto"/>
              <w:ind w:left="288" w:hanging="144"/>
              <w:contextualSpacing/>
              <w:rPr>
                <w:sz w:val="20"/>
                <w:lang w:val="fr-FR"/>
              </w:rPr>
            </w:pPr>
            <w:r w:rsidRPr="00955A62">
              <w:rPr>
                <w:smallCaps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>[A]</w:t>
            </w:r>
            <w:r w:rsidR="00E76F52" w:rsidRPr="00955A62">
              <w:rPr>
                <w:sz w:val="20"/>
                <w:lang w:val="fr-FR"/>
              </w:rPr>
              <w:t xml:space="preserve">  </w:t>
            </w:r>
            <w:r w:rsidRPr="00955A62">
              <w:rPr>
                <w:sz w:val="20"/>
                <w:lang w:val="fr-FR"/>
              </w:rPr>
              <w:t xml:space="preserve">Est-ce que </w:t>
            </w:r>
            <w:r w:rsidR="002277C6" w:rsidRPr="00955A62">
              <w:rPr>
                <w:b/>
                <w:i/>
                <w:sz w:val="20"/>
                <w:lang w:val="fr-FR"/>
              </w:rPr>
              <w:t>(nom)</w:t>
            </w:r>
            <w:r w:rsidR="00DB19B1"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 xml:space="preserve">a travaillé sur </w:t>
            </w:r>
            <w:r w:rsidR="00757491" w:rsidRPr="00955A62">
              <w:rPr>
                <w:sz w:val="20"/>
                <w:lang w:val="fr-FR"/>
              </w:rPr>
              <w:t xml:space="preserve">son </w:t>
            </w:r>
            <w:r w:rsidRPr="00955A62">
              <w:rPr>
                <w:sz w:val="20"/>
                <w:lang w:val="fr-FR"/>
              </w:rPr>
              <w:t>propre terrain/ferme/ potager ou sur celui du ménage ou s’est occupé des animaux</w:t>
            </w:r>
            <w:r w:rsidR="00E76F52" w:rsidRPr="00955A62">
              <w:rPr>
                <w:sz w:val="20"/>
                <w:lang w:val="fr-FR"/>
              </w:rPr>
              <w:t> ?</w:t>
            </w:r>
            <w:r w:rsidRPr="00955A62">
              <w:rPr>
                <w:sz w:val="20"/>
                <w:lang w:val="fr-FR"/>
              </w:rPr>
              <w:t xml:space="preserve"> Par exemple, faire pousser des produits de la ferme, les récolter, </w:t>
            </w:r>
            <w:r w:rsidR="00DB19B1" w:rsidRPr="00955A62">
              <w:rPr>
                <w:sz w:val="20"/>
                <w:lang w:val="fr-FR"/>
              </w:rPr>
              <w:t>nourrir</w:t>
            </w:r>
            <w:r w:rsidRPr="00955A62">
              <w:rPr>
                <w:sz w:val="20"/>
                <w:lang w:val="fr-FR"/>
              </w:rPr>
              <w:t xml:space="preserve"> les animaux, les emmener au pâturage ou les traire</w:t>
            </w:r>
            <w:r w:rsidR="00620B1D" w:rsidRPr="00955A62">
              <w:rPr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>?</w:t>
            </w:r>
          </w:p>
          <w:p w14:paraId="0903A7A1" w14:textId="77777777" w:rsidR="00C82BD1" w:rsidRPr="00955A62" w:rsidRDefault="00C82BD1" w:rsidP="00C82BD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C428914" w14:textId="77777777" w:rsidR="00C82BD1" w:rsidRPr="00955A62" w:rsidRDefault="00C82BD1" w:rsidP="00E76F52">
            <w:pPr>
              <w:tabs>
                <w:tab w:val="left" w:pos="498"/>
              </w:tabs>
              <w:spacing w:line="276" w:lineRule="auto"/>
              <w:ind w:left="288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[B]</w:t>
            </w:r>
            <w:r w:rsidRPr="00955A62">
              <w:rPr>
                <w:sz w:val="20"/>
                <w:lang w:val="fr-FR"/>
              </w:rPr>
              <w:tab/>
              <w:t xml:space="preserve">Est-ce que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DB19B1" w:rsidRPr="00955A62">
              <w:rPr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>a aidé dans l’entreprise familiale ou dans celle d’autres parents avec ou sans paiement ou a travaillé dans sa propre entreprise ?</w:t>
            </w:r>
          </w:p>
          <w:p w14:paraId="4F91A9F1" w14:textId="77777777" w:rsidR="00C82BD1" w:rsidRPr="00955A62" w:rsidRDefault="00C82BD1" w:rsidP="00C82BD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2316F20" w14:textId="77777777" w:rsidR="00C82BD1" w:rsidRPr="00955A62" w:rsidRDefault="00C82BD1" w:rsidP="00E76F52">
            <w:pPr>
              <w:tabs>
                <w:tab w:val="left" w:pos="498"/>
              </w:tabs>
              <w:spacing w:line="276" w:lineRule="auto"/>
              <w:ind w:left="288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[C]</w:t>
            </w:r>
            <w:r w:rsidRPr="00955A62">
              <w:rPr>
                <w:sz w:val="20"/>
                <w:lang w:val="fr-FR"/>
              </w:rPr>
              <w:tab/>
              <w:t xml:space="preserve">Est-ce que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Pr="00955A62">
              <w:rPr>
                <w:sz w:val="20"/>
                <w:lang w:val="fr-FR"/>
              </w:rPr>
              <w:t xml:space="preserve">a produit ou vendu des articles, des produits artisanaux, des vêtements, de la </w:t>
            </w:r>
            <w:r w:rsidR="00DB19B1" w:rsidRPr="00955A62">
              <w:rPr>
                <w:sz w:val="20"/>
                <w:lang w:val="fr-FR"/>
              </w:rPr>
              <w:t>nou</w:t>
            </w:r>
            <w:r w:rsidRPr="00955A62">
              <w:rPr>
                <w:sz w:val="20"/>
                <w:lang w:val="fr-FR"/>
              </w:rPr>
              <w:t>rriture ou des produits agricoles ?</w:t>
            </w:r>
          </w:p>
          <w:p w14:paraId="5D80D9AB" w14:textId="77777777" w:rsidR="0090259E" w:rsidRPr="00955A62" w:rsidRDefault="0090259E" w:rsidP="00C82BD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32B540E" w14:textId="77777777" w:rsidR="00161329" w:rsidRPr="00955A62" w:rsidRDefault="00161329" w:rsidP="00C82BD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0447C3F" w14:textId="77777777" w:rsidR="00851F2B" w:rsidRPr="00955A62" w:rsidRDefault="00C82BD1" w:rsidP="00E76F52">
            <w:pPr>
              <w:tabs>
                <w:tab w:val="left" w:pos="498"/>
              </w:tabs>
              <w:spacing w:line="276" w:lineRule="auto"/>
              <w:ind w:left="288" w:hanging="144"/>
              <w:contextualSpacing/>
              <w:rPr>
                <w:smallCaps/>
                <w:strike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[X]</w:t>
            </w:r>
            <w:r w:rsidRPr="00955A62">
              <w:rPr>
                <w:sz w:val="20"/>
                <w:lang w:val="fr-FR"/>
              </w:rPr>
              <w:tab/>
              <w:t>Depuis (</w:t>
            </w:r>
            <w:r w:rsidRPr="00955A62">
              <w:rPr>
                <w:b/>
                <w:i/>
                <w:sz w:val="20"/>
                <w:lang w:val="fr-FR"/>
              </w:rPr>
              <w:t>jour de la semaine</w:t>
            </w:r>
            <w:r w:rsidRPr="00955A62">
              <w:rPr>
                <w:sz w:val="20"/>
                <w:lang w:val="fr-FR"/>
              </w:rPr>
              <w:t xml:space="preserve">) dernier,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Pr="00955A62">
              <w:rPr>
                <w:sz w:val="20"/>
                <w:lang w:val="fr-FR"/>
              </w:rPr>
              <w:t xml:space="preserve">a-t-il/elle </w:t>
            </w:r>
            <w:r w:rsidR="007F0698" w:rsidRPr="00955A62">
              <w:rPr>
                <w:sz w:val="20"/>
                <w:lang w:val="fr-FR"/>
              </w:rPr>
              <w:t>été</w:t>
            </w:r>
            <w:r w:rsidRPr="00955A62">
              <w:rPr>
                <w:sz w:val="20"/>
                <w:lang w:val="fr-FR"/>
              </w:rPr>
              <w:t xml:space="preserve"> engag</w:t>
            </w:r>
            <w:r w:rsidR="007F0698" w:rsidRPr="00955A62">
              <w:rPr>
                <w:sz w:val="20"/>
                <w:lang w:val="fr-FR"/>
              </w:rPr>
              <w:t>é</w:t>
            </w:r>
            <w:r w:rsidRPr="00955A62">
              <w:rPr>
                <w:sz w:val="20"/>
                <w:lang w:val="fr-FR"/>
              </w:rPr>
              <w:t xml:space="preserve">(e) dans n’importe quelle </w:t>
            </w:r>
            <w:r w:rsidRPr="00955A62">
              <w:rPr>
                <w:sz w:val="20"/>
                <w:u w:val="single"/>
                <w:lang w:val="fr-FR"/>
              </w:rPr>
              <w:t xml:space="preserve">autre </w:t>
            </w:r>
            <w:r w:rsidR="007F0698" w:rsidRPr="00955A62">
              <w:rPr>
                <w:sz w:val="20"/>
                <w:lang w:val="fr-FR"/>
              </w:rPr>
              <w:t>activité</w:t>
            </w:r>
            <w:r w:rsidRPr="00955A62">
              <w:rPr>
                <w:sz w:val="20"/>
                <w:lang w:val="fr-FR"/>
              </w:rPr>
              <w:t xml:space="preserve"> en </w:t>
            </w:r>
            <w:r w:rsidR="007F0698" w:rsidRPr="00955A62">
              <w:rPr>
                <w:sz w:val="20"/>
                <w:lang w:val="fr-FR"/>
              </w:rPr>
              <w:t>échange</w:t>
            </w:r>
            <w:r w:rsidRPr="00955A62">
              <w:rPr>
                <w:sz w:val="20"/>
                <w:lang w:val="fr-FR"/>
              </w:rPr>
              <w:t xml:space="preserve"> de paiement en </w:t>
            </w:r>
            <w:r w:rsidR="007F0698" w:rsidRPr="00955A62">
              <w:rPr>
                <w:sz w:val="20"/>
                <w:lang w:val="fr-FR"/>
              </w:rPr>
              <w:t>espèces</w:t>
            </w:r>
            <w:r w:rsidRPr="00955A62">
              <w:rPr>
                <w:sz w:val="20"/>
                <w:lang w:val="fr-FR"/>
              </w:rPr>
              <w:t xml:space="preserve"> ou en nature, </w:t>
            </w:r>
            <w:r w:rsidR="007F0698" w:rsidRPr="00955A62">
              <w:rPr>
                <w:sz w:val="20"/>
                <w:lang w:val="fr-FR"/>
              </w:rPr>
              <w:t>même</w:t>
            </w:r>
            <w:r w:rsidRPr="00955A62">
              <w:rPr>
                <w:sz w:val="20"/>
                <w:lang w:val="fr-FR"/>
              </w:rPr>
              <w:t xml:space="preserve"> pour une seule heure</w:t>
            </w:r>
            <w:r w:rsidR="0090259E" w:rsidRPr="00955A62">
              <w:rPr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 xml:space="preserve">? 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5F4A95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8BD4432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FEDF49F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6CE7C62" w14:textId="77777777" w:rsidR="00653D2B" w:rsidRPr="00955A62" w:rsidRDefault="00653D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A86A8ED" w14:textId="77777777" w:rsidR="009C0943" w:rsidRPr="00955A62" w:rsidRDefault="009C0943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B0B4019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9A6DB2B" w14:textId="77777777" w:rsidR="00851F2B" w:rsidRPr="00955A62" w:rsidRDefault="00851F2B" w:rsidP="00653D2B">
            <w:pPr>
              <w:tabs>
                <w:tab w:val="righ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Pr="00955A62">
              <w:rPr>
                <w:caps/>
                <w:sz w:val="20"/>
                <w:lang w:val="fr-FR"/>
              </w:rPr>
              <w:tab/>
            </w:r>
            <w:r w:rsidR="00D45C78" w:rsidRPr="00955A62">
              <w:rPr>
                <w:caps/>
                <w:sz w:val="20"/>
                <w:lang w:val="fr-FR"/>
              </w:rPr>
              <w:t>Oui</w:t>
            </w:r>
            <w:r w:rsidRPr="00955A62">
              <w:rPr>
                <w:caps/>
                <w:sz w:val="20"/>
                <w:lang w:val="fr-FR"/>
              </w:rPr>
              <w:t xml:space="preserve">   </w:t>
            </w:r>
            <w:r w:rsidR="00BB006F" w:rsidRPr="00955A62">
              <w:rPr>
                <w:caps/>
                <w:sz w:val="20"/>
                <w:lang w:val="fr-FR"/>
              </w:rPr>
              <w:t>NON</w:t>
            </w:r>
          </w:p>
          <w:p w14:paraId="5132E387" w14:textId="77777777" w:rsidR="00653D2B" w:rsidRPr="00955A62" w:rsidRDefault="00653D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84F82E4" w14:textId="77777777" w:rsidR="00851F2B" w:rsidRPr="00955A62" w:rsidRDefault="0090259E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 travaillé sur terrain/ferme/potager ou s’est occupé des animaux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0D5D3E4C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D2B9870" w14:textId="77777777" w:rsidR="00E76F52" w:rsidRPr="00955A62" w:rsidRDefault="00E76F52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C83EEAF" w14:textId="77777777" w:rsidR="00161329" w:rsidRPr="00955A62" w:rsidRDefault="00161329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C687BEE" w14:textId="77777777" w:rsidR="00C87F81" w:rsidRPr="00955A62" w:rsidRDefault="0090259E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A aidé dans </w:t>
            </w:r>
            <w:r w:rsidR="00791999" w:rsidRPr="00955A62">
              <w:rPr>
                <w:caps/>
                <w:sz w:val="20"/>
                <w:lang w:val="fr-FR"/>
              </w:rPr>
              <w:t>l’</w:t>
            </w:r>
            <w:r w:rsidRPr="00955A62">
              <w:rPr>
                <w:caps/>
                <w:sz w:val="20"/>
                <w:lang w:val="fr-FR"/>
              </w:rPr>
              <w:t>entreprise familiale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  <w:r w:rsidRPr="00955A62">
              <w:rPr>
                <w:caps/>
                <w:sz w:val="20"/>
                <w:lang w:val="fr-FR"/>
              </w:rPr>
              <w:t>/</w:t>
            </w:r>
          </w:p>
          <w:p w14:paraId="1F671076" w14:textId="77777777" w:rsidR="00C87F81" w:rsidRPr="00955A62" w:rsidRDefault="00C87F81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  <w:t>d’un autre parent/dans sa</w:t>
            </w:r>
          </w:p>
          <w:p w14:paraId="4FEF3EC8" w14:textId="77777777" w:rsidR="00851F2B" w:rsidRPr="00955A62" w:rsidRDefault="00C87F81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90259E" w:rsidRPr="00955A62">
              <w:rPr>
                <w:caps/>
                <w:sz w:val="20"/>
                <w:lang w:val="fr-FR"/>
              </w:rPr>
              <w:t>propre affaire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2848562D" w14:textId="77777777" w:rsidR="00851F2B" w:rsidRPr="00955A62" w:rsidRDefault="00851F2B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A1EB5D0" w14:textId="77777777" w:rsidR="00C87F81" w:rsidRPr="00955A62" w:rsidRDefault="0090259E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 produit/vendu articles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  <w:r w:rsidRPr="00955A62">
              <w:rPr>
                <w:caps/>
                <w:sz w:val="20"/>
                <w:lang w:val="fr-FR"/>
              </w:rPr>
              <w:t>/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</w:p>
          <w:p w14:paraId="0731F8FB" w14:textId="77777777" w:rsidR="00C87F81" w:rsidRPr="00955A62" w:rsidRDefault="00C87F81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90259E" w:rsidRPr="00955A62">
              <w:rPr>
                <w:caps/>
                <w:sz w:val="20"/>
                <w:lang w:val="fr-FR"/>
              </w:rPr>
              <w:t>artisanat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  <w:r w:rsidR="0090259E" w:rsidRPr="00955A62">
              <w:rPr>
                <w:caps/>
                <w:sz w:val="20"/>
                <w:lang w:val="fr-FR"/>
              </w:rPr>
              <w:t>/</w:t>
            </w:r>
            <w:r w:rsidR="0090259E" w:rsidRPr="00955A62">
              <w:rPr>
                <w:caps/>
                <w:lang w:val="fr-FR"/>
              </w:rPr>
              <w:t xml:space="preserve"> </w:t>
            </w:r>
            <w:r w:rsidR="0090259E" w:rsidRPr="00955A62">
              <w:rPr>
                <w:caps/>
                <w:sz w:val="20"/>
                <w:lang w:val="fr-FR"/>
              </w:rPr>
              <w:t>vêtements/</w:t>
            </w:r>
            <w:r w:rsidR="00E76F52" w:rsidRPr="00955A62">
              <w:rPr>
                <w:caps/>
                <w:sz w:val="20"/>
                <w:lang w:val="fr-FR"/>
              </w:rPr>
              <w:t xml:space="preserve"> </w:t>
            </w:r>
          </w:p>
          <w:p w14:paraId="232977F2" w14:textId="77777777" w:rsidR="00C87F81" w:rsidRPr="00955A62" w:rsidRDefault="00C87F81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BB006F" w:rsidRPr="00955A62">
              <w:rPr>
                <w:caps/>
                <w:sz w:val="20"/>
                <w:lang w:val="fr-FR"/>
              </w:rPr>
              <w:t>NO</w:t>
            </w:r>
            <w:r w:rsidRPr="00955A62">
              <w:rPr>
                <w:caps/>
                <w:sz w:val="20"/>
                <w:lang w:val="fr-FR"/>
              </w:rPr>
              <w:t>urriture ou produits</w:t>
            </w:r>
          </w:p>
          <w:p w14:paraId="08EB52B0" w14:textId="77777777" w:rsidR="00851F2B" w:rsidRPr="00955A62" w:rsidRDefault="00C87F81" w:rsidP="00653D2B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90259E" w:rsidRPr="00955A62">
              <w:rPr>
                <w:caps/>
                <w:sz w:val="20"/>
                <w:lang w:val="fr-FR"/>
              </w:rPr>
              <w:t>agricoles</w:t>
            </w:r>
            <w:r w:rsidR="00E76F52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46CFE043" w14:textId="77777777" w:rsidR="00E76F52" w:rsidRPr="00955A62" w:rsidRDefault="00E76F52" w:rsidP="0090259E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FDB3844" w14:textId="77777777" w:rsidR="00C87F81" w:rsidRPr="00955A62" w:rsidRDefault="00C87F81" w:rsidP="0090259E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n’importe quelle autre</w:t>
            </w:r>
          </w:p>
          <w:p w14:paraId="080A5EF3" w14:textId="77777777" w:rsidR="00851F2B" w:rsidRPr="00955A62" w:rsidRDefault="00C87F81" w:rsidP="0090259E">
            <w:pPr>
              <w:tabs>
                <w:tab w:val="right" w:leader="dot" w:pos="4182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271012" w:rsidRPr="00955A62">
              <w:rPr>
                <w:caps/>
                <w:sz w:val="20"/>
                <w:lang w:val="fr-FR"/>
              </w:rPr>
              <w:t>activit</w:t>
            </w:r>
            <w:r w:rsidR="0090259E" w:rsidRPr="00955A62">
              <w:rPr>
                <w:caps/>
                <w:sz w:val="20"/>
                <w:lang w:val="fr-FR"/>
              </w:rPr>
              <w:t>e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E94661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271012" w:rsidRPr="00955A62" w14:paraId="459FEF8C" w14:textId="77777777" w:rsidTr="004E4C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99FB695" w14:textId="77777777" w:rsidR="00271012" w:rsidRPr="00955A62" w:rsidRDefault="00271012" w:rsidP="00271012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CL</w:t>
            </w:r>
            <w:r w:rsidR="001013A1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2</w:t>
            </w:r>
            <w:r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Pr="00955A62">
              <w:rPr>
                <w:lang w:val="fr-FR"/>
              </w:rPr>
              <w:t xml:space="preserve"> CL</w:t>
            </w:r>
            <w:r w:rsidR="001013A1" w:rsidRPr="00955A62">
              <w:rPr>
                <w:lang w:val="fr-FR"/>
              </w:rPr>
              <w:t>1</w:t>
            </w:r>
            <w:r w:rsidRPr="00955A62">
              <w:rPr>
                <w:lang w:val="fr-FR"/>
              </w:rPr>
              <w:t>, [A]-[X]</w:t>
            </w:r>
            <w:r w:rsidR="00620B1D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>:</w:t>
            </w:r>
          </w:p>
        </w:tc>
        <w:tc>
          <w:tcPr>
            <w:tcW w:w="210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F2C4D78" w14:textId="77777777" w:rsidR="00271012" w:rsidRPr="00955A62" w:rsidRDefault="0090259E" w:rsidP="00CA4596">
            <w:pPr>
              <w:pStyle w:val="Responsecategs"/>
              <w:tabs>
                <w:tab w:val="clear" w:pos="3942"/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 moins un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 xml:space="preserve"> ‘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>’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1A4B82E" w14:textId="77777777" w:rsidR="00271012" w:rsidRPr="00955A62" w:rsidRDefault="0090259E" w:rsidP="0090259E">
            <w:pPr>
              <w:pStyle w:val="Responsecategs"/>
              <w:tabs>
                <w:tab w:val="clear" w:pos="3942"/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toutes les reponses sont 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>‘</w:t>
            </w:r>
            <w:r w:rsidR="00BB006F"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>’</w:t>
            </w:r>
            <w:r w:rsidR="00271012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73A9068" w14:textId="77777777" w:rsidR="00271012" w:rsidRPr="00955A62" w:rsidRDefault="00271012" w:rsidP="00271012">
            <w:pPr>
              <w:rPr>
                <w:sz w:val="20"/>
                <w:lang w:val="fr-FR"/>
              </w:rPr>
            </w:pPr>
          </w:p>
          <w:p w14:paraId="2CC2BB80" w14:textId="77777777" w:rsidR="00271012" w:rsidRPr="00955A62" w:rsidRDefault="00271012" w:rsidP="00271012">
            <w:pPr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1013A1" w:rsidRPr="00955A62">
              <w:rPr>
                <w:i/>
                <w:sz w:val="20"/>
                <w:lang w:val="fr-FR"/>
              </w:rPr>
              <w:t>CL7</w:t>
            </w:r>
          </w:p>
        </w:tc>
      </w:tr>
      <w:tr w:rsidR="00851F2B" w:rsidRPr="00955A62" w14:paraId="50D85F2A" w14:textId="77777777" w:rsidTr="004E4CF3">
        <w:tblPrEx>
          <w:shd w:val="clear" w:color="auto" w:fill="B6DDE8"/>
        </w:tblPrEx>
        <w:trPr>
          <w:cantSplit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B5A3BB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</w:t>
            </w:r>
            <w:r w:rsidR="001013A1" w:rsidRPr="00955A62">
              <w:rPr>
                <w:b/>
                <w:sz w:val="20"/>
                <w:lang w:val="fr-FR"/>
              </w:rPr>
              <w:t>3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90259E" w:rsidRPr="00955A62">
              <w:rPr>
                <w:sz w:val="20"/>
                <w:lang w:val="fr-FR"/>
              </w:rPr>
              <w:t>Depuis</w:t>
            </w:r>
            <w:r w:rsidRPr="00955A62">
              <w:rPr>
                <w:sz w:val="20"/>
                <w:lang w:val="fr-FR"/>
              </w:rPr>
              <w:t xml:space="preserve"> (</w:t>
            </w:r>
            <w:r w:rsidR="00D45C78" w:rsidRPr="00955A62">
              <w:rPr>
                <w:b/>
                <w:i/>
                <w:sz w:val="20"/>
                <w:lang w:val="fr-FR"/>
              </w:rPr>
              <w:t>Jour</w:t>
            </w:r>
            <w:r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b/>
                <w:i/>
                <w:sz w:val="20"/>
                <w:lang w:val="fr-FR"/>
              </w:rPr>
              <w:t xml:space="preserve">de </w:t>
            </w:r>
            <w:r w:rsidR="0090259E" w:rsidRPr="00955A62">
              <w:rPr>
                <w:b/>
                <w:i/>
                <w:sz w:val="20"/>
                <w:lang w:val="fr-FR"/>
              </w:rPr>
              <w:t>la semaine</w:t>
            </w:r>
            <w:r w:rsidRPr="00955A62">
              <w:rPr>
                <w:sz w:val="20"/>
                <w:lang w:val="fr-FR"/>
              </w:rPr>
              <w:t xml:space="preserve">) </w:t>
            </w:r>
            <w:r w:rsidR="0090259E" w:rsidRPr="00955A62">
              <w:rPr>
                <w:sz w:val="20"/>
                <w:lang w:val="fr-FR"/>
              </w:rPr>
              <w:t xml:space="preserve">dernier, </w:t>
            </w:r>
            <w:r w:rsidR="00BB006F" w:rsidRPr="00955A62">
              <w:rPr>
                <w:sz w:val="20"/>
                <w:lang w:val="fr-FR"/>
              </w:rPr>
              <w:t>à</w:t>
            </w:r>
            <w:r w:rsidR="0090259E" w:rsidRPr="00955A62">
              <w:rPr>
                <w:sz w:val="20"/>
                <w:lang w:val="fr-FR"/>
              </w:rPr>
              <w:t xml:space="preserve"> peu près combien d’heures </w:t>
            </w:r>
            <w:r w:rsidR="00BB006F" w:rsidRPr="00955A62">
              <w:rPr>
                <w:sz w:val="20"/>
                <w:lang w:val="fr-FR"/>
              </w:rPr>
              <w:t xml:space="preserve">au total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BB006F" w:rsidRPr="00955A62">
              <w:rPr>
                <w:sz w:val="20"/>
                <w:lang w:val="fr-FR"/>
              </w:rPr>
              <w:t>a-t-il/elle travaillé sur cette/ces activité</w:t>
            </w:r>
            <w:r w:rsidR="003F15BF" w:rsidRPr="00955A62">
              <w:rPr>
                <w:sz w:val="20"/>
                <w:lang w:val="fr-FR"/>
              </w:rPr>
              <w:t xml:space="preserve"> </w:t>
            </w:r>
            <w:r w:rsidR="00BB006F" w:rsidRPr="00955A62">
              <w:rPr>
                <w:sz w:val="20"/>
                <w:lang w:val="fr-FR"/>
              </w:rPr>
              <w:t>(s) ?</w:t>
            </w:r>
          </w:p>
          <w:p w14:paraId="0A56F68F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453D7336" w14:textId="77777777" w:rsidR="00851F2B" w:rsidRPr="00955A62" w:rsidRDefault="00AB56AF" w:rsidP="00BB006F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BB006F" w:rsidRPr="00955A62">
              <w:rPr>
                <w:i/>
                <w:sz w:val="20"/>
                <w:lang w:val="fr-FR"/>
              </w:rPr>
              <w:t>Si moins d’une heure,</w:t>
            </w:r>
            <w:r w:rsidRPr="00955A62">
              <w:rPr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i/>
                <w:sz w:val="20"/>
                <w:lang w:val="fr-FR"/>
              </w:rPr>
              <w:t>enregistrer</w:t>
            </w:r>
            <w:r w:rsidRPr="00955A62">
              <w:rPr>
                <w:i/>
                <w:sz w:val="20"/>
                <w:lang w:val="fr-FR"/>
              </w:rPr>
              <w:t xml:space="preserve"> ‘</w:t>
            </w:r>
            <w:r w:rsidR="00851F2B" w:rsidRPr="00955A62">
              <w:rPr>
                <w:i/>
                <w:sz w:val="20"/>
                <w:lang w:val="fr-FR"/>
              </w:rPr>
              <w:t>00</w:t>
            </w:r>
            <w:r w:rsidRPr="00955A62">
              <w:rPr>
                <w:i/>
                <w:sz w:val="20"/>
                <w:lang w:val="fr-FR"/>
              </w:rPr>
              <w:t>’</w:t>
            </w:r>
            <w:r w:rsidR="007B06A5" w:rsidRPr="00955A62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79BF59" w14:textId="77777777" w:rsidR="00851F2B" w:rsidRPr="00955A62" w:rsidRDefault="00851F2B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6AEA648" w14:textId="77777777" w:rsidR="0065410A" w:rsidRPr="00955A62" w:rsidRDefault="0065410A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52DCFAE" w14:textId="77777777" w:rsidR="00851F2B" w:rsidRPr="00955A62" w:rsidRDefault="006A1671" w:rsidP="00BB006F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</w:t>
            </w:r>
            <w:r w:rsidR="00BB006F" w:rsidRPr="00955A62">
              <w:rPr>
                <w:caps/>
                <w:sz w:val="20"/>
                <w:lang w:val="fr-FR"/>
              </w:rPr>
              <w:t>mbre d’</w:t>
            </w:r>
            <w:r w:rsidR="00D45C78" w:rsidRPr="00955A62">
              <w:rPr>
                <w:caps/>
                <w:sz w:val="20"/>
                <w:lang w:val="fr-FR"/>
              </w:rPr>
              <w:t>heures</w:t>
            </w:r>
            <w:r w:rsidR="00851F2B" w:rsidRPr="00955A62">
              <w:rPr>
                <w:caps/>
                <w:sz w:val="20"/>
                <w:lang w:val="fr-FR"/>
              </w:rPr>
              <w:tab/>
              <w:t>__ __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85108B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  <w:tr w:rsidR="00851F2B" w:rsidRPr="00955A62" w14:paraId="40D7598B" w14:textId="77777777" w:rsidTr="004E4CF3">
        <w:tblPrEx>
          <w:shd w:val="clear" w:color="auto" w:fill="B6DDE8"/>
        </w:tblPrEx>
        <w:trPr>
          <w:cantSplit/>
          <w:trHeight w:val="583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C7B0B7" w14:textId="77777777" w:rsidR="00851F2B" w:rsidRPr="00955A62" w:rsidRDefault="00851F2B" w:rsidP="00BB006F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</w:t>
            </w:r>
            <w:r w:rsidR="001013A1" w:rsidRPr="00955A62">
              <w:rPr>
                <w:b/>
                <w:sz w:val="20"/>
                <w:lang w:val="fr-FR"/>
              </w:rPr>
              <w:t>4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BB006F" w:rsidRPr="00955A62">
              <w:rPr>
                <w:sz w:val="20"/>
                <w:lang w:val="fr-FR"/>
              </w:rPr>
              <w:t>Est-ce que cette /ces activité(s) re</w:t>
            </w:r>
            <w:r w:rsidR="00DB19B1" w:rsidRPr="00955A62">
              <w:rPr>
                <w:sz w:val="20"/>
                <w:lang w:val="fr-FR"/>
              </w:rPr>
              <w:t>qui</w:t>
            </w:r>
            <w:r w:rsidR="003F15BF" w:rsidRPr="00955A62">
              <w:rPr>
                <w:sz w:val="20"/>
                <w:lang w:val="fr-FR"/>
              </w:rPr>
              <w:t>e</w:t>
            </w:r>
            <w:r w:rsidR="00DB19B1" w:rsidRPr="00955A62">
              <w:rPr>
                <w:sz w:val="20"/>
                <w:lang w:val="fr-FR"/>
              </w:rPr>
              <w:t>r</w:t>
            </w:r>
            <w:r w:rsidR="003F15BF" w:rsidRPr="00955A62">
              <w:rPr>
                <w:sz w:val="20"/>
                <w:lang w:val="fr-FR"/>
              </w:rPr>
              <w:t>t (</w:t>
            </w:r>
            <w:proofErr w:type="spellStart"/>
            <w:r w:rsidR="00DB19B1" w:rsidRPr="00955A62">
              <w:rPr>
                <w:sz w:val="20"/>
                <w:lang w:val="fr-FR"/>
              </w:rPr>
              <w:t>ent</w:t>
            </w:r>
            <w:proofErr w:type="spellEnd"/>
            <w:r w:rsidR="003F15BF" w:rsidRPr="00955A62">
              <w:rPr>
                <w:sz w:val="20"/>
                <w:lang w:val="fr-FR"/>
              </w:rPr>
              <w:t>)</w:t>
            </w:r>
            <w:r w:rsidR="00DB19B1" w:rsidRPr="00955A62">
              <w:rPr>
                <w:sz w:val="20"/>
                <w:lang w:val="fr-FR"/>
              </w:rPr>
              <w:t xml:space="preserve"> de porter des charges l</w:t>
            </w:r>
            <w:r w:rsidR="00BB006F" w:rsidRPr="00955A62">
              <w:rPr>
                <w:sz w:val="20"/>
                <w:lang w:val="fr-FR"/>
              </w:rPr>
              <w:t>ourdes 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D329E1" w14:textId="77777777" w:rsidR="00851F2B" w:rsidRPr="00955A62" w:rsidRDefault="00D45C78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59FA8EEE" w14:textId="77777777" w:rsidR="00851F2B" w:rsidRPr="00955A62" w:rsidRDefault="00BB006F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4A1367" w14:textId="77777777" w:rsidR="00851F2B" w:rsidRPr="00955A62" w:rsidRDefault="00851F2B" w:rsidP="004E4CF3">
            <w:pPr>
              <w:spacing w:line="276" w:lineRule="auto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851F2B" w:rsidRPr="00955A62" w14:paraId="5C3BCA4B" w14:textId="77777777" w:rsidTr="004E4CF3">
        <w:tblPrEx>
          <w:shd w:val="clear" w:color="auto" w:fill="B6DDE8"/>
        </w:tblPrEx>
        <w:trPr>
          <w:cantSplit/>
          <w:trHeight w:val="1046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92FE8B" w14:textId="77777777" w:rsidR="00851F2B" w:rsidRPr="00955A62" w:rsidRDefault="00851F2B" w:rsidP="00BB006F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</w:t>
            </w:r>
            <w:r w:rsidR="001013A1" w:rsidRPr="00955A62">
              <w:rPr>
                <w:b/>
                <w:sz w:val="20"/>
                <w:lang w:val="fr-FR"/>
              </w:rPr>
              <w:t>5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6A1671" w:rsidRPr="00955A62">
              <w:rPr>
                <w:sz w:val="20"/>
                <w:lang w:val="fr-FR"/>
              </w:rPr>
              <w:t xml:space="preserve">Est-ce que </w:t>
            </w:r>
            <w:r w:rsidR="00BB006F" w:rsidRPr="00955A62">
              <w:rPr>
                <w:sz w:val="20"/>
                <w:lang w:val="fr-FR"/>
              </w:rPr>
              <w:t>cette /ces activité</w:t>
            </w:r>
            <w:r w:rsidR="003F15BF" w:rsidRPr="00955A62">
              <w:rPr>
                <w:sz w:val="20"/>
                <w:lang w:val="fr-FR"/>
              </w:rPr>
              <w:t xml:space="preserve"> </w:t>
            </w:r>
            <w:r w:rsidR="00BB006F" w:rsidRPr="00955A62">
              <w:rPr>
                <w:sz w:val="20"/>
                <w:lang w:val="fr-FR"/>
              </w:rPr>
              <w:t xml:space="preserve">(s) </w:t>
            </w:r>
            <w:r w:rsidR="003F15BF" w:rsidRPr="00955A62">
              <w:rPr>
                <w:sz w:val="20"/>
                <w:lang w:val="fr-FR"/>
              </w:rPr>
              <w:t>requiert (</w:t>
            </w:r>
            <w:proofErr w:type="spellStart"/>
            <w:r w:rsidR="003F15BF" w:rsidRPr="00955A62">
              <w:rPr>
                <w:sz w:val="20"/>
                <w:lang w:val="fr-FR"/>
              </w:rPr>
              <w:t>ent</w:t>
            </w:r>
            <w:proofErr w:type="spellEnd"/>
            <w:r w:rsidR="003F15BF" w:rsidRPr="00955A62">
              <w:rPr>
                <w:sz w:val="20"/>
                <w:lang w:val="fr-FR"/>
              </w:rPr>
              <w:t xml:space="preserve">) </w:t>
            </w:r>
            <w:r w:rsidR="00BB006F" w:rsidRPr="00955A62">
              <w:rPr>
                <w:sz w:val="20"/>
                <w:lang w:val="fr-FR"/>
              </w:rPr>
              <w:t xml:space="preserve">  de travailler avec des outils dangereux tels que des couteaux et autres outils similaires</w:t>
            </w:r>
            <w:r w:rsidRPr="00955A62">
              <w:rPr>
                <w:sz w:val="20"/>
                <w:lang w:val="fr-FR"/>
              </w:rPr>
              <w:t xml:space="preserve"> </w:t>
            </w:r>
            <w:r w:rsidR="00BB006F" w:rsidRPr="00955A62">
              <w:rPr>
                <w:sz w:val="20"/>
                <w:lang w:val="fr-FR"/>
              </w:rPr>
              <w:t>ou de faire fonctionner des grosses machines 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3BD431" w14:textId="77777777" w:rsidR="00851F2B" w:rsidRPr="00955A62" w:rsidRDefault="00D45C78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0C483066" w14:textId="77777777" w:rsidR="00851F2B" w:rsidRPr="00955A62" w:rsidRDefault="00BB006F" w:rsidP="00CA4596">
            <w:pPr>
              <w:tabs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756F4D" w14:textId="77777777" w:rsidR="00851F2B" w:rsidRPr="00955A62" w:rsidRDefault="00851F2B" w:rsidP="00271012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851F2B" w:rsidRPr="00955A62" w14:paraId="473AAB51" w14:textId="77777777" w:rsidTr="004E4CF3">
        <w:tblPrEx>
          <w:shd w:val="clear" w:color="auto" w:fill="B6DDE8"/>
        </w:tblPrEx>
        <w:trPr>
          <w:cantSplit/>
          <w:trHeight w:val="5077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CC799B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lastRenderedPageBreak/>
              <w:t>CL</w:t>
            </w:r>
            <w:r w:rsidR="001013A1" w:rsidRPr="00955A62">
              <w:rPr>
                <w:b/>
                <w:sz w:val="20"/>
                <w:lang w:val="fr-FR"/>
              </w:rPr>
              <w:t>6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BB006F" w:rsidRPr="00955A62">
              <w:rPr>
                <w:sz w:val="20"/>
                <w:lang w:val="fr-FR"/>
              </w:rPr>
              <w:t>Comment décririez-vous l</w:t>
            </w:r>
            <w:r w:rsidR="003F15BF" w:rsidRPr="00955A62">
              <w:rPr>
                <w:sz w:val="20"/>
                <w:lang w:val="fr-FR"/>
              </w:rPr>
              <w:t>’</w:t>
            </w:r>
            <w:r w:rsidR="00BB006F" w:rsidRPr="00955A62">
              <w:rPr>
                <w:sz w:val="20"/>
                <w:lang w:val="fr-FR"/>
              </w:rPr>
              <w:t xml:space="preserve">environnement de travail </w:t>
            </w:r>
            <w:r w:rsidR="00E76F52" w:rsidRPr="00955A62">
              <w:rPr>
                <w:sz w:val="20"/>
                <w:lang w:val="fr-FR"/>
              </w:rPr>
              <w:t xml:space="preserve">de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Pr="00955A62">
              <w:rPr>
                <w:sz w:val="20"/>
                <w:lang w:val="fr-FR"/>
              </w:rPr>
              <w:t>?</w:t>
            </w:r>
          </w:p>
          <w:p w14:paraId="4B6231C2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111BC276" w14:textId="77777777" w:rsidR="00851F2B" w:rsidRPr="00955A62" w:rsidRDefault="00AC5084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[A]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>Est-ce qu’il/elle est exposé(e) à la poussière/fumée ou gaz ?</w:t>
            </w:r>
          </w:p>
          <w:p w14:paraId="70FFDA51" w14:textId="77777777" w:rsidR="00651861" w:rsidRPr="00955A62" w:rsidRDefault="00651861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2675122" w14:textId="77777777" w:rsidR="00851F2B" w:rsidRPr="00955A62" w:rsidRDefault="00AC5084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[B]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>Est-ce qu’il/elle est exposé(e) au froid extrême</w:t>
            </w:r>
            <w:r w:rsidR="003F15BF" w:rsidRPr="00955A62">
              <w:rPr>
                <w:sz w:val="20"/>
                <w:lang w:val="fr-FR"/>
              </w:rPr>
              <w:t>,</w:t>
            </w:r>
            <w:r w:rsidR="00BB006F" w:rsidRPr="00955A62">
              <w:rPr>
                <w:sz w:val="20"/>
                <w:lang w:val="fr-FR"/>
              </w:rPr>
              <w:t xml:space="preserve"> à la chaleur ou à l’humidité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70A05AFE" w14:textId="77777777" w:rsidR="00851F2B" w:rsidRPr="00955A62" w:rsidRDefault="00851F2B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2CFB3B7" w14:textId="77777777" w:rsidR="00851F2B" w:rsidRPr="00955A62" w:rsidRDefault="00AC5084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[C]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 xml:space="preserve">Est-ce qu’il/elle est exposé(e) à des bruits intenses ou à des vibrations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052E4DA0" w14:textId="77777777" w:rsidR="00851F2B" w:rsidRPr="00955A62" w:rsidRDefault="00851F2B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C6493F1" w14:textId="77777777" w:rsidR="00851F2B" w:rsidRPr="00955A62" w:rsidRDefault="00AC5084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[D]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 xml:space="preserve">Est-ce qu’il/elle est </w:t>
            </w:r>
            <w:r w:rsidR="00757491" w:rsidRPr="00955A62">
              <w:rPr>
                <w:sz w:val="20"/>
                <w:lang w:val="fr-FR"/>
              </w:rPr>
              <w:t>amené</w:t>
            </w:r>
            <w:r w:rsidR="00BB006F" w:rsidRPr="00955A62">
              <w:rPr>
                <w:sz w:val="20"/>
                <w:lang w:val="fr-FR"/>
              </w:rPr>
              <w:t xml:space="preserve">(e) à travailler en hauteur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198C73D2" w14:textId="77777777" w:rsidR="00651861" w:rsidRPr="00955A62" w:rsidRDefault="00651861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C440F03" w14:textId="77777777" w:rsidR="00851F2B" w:rsidRPr="00955A62" w:rsidRDefault="00AC5084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[E]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>Est-ce</w:t>
            </w:r>
            <w:r w:rsidR="00E76F52" w:rsidRPr="00955A62">
              <w:rPr>
                <w:sz w:val="20"/>
                <w:lang w:val="fr-FR"/>
              </w:rPr>
              <w:t xml:space="preserve"> que, dans son travail, </w:t>
            </w:r>
            <w:r w:rsidR="00BB006F" w:rsidRPr="00955A62">
              <w:rPr>
                <w:sz w:val="20"/>
                <w:lang w:val="fr-FR"/>
              </w:rPr>
              <w:t xml:space="preserve">il/elle est exposé(e) </w:t>
            </w:r>
            <w:r w:rsidR="00E76F52" w:rsidRPr="00955A62">
              <w:rPr>
                <w:sz w:val="20"/>
                <w:lang w:val="fr-FR"/>
              </w:rPr>
              <w:t>à</w:t>
            </w:r>
            <w:r w:rsidR="00BB006F" w:rsidRPr="00955A62">
              <w:rPr>
                <w:sz w:val="20"/>
                <w:lang w:val="fr-FR"/>
              </w:rPr>
              <w:t xml:space="preserve"> des produits chimiques, tels que des </w:t>
            </w:r>
            <w:r w:rsidRPr="00955A62">
              <w:rPr>
                <w:sz w:val="20"/>
                <w:lang w:val="fr-FR"/>
              </w:rPr>
              <w:t xml:space="preserve">pesticides, </w:t>
            </w:r>
            <w:r w:rsidR="00BB006F" w:rsidRPr="00955A62">
              <w:rPr>
                <w:sz w:val="20"/>
                <w:lang w:val="fr-FR"/>
              </w:rPr>
              <w:t>des colles ou similaires ou des ex</w:t>
            </w:r>
            <w:r w:rsidR="00851F2B" w:rsidRPr="00955A62">
              <w:rPr>
                <w:sz w:val="20"/>
                <w:lang w:val="fr-FR"/>
              </w:rPr>
              <w:t>plosi</w:t>
            </w:r>
            <w:r w:rsidR="00BB006F" w:rsidRPr="00955A62">
              <w:rPr>
                <w:sz w:val="20"/>
                <w:lang w:val="fr-FR"/>
              </w:rPr>
              <w:t>f</w:t>
            </w:r>
            <w:r w:rsidR="00851F2B" w:rsidRPr="00955A62">
              <w:rPr>
                <w:sz w:val="20"/>
                <w:lang w:val="fr-FR"/>
              </w:rPr>
              <w:t>s</w:t>
            </w:r>
            <w:r w:rsidR="00FE0B2F" w:rsidRPr="00955A62">
              <w:rPr>
                <w:sz w:val="20"/>
                <w:lang w:val="fr-FR"/>
              </w:rPr>
              <w:t xml:space="preserve">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1A00CA1F" w14:textId="77777777" w:rsidR="00851F2B" w:rsidRPr="00955A62" w:rsidRDefault="00851F2B" w:rsidP="00AC5084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B56CD8C" w14:textId="77777777" w:rsidR="00851F2B" w:rsidRPr="00955A62" w:rsidRDefault="00AC5084" w:rsidP="00924C33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[X]</w:t>
            </w:r>
            <w:r w:rsidR="00851F2B" w:rsidRPr="00955A62">
              <w:rPr>
                <w:sz w:val="20"/>
                <w:lang w:val="fr-FR"/>
              </w:rPr>
              <w:tab/>
            </w:r>
            <w:r w:rsidR="00BB006F" w:rsidRPr="00955A62">
              <w:rPr>
                <w:sz w:val="20"/>
                <w:lang w:val="fr-FR"/>
              </w:rPr>
              <w:t xml:space="preserve">Est-ce que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BB006F" w:rsidRPr="00955A62">
              <w:rPr>
                <w:sz w:val="20"/>
                <w:lang w:val="fr-FR"/>
              </w:rPr>
              <w:t xml:space="preserve">est exposé(e) à d’autres choses, </w:t>
            </w:r>
            <w:r w:rsidR="004A73A4" w:rsidRPr="00955A62">
              <w:rPr>
                <w:sz w:val="20"/>
                <w:lang w:val="fr-FR"/>
              </w:rPr>
              <w:t xml:space="preserve">ou soumis à </w:t>
            </w:r>
            <w:r w:rsidR="00924C33" w:rsidRPr="00955A62">
              <w:rPr>
                <w:sz w:val="20"/>
                <w:lang w:val="fr-FR"/>
              </w:rPr>
              <w:t xml:space="preserve">des </w:t>
            </w:r>
            <w:r w:rsidR="00924C33" w:rsidRPr="00955A62">
              <w:rPr>
                <w:color w:val="222222"/>
                <w:sz w:val="20"/>
                <w:lang w:val="fr-FR"/>
              </w:rPr>
              <w:t>processus ou des conditions défavorables à sa santé ou sa sécurité</w:t>
            </w:r>
            <w:r w:rsidR="00FE0B2F" w:rsidRPr="00955A62">
              <w:rPr>
                <w:color w:val="222222"/>
                <w:sz w:val="20"/>
                <w:lang w:val="fr-FR"/>
              </w:rPr>
              <w:t xml:space="preserve"> </w:t>
            </w:r>
            <w:r w:rsidR="00851F2B" w:rsidRPr="00955A62">
              <w:rPr>
                <w:sz w:val="20"/>
                <w:lang w:val="fr-FR"/>
              </w:rPr>
              <w:t>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1835DF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7D786D4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25C2C2F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517F79E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13833BA6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2C93FB37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4193164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15889CF3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34F9E507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1D413B5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7005029C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0B41FE41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DC3C685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5AA3E463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5C7D7E68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56750D1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7794577C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10ED3007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658394F" w14:textId="77777777" w:rsidR="00E2183A" w:rsidRPr="00955A62" w:rsidRDefault="00E2183A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19B7174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335C3C65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85AC94" w14:textId="77777777" w:rsidR="00851F2B" w:rsidRPr="00955A62" w:rsidRDefault="00851F2B" w:rsidP="004E4CF3">
            <w:pPr>
              <w:spacing w:line="276" w:lineRule="auto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851F2B" w:rsidRPr="00955A62" w14:paraId="16A430EA" w14:textId="77777777" w:rsidTr="004E4CF3">
        <w:tblPrEx>
          <w:shd w:val="clear" w:color="auto" w:fill="B6DDE8"/>
        </w:tblPrEx>
        <w:trPr>
          <w:cantSplit/>
          <w:trHeight w:val="622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CB1E84" w14:textId="77777777" w:rsidR="00851F2B" w:rsidRPr="00955A62" w:rsidRDefault="00851F2B" w:rsidP="00FE0B2F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</w:t>
            </w:r>
            <w:r w:rsidR="001013A1" w:rsidRPr="00955A62">
              <w:rPr>
                <w:b/>
                <w:sz w:val="20"/>
                <w:lang w:val="fr-FR"/>
              </w:rPr>
              <w:t>7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 xml:space="preserve">Depuis </w:t>
            </w:r>
            <w:r w:rsidRPr="00955A62">
              <w:rPr>
                <w:sz w:val="20"/>
                <w:lang w:val="fr-FR"/>
              </w:rPr>
              <w:t>(</w:t>
            </w:r>
            <w:r w:rsidR="00D45C78" w:rsidRPr="00955A62">
              <w:rPr>
                <w:b/>
                <w:i/>
                <w:sz w:val="20"/>
                <w:lang w:val="fr-FR"/>
              </w:rPr>
              <w:t>Jour</w:t>
            </w:r>
            <w:r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="00D45C78" w:rsidRPr="00955A62">
              <w:rPr>
                <w:b/>
                <w:i/>
                <w:sz w:val="20"/>
                <w:lang w:val="fr-FR"/>
              </w:rPr>
              <w:t xml:space="preserve">de </w:t>
            </w:r>
            <w:r w:rsidR="00924C33" w:rsidRPr="00955A62">
              <w:rPr>
                <w:b/>
                <w:i/>
                <w:sz w:val="20"/>
                <w:lang w:val="fr-FR"/>
              </w:rPr>
              <w:t>la semaine</w:t>
            </w:r>
            <w:r w:rsidRPr="00955A62">
              <w:rPr>
                <w:sz w:val="20"/>
                <w:lang w:val="fr-FR"/>
              </w:rPr>
              <w:t>)</w:t>
            </w:r>
            <w:r w:rsidR="00924C33" w:rsidRPr="00955A62">
              <w:rPr>
                <w:sz w:val="20"/>
                <w:lang w:val="fr-FR"/>
              </w:rPr>
              <w:t xml:space="preserve"> dernier</w:t>
            </w:r>
            <w:r w:rsidRPr="00955A62">
              <w:rPr>
                <w:sz w:val="20"/>
                <w:lang w:val="fr-FR"/>
              </w:rPr>
              <w:t xml:space="preserve">, </w:t>
            </w:r>
            <w:r w:rsidR="00924C33" w:rsidRPr="00955A62">
              <w:rPr>
                <w:sz w:val="20"/>
                <w:lang w:val="fr-FR"/>
              </w:rPr>
              <w:t xml:space="preserve">est-ce que </w:t>
            </w:r>
            <w:r w:rsidRPr="00955A62">
              <w:rPr>
                <w:sz w:val="20"/>
                <w:lang w:val="fr-FR"/>
              </w:rPr>
              <w:t xml:space="preserve">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924C33" w:rsidRPr="00955A62">
              <w:rPr>
                <w:sz w:val="20"/>
                <w:lang w:val="fr-FR"/>
              </w:rPr>
              <w:t>est allé chercher de l’eau pour le ménage 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5E6A7E" w14:textId="77777777" w:rsidR="00851F2B" w:rsidRPr="00955A62" w:rsidRDefault="00D45C78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70285AFB" w14:textId="77777777" w:rsidR="00851F2B" w:rsidRPr="00955A62" w:rsidRDefault="00BB006F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851F2B" w:rsidRPr="00955A62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374F16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  <w:p w14:paraId="7FE1DB3A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  <w:r w:rsidRPr="00955A62">
              <w:rPr>
                <w:smallCaps/>
                <w:sz w:val="20"/>
                <w:lang w:val="fr-FR"/>
              </w:rPr>
              <w:t>2</w:t>
            </w:r>
            <w:r w:rsidRPr="00955A62">
              <w:rPr>
                <w:i/>
                <w:smallCaps/>
                <w:sz w:val="20"/>
                <w:lang w:val="fr-FR"/>
              </w:rPr>
              <w:sym w:font="Wingdings" w:char="F0F0"/>
            </w:r>
            <w:r w:rsidRPr="00955A62">
              <w:rPr>
                <w:i/>
                <w:smallCaps/>
                <w:sz w:val="20"/>
                <w:lang w:val="fr-FR"/>
              </w:rPr>
              <w:t>CL</w:t>
            </w:r>
            <w:r w:rsidR="001013A1" w:rsidRPr="00955A62">
              <w:rPr>
                <w:i/>
                <w:smallCaps/>
                <w:sz w:val="20"/>
                <w:lang w:val="fr-FR"/>
              </w:rPr>
              <w:t>9</w:t>
            </w:r>
          </w:p>
        </w:tc>
      </w:tr>
      <w:tr w:rsidR="00851F2B" w:rsidRPr="00955A62" w14:paraId="27A9557B" w14:textId="77777777" w:rsidTr="004E4CF3">
        <w:tblPrEx>
          <w:shd w:val="clear" w:color="auto" w:fill="B6DDE8"/>
        </w:tblPrEx>
        <w:trPr>
          <w:cantSplit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F549C4" w14:textId="77777777" w:rsidR="00851F2B" w:rsidRPr="00955A62" w:rsidRDefault="001013A1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CL8</w:t>
            </w:r>
            <w:r w:rsidR="00851F2B"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>Au total, depuis (</w:t>
            </w:r>
            <w:r w:rsidR="00924C33" w:rsidRPr="00955A62">
              <w:rPr>
                <w:b/>
                <w:i/>
                <w:sz w:val="20"/>
                <w:lang w:val="fr-FR"/>
              </w:rPr>
              <w:t>Jour de la semaine</w:t>
            </w:r>
            <w:r w:rsidR="00924C33" w:rsidRPr="00955A62">
              <w:rPr>
                <w:sz w:val="20"/>
                <w:lang w:val="fr-FR"/>
              </w:rPr>
              <w:t xml:space="preserve">) dernier combien d’heures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C121AC" w:rsidRPr="00955A62">
              <w:rPr>
                <w:sz w:val="20"/>
                <w:lang w:val="fr-FR"/>
              </w:rPr>
              <w:t>a-t</w:t>
            </w:r>
            <w:r w:rsidR="00924C33" w:rsidRPr="00955A62">
              <w:rPr>
                <w:sz w:val="20"/>
                <w:lang w:val="fr-FR"/>
              </w:rPr>
              <w:t xml:space="preserve">-il/elle passé à chercher de l’eau pour le ménage ? </w:t>
            </w:r>
          </w:p>
          <w:p w14:paraId="641BA5FD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13BBC72F" w14:textId="77777777" w:rsidR="00851F2B" w:rsidRPr="00955A62" w:rsidRDefault="00AB56AF" w:rsidP="00924C33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924C33" w:rsidRPr="00955A62">
              <w:rPr>
                <w:i/>
                <w:sz w:val="20"/>
                <w:lang w:val="fr-FR"/>
              </w:rPr>
              <w:t xml:space="preserve">Si moins d’une heure, </w:t>
            </w:r>
            <w:r w:rsidR="00D45C78" w:rsidRPr="00955A62">
              <w:rPr>
                <w:i/>
                <w:sz w:val="20"/>
                <w:lang w:val="fr-FR"/>
              </w:rPr>
              <w:t>enregistrer</w:t>
            </w:r>
            <w:r w:rsidRPr="00955A62">
              <w:rPr>
                <w:i/>
                <w:sz w:val="20"/>
                <w:lang w:val="fr-FR"/>
              </w:rPr>
              <w:t xml:space="preserve"> ‘</w:t>
            </w:r>
            <w:r w:rsidR="00851F2B" w:rsidRPr="00955A62">
              <w:rPr>
                <w:i/>
                <w:sz w:val="20"/>
                <w:lang w:val="fr-FR"/>
              </w:rPr>
              <w:t>00</w:t>
            </w:r>
            <w:r w:rsidRPr="00955A62">
              <w:rPr>
                <w:i/>
                <w:sz w:val="20"/>
                <w:lang w:val="fr-FR"/>
              </w:rPr>
              <w:t>’</w:t>
            </w:r>
            <w:r w:rsidR="007B06A5" w:rsidRPr="00955A62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D51B9C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B90F8B9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3A2D53C" w14:textId="77777777" w:rsidR="00851F2B" w:rsidRPr="00955A62" w:rsidRDefault="00924C33" w:rsidP="00924C3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Nombre d’</w:t>
            </w:r>
            <w:r w:rsidR="00D45C78" w:rsidRPr="00955A62">
              <w:rPr>
                <w:caps/>
                <w:sz w:val="20"/>
                <w:lang w:val="fr-FR"/>
              </w:rPr>
              <w:t>heures</w:t>
            </w:r>
            <w:r w:rsidR="00851F2B" w:rsidRPr="00955A62">
              <w:rPr>
                <w:caps/>
                <w:sz w:val="20"/>
                <w:lang w:val="fr-FR"/>
              </w:rPr>
              <w:tab/>
              <w:t>__ __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DB1460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4E4CF3" w:rsidRPr="00955A62" w14:paraId="0D433100" w14:textId="77777777" w:rsidTr="004E4CF3">
        <w:tblPrEx>
          <w:shd w:val="clear" w:color="auto" w:fill="B6DDE8"/>
        </w:tblPrEx>
        <w:trPr>
          <w:cantSplit/>
          <w:trHeight w:val="622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4128C6" w14:textId="77777777" w:rsidR="004E4CF3" w:rsidRPr="00955A62" w:rsidRDefault="004E4CF3" w:rsidP="006A167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CL9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>Depuis (</w:t>
            </w:r>
            <w:r w:rsidR="002277C6" w:rsidRPr="00955A62">
              <w:rPr>
                <w:b/>
                <w:i/>
                <w:sz w:val="20"/>
                <w:lang w:val="fr-FR"/>
              </w:rPr>
              <w:t>j</w:t>
            </w:r>
            <w:r w:rsidR="00924C33" w:rsidRPr="00955A62">
              <w:rPr>
                <w:b/>
                <w:i/>
                <w:sz w:val="20"/>
                <w:lang w:val="fr-FR"/>
              </w:rPr>
              <w:t>our de la semaine</w:t>
            </w:r>
            <w:r w:rsidR="00924C33" w:rsidRPr="00955A62">
              <w:rPr>
                <w:sz w:val="20"/>
                <w:lang w:val="fr-FR"/>
              </w:rPr>
              <w:t xml:space="preserve">) dernier, est-ce que 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924C33" w:rsidRPr="00955A62">
              <w:rPr>
                <w:sz w:val="20"/>
                <w:lang w:val="fr-FR"/>
              </w:rPr>
              <w:t xml:space="preserve">est allé chercher du bois pour le ménage </w:t>
            </w:r>
            <w:r w:rsidRPr="00955A62">
              <w:rPr>
                <w:sz w:val="20"/>
                <w:lang w:val="fr-FR"/>
              </w:rPr>
              <w:t>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C60CA5" w14:textId="77777777" w:rsidR="004E4CF3" w:rsidRPr="00955A62" w:rsidRDefault="00D45C78" w:rsidP="004E4CF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44DFF22E" w14:textId="77777777" w:rsidR="004E4CF3" w:rsidRPr="00955A62" w:rsidRDefault="00BB006F" w:rsidP="004E4CF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5A9930" w14:textId="77777777" w:rsidR="004E4CF3" w:rsidRPr="00955A62" w:rsidRDefault="004E4CF3" w:rsidP="004E4CF3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  <w:p w14:paraId="54B3B568" w14:textId="77777777" w:rsidR="004E4CF3" w:rsidRPr="00955A62" w:rsidRDefault="004E4CF3" w:rsidP="004E4CF3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  <w:r w:rsidRPr="00955A62">
              <w:rPr>
                <w:smallCaps/>
                <w:sz w:val="20"/>
                <w:lang w:val="fr-FR"/>
              </w:rPr>
              <w:t>2</w:t>
            </w:r>
            <w:r w:rsidRPr="00955A62">
              <w:rPr>
                <w:i/>
                <w:smallCaps/>
                <w:sz w:val="20"/>
                <w:lang w:val="fr-FR"/>
              </w:rPr>
              <w:sym w:font="Wingdings" w:char="F0F0"/>
            </w:r>
            <w:r w:rsidR="001013A1" w:rsidRPr="00955A62">
              <w:rPr>
                <w:i/>
                <w:smallCaps/>
                <w:sz w:val="20"/>
                <w:lang w:val="fr-FR"/>
              </w:rPr>
              <w:t>CL11</w:t>
            </w:r>
          </w:p>
        </w:tc>
      </w:tr>
      <w:tr w:rsidR="004E4CF3" w:rsidRPr="00955A62" w14:paraId="1869FD7D" w14:textId="77777777" w:rsidTr="004E4CF3">
        <w:tblPrEx>
          <w:shd w:val="clear" w:color="auto" w:fill="B6DDE8"/>
        </w:tblPrEx>
        <w:trPr>
          <w:cantSplit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BB74C9" w14:textId="77777777" w:rsidR="004E4CF3" w:rsidRPr="00955A62" w:rsidRDefault="001013A1" w:rsidP="004E4CF3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CL10</w:t>
            </w:r>
            <w:r w:rsidR="004E4CF3"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>Au total, depuis (</w:t>
            </w:r>
            <w:r w:rsidR="002277C6" w:rsidRPr="00955A62">
              <w:rPr>
                <w:b/>
                <w:i/>
                <w:sz w:val="20"/>
                <w:lang w:val="fr-FR"/>
              </w:rPr>
              <w:t>j</w:t>
            </w:r>
            <w:r w:rsidR="00924C33" w:rsidRPr="00955A62">
              <w:rPr>
                <w:b/>
                <w:i/>
                <w:sz w:val="20"/>
                <w:lang w:val="fr-FR"/>
              </w:rPr>
              <w:t>our de la semaine</w:t>
            </w:r>
            <w:r w:rsidR="00924C33" w:rsidRPr="00955A62">
              <w:rPr>
                <w:sz w:val="20"/>
                <w:lang w:val="fr-FR"/>
              </w:rPr>
              <w:t xml:space="preserve">) dernier combien d’heures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C121AC" w:rsidRPr="00955A62">
              <w:rPr>
                <w:sz w:val="20"/>
                <w:lang w:val="fr-FR"/>
              </w:rPr>
              <w:t>a-t</w:t>
            </w:r>
            <w:r w:rsidR="00924C33" w:rsidRPr="00955A62">
              <w:rPr>
                <w:sz w:val="20"/>
                <w:lang w:val="fr-FR"/>
              </w:rPr>
              <w:t>-il/elle passé à chercher du bois pour le ménage ?</w:t>
            </w:r>
          </w:p>
          <w:p w14:paraId="637C2E2A" w14:textId="77777777" w:rsidR="00924C33" w:rsidRPr="00955A62" w:rsidRDefault="00924C33" w:rsidP="004E4CF3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E03F7B9" w14:textId="77777777" w:rsidR="004E4CF3" w:rsidRPr="00955A62" w:rsidRDefault="004E4CF3" w:rsidP="00DB19B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DB19B1" w:rsidRPr="00955A62">
              <w:rPr>
                <w:i/>
                <w:sz w:val="20"/>
                <w:lang w:val="fr-FR"/>
              </w:rPr>
              <w:t>Si moins d’une heure</w:t>
            </w:r>
            <w:r w:rsidRPr="00955A62">
              <w:rPr>
                <w:i/>
                <w:sz w:val="20"/>
                <w:lang w:val="fr-FR"/>
              </w:rPr>
              <w:t xml:space="preserve">, </w:t>
            </w:r>
            <w:r w:rsidR="00D45C78" w:rsidRPr="00955A62">
              <w:rPr>
                <w:i/>
                <w:sz w:val="20"/>
                <w:lang w:val="fr-FR"/>
              </w:rPr>
              <w:t>enregistrer</w:t>
            </w:r>
            <w:r w:rsidRPr="00955A62">
              <w:rPr>
                <w:i/>
                <w:sz w:val="20"/>
                <w:lang w:val="fr-FR"/>
              </w:rPr>
              <w:t xml:space="preserve"> ‘00’.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432E59" w14:textId="77777777" w:rsidR="004E4CF3" w:rsidRPr="00955A62" w:rsidRDefault="004E4CF3" w:rsidP="004E4CF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1560ABC" w14:textId="77777777" w:rsidR="004E4CF3" w:rsidRPr="00955A62" w:rsidRDefault="004E4CF3" w:rsidP="004E4CF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CE6B88B" w14:textId="77777777" w:rsidR="004E4CF3" w:rsidRPr="00955A62" w:rsidRDefault="00D45C78" w:rsidP="00924C3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</w:t>
            </w:r>
            <w:r w:rsidR="00924C33" w:rsidRPr="00955A62">
              <w:rPr>
                <w:caps/>
                <w:sz w:val="20"/>
                <w:lang w:val="fr-FR"/>
              </w:rPr>
              <w:t xml:space="preserve">ombre </w:t>
            </w:r>
            <w:r w:rsidRPr="00955A62">
              <w:rPr>
                <w:caps/>
                <w:sz w:val="20"/>
                <w:lang w:val="fr-FR"/>
              </w:rPr>
              <w:t>d</w:t>
            </w:r>
            <w:r w:rsidR="00924C33" w:rsidRPr="00955A62">
              <w:rPr>
                <w:caps/>
                <w:sz w:val="20"/>
                <w:lang w:val="fr-FR"/>
              </w:rPr>
              <w:t>’</w:t>
            </w:r>
            <w:r w:rsidRPr="00955A62">
              <w:rPr>
                <w:caps/>
                <w:sz w:val="20"/>
                <w:lang w:val="fr-FR"/>
              </w:rPr>
              <w:t>heures</w:t>
            </w:r>
            <w:r w:rsidR="004E4CF3" w:rsidRPr="00955A62">
              <w:rPr>
                <w:caps/>
                <w:sz w:val="20"/>
                <w:lang w:val="fr-FR"/>
              </w:rPr>
              <w:tab/>
              <w:t>__ __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429C10" w14:textId="77777777" w:rsidR="004E4CF3" w:rsidRPr="00955A62" w:rsidRDefault="004E4CF3" w:rsidP="004E4CF3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851F2B" w:rsidRPr="00955A62" w14:paraId="537F25BC" w14:textId="77777777" w:rsidTr="004E4CF3">
        <w:tblPrEx>
          <w:shd w:val="clear" w:color="auto" w:fill="B6DDE8"/>
        </w:tblPrEx>
        <w:trPr>
          <w:cantSplit/>
          <w:trHeight w:val="3934"/>
          <w:jc w:val="center"/>
        </w:trPr>
        <w:tc>
          <w:tcPr>
            <w:tcW w:w="22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2E5890" w14:textId="77777777" w:rsidR="00851F2B" w:rsidRPr="00955A62" w:rsidRDefault="001013A1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lastRenderedPageBreak/>
              <w:t>CL11</w:t>
            </w:r>
            <w:r w:rsidR="00851F2B"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>Depuis (</w:t>
            </w:r>
            <w:r w:rsidR="002277C6" w:rsidRPr="00955A62">
              <w:rPr>
                <w:b/>
                <w:i/>
                <w:sz w:val="20"/>
                <w:lang w:val="fr-FR"/>
              </w:rPr>
              <w:t>j</w:t>
            </w:r>
            <w:r w:rsidR="00924C33" w:rsidRPr="00955A62">
              <w:rPr>
                <w:b/>
                <w:i/>
                <w:sz w:val="20"/>
                <w:lang w:val="fr-FR"/>
              </w:rPr>
              <w:t>our de la semaine</w:t>
            </w:r>
            <w:r w:rsidR="00924C33" w:rsidRPr="00955A62">
              <w:rPr>
                <w:sz w:val="20"/>
                <w:lang w:val="fr-FR"/>
              </w:rPr>
              <w:t xml:space="preserve">) dernier, est-ce que  </w:t>
            </w:r>
            <w:r w:rsidR="00620B1D" w:rsidRPr="00955A62">
              <w:rPr>
                <w:sz w:val="20"/>
                <w:lang w:val="fr-FR"/>
              </w:rPr>
              <w:t>(</w:t>
            </w:r>
            <w:r w:rsidR="00620B1D" w:rsidRPr="00955A62">
              <w:rPr>
                <w:b/>
                <w:i/>
                <w:sz w:val="20"/>
                <w:lang w:val="fr-FR"/>
              </w:rPr>
              <w:t>nom</w:t>
            </w:r>
            <w:r w:rsidR="00620B1D" w:rsidRPr="00955A62">
              <w:rPr>
                <w:sz w:val="20"/>
                <w:lang w:val="fr-FR"/>
              </w:rPr>
              <w:t xml:space="preserve">) </w:t>
            </w:r>
            <w:r w:rsidR="00924C33" w:rsidRPr="00955A62">
              <w:rPr>
                <w:sz w:val="20"/>
                <w:lang w:val="fr-FR"/>
              </w:rPr>
              <w:t xml:space="preserve">a fait une des choses suivantes pour le ménage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4E084FF9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FF0DE1F" w14:textId="77777777" w:rsidR="00851F2B" w:rsidRPr="00955A62" w:rsidRDefault="00F91BC2" w:rsidP="004E4CF3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trike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[A]</w:t>
            </w:r>
            <w:r w:rsidR="00851F2B" w:rsidRPr="00955A62">
              <w:rPr>
                <w:sz w:val="20"/>
                <w:lang w:val="fr-FR"/>
              </w:rPr>
              <w:tab/>
            </w:r>
            <w:r w:rsidR="00924C33" w:rsidRPr="00955A62">
              <w:rPr>
                <w:sz w:val="20"/>
                <w:lang w:val="fr-FR"/>
              </w:rPr>
              <w:t xml:space="preserve">Des courses pour le ménage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46861CDC" w14:textId="77777777" w:rsidR="00F91BC2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20DF658" w14:textId="77777777" w:rsidR="00462E8F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</w:t>
            </w:r>
            <w:r w:rsidR="004E4CF3" w:rsidRPr="00955A62">
              <w:rPr>
                <w:sz w:val="20"/>
                <w:lang w:val="fr-FR"/>
              </w:rPr>
              <w:t>B]</w:t>
            </w:r>
            <w:r w:rsidR="004E4CF3" w:rsidRPr="00955A62">
              <w:rPr>
                <w:sz w:val="20"/>
                <w:lang w:val="fr-FR"/>
              </w:rPr>
              <w:tab/>
              <w:t>C</w:t>
            </w:r>
            <w:r w:rsidR="00924C33" w:rsidRPr="00955A62">
              <w:rPr>
                <w:sz w:val="20"/>
                <w:lang w:val="fr-FR"/>
              </w:rPr>
              <w:t>uisiner</w:t>
            </w:r>
            <w:r w:rsidR="004E4CF3" w:rsidRPr="00955A62">
              <w:rPr>
                <w:sz w:val="20"/>
                <w:lang w:val="fr-FR"/>
              </w:rPr>
              <w:t>?</w:t>
            </w:r>
          </w:p>
          <w:p w14:paraId="0CB06052" w14:textId="77777777" w:rsidR="00462E8F" w:rsidRPr="00955A62" w:rsidRDefault="00462E8F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56BCECD" w14:textId="77777777" w:rsidR="00851F2B" w:rsidRPr="00955A62" w:rsidRDefault="004E4CF3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  <w:t>[C]</w:t>
            </w:r>
            <w:r w:rsidRPr="00955A62">
              <w:rPr>
                <w:sz w:val="20"/>
                <w:lang w:val="fr-FR"/>
              </w:rPr>
              <w:tab/>
            </w:r>
            <w:r w:rsidR="00924C33" w:rsidRPr="00955A62">
              <w:rPr>
                <w:sz w:val="20"/>
                <w:lang w:val="fr-FR"/>
              </w:rPr>
              <w:t xml:space="preserve">Laver la vaisselle ou nettoyer la maison 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73E98455" w14:textId="77777777" w:rsidR="00F91BC2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086A65D" w14:textId="77777777" w:rsidR="00161329" w:rsidRPr="00955A62" w:rsidRDefault="00161329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8A936CC" w14:textId="77777777" w:rsidR="00851F2B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[D]</w:t>
            </w:r>
            <w:r w:rsidR="00851F2B" w:rsidRPr="00955A62">
              <w:rPr>
                <w:sz w:val="20"/>
                <w:lang w:val="fr-FR"/>
              </w:rPr>
              <w:tab/>
            </w:r>
            <w:r w:rsidR="00924C33" w:rsidRPr="00955A62">
              <w:rPr>
                <w:sz w:val="20"/>
                <w:lang w:val="fr-FR"/>
              </w:rPr>
              <w:t>Laver des vêtements</w:t>
            </w:r>
            <w:r w:rsidR="00851F2B" w:rsidRPr="00955A62">
              <w:rPr>
                <w:sz w:val="20"/>
                <w:lang w:val="fr-FR"/>
              </w:rPr>
              <w:t>?</w:t>
            </w:r>
          </w:p>
          <w:p w14:paraId="7EA7F0FE" w14:textId="77777777" w:rsidR="00851F2B" w:rsidRPr="00955A62" w:rsidRDefault="00851F2B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BD54C05" w14:textId="77777777" w:rsidR="00851F2B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CD4F1D" w:rsidRPr="00955A62">
              <w:rPr>
                <w:sz w:val="20"/>
                <w:lang w:val="fr-FR"/>
              </w:rPr>
              <w:t>[E]</w:t>
            </w:r>
            <w:r w:rsidR="00CD4F1D" w:rsidRPr="00955A62">
              <w:rPr>
                <w:sz w:val="20"/>
                <w:lang w:val="fr-FR"/>
              </w:rPr>
              <w:tab/>
            </w:r>
            <w:r w:rsidR="00924C33" w:rsidRPr="00955A62">
              <w:rPr>
                <w:sz w:val="20"/>
                <w:lang w:val="fr-FR"/>
              </w:rPr>
              <w:t>Prendre soin des enfants</w:t>
            </w:r>
            <w:r w:rsidR="00CD4F1D" w:rsidRPr="00955A62">
              <w:rPr>
                <w:sz w:val="20"/>
                <w:lang w:val="fr-FR"/>
              </w:rPr>
              <w:t>?</w:t>
            </w:r>
          </w:p>
          <w:p w14:paraId="10D20627" w14:textId="77777777" w:rsidR="00851F2B" w:rsidRPr="00955A62" w:rsidRDefault="00851F2B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442D1B2" w14:textId="77777777" w:rsidR="00851F2B" w:rsidRPr="00955A62" w:rsidRDefault="00F91BC2" w:rsidP="00F91BC2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[F]</w:t>
            </w:r>
            <w:r w:rsidR="00851F2B" w:rsidRPr="00955A62">
              <w:rPr>
                <w:sz w:val="20"/>
                <w:lang w:val="fr-FR"/>
              </w:rPr>
              <w:tab/>
            </w:r>
            <w:r w:rsidR="00924C33" w:rsidRPr="00955A62">
              <w:rPr>
                <w:sz w:val="20"/>
                <w:lang w:val="fr-FR"/>
              </w:rPr>
              <w:t>Prendre soin des personnes âgées ou malades ?</w:t>
            </w:r>
          </w:p>
          <w:p w14:paraId="72737719" w14:textId="77777777" w:rsidR="00851F2B" w:rsidRPr="00955A62" w:rsidRDefault="00851F2B" w:rsidP="00C87F8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2ACE754" w14:textId="77777777" w:rsidR="00C87F81" w:rsidRPr="00955A62" w:rsidRDefault="00C87F81" w:rsidP="00C87F81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4E33550F" w14:textId="77777777" w:rsidR="00851F2B" w:rsidRPr="00955A62" w:rsidRDefault="00F91BC2" w:rsidP="00924C33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851F2B" w:rsidRPr="00955A62">
              <w:rPr>
                <w:sz w:val="20"/>
                <w:lang w:val="fr-FR"/>
              </w:rPr>
              <w:t>[X]</w:t>
            </w:r>
            <w:r w:rsidR="00851F2B" w:rsidRPr="00955A62">
              <w:rPr>
                <w:sz w:val="20"/>
                <w:lang w:val="fr-FR"/>
              </w:rPr>
              <w:tab/>
            </w:r>
            <w:r w:rsidR="00D45C78" w:rsidRPr="00955A62">
              <w:rPr>
                <w:sz w:val="20"/>
                <w:lang w:val="fr-FR"/>
              </w:rPr>
              <w:t>Autre</w:t>
            </w:r>
            <w:r w:rsidR="00924C33" w:rsidRPr="00955A62">
              <w:rPr>
                <w:sz w:val="20"/>
                <w:lang w:val="fr-FR"/>
              </w:rPr>
              <w:t xml:space="preserve">s taches de ménage </w:t>
            </w:r>
            <w:r w:rsidR="00851F2B" w:rsidRPr="00955A62">
              <w:rPr>
                <w:sz w:val="20"/>
                <w:lang w:val="fr-FR"/>
              </w:rPr>
              <w:t>?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530E99" w14:textId="77777777" w:rsidR="00851F2B" w:rsidRPr="00955A62" w:rsidRDefault="00851F2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763B781" w14:textId="77777777" w:rsidR="00161329" w:rsidRPr="00955A62" w:rsidRDefault="00651861" w:rsidP="00651861">
            <w:pPr>
              <w:tabs>
                <w:tab w:val="righ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</w:p>
          <w:p w14:paraId="7783CB58" w14:textId="77777777" w:rsidR="00851F2B" w:rsidRPr="00955A62" w:rsidRDefault="00161329" w:rsidP="00651861">
            <w:pPr>
              <w:tabs>
                <w:tab w:val="righ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             </w:t>
            </w:r>
            <w:r w:rsidR="00851F2B" w:rsidRPr="00955A62">
              <w:rPr>
                <w:caps/>
                <w:sz w:val="20"/>
                <w:lang w:val="fr-FR"/>
              </w:rPr>
              <w:tab/>
            </w:r>
            <w:r w:rsidR="00D45C78" w:rsidRPr="00955A62">
              <w:rPr>
                <w:caps/>
                <w:sz w:val="20"/>
                <w:lang w:val="fr-FR"/>
              </w:rPr>
              <w:t>Oui</w:t>
            </w:r>
            <w:r w:rsidR="00851F2B" w:rsidRPr="00955A62">
              <w:rPr>
                <w:caps/>
                <w:sz w:val="20"/>
                <w:lang w:val="fr-FR"/>
              </w:rPr>
              <w:t xml:space="preserve">   </w:t>
            </w:r>
            <w:r w:rsidR="00BB006F" w:rsidRPr="00955A62">
              <w:rPr>
                <w:caps/>
                <w:sz w:val="20"/>
                <w:lang w:val="fr-FR"/>
              </w:rPr>
              <w:t>NON</w:t>
            </w:r>
          </w:p>
          <w:p w14:paraId="161CD5FF" w14:textId="77777777" w:rsidR="00851F2B" w:rsidRPr="00955A62" w:rsidRDefault="00851F2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B4A682F" w14:textId="77777777" w:rsidR="00851F2B" w:rsidRPr="00955A62" w:rsidRDefault="00924C3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courses pour le menage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208BB708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AF96D5F" w14:textId="77777777" w:rsidR="00851F2B" w:rsidRPr="00955A62" w:rsidRDefault="00F91BC2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C</w:t>
            </w:r>
            <w:r w:rsidR="00924C33" w:rsidRPr="00955A62">
              <w:rPr>
                <w:caps/>
                <w:sz w:val="20"/>
                <w:lang w:val="fr-FR"/>
              </w:rPr>
              <w:t>uisiner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3DE5A995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EA78B54" w14:textId="77777777" w:rsidR="00C87F81" w:rsidRPr="00955A62" w:rsidRDefault="00924C3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laver </w:t>
            </w:r>
            <w:r w:rsidR="000E75D1" w:rsidRPr="00955A62">
              <w:rPr>
                <w:caps/>
                <w:sz w:val="20"/>
                <w:lang w:val="fr-FR"/>
              </w:rPr>
              <w:t xml:space="preserve">LA </w:t>
            </w:r>
            <w:r w:rsidRPr="00955A62">
              <w:rPr>
                <w:caps/>
                <w:sz w:val="20"/>
                <w:lang w:val="fr-FR"/>
              </w:rPr>
              <w:t xml:space="preserve">vaisselle 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  <w:r w:rsidRPr="00955A62">
              <w:rPr>
                <w:caps/>
                <w:sz w:val="20"/>
                <w:lang w:val="fr-FR"/>
              </w:rPr>
              <w:t>/</w:t>
            </w:r>
          </w:p>
          <w:p w14:paraId="6C98D2F4" w14:textId="77777777" w:rsidR="004E4CF3" w:rsidRPr="00955A62" w:rsidRDefault="00C87F81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924C33" w:rsidRPr="00955A62">
              <w:rPr>
                <w:caps/>
                <w:sz w:val="20"/>
                <w:lang w:val="fr-FR"/>
              </w:rPr>
              <w:t>nettoyer la maison</w:t>
            </w:r>
            <w:r w:rsidR="004E4CF3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3DE1D8BF" w14:textId="77777777" w:rsidR="004E4CF3" w:rsidRPr="00955A62" w:rsidRDefault="004E4CF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C44E5D7" w14:textId="77777777" w:rsidR="00851F2B" w:rsidRPr="00955A62" w:rsidRDefault="00924C3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laver des vetements</w:t>
            </w:r>
            <w:r w:rsidR="00851F2B" w:rsidRPr="00955A62">
              <w:rPr>
                <w:caps/>
                <w:sz w:val="20"/>
                <w:lang w:val="fr-FR"/>
              </w:rPr>
              <w:t xml:space="preserve"> 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1A322367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084E609" w14:textId="77777777" w:rsidR="00851F2B" w:rsidRPr="00955A62" w:rsidRDefault="00924C3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prendre soin des enfants</w:t>
            </w:r>
            <w:r w:rsidR="00851F2B" w:rsidRPr="00955A62">
              <w:rPr>
                <w:caps/>
                <w:sz w:val="20"/>
                <w:lang w:val="fr-FR"/>
              </w:rPr>
              <w:t xml:space="preserve"> 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5579A2E9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66BB4F7" w14:textId="77777777" w:rsidR="00C87F81" w:rsidRPr="00955A62" w:rsidRDefault="00924C33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prendre soin des vieux</w:t>
            </w:r>
            <w:r w:rsidR="00161329" w:rsidRPr="00955A62">
              <w:rPr>
                <w:caps/>
                <w:sz w:val="20"/>
                <w:lang w:val="fr-FR"/>
              </w:rPr>
              <w:t xml:space="preserve"> </w:t>
            </w:r>
            <w:r w:rsidRPr="00955A62">
              <w:rPr>
                <w:caps/>
                <w:sz w:val="20"/>
                <w:lang w:val="fr-FR"/>
              </w:rPr>
              <w:t>/</w:t>
            </w:r>
          </w:p>
          <w:p w14:paraId="5D0A25EB" w14:textId="77777777" w:rsidR="00851F2B" w:rsidRPr="00955A62" w:rsidRDefault="00C87F81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924C33" w:rsidRPr="00955A62">
              <w:rPr>
                <w:caps/>
                <w:sz w:val="20"/>
                <w:lang w:val="fr-FR"/>
              </w:rPr>
              <w:t>malades</w:t>
            </w:r>
            <w:r w:rsidR="00851F2B" w:rsidRPr="00955A62">
              <w:rPr>
                <w:caps/>
                <w:sz w:val="20"/>
                <w:lang w:val="fr-FR"/>
              </w:rPr>
              <w:t xml:space="preserve"> </w:t>
            </w:r>
            <w:r w:rsidR="00851F2B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695D9F6E" w14:textId="77777777" w:rsidR="00851F2B" w:rsidRPr="00955A62" w:rsidRDefault="00851F2B" w:rsidP="00F91BC2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7BA30DA" w14:textId="77777777" w:rsidR="00851F2B" w:rsidRPr="00955A62" w:rsidRDefault="00D45C78" w:rsidP="00924C33">
            <w:pPr>
              <w:tabs>
                <w:tab w:val="right" w:leader="dot" w:pos="420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Autre</w:t>
            </w:r>
            <w:r w:rsidR="00924C33" w:rsidRPr="00955A62">
              <w:rPr>
                <w:caps/>
                <w:sz w:val="20"/>
                <w:lang w:val="fr-FR"/>
              </w:rPr>
              <w:t>s taches de menage</w:t>
            </w:r>
            <w:r w:rsidR="00851F2B" w:rsidRPr="00955A62">
              <w:rPr>
                <w:caps/>
                <w:sz w:val="20"/>
                <w:lang w:val="fr-FR"/>
              </w:rPr>
              <w:t xml:space="preserve"> </w:t>
            </w:r>
            <w:r w:rsidR="00851F2B" w:rsidRPr="00955A62">
              <w:rPr>
                <w:caps/>
                <w:sz w:val="20"/>
                <w:lang w:val="fr-FR"/>
              </w:rPr>
              <w:tab/>
              <w:t xml:space="preserve">1       2 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F0F8A1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F91BC2" w:rsidRPr="00955A62" w14:paraId="0DC27A88" w14:textId="77777777" w:rsidTr="004E4C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25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FD770B1" w14:textId="77777777" w:rsidR="00F91BC2" w:rsidRPr="00955A62" w:rsidRDefault="001013A1" w:rsidP="00F91BC2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CL12</w:t>
            </w:r>
            <w:r w:rsidR="00F91BC2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F91BC2"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F91BC2" w:rsidRPr="00955A62">
              <w:rPr>
                <w:lang w:val="fr-FR"/>
              </w:rPr>
              <w:t xml:space="preserve"> CL1</w:t>
            </w:r>
            <w:r w:rsidRPr="00955A62">
              <w:rPr>
                <w:lang w:val="fr-FR"/>
              </w:rPr>
              <w:t>1</w:t>
            </w:r>
            <w:r w:rsidR="00F91BC2" w:rsidRPr="00955A62">
              <w:rPr>
                <w:lang w:val="fr-FR"/>
              </w:rPr>
              <w:t>, [A]-[X]</w:t>
            </w:r>
            <w:r w:rsidR="00663892" w:rsidRPr="00955A62">
              <w:rPr>
                <w:lang w:val="fr-FR"/>
              </w:rPr>
              <w:t xml:space="preserve"> </w:t>
            </w:r>
            <w:r w:rsidR="00F91BC2" w:rsidRPr="00955A62">
              <w:rPr>
                <w:lang w:val="fr-FR"/>
              </w:rPr>
              <w:t>:</w:t>
            </w:r>
          </w:p>
        </w:tc>
        <w:tc>
          <w:tcPr>
            <w:tcW w:w="210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70B1683" w14:textId="77777777" w:rsidR="00924C33" w:rsidRPr="00955A62" w:rsidRDefault="00924C33" w:rsidP="00924C33">
            <w:pPr>
              <w:pStyle w:val="Responsecategs"/>
              <w:tabs>
                <w:tab w:val="clear" w:pos="3942"/>
                <w:tab w:val="right" w:leader="dot" w:pos="41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 moins un ‘Oui’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F6B5BC2" w14:textId="77777777" w:rsidR="00F91BC2" w:rsidRPr="00955A62" w:rsidRDefault="00924C33" w:rsidP="00924C33">
            <w:pPr>
              <w:pStyle w:val="Responsecategs"/>
              <w:tabs>
                <w:tab w:val="clear" w:pos="3942"/>
                <w:tab w:val="right" w:leader="dot" w:pos="4163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toutes les reponses sont ‘NON’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3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74ABF5D8" w14:textId="77777777" w:rsidR="00F91BC2" w:rsidRPr="00955A62" w:rsidRDefault="00F91BC2" w:rsidP="004E44D9">
            <w:pPr>
              <w:spacing w:line="276" w:lineRule="auto"/>
              <w:rPr>
                <w:sz w:val="20"/>
                <w:lang w:val="fr-FR"/>
              </w:rPr>
            </w:pPr>
          </w:p>
          <w:p w14:paraId="04034D8B" w14:textId="77777777" w:rsidR="00F91BC2" w:rsidRPr="00955A62" w:rsidRDefault="00F91BC2" w:rsidP="004E44D9">
            <w:pPr>
              <w:spacing w:line="276" w:lineRule="auto"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</w:tc>
      </w:tr>
      <w:tr w:rsidR="00851F2B" w:rsidRPr="00955A62" w14:paraId="722AB80B" w14:textId="77777777" w:rsidTr="004E4CF3">
        <w:tblPrEx>
          <w:shd w:val="clear" w:color="auto" w:fill="B6DDE8"/>
        </w:tblPrEx>
        <w:trPr>
          <w:cantSplit/>
          <w:trHeight w:val="217"/>
          <w:jc w:val="center"/>
        </w:trPr>
        <w:tc>
          <w:tcPr>
            <w:tcW w:w="2255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E36D3F" w14:textId="77777777" w:rsidR="00924C33" w:rsidRPr="00955A62" w:rsidRDefault="001013A1" w:rsidP="00924C33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CL13</w:t>
            </w:r>
            <w:r w:rsidR="00851F2B" w:rsidRPr="00955A62">
              <w:rPr>
                <w:sz w:val="20"/>
                <w:lang w:val="fr-FR"/>
              </w:rPr>
              <w:t xml:space="preserve">. </w:t>
            </w:r>
            <w:r w:rsidR="00924C33" w:rsidRPr="00955A62">
              <w:rPr>
                <w:sz w:val="20"/>
                <w:lang w:val="fr-FR"/>
              </w:rPr>
              <w:t>Depuis (</w:t>
            </w:r>
            <w:r w:rsidR="002277C6" w:rsidRPr="00955A62">
              <w:rPr>
                <w:b/>
                <w:i/>
                <w:sz w:val="20"/>
                <w:lang w:val="fr-FR"/>
              </w:rPr>
              <w:t>j</w:t>
            </w:r>
            <w:r w:rsidR="00924C33" w:rsidRPr="00955A62">
              <w:rPr>
                <w:b/>
                <w:i/>
                <w:sz w:val="20"/>
                <w:lang w:val="fr-FR"/>
              </w:rPr>
              <w:t>our de la semaine</w:t>
            </w:r>
            <w:r w:rsidR="00924C33" w:rsidRPr="00955A62">
              <w:rPr>
                <w:sz w:val="20"/>
                <w:lang w:val="fr-FR"/>
              </w:rPr>
              <w:t xml:space="preserve">) dernier, à peu près combien d’heures au total </w:t>
            </w:r>
            <w:r w:rsidR="002277C6" w:rsidRPr="00955A62">
              <w:rPr>
                <w:b/>
                <w:i/>
                <w:sz w:val="20"/>
                <w:lang w:val="fr-FR"/>
              </w:rPr>
              <w:t>(nom)</w:t>
            </w:r>
            <w:r w:rsidR="00924C33" w:rsidRPr="00955A62">
              <w:rPr>
                <w:sz w:val="20"/>
                <w:lang w:val="fr-FR"/>
              </w:rPr>
              <w:t xml:space="preserve"> a-t-il/elle travaillé sur cette/ces activité(s) ?</w:t>
            </w:r>
          </w:p>
          <w:p w14:paraId="47E312C8" w14:textId="77777777" w:rsidR="00851F2B" w:rsidRPr="00955A62" w:rsidRDefault="00851F2B" w:rsidP="00063F51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6D545719" w14:textId="77777777" w:rsidR="00851F2B" w:rsidRPr="00955A62" w:rsidRDefault="00AB56AF" w:rsidP="00924C33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924C33" w:rsidRPr="00955A62">
              <w:rPr>
                <w:i/>
                <w:sz w:val="20"/>
                <w:lang w:val="fr-FR"/>
              </w:rPr>
              <w:t>Si moins d’une heu</w:t>
            </w:r>
            <w:r w:rsidRPr="00955A62">
              <w:rPr>
                <w:i/>
                <w:sz w:val="20"/>
                <w:lang w:val="fr-FR"/>
              </w:rPr>
              <w:t>r</w:t>
            </w:r>
            <w:r w:rsidR="00924C33" w:rsidRPr="00955A62">
              <w:rPr>
                <w:i/>
                <w:sz w:val="20"/>
                <w:lang w:val="fr-FR"/>
              </w:rPr>
              <w:t>e</w:t>
            </w:r>
            <w:r w:rsidRPr="00955A62">
              <w:rPr>
                <w:i/>
                <w:sz w:val="20"/>
                <w:lang w:val="fr-FR"/>
              </w:rPr>
              <w:t xml:space="preserve">, </w:t>
            </w:r>
            <w:r w:rsidR="00D45C78" w:rsidRPr="00955A62">
              <w:rPr>
                <w:i/>
                <w:sz w:val="20"/>
                <w:lang w:val="fr-FR"/>
              </w:rPr>
              <w:t>enregistrer</w:t>
            </w:r>
            <w:r w:rsidRPr="00955A62">
              <w:rPr>
                <w:i/>
                <w:sz w:val="20"/>
                <w:lang w:val="fr-FR"/>
              </w:rPr>
              <w:t xml:space="preserve"> ‘</w:t>
            </w:r>
            <w:r w:rsidR="00851F2B" w:rsidRPr="00955A62">
              <w:rPr>
                <w:i/>
                <w:sz w:val="20"/>
                <w:lang w:val="fr-FR"/>
              </w:rPr>
              <w:t>00</w:t>
            </w:r>
            <w:r w:rsidRPr="00955A62">
              <w:rPr>
                <w:i/>
                <w:sz w:val="20"/>
                <w:lang w:val="fr-FR"/>
              </w:rPr>
              <w:t>’</w:t>
            </w:r>
            <w:r w:rsidR="00717734" w:rsidRPr="00955A62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2108" w:type="pct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579E4F1E" w14:textId="77777777" w:rsidR="00851F2B" w:rsidRPr="00955A62" w:rsidRDefault="00851F2B" w:rsidP="009C0943">
            <w:pPr>
              <w:tabs>
                <w:tab w:val="right" w:leader="dot" w:pos="418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F4E279C" w14:textId="77777777" w:rsidR="00F54547" w:rsidRPr="00955A62" w:rsidRDefault="00F54547" w:rsidP="009C0943">
            <w:pPr>
              <w:tabs>
                <w:tab w:val="right" w:leader="dot" w:pos="418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452733A" w14:textId="77777777" w:rsidR="00851F2B" w:rsidRPr="00955A62" w:rsidRDefault="00924C33" w:rsidP="00924C33">
            <w:pPr>
              <w:tabs>
                <w:tab w:val="right" w:leader="dot" w:pos="418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Nombre d’</w:t>
            </w:r>
            <w:r w:rsidR="00D45C78" w:rsidRPr="00955A62">
              <w:rPr>
                <w:caps/>
                <w:sz w:val="20"/>
                <w:lang w:val="fr-FR"/>
              </w:rPr>
              <w:t>heures</w:t>
            </w:r>
            <w:r w:rsidR="00851F2B" w:rsidRPr="00955A62">
              <w:rPr>
                <w:caps/>
                <w:sz w:val="20"/>
                <w:lang w:val="fr-FR"/>
              </w:rPr>
              <w:tab/>
              <w:t>__ __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1B2CC0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  <w:p w14:paraId="4F906976" w14:textId="77777777" w:rsidR="00851F2B" w:rsidRPr="00955A62" w:rsidRDefault="00851F2B" w:rsidP="00063F51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</w:tbl>
    <w:p w14:paraId="6BE37894" w14:textId="77777777" w:rsidR="00851F2B" w:rsidRPr="00955A62" w:rsidRDefault="00851F2B" w:rsidP="00063F51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3"/>
        <w:gridCol w:w="4612"/>
        <w:gridCol w:w="1363"/>
      </w:tblGrid>
      <w:tr w:rsidR="00851F2B" w:rsidRPr="00955A62" w14:paraId="61DC2C8C" w14:textId="77777777" w:rsidTr="00CA4596">
        <w:trPr>
          <w:cantSplit/>
          <w:jc w:val="center"/>
        </w:trPr>
        <w:tc>
          <w:tcPr>
            <w:tcW w:w="2138" w:type="pct"/>
            <w:tcBorders>
              <w:top w:val="single" w:sz="4" w:space="0" w:color="auto"/>
              <w:left w:val="double" w:sz="4" w:space="0" w:color="auto"/>
              <w:bottom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95A5E7" w14:textId="77777777" w:rsidR="00851F2B" w:rsidRPr="00955A62" w:rsidRDefault="00851F2B" w:rsidP="00393E2E">
            <w:pPr>
              <w:pageBreakBefore/>
              <w:widowControl w:val="0"/>
              <w:spacing w:line="276" w:lineRule="auto"/>
              <w:ind w:left="144" w:hanging="144"/>
              <w:contextualSpacing/>
              <w:rPr>
                <w:b/>
                <w:caps/>
                <w:sz w:val="20"/>
                <w:lang w:val="fr-FR"/>
              </w:rPr>
            </w:pPr>
            <w:r w:rsidRPr="00955A62">
              <w:rPr>
                <w:b/>
                <w:i/>
                <w:caps/>
                <w:sz w:val="20"/>
                <w:lang w:val="fr-FR"/>
              </w:rPr>
              <w:lastRenderedPageBreak/>
              <w:br w:type="page"/>
            </w:r>
            <w:r w:rsidR="00393E2E" w:rsidRPr="00955A62">
              <w:rPr>
                <w:b/>
                <w:caps/>
                <w:sz w:val="20"/>
                <w:lang w:val="fr-FR"/>
              </w:rPr>
              <w:t>DISCIPLINE de l’</w:t>
            </w:r>
            <w:r w:rsidR="00D45C78" w:rsidRPr="00955A62">
              <w:rPr>
                <w:b/>
                <w:caps/>
                <w:sz w:val="20"/>
                <w:lang w:val="fr-FR"/>
              </w:rPr>
              <w:t>ENFANT</w:t>
            </w:r>
            <w:r w:rsidRPr="00955A62">
              <w:rPr>
                <w:b/>
                <w:caps/>
                <w:sz w:val="20"/>
                <w:lang w:val="fr-FR"/>
              </w:rPr>
              <w:t xml:space="preserve"> </w:t>
            </w:r>
          </w:p>
        </w:tc>
        <w:tc>
          <w:tcPr>
            <w:tcW w:w="2209" w:type="pct"/>
            <w:tcBorders>
              <w:top w:val="single" w:sz="4" w:space="0" w:color="auto"/>
              <w:bottom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0A4431" w14:textId="77777777" w:rsidR="00851F2B" w:rsidRPr="00955A62" w:rsidRDefault="00851F2B" w:rsidP="00063F51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  <w:tc>
          <w:tcPr>
            <w:tcW w:w="653" w:type="pct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E6EB43" w14:textId="77777777" w:rsidR="00851F2B" w:rsidRPr="00955A62" w:rsidRDefault="008736BE" w:rsidP="00063F51">
            <w:pPr>
              <w:spacing w:line="276" w:lineRule="auto"/>
              <w:ind w:left="144" w:hanging="144"/>
              <w:contextualSpacing/>
              <w:jc w:val="right"/>
              <w:rPr>
                <w:smallCaps/>
                <w:sz w:val="20"/>
                <w:lang w:val="fr-FR"/>
              </w:rPr>
            </w:pPr>
            <w:r w:rsidRPr="00955A62">
              <w:rPr>
                <w:b/>
                <w:smallCaps/>
                <w:sz w:val="20"/>
                <w:lang w:val="fr-FR"/>
              </w:rPr>
              <w:t>F</w:t>
            </w:r>
            <w:r w:rsidR="00851F2B" w:rsidRPr="00955A62">
              <w:rPr>
                <w:b/>
                <w:smallCaps/>
                <w:sz w:val="20"/>
                <w:lang w:val="fr-FR"/>
              </w:rPr>
              <w:t>CD</w:t>
            </w:r>
          </w:p>
        </w:tc>
      </w:tr>
      <w:tr w:rsidR="004E44D9" w:rsidRPr="00955A62" w14:paraId="0D5928F7" w14:textId="77777777" w:rsidTr="00CA4596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13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56A5F470" w14:textId="77777777" w:rsidR="004E44D9" w:rsidRPr="00955A62" w:rsidRDefault="005A1336" w:rsidP="00393E2E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</w:t>
            </w:r>
            <w:r w:rsidR="004E44D9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CD1</w:t>
            </w:r>
            <w:r w:rsidR="004E44D9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4E44D9"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4E44D9" w:rsidRPr="00955A62">
              <w:rPr>
                <w:lang w:val="fr-FR"/>
              </w:rPr>
              <w:t xml:space="preserve"> CB</w:t>
            </w:r>
            <w:r w:rsidR="003E64AF" w:rsidRPr="00955A62">
              <w:rPr>
                <w:lang w:val="fr-FR"/>
              </w:rPr>
              <w:t>3</w:t>
            </w:r>
            <w:r w:rsidR="00663892" w:rsidRPr="00955A62">
              <w:rPr>
                <w:lang w:val="fr-FR"/>
              </w:rPr>
              <w:t xml:space="preserve"> </w:t>
            </w:r>
            <w:r w:rsidR="004E44D9" w:rsidRPr="00955A62">
              <w:rPr>
                <w:lang w:val="fr-FR"/>
              </w:rPr>
              <w:t xml:space="preserve">: </w:t>
            </w:r>
            <w:r w:rsidR="00393E2E" w:rsidRPr="00955A62">
              <w:rPr>
                <w:lang w:val="fr-FR"/>
              </w:rPr>
              <w:t>Age de l’e</w:t>
            </w:r>
            <w:r w:rsidR="00D45C78" w:rsidRPr="00955A62">
              <w:rPr>
                <w:lang w:val="fr-FR"/>
              </w:rPr>
              <w:t>nfant</w:t>
            </w:r>
            <w:r w:rsidR="00393E2E" w:rsidRPr="00955A62">
              <w:rPr>
                <w:lang w:val="fr-FR"/>
              </w:rPr>
              <w:t xml:space="preserve"> </w:t>
            </w:r>
            <w:r w:rsidR="004E44D9" w:rsidRPr="00955A62">
              <w:rPr>
                <w:lang w:val="fr-FR"/>
              </w:rPr>
              <w:t>:</w:t>
            </w:r>
          </w:p>
        </w:tc>
        <w:tc>
          <w:tcPr>
            <w:tcW w:w="2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79F5703" w14:textId="77777777" w:rsidR="004E44D9" w:rsidRPr="00955A62" w:rsidRDefault="00554950" w:rsidP="00CA4596">
            <w:pPr>
              <w:pStyle w:val="Responsecategs"/>
              <w:tabs>
                <w:tab w:val="clear" w:pos="3942"/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age </w:t>
            </w:r>
            <w:r w:rsidR="004E44D9" w:rsidRPr="00955A62">
              <w:rPr>
                <w:rFonts w:ascii="Times New Roman" w:hAnsi="Times New Roman"/>
                <w:caps/>
                <w:lang w:val="fr-FR"/>
              </w:rPr>
              <w:t xml:space="preserve">5-14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="004E44D9"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="004E44D9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6D9DE43" w14:textId="77777777" w:rsidR="004E44D9" w:rsidRPr="00955A62" w:rsidRDefault="00554950" w:rsidP="00393E2E">
            <w:pPr>
              <w:pStyle w:val="Responsecategs"/>
              <w:tabs>
                <w:tab w:val="clear" w:pos="3942"/>
                <w:tab w:val="right" w:leader="dot" w:pos="4390"/>
              </w:tabs>
              <w:spacing w:line="276" w:lineRule="auto"/>
              <w:ind w:left="144" w:hanging="144"/>
              <w:contextualSpacing/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age </w:t>
            </w:r>
            <w:r w:rsidR="004E44D9" w:rsidRPr="00955A62">
              <w:rPr>
                <w:rFonts w:ascii="Times New Roman" w:hAnsi="Times New Roman"/>
                <w:caps/>
                <w:lang w:val="fr-FR"/>
              </w:rPr>
              <w:t xml:space="preserve">15-17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="00393E2E"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="004E44D9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1F3097D1" w14:textId="77777777" w:rsidR="004E44D9" w:rsidRPr="00955A62" w:rsidRDefault="004E44D9" w:rsidP="004E44D9">
            <w:pPr>
              <w:spacing w:line="276" w:lineRule="auto"/>
              <w:contextualSpacing/>
              <w:rPr>
                <w:i/>
                <w:sz w:val="20"/>
                <w:lang w:val="fr-FR"/>
              </w:rPr>
            </w:pPr>
          </w:p>
          <w:p w14:paraId="263D00EC" w14:textId="77777777" w:rsidR="004E44D9" w:rsidRPr="00955A62" w:rsidRDefault="004E44D9" w:rsidP="004E44D9">
            <w:pPr>
              <w:spacing w:line="276" w:lineRule="auto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</w:tc>
      </w:tr>
      <w:tr w:rsidR="00CD4F1D" w:rsidRPr="008454A1" w14:paraId="4BEE0143" w14:textId="77777777" w:rsidTr="00CA4596">
        <w:trPr>
          <w:cantSplit/>
          <w:trHeight w:val="2864"/>
          <w:jc w:val="center"/>
        </w:trPr>
        <w:tc>
          <w:tcPr>
            <w:tcW w:w="2138" w:type="pct"/>
            <w:tcBorders>
              <w:top w:val="nil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854D4B" w14:textId="77777777" w:rsidR="00FD2A43" w:rsidRPr="00955A62" w:rsidRDefault="005A1336" w:rsidP="00620B1D">
            <w:pPr>
              <w:spacing w:line="276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F</w:t>
            </w:r>
            <w:r w:rsidR="00CD4F1D" w:rsidRPr="00955A62">
              <w:rPr>
                <w:b/>
                <w:sz w:val="20"/>
                <w:lang w:val="fr-FR"/>
              </w:rPr>
              <w:t>CD</w:t>
            </w:r>
            <w:r w:rsidRPr="00955A62">
              <w:rPr>
                <w:b/>
                <w:sz w:val="20"/>
                <w:lang w:val="fr-FR"/>
              </w:rPr>
              <w:t>2</w:t>
            </w:r>
            <w:r w:rsidR="00CD4F1D" w:rsidRPr="00955A62">
              <w:rPr>
                <w:b/>
                <w:sz w:val="20"/>
                <w:lang w:val="fr-FR"/>
              </w:rPr>
              <w:t xml:space="preserve">. </w:t>
            </w:r>
            <w:r w:rsidR="00393E2E" w:rsidRPr="00955A62">
              <w:rPr>
                <w:sz w:val="20"/>
                <w:lang w:val="fr-FR"/>
              </w:rPr>
              <w:t>Maintenant</w:t>
            </w:r>
            <w:r w:rsidR="00554950" w:rsidRPr="00955A62">
              <w:rPr>
                <w:sz w:val="20"/>
                <w:lang w:val="fr-FR"/>
              </w:rPr>
              <w:t>,</w:t>
            </w:r>
            <w:r w:rsidR="00393E2E" w:rsidRPr="00955A62">
              <w:rPr>
                <w:sz w:val="20"/>
                <w:lang w:val="fr-FR"/>
              </w:rPr>
              <w:t xml:space="preserve"> je voudrais parler de quelque chose d’autre</w:t>
            </w:r>
            <w:r w:rsidR="00FD2A43" w:rsidRPr="00955A62">
              <w:rPr>
                <w:b/>
                <w:sz w:val="20"/>
                <w:lang w:val="fr-FR"/>
              </w:rPr>
              <w:t>.</w:t>
            </w:r>
          </w:p>
          <w:p w14:paraId="04F30D9E" w14:textId="77777777" w:rsidR="00FD2A43" w:rsidRPr="00955A62" w:rsidRDefault="00FD2A43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B5E11EE" w14:textId="77777777" w:rsidR="00393E2E" w:rsidRPr="00955A62" w:rsidRDefault="00620B1D" w:rsidP="00620B1D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 xml:space="preserve">   </w:t>
            </w:r>
            <w:r w:rsidR="00393E2E" w:rsidRPr="00955A62">
              <w:rPr>
                <w:sz w:val="20"/>
                <w:lang w:val="fr-FR"/>
              </w:rPr>
              <w:t xml:space="preserve">Les adultes utilisent certains moyens pour apprendre aux enfants à bien se comporter ou pour traiter des problèmes de comportement. Je vais vous lire une liste de méthodes qui sont utilisées. Dites-moi SVP, </w:t>
            </w:r>
            <w:r w:rsidR="006D4AD3" w:rsidRPr="00955A62">
              <w:rPr>
                <w:sz w:val="20"/>
                <w:lang w:val="fr-FR"/>
              </w:rPr>
              <w:t xml:space="preserve">si </w:t>
            </w:r>
            <w:r w:rsidR="006D4AD3" w:rsidRPr="00955A62">
              <w:rPr>
                <w:sz w:val="20"/>
                <w:u w:val="single"/>
                <w:lang w:val="fr-FR"/>
              </w:rPr>
              <w:t>vous avez ou n’importe quel autre membre de votre ménage</w:t>
            </w:r>
            <w:r w:rsidR="006D4AD3" w:rsidRPr="00955A62">
              <w:rPr>
                <w:sz w:val="20"/>
                <w:lang w:val="fr-FR"/>
              </w:rPr>
              <w:t xml:space="preserve"> a </w:t>
            </w:r>
            <w:r w:rsidR="00393E2E" w:rsidRPr="00955A62">
              <w:rPr>
                <w:sz w:val="20"/>
                <w:lang w:val="fr-FR"/>
              </w:rPr>
              <w:t xml:space="preserve">utilisé une de ces méthodes avec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393E2E" w:rsidRPr="00955A62">
              <w:rPr>
                <w:sz w:val="20"/>
                <w:lang w:val="fr-FR"/>
              </w:rPr>
              <w:t xml:space="preserve"> au cours du mois dernier.</w:t>
            </w:r>
          </w:p>
          <w:p w14:paraId="62E2C5C1" w14:textId="77777777" w:rsidR="00CD4F1D" w:rsidRPr="00955A62" w:rsidRDefault="00CD4F1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0C96557" w14:textId="77777777" w:rsidR="00CD4F1D" w:rsidRPr="00955A62" w:rsidRDefault="00CD4F1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  <w:t>[A]</w:t>
            </w:r>
            <w:r w:rsidRPr="00955A62">
              <w:rPr>
                <w:sz w:val="20"/>
                <w:lang w:val="fr-FR"/>
              </w:rPr>
              <w:tab/>
            </w:r>
            <w:r w:rsidR="00393E2E" w:rsidRPr="00955A62">
              <w:rPr>
                <w:sz w:val="20"/>
                <w:lang w:val="fr-FR"/>
              </w:rPr>
              <w:t>Retirer des privilèges, interdire quelque chose</w:t>
            </w:r>
            <w:r w:rsidR="00750872" w:rsidRPr="00955A62">
              <w:rPr>
                <w:sz w:val="20"/>
                <w:lang w:val="fr-FR"/>
              </w:rPr>
              <w:t xml:space="preserve">  </w:t>
            </w:r>
            <w:r w:rsidR="00393E2E" w:rsidRPr="00955A62">
              <w:rPr>
                <w:sz w:val="20"/>
                <w:lang w:val="fr-FR"/>
              </w:rPr>
              <w:t xml:space="preserve">que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393E2E" w:rsidRPr="00955A62">
              <w:rPr>
                <w:sz w:val="20"/>
                <w:lang w:val="fr-FR"/>
              </w:rPr>
              <w:t xml:space="preserve"> aime faire ou ne pas lui permettre de </w:t>
            </w:r>
            <w:r w:rsidR="00750872" w:rsidRPr="00955A62">
              <w:rPr>
                <w:sz w:val="20"/>
                <w:lang w:val="fr-FR"/>
              </w:rPr>
              <w:t xml:space="preserve"> </w:t>
            </w:r>
            <w:r w:rsidR="00393E2E" w:rsidRPr="00955A62">
              <w:rPr>
                <w:sz w:val="20"/>
                <w:lang w:val="fr-FR"/>
              </w:rPr>
              <w:t xml:space="preserve">quitter la maison. </w:t>
            </w:r>
          </w:p>
          <w:p w14:paraId="3941877C" w14:textId="77777777" w:rsidR="00CD4F1D" w:rsidRPr="00955A62" w:rsidRDefault="00CD4F1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1F76176" w14:textId="77777777" w:rsidR="00E110CD" w:rsidRPr="00955A62" w:rsidRDefault="00CD4F1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="00E110CD" w:rsidRPr="00955A62">
              <w:rPr>
                <w:sz w:val="20"/>
                <w:lang w:val="fr-FR"/>
              </w:rPr>
              <w:t xml:space="preserve">[B] Expliquer à </w:t>
            </w:r>
            <w:r w:rsidR="002277C6" w:rsidRPr="00955A62">
              <w:rPr>
                <w:sz w:val="20"/>
                <w:lang w:val="fr-FR"/>
              </w:rPr>
              <w:t>(</w:t>
            </w:r>
            <w:r w:rsidR="002277C6" w:rsidRPr="00955A62">
              <w:rPr>
                <w:b/>
                <w:i/>
                <w:sz w:val="20"/>
                <w:lang w:val="fr-FR"/>
              </w:rPr>
              <w:t>nom</w:t>
            </w:r>
            <w:r w:rsidR="002277C6" w:rsidRPr="00955A62">
              <w:rPr>
                <w:sz w:val="20"/>
                <w:lang w:val="fr-FR"/>
              </w:rPr>
              <w:t>)</w:t>
            </w:r>
            <w:r w:rsidR="00E110CD" w:rsidRPr="00955A62">
              <w:rPr>
                <w:sz w:val="20"/>
                <w:lang w:val="fr-FR"/>
              </w:rPr>
              <w:t xml:space="preserve"> pourquoi son</w:t>
            </w:r>
            <w:r w:rsidR="00750872" w:rsidRPr="00955A62">
              <w:rPr>
                <w:sz w:val="20"/>
                <w:lang w:val="fr-FR"/>
              </w:rPr>
              <w:t xml:space="preserve"> c</w:t>
            </w:r>
            <w:r w:rsidR="00E110CD" w:rsidRPr="00955A62">
              <w:rPr>
                <w:sz w:val="20"/>
                <w:lang w:val="fr-FR"/>
              </w:rPr>
              <w:t xml:space="preserve">omportement n’est pas </w:t>
            </w:r>
            <w:r w:rsidR="006D4AD3" w:rsidRPr="00955A62">
              <w:rPr>
                <w:sz w:val="20"/>
                <w:lang w:val="fr-FR"/>
              </w:rPr>
              <w:t>bien</w:t>
            </w:r>
            <w:r w:rsidR="00E110CD" w:rsidRPr="00955A62">
              <w:rPr>
                <w:sz w:val="20"/>
                <w:lang w:val="fr-FR"/>
              </w:rPr>
              <w:t>.</w:t>
            </w:r>
          </w:p>
          <w:p w14:paraId="2A62B54C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7D1FEC0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[C]</w:t>
            </w:r>
            <w:r w:rsidRPr="00955A62">
              <w:rPr>
                <w:sz w:val="20"/>
                <w:lang w:val="fr-FR"/>
              </w:rPr>
              <w:tab/>
              <w:t>Le/la secouer</w:t>
            </w:r>
            <w:r w:rsidR="007D0698" w:rsidRPr="00955A62">
              <w:rPr>
                <w:sz w:val="20"/>
                <w:lang w:val="fr-FR"/>
              </w:rPr>
              <w:t>.</w:t>
            </w:r>
            <w:r w:rsidRPr="00955A62">
              <w:rPr>
                <w:sz w:val="20"/>
                <w:lang w:val="fr-FR"/>
              </w:rPr>
              <w:t xml:space="preserve"> </w:t>
            </w:r>
          </w:p>
          <w:p w14:paraId="3E26D2EF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276E3BA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[D]</w:t>
            </w:r>
            <w:r w:rsidRPr="00955A62">
              <w:rPr>
                <w:sz w:val="20"/>
                <w:lang w:val="fr-FR"/>
              </w:rPr>
              <w:tab/>
              <w:t>Hurler ou lui crier dessus</w:t>
            </w:r>
            <w:r w:rsidR="007D0698" w:rsidRPr="00955A62">
              <w:rPr>
                <w:sz w:val="20"/>
                <w:lang w:val="fr-FR"/>
              </w:rPr>
              <w:t>.</w:t>
            </w:r>
            <w:r w:rsidRPr="00955A62">
              <w:rPr>
                <w:sz w:val="20"/>
                <w:lang w:val="fr-FR"/>
              </w:rPr>
              <w:t xml:space="preserve"> </w:t>
            </w:r>
          </w:p>
          <w:p w14:paraId="560B4CA8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A88AD10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[E]</w:t>
            </w:r>
            <w:r w:rsidRPr="00955A62">
              <w:rPr>
                <w:sz w:val="20"/>
                <w:lang w:val="fr-FR"/>
              </w:rPr>
              <w:tab/>
              <w:t>Lui donner quelque chose d’autre à faire.</w:t>
            </w:r>
          </w:p>
          <w:p w14:paraId="38640519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0245217" w14:textId="77777777" w:rsidR="00B03872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[F]</w:t>
            </w:r>
            <w:r w:rsidRPr="00955A62">
              <w:rPr>
                <w:sz w:val="20"/>
                <w:lang w:val="fr-FR"/>
              </w:rPr>
              <w:tab/>
              <w:t xml:space="preserve">Lui donner une fessée, le frapper ou le taper </w:t>
            </w:r>
          </w:p>
          <w:p w14:paraId="3C6E3D88" w14:textId="77777777" w:rsidR="00E110CD" w:rsidRPr="00955A62" w:rsidRDefault="00B03872" w:rsidP="009C333F">
            <w:pPr>
              <w:tabs>
                <w:tab w:val="left" w:pos="498"/>
              </w:tabs>
              <w:spacing w:line="276" w:lineRule="auto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       </w:t>
            </w:r>
            <w:r w:rsidR="00E110CD" w:rsidRPr="00955A62">
              <w:rPr>
                <w:sz w:val="20"/>
                <w:lang w:val="fr-FR"/>
              </w:rPr>
              <w:t>sur les fesses à main</w:t>
            </w:r>
            <w:r w:rsidR="00554950" w:rsidRPr="00955A62">
              <w:rPr>
                <w:sz w:val="20"/>
                <w:lang w:val="fr-FR"/>
              </w:rPr>
              <w:t>s</w:t>
            </w:r>
            <w:r w:rsidR="00E110CD" w:rsidRPr="00955A62">
              <w:rPr>
                <w:sz w:val="20"/>
                <w:lang w:val="fr-FR"/>
              </w:rPr>
              <w:t xml:space="preserve"> nues.</w:t>
            </w:r>
          </w:p>
          <w:p w14:paraId="6C3B69F0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E5C0CBB" w14:textId="77777777" w:rsidR="00950EB1" w:rsidRPr="00955A62" w:rsidRDefault="00E110CD" w:rsidP="00620B1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</w:t>
            </w:r>
            <w:r w:rsidR="00C87F81" w:rsidRPr="00955A62">
              <w:rPr>
                <w:sz w:val="20"/>
                <w:lang w:val="fr-FR"/>
              </w:rPr>
              <w:t>[G]</w:t>
            </w:r>
            <w:r w:rsidR="00C87F81"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t xml:space="preserve">Le/la </w:t>
            </w:r>
            <w:r w:rsidR="00C87F81" w:rsidRPr="00955A62">
              <w:rPr>
                <w:sz w:val="20"/>
                <w:lang w:val="fr-FR"/>
              </w:rPr>
              <w:t xml:space="preserve">frapper sur les fesses ou </w:t>
            </w:r>
            <w:r w:rsidRPr="00955A62">
              <w:rPr>
                <w:sz w:val="20"/>
                <w:lang w:val="fr-FR"/>
              </w:rPr>
              <w:t xml:space="preserve">sur d’autres </w:t>
            </w:r>
            <w:r w:rsidR="00C87F81"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t xml:space="preserve">parties du corps avec quelque chose tel </w:t>
            </w:r>
            <w:r w:rsidR="00C87F81"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t>ceinture, brosse à cheveux, bâton ou autre</w:t>
            </w:r>
          </w:p>
          <w:p w14:paraId="6C61352D" w14:textId="77777777" w:rsidR="00E110CD" w:rsidRPr="00955A62" w:rsidRDefault="003D3A1F" w:rsidP="009C333F">
            <w:pPr>
              <w:tabs>
                <w:tab w:val="left" w:pos="498"/>
              </w:tabs>
              <w:spacing w:line="276" w:lineRule="auto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       </w:t>
            </w:r>
            <w:r w:rsidR="00E110CD" w:rsidRPr="00955A62">
              <w:rPr>
                <w:sz w:val="20"/>
                <w:lang w:val="fr-FR"/>
              </w:rPr>
              <w:t xml:space="preserve">objet dur. </w:t>
            </w:r>
          </w:p>
          <w:p w14:paraId="6841F7FB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45D3431B" w14:textId="77777777" w:rsidR="000517BA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[H]</w:t>
            </w:r>
            <w:r w:rsidRPr="00955A62">
              <w:rPr>
                <w:sz w:val="20"/>
                <w:lang w:val="fr-FR"/>
              </w:rPr>
              <w:tab/>
              <w:t xml:space="preserve">Le/la traiter d’idiot, de paresseux ou d’un </w:t>
            </w:r>
            <w:r w:rsidR="000517BA" w:rsidRPr="00955A62">
              <w:rPr>
                <w:sz w:val="20"/>
                <w:lang w:val="fr-FR"/>
              </w:rPr>
              <w:t xml:space="preserve"> </w:t>
            </w:r>
          </w:p>
          <w:p w14:paraId="54C2445D" w14:textId="77777777" w:rsidR="00E110CD" w:rsidRPr="00955A62" w:rsidRDefault="000517BA" w:rsidP="009C333F">
            <w:pPr>
              <w:tabs>
                <w:tab w:val="left" w:pos="498"/>
              </w:tabs>
              <w:spacing w:line="276" w:lineRule="auto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       </w:t>
            </w:r>
            <w:r w:rsidR="00E110CD" w:rsidRPr="00955A62">
              <w:rPr>
                <w:sz w:val="20"/>
                <w:lang w:val="fr-FR"/>
              </w:rPr>
              <w:t xml:space="preserve">autre nom comme ça. </w:t>
            </w:r>
          </w:p>
          <w:p w14:paraId="3BC590A8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54B53F3" w14:textId="77777777" w:rsidR="00CE594C" w:rsidRPr="00955A62" w:rsidRDefault="00E110CD" w:rsidP="00620B1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[I]</w:t>
            </w:r>
            <w:r w:rsidR="00C87F81"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t xml:space="preserve">Le/la frapper ou le/la gifler sur le visage, la </w:t>
            </w:r>
          </w:p>
          <w:p w14:paraId="55E05FBA" w14:textId="77777777" w:rsidR="00E110CD" w:rsidRPr="00955A62" w:rsidRDefault="00CE594C" w:rsidP="009C333F">
            <w:pPr>
              <w:tabs>
                <w:tab w:val="left" w:pos="498"/>
              </w:tabs>
              <w:spacing w:line="276" w:lineRule="auto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       </w:t>
            </w:r>
            <w:r w:rsidR="00E110CD" w:rsidRPr="00955A62">
              <w:rPr>
                <w:sz w:val="20"/>
                <w:lang w:val="fr-FR"/>
              </w:rPr>
              <w:t xml:space="preserve">tête ou les oreilles. </w:t>
            </w:r>
          </w:p>
          <w:p w14:paraId="1BC5433B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79B0EE0B" w14:textId="77777777" w:rsidR="00E110CD" w:rsidRPr="00955A62" w:rsidRDefault="00C87F81" w:rsidP="00620B1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[J]</w:t>
            </w:r>
            <w:r w:rsidRPr="00955A62">
              <w:rPr>
                <w:sz w:val="20"/>
                <w:lang w:val="fr-FR"/>
              </w:rPr>
              <w:tab/>
            </w:r>
            <w:r w:rsidR="00E110CD" w:rsidRPr="00955A62">
              <w:rPr>
                <w:sz w:val="20"/>
                <w:lang w:val="fr-FR"/>
              </w:rPr>
              <w:t xml:space="preserve">Le/la frapper ou le/la taper sur les mains, les </w:t>
            </w:r>
            <w:r w:rsidRPr="00955A62">
              <w:rPr>
                <w:sz w:val="20"/>
                <w:lang w:val="fr-FR"/>
              </w:rPr>
              <w:tab/>
            </w:r>
            <w:r w:rsidR="00E110CD" w:rsidRPr="00955A62">
              <w:rPr>
                <w:sz w:val="20"/>
                <w:lang w:val="fr-FR"/>
              </w:rPr>
              <w:t>bras</w:t>
            </w:r>
            <w:r w:rsidRPr="00955A62">
              <w:rPr>
                <w:sz w:val="20"/>
                <w:lang w:val="fr-FR"/>
              </w:rPr>
              <w:t xml:space="preserve"> </w:t>
            </w:r>
            <w:r w:rsidR="00E110CD" w:rsidRPr="00955A62">
              <w:rPr>
                <w:sz w:val="20"/>
                <w:lang w:val="fr-FR"/>
              </w:rPr>
              <w:t>ou les jambes.</w:t>
            </w:r>
          </w:p>
          <w:p w14:paraId="13A9245E" w14:textId="77777777" w:rsidR="00E110C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5AE4F41A" w14:textId="77777777" w:rsidR="00CD4F1D" w:rsidRPr="00955A62" w:rsidRDefault="00E110CD" w:rsidP="00E110CD">
            <w:pPr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 xml:space="preserve">   [K]</w:t>
            </w:r>
            <w:r w:rsidRPr="00955A62">
              <w:rPr>
                <w:sz w:val="20"/>
                <w:lang w:val="fr-FR"/>
              </w:rPr>
              <w:tab/>
              <w:t xml:space="preserve">Le/la battre, c’est-à-dire le/la frapper encore et </w:t>
            </w:r>
            <w:r w:rsidR="00C87F81"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t>encore aussi fort que possible.</w:t>
            </w:r>
            <w:r w:rsidR="00CD4F1D" w:rsidRPr="00955A62">
              <w:rPr>
                <w:sz w:val="20"/>
                <w:lang w:val="fr-FR"/>
              </w:rPr>
              <w:tab/>
            </w:r>
          </w:p>
        </w:tc>
        <w:tc>
          <w:tcPr>
            <w:tcW w:w="2209" w:type="pct"/>
            <w:tcBorders>
              <w:top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756E00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009C6B2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2188C8D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2D50106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0950A23" w14:textId="77777777" w:rsidR="00FD2A43" w:rsidRPr="00955A62" w:rsidRDefault="00FD2A43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0B2BB14" w14:textId="77777777" w:rsidR="00FD2A43" w:rsidRPr="00955A62" w:rsidRDefault="00FD2A43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3BFCA5A" w14:textId="77777777" w:rsidR="00FD2A43" w:rsidRPr="00955A62" w:rsidRDefault="00FD2A43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FC2C19A" w14:textId="77777777" w:rsidR="009C0943" w:rsidRPr="00955A62" w:rsidRDefault="009C0943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D8A01CB" w14:textId="77777777" w:rsidR="00620B1D" w:rsidRPr="00955A62" w:rsidRDefault="00CD4F1D" w:rsidP="00CA4596">
            <w:pPr>
              <w:tabs>
                <w:tab w:val="righ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</w:p>
          <w:p w14:paraId="1273A237" w14:textId="77777777" w:rsidR="00CD4F1D" w:rsidRPr="00955A62" w:rsidRDefault="00620B1D" w:rsidP="00CA4596">
            <w:pPr>
              <w:tabs>
                <w:tab w:val="righ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          </w:t>
            </w:r>
            <w:r w:rsidR="00CD4F1D" w:rsidRPr="00955A62">
              <w:rPr>
                <w:caps/>
                <w:sz w:val="20"/>
                <w:lang w:val="fr-FR"/>
              </w:rPr>
              <w:tab/>
            </w:r>
            <w:r w:rsidR="00D45C78" w:rsidRPr="00955A62">
              <w:rPr>
                <w:caps/>
                <w:sz w:val="20"/>
                <w:lang w:val="fr-FR"/>
              </w:rPr>
              <w:t>Oui</w:t>
            </w:r>
            <w:r w:rsidR="00CD4F1D" w:rsidRPr="00955A62">
              <w:rPr>
                <w:caps/>
                <w:sz w:val="20"/>
                <w:lang w:val="fr-FR"/>
              </w:rPr>
              <w:t xml:space="preserve">  </w:t>
            </w:r>
            <w:r w:rsidR="00BB006F" w:rsidRPr="00955A62">
              <w:rPr>
                <w:caps/>
                <w:sz w:val="20"/>
                <w:lang w:val="fr-FR"/>
              </w:rPr>
              <w:t>NON</w:t>
            </w:r>
          </w:p>
          <w:p w14:paraId="7922C6CF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631E132" w14:textId="77777777" w:rsidR="00CD4F1D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 xml:space="preserve">retirer des </w:t>
            </w:r>
            <w:r w:rsidR="00CD4F1D" w:rsidRPr="00955A62">
              <w:rPr>
                <w:caps/>
                <w:sz w:val="20"/>
                <w:lang w:val="fr-FR"/>
              </w:rPr>
              <w:t>privileges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02990785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3C23050" w14:textId="77777777" w:rsidR="009C0943" w:rsidRPr="00955A62" w:rsidRDefault="009C0943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BC45358" w14:textId="77777777" w:rsidR="00E110CD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5BE1F21" w14:textId="77777777" w:rsidR="00C87F81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Expl</w:t>
            </w:r>
            <w:r w:rsidR="00C87F81" w:rsidRPr="00955A62">
              <w:rPr>
                <w:caps/>
                <w:sz w:val="20"/>
                <w:lang w:val="fr-FR"/>
              </w:rPr>
              <w:t>iquer le mauvais</w:t>
            </w:r>
          </w:p>
          <w:p w14:paraId="69BCE564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comportement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0EB91435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D48F7CA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S</w:t>
            </w:r>
            <w:r w:rsidR="00E110CD" w:rsidRPr="00955A62">
              <w:rPr>
                <w:caps/>
                <w:sz w:val="20"/>
                <w:lang w:val="fr-FR"/>
              </w:rPr>
              <w:t>ecouer</w:t>
            </w:r>
            <w:r w:rsidRPr="00955A62">
              <w:rPr>
                <w:caps/>
                <w:sz w:val="20"/>
                <w:lang w:val="fr-FR"/>
              </w:rPr>
              <w:t xml:space="preserve"> </w:t>
            </w:r>
            <w:r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2356E59D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7B37ACC" w14:textId="77777777" w:rsidR="00CD4F1D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hurler, crier dessus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1B7AB7E2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DED0F6D" w14:textId="77777777" w:rsidR="00CD4F1D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donner autre chose a faire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1A759687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C1C68EC" w14:textId="77777777" w:rsidR="00C87F81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donner une fessee, frapper,</w:t>
            </w:r>
          </w:p>
          <w:p w14:paraId="58F20232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taper</w:t>
            </w:r>
            <w:r w:rsidRPr="00955A62">
              <w:rPr>
                <w:caps/>
                <w:sz w:val="20"/>
                <w:lang w:val="fr-FR"/>
              </w:rPr>
              <w:t xml:space="preserve"> </w:t>
            </w:r>
            <w:r w:rsidR="00E110CD" w:rsidRPr="00955A62">
              <w:rPr>
                <w:caps/>
                <w:sz w:val="20"/>
                <w:lang w:val="fr-FR"/>
              </w:rPr>
              <w:t>a mains nues</w:t>
            </w:r>
            <w:r w:rsidR="00D45C78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574B178C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6D33876" w14:textId="77777777" w:rsidR="00C87F81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frapper avec ceinture, brosses,</w:t>
            </w:r>
          </w:p>
          <w:p w14:paraId="202A0892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baton ou autre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07978CB4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BFD89B0" w14:textId="77777777" w:rsidR="00E110CD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8981CE6" w14:textId="77777777" w:rsidR="00C87F81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E9975F9" w14:textId="77777777" w:rsidR="00C87F81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traiter</w:t>
            </w:r>
            <w:r w:rsidR="00C87F81" w:rsidRPr="00955A62">
              <w:rPr>
                <w:caps/>
                <w:sz w:val="20"/>
                <w:lang w:val="fr-FR"/>
              </w:rPr>
              <w:t xml:space="preserve"> D’IDIOT, paresseux ou</w:t>
            </w:r>
          </w:p>
          <w:p w14:paraId="104FCA2B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autre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600B9F12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8E2725F" w14:textId="77777777" w:rsidR="00C87F81" w:rsidRPr="00955A62" w:rsidRDefault="00E110C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frapper/giffler sur le visage,</w:t>
            </w:r>
          </w:p>
          <w:p w14:paraId="624A7183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tetes</w:t>
            </w:r>
            <w:r w:rsidRPr="00955A62">
              <w:rPr>
                <w:caps/>
                <w:sz w:val="20"/>
                <w:lang w:val="fr-FR"/>
              </w:rPr>
              <w:t xml:space="preserve"> </w:t>
            </w:r>
            <w:r w:rsidR="001651DE" w:rsidRPr="00955A62">
              <w:rPr>
                <w:caps/>
                <w:sz w:val="20"/>
                <w:lang w:val="fr-FR"/>
              </w:rPr>
              <w:t xml:space="preserve">ou </w:t>
            </w:r>
            <w:r w:rsidR="00E110CD" w:rsidRPr="00955A62">
              <w:rPr>
                <w:caps/>
                <w:sz w:val="20"/>
                <w:lang w:val="fr-FR"/>
              </w:rPr>
              <w:t>oreilles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5CF1A7F9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DC5DF30" w14:textId="77777777" w:rsidR="00C87F81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frapper/taper sur les mains,</w:t>
            </w:r>
          </w:p>
          <w:p w14:paraId="6B100535" w14:textId="77777777" w:rsidR="00CD4F1D" w:rsidRPr="00955A62" w:rsidRDefault="00C87F81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bras</w:t>
            </w:r>
            <w:r w:rsidRPr="00955A62">
              <w:rPr>
                <w:caps/>
                <w:sz w:val="20"/>
                <w:lang w:val="fr-FR"/>
              </w:rPr>
              <w:t xml:space="preserve"> </w:t>
            </w:r>
            <w:r w:rsidR="00E110CD" w:rsidRPr="00955A62">
              <w:rPr>
                <w:caps/>
                <w:sz w:val="20"/>
                <w:lang w:val="fr-FR"/>
              </w:rPr>
              <w:t>ou jambes</w:t>
            </w:r>
            <w:r w:rsidR="00CD4F1D" w:rsidRPr="00955A62">
              <w:rPr>
                <w:caps/>
                <w:sz w:val="20"/>
                <w:lang w:val="fr-FR"/>
              </w:rPr>
              <w:t xml:space="preserve"> 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  <w:p w14:paraId="60A4BB1D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AAB20ED" w14:textId="77777777" w:rsidR="00C87F81" w:rsidRPr="00955A62" w:rsidRDefault="00CD4F1D" w:rsidP="001651D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B</w:t>
            </w:r>
            <w:r w:rsidR="00E110CD" w:rsidRPr="00955A62">
              <w:rPr>
                <w:caps/>
                <w:sz w:val="20"/>
                <w:lang w:val="fr-FR"/>
              </w:rPr>
              <w:t>attre et frapper en</w:t>
            </w:r>
            <w:r w:rsidR="001651DE" w:rsidRPr="00955A62">
              <w:rPr>
                <w:caps/>
                <w:sz w:val="20"/>
                <w:lang w:val="fr-FR"/>
              </w:rPr>
              <w:t>co</w:t>
            </w:r>
            <w:r w:rsidR="00C87F81" w:rsidRPr="00955A62">
              <w:rPr>
                <w:caps/>
                <w:sz w:val="20"/>
                <w:lang w:val="fr-FR"/>
              </w:rPr>
              <w:t>re et</w:t>
            </w:r>
          </w:p>
          <w:p w14:paraId="021AF254" w14:textId="77777777" w:rsidR="00CD4F1D" w:rsidRPr="00955A62" w:rsidRDefault="00C87F81" w:rsidP="001651DE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ab/>
            </w:r>
            <w:r w:rsidR="00E110CD" w:rsidRPr="00955A62">
              <w:rPr>
                <w:caps/>
                <w:sz w:val="20"/>
                <w:lang w:val="fr-FR"/>
              </w:rPr>
              <w:t>encore aussi fort que possible</w:t>
            </w:r>
            <w:r w:rsidR="00CD4F1D" w:rsidRPr="00955A62">
              <w:rPr>
                <w:caps/>
                <w:sz w:val="20"/>
                <w:lang w:val="fr-FR"/>
              </w:rPr>
              <w:tab/>
              <w:t>1       2</w:t>
            </w:r>
          </w:p>
        </w:tc>
        <w:tc>
          <w:tcPr>
            <w:tcW w:w="653" w:type="pct"/>
            <w:tcBorders>
              <w:top w:val="nil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CF25E7" w14:textId="77777777" w:rsidR="00CD4F1D" w:rsidRPr="00955A62" w:rsidRDefault="00CD4F1D" w:rsidP="00CD4F1D">
            <w:pPr>
              <w:spacing w:line="276" w:lineRule="auto"/>
              <w:ind w:left="144" w:hanging="144"/>
              <w:contextualSpacing/>
              <w:rPr>
                <w:smallCaps/>
                <w:sz w:val="20"/>
                <w:lang w:val="fr-FR"/>
              </w:rPr>
            </w:pPr>
          </w:p>
        </w:tc>
      </w:tr>
      <w:tr w:rsidR="0045594E" w:rsidRPr="00B0752E" w14:paraId="721A11F9" w14:textId="77777777" w:rsidTr="0045594E">
        <w:trPr>
          <w:cantSplit/>
          <w:trHeight w:val="442"/>
          <w:jc w:val="center"/>
        </w:trPr>
        <w:tc>
          <w:tcPr>
            <w:tcW w:w="2138" w:type="pct"/>
            <w:tcBorders>
              <w:lef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4B338DE" w14:textId="77777777" w:rsidR="0045594E" w:rsidRPr="003A705D" w:rsidRDefault="0045594E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fr-FR"/>
              </w:rPr>
            </w:pPr>
            <w:r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Pr="00836B42">
              <w:rPr>
                <w:rFonts w:ascii="Times New Roman" w:hAnsi="Times New Roman"/>
                <w:b/>
                <w:smallCaps w:val="0"/>
                <w:lang w:val="fr-FR"/>
              </w:rPr>
              <w:t>CD3</w:t>
            </w:r>
            <w:r w:rsidRPr="00836B4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 xml:space="preserve">Vérifier 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>FS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: Est-ce que le/la répondant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>(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>)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 xml:space="preserve"> est la  mère ou le/</w:t>
            </w:r>
            <w:proofErr w:type="gramStart"/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la</w:t>
            </w:r>
            <w:proofErr w:type="gramEnd"/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 xml:space="preserve"> gardien(ne) d’un autre enfant de moins de 5 ans ou d’un enfant de 5-14 ans sélectionné pour le questionnaire enfant de 5-17 ans ? </w:t>
            </w:r>
          </w:p>
        </w:tc>
        <w:tc>
          <w:tcPr>
            <w:tcW w:w="2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6A9941BC" w14:textId="77777777" w:rsidR="0045594E" w:rsidRPr="00B0752E" w:rsidRDefault="0045594E" w:rsidP="0045594E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OUI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147BC621" w14:textId="77777777" w:rsidR="0045594E" w:rsidRPr="00B0752E" w:rsidRDefault="0045594E" w:rsidP="0045594E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6B6CAAFD" w14:textId="77777777" w:rsidR="0045594E" w:rsidRDefault="0045594E" w:rsidP="0045594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en-GB"/>
              </w:rPr>
            </w:pPr>
          </w:p>
          <w:p w14:paraId="42E8A54B" w14:textId="77777777" w:rsidR="0045594E" w:rsidRPr="00B0752E" w:rsidRDefault="0045594E" w:rsidP="0045594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>
              <w:rPr>
                <w:rFonts w:ascii="Times New Roman" w:hAnsi="Times New Roman"/>
                <w:smallCaps w:val="0"/>
                <w:lang w:val="en-GB"/>
              </w:rPr>
              <w:t>2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FCD5</w:t>
            </w:r>
          </w:p>
        </w:tc>
      </w:tr>
      <w:tr w:rsidR="0045594E" w:rsidRPr="00B0752E" w14:paraId="7BF6032F" w14:textId="77777777" w:rsidTr="0045594E">
        <w:trPr>
          <w:cantSplit/>
          <w:trHeight w:val="442"/>
          <w:jc w:val="center"/>
        </w:trPr>
        <w:tc>
          <w:tcPr>
            <w:tcW w:w="2138" w:type="pct"/>
            <w:tcBorders>
              <w:left w:val="double" w:sz="4" w:space="0" w:color="auto"/>
            </w:tcBorders>
            <w:shd w:val="clear" w:color="auto" w:fill="B5DDE8"/>
            <w:tcMar>
              <w:top w:w="43" w:type="dxa"/>
              <w:bottom w:w="43" w:type="dxa"/>
            </w:tcMar>
          </w:tcPr>
          <w:p w14:paraId="6D307497" w14:textId="77777777" w:rsidR="0045594E" w:rsidRPr="003A705D" w:rsidRDefault="0045594E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fr-FR"/>
              </w:rPr>
            </w:pPr>
            <w:r w:rsidRPr="00915307">
              <w:rPr>
                <w:rFonts w:ascii="Times New Roman" w:hAnsi="Times New Roman"/>
                <w:b/>
                <w:smallCaps w:val="0"/>
                <w:lang w:val="fr-FR"/>
              </w:rPr>
              <w:t>FCD4</w:t>
            </w:r>
            <w:r w:rsidRPr="00915307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 xml:space="preserve">Vérifier 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>FS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4 : Est-ce que ce/cette répondant(e) a déjà répondu à la question suivante (</w:t>
            </w:r>
            <w:r w:rsidRPr="00915307">
              <w:rPr>
                <w:rFonts w:ascii="Times New Roman" w:hAnsi="Times New Roman"/>
                <w:i/>
                <w:smallCaps w:val="0"/>
                <w:lang w:val="fr-FR"/>
              </w:rPr>
              <w:t>UCD5 ou FCD5)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>
              <w:rPr>
                <w:rFonts w:ascii="Times New Roman" w:hAnsi="Times New Roman"/>
                <w:i/>
                <w:smallCaps w:val="0"/>
                <w:lang w:val="fr-FR"/>
              </w:rPr>
              <w:t xml:space="preserve">pour un autre enfant </w:t>
            </w:r>
            <w:r w:rsidRPr="003A705D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DDE8"/>
            <w:tcMar>
              <w:top w:w="43" w:type="dxa"/>
              <w:bottom w:w="43" w:type="dxa"/>
            </w:tcMar>
          </w:tcPr>
          <w:p w14:paraId="76F5BDDD" w14:textId="77777777" w:rsidR="0045594E" w:rsidRPr="00B0752E" w:rsidRDefault="0045594E" w:rsidP="0045594E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OUI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1</w:t>
            </w:r>
          </w:p>
          <w:p w14:paraId="4C81AE9C" w14:textId="77777777" w:rsidR="0045594E" w:rsidRPr="00B0752E" w:rsidRDefault="0045594E" w:rsidP="0045594E">
            <w:pPr>
              <w:pStyle w:val="Responsecategs"/>
              <w:tabs>
                <w:tab w:val="clear" w:pos="3942"/>
                <w:tab w:val="right" w:leader="dot" w:pos="39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>
              <w:rPr>
                <w:rFonts w:ascii="Times New Roman" w:hAnsi="Times New Roman"/>
                <w:caps/>
                <w:lang w:val="en-GB"/>
              </w:rPr>
              <w:t>Non</w:t>
            </w:r>
            <w:r w:rsidRPr="00B0752E">
              <w:rPr>
                <w:rFonts w:ascii="Times New Roman" w:hAnsi="Times New Roman"/>
                <w:caps/>
                <w:lang w:val="en-GB"/>
              </w:rPr>
              <w:tab/>
              <w:t>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5DDE8"/>
            <w:tcMar>
              <w:top w:w="43" w:type="dxa"/>
              <w:bottom w:w="43" w:type="dxa"/>
            </w:tcMar>
          </w:tcPr>
          <w:p w14:paraId="26148318" w14:textId="77777777" w:rsidR="0045594E" w:rsidRPr="00B0752E" w:rsidRDefault="0045594E" w:rsidP="0045594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en-GB"/>
              </w:rPr>
            </w:pPr>
            <w:r w:rsidRPr="00B0752E">
              <w:rPr>
                <w:rFonts w:ascii="Times New Roman" w:hAnsi="Times New Roman"/>
                <w:smallCaps w:val="0"/>
                <w:lang w:val="en-GB"/>
              </w:rPr>
              <w:t>1</w:t>
            </w:r>
            <w:r w:rsidRPr="00B0752E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>
              <w:rPr>
                <w:rFonts w:ascii="Times New Roman" w:hAnsi="Times New Roman"/>
                <w:i/>
                <w:smallCaps w:val="0"/>
                <w:lang w:val="en-GB"/>
              </w:rPr>
              <w:t>Fin</w:t>
            </w:r>
          </w:p>
        </w:tc>
      </w:tr>
      <w:tr w:rsidR="00CD4F1D" w:rsidRPr="008454A1" w14:paraId="6B0D3957" w14:textId="77777777" w:rsidTr="00CA4596">
        <w:trPr>
          <w:cantSplit/>
          <w:jc w:val="center"/>
        </w:trPr>
        <w:tc>
          <w:tcPr>
            <w:tcW w:w="213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E52F9E" w14:textId="4E29C1F4" w:rsidR="00CD4F1D" w:rsidRPr="00955A62" w:rsidRDefault="00757222" w:rsidP="00757222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lastRenderedPageBreak/>
              <w:t>FCD</w:t>
            </w:r>
            <w:r>
              <w:rPr>
                <w:b/>
                <w:sz w:val="20"/>
                <w:lang w:val="fr-FR"/>
              </w:rPr>
              <w:t>5</w:t>
            </w:r>
            <w:r w:rsidR="00CD4F1D" w:rsidRPr="00955A62">
              <w:rPr>
                <w:sz w:val="20"/>
                <w:lang w:val="fr-FR"/>
              </w:rPr>
              <w:t xml:space="preserve">. </w:t>
            </w:r>
            <w:r w:rsidR="00E110CD" w:rsidRPr="00955A62">
              <w:rPr>
                <w:sz w:val="20"/>
                <w:lang w:val="fr-FR"/>
              </w:rPr>
              <w:t>Pensez-vous que pour élever ou éduquer correctement un enfant, il est nécessaire qu’il soit puni physiquement ?</w:t>
            </w:r>
          </w:p>
        </w:tc>
        <w:tc>
          <w:tcPr>
            <w:tcW w:w="2209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607886" w14:textId="77777777" w:rsidR="00CD4F1D" w:rsidRPr="00955A62" w:rsidRDefault="00D45C78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CD4F1D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75FC6207" w14:textId="77777777" w:rsidR="00CD4F1D" w:rsidRPr="00955A62" w:rsidRDefault="00BB006F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CD4F1D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6E498CF8" w14:textId="77777777" w:rsidR="00CD4F1D" w:rsidRPr="00955A62" w:rsidRDefault="00CD4F1D" w:rsidP="00CA4596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6B1EBA0" w14:textId="77777777" w:rsidR="00CD4F1D" w:rsidRPr="00955A62" w:rsidRDefault="00D45C78" w:rsidP="00E110CD">
            <w:pPr>
              <w:tabs>
                <w:tab w:val="right" w:leader="dot" w:pos="439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CD4F1D" w:rsidRPr="00955A62">
              <w:rPr>
                <w:caps/>
                <w:sz w:val="20"/>
                <w:lang w:val="fr-FR"/>
              </w:rPr>
              <w:t xml:space="preserve"> /</w:t>
            </w:r>
            <w:r w:rsidR="00E110CD" w:rsidRPr="00955A62">
              <w:rPr>
                <w:caps/>
                <w:sz w:val="20"/>
                <w:lang w:val="fr-FR"/>
              </w:rPr>
              <w:t>sans o</w:t>
            </w:r>
            <w:r w:rsidR="00CD4F1D" w:rsidRPr="00955A62">
              <w:rPr>
                <w:caps/>
                <w:sz w:val="20"/>
                <w:lang w:val="fr-FR"/>
              </w:rPr>
              <w:t>pinion</w:t>
            </w:r>
            <w:r w:rsidR="00CD4F1D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653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A91165" w14:textId="77777777" w:rsidR="00CD4F1D" w:rsidRPr="00955A62" w:rsidRDefault="00CD4F1D" w:rsidP="00CD4F1D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</w:tr>
    </w:tbl>
    <w:p w14:paraId="755D9CCA" w14:textId="77777777" w:rsidR="00851F2B" w:rsidRPr="00955A62" w:rsidRDefault="00851F2B" w:rsidP="00063F51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354D7A9" w14:textId="77777777" w:rsidR="001B5AF4" w:rsidRPr="00955A62" w:rsidRDefault="001B5AF4" w:rsidP="00063F51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955A62">
        <w:rPr>
          <w:sz w:val="20"/>
          <w:lang w:val="fr-FR"/>
        </w:rPr>
        <w:br w:type="page"/>
      </w:r>
    </w:p>
    <w:tbl>
      <w:tblPr>
        <w:tblW w:w="5001" w:type="pct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4"/>
        <w:gridCol w:w="4390"/>
        <w:gridCol w:w="1564"/>
      </w:tblGrid>
      <w:tr w:rsidR="00D07965" w:rsidRPr="00757222" w14:paraId="6BA3BB59" w14:textId="77777777" w:rsidTr="00D07965">
        <w:trPr>
          <w:cantSplit/>
          <w:jc w:val="center"/>
        </w:trPr>
        <w:tc>
          <w:tcPr>
            <w:tcW w:w="5000" w:type="pct"/>
            <w:gridSpan w:val="3"/>
            <w:shd w:val="pct20" w:color="auto" w:fill="000000"/>
            <w:tcMar>
              <w:top w:w="43" w:type="dxa"/>
              <w:bottom w:w="43" w:type="dxa"/>
            </w:tcMar>
          </w:tcPr>
          <w:p w14:paraId="08E245FD" w14:textId="7795BAB1" w:rsidR="00D07965" w:rsidRPr="00955A62" w:rsidRDefault="00757222" w:rsidP="00E56520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color w:val="FFFFFF"/>
                <w:sz w:val="20"/>
                <w:lang w:val="fr-FR"/>
              </w:rPr>
            </w:pPr>
            <w:r w:rsidRPr="007F0E3F">
              <w:rPr>
                <w:color w:val="FFFFFF"/>
                <w:sz w:val="20"/>
                <w:lang w:val="fr-FR"/>
              </w:rPr>
              <w:lastRenderedPageBreak/>
              <w:t>fonctionne</w:t>
            </w:r>
            <w:r>
              <w:rPr>
                <w:color w:val="FFFFFF"/>
                <w:sz w:val="20"/>
                <w:lang w:val="fr-FR"/>
              </w:rPr>
              <w:t>ment de l’</w:t>
            </w:r>
            <w:r w:rsidRPr="007F0E3F">
              <w:rPr>
                <w:color w:val="FFFFFF"/>
                <w:sz w:val="20"/>
                <w:lang w:val="fr-FR"/>
              </w:rPr>
              <w:t xml:space="preserve">ENFANT </w:t>
            </w:r>
            <w:r>
              <w:rPr>
                <w:color w:val="FFFFFF"/>
                <w:sz w:val="20"/>
                <w:lang w:val="fr-FR"/>
              </w:rPr>
              <w:t xml:space="preserve">                                                             </w:t>
            </w:r>
            <w:r w:rsidR="00E56520">
              <w:rPr>
                <w:color w:val="FFFFFF"/>
                <w:sz w:val="20"/>
                <w:lang w:val="fr-FR"/>
              </w:rPr>
              <w:t xml:space="preserve">                                                        </w:t>
            </w:r>
            <w:r>
              <w:rPr>
                <w:color w:val="FFFFFF"/>
                <w:sz w:val="20"/>
                <w:lang w:val="fr-FR"/>
              </w:rPr>
              <w:t xml:space="preserve">      </w:t>
            </w:r>
            <w:r w:rsidR="00AF0AA0" w:rsidRPr="00955A62">
              <w:rPr>
                <w:color w:val="FFFFFF"/>
                <w:sz w:val="20"/>
                <w:lang w:val="fr-FR"/>
              </w:rPr>
              <w:t xml:space="preserve"> </w:t>
            </w:r>
            <w:r w:rsidR="00D07965" w:rsidRPr="00955A62">
              <w:rPr>
                <w:color w:val="FFFFFF"/>
                <w:sz w:val="20"/>
                <w:lang w:val="fr-FR"/>
              </w:rPr>
              <w:t xml:space="preserve">   </w:t>
            </w:r>
            <w:r w:rsidR="00E56520" w:rsidRPr="00955A62">
              <w:rPr>
                <w:color w:val="FFFFFF"/>
                <w:sz w:val="20"/>
                <w:lang w:val="fr-FR"/>
              </w:rPr>
              <w:t>FCF</w:t>
            </w:r>
            <w:r w:rsidR="00D07965" w:rsidRPr="00955A62">
              <w:rPr>
                <w:color w:val="FFFFFF"/>
                <w:sz w:val="20"/>
                <w:lang w:val="fr-FR"/>
              </w:rPr>
              <w:t xml:space="preserve">                                                                               </w:t>
            </w:r>
          </w:p>
        </w:tc>
      </w:tr>
      <w:tr w:rsidR="00851F2B" w:rsidRPr="00955A62" w14:paraId="4D4FF58E" w14:textId="77777777" w:rsidTr="00FD2A43">
        <w:trPr>
          <w:cantSplit/>
          <w:trHeight w:val="1354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03572744" w14:textId="77777777" w:rsidR="00851F2B" w:rsidRPr="00955A62" w:rsidRDefault="00FF3997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554950" w:rsidRPr="00955A62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 je voudrais vous poser quelques questions sur les difficultés que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663892" w:rsidRPr="00955A62">
              <w:rPr>
                <w:rFonts w:ascii="Times New Roman" w:hAnsi="Times New Roman"/>
                <w:smallCaps w:val="0"/>
                <w:lang w:val="fr-FR"/>
              </w:rPr>
              <w:t xml:space="preserve"> pourrait avoir.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</w:p>
          <w:p w14:paraId="418A1EC4" w14:textId="77777777" w:rsidR="00851F2B" w:rsidRPr="00955A62" w:rsidRDefault="00851F2B" w:rsidP="00D0796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 porte des lunettes</w:t>
            </w:r>
            <w:r w:rsidR="00D529C3" w:rsidRPr="00955A62">
              <w:rPr>
                <w:rFonts w:ascii="Times New Roman" w:hAnsi="Times New Roman"/>
                <w:smallCaps w:val="0"/>
                <w:lang w:val="fr-FR"/>
              </w:rPr>
              <w:t xml:space="preserve"> de vue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 ou des lentilles de contact ? 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6ACB0E7B" w14:textId="77777777" w:rsidR="00851F2B" w:rsidRPr="00955A62" w:rsidRDefault="00851F2B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AF77741" w14:textId="77777777" w:rsidR="00FD2A43" w:rsidRPr="00955A62" w:rsidRDefault="00FD2A43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2A6A1C0" w14:textId="77777777" w:rsidR="00851F2B" w:rsidRPr="00955A62" w:rsidRDefault="00851F2B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D9811DF" w14:textId="77777777" w:rsidR="00851F2B" w:rsidRPr="00955A62" w:rsidRDefault="00D45C78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DF29106" w14:textId="77777777" w:rsidR="00851F2B" w:rsidRPr="00955A62" w:rsidRDefault="00BB006F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4DB25411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D2A43" w:rsidRPr="00955A62" w14:paraId="406ECA4D" w14:textId="77777777" w:rsidTr="00FD2A43">
        <w:trPr>
          <w:cantSplit/>
          <w:trHeight w:val="499"/>
          <w:jc w:val="center"/>
        </w:trPr>
        <w:tc>
          <w:tcPr>
            <w:tcW w:w="2148" w:type="pct"/>
            <w:shd w:val="clear" w:color="auto" w:fill="auto"/>
            <w:tcMar>
              <w:top w:w="43" w:type="dxa"/>
              <w:bottom w:w="43" w:type="dxa"/>
            </w:tcMar>
          </w:tcPr>
          <w:p w14:paraId="0F8C1936" w14:textId="2DACC328" w:rsidR="00851F2B" w:rsidRPr="00955A62" w:rsidRDefault="00FF3997" w:rsidP="00ED51D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CF2.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(nom)</w:t>
            </w:r>
            <w:r w:rsidR="00D07965" w:rsidRPr="00955A62">
              <w:rPr>
                <w:rFonts w:ascii="Times New Roman" w:hAnsi="Times New Roman"/>
                <w:smallCaps w:val="0"/>
                <w:lang w:val="fr-FR"/>
              </w:rPr>
              <w:t xml:space="preserve"> porte un</w:t>
            </w:r>
            <w:ins w:id="8" w:author="INSEED-MICS6" w:date="2017-06-29T16:13:00Z">
              <w:r w:rsidR="00ED51D7">
                <w:rPr>
                  <w:rFonts w:ascii="Times New Roman" w:hAnsi="Times New Roman"/>
                  <w:smallCaps w:val="0"/>
                  <w:lang w:val="fr-FR"/>
                </w:rPr>
                <w:t xml:space="preserve"> </w:t>
              </w:r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>appareil/prothèse auditif (</w:t>
              </w:r>
              <w:proofErr w:type="spellStart"/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>ve</w:t>
              </w:r>
              <w:proofErr w:type="spellEnd"/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>)</w:t>
              </w:r>
            </w:ins>
            <w:del w:id="9" w:author="INSEED-MICS6" w:date="2017-06-29T16:12:00Z">
              <w:r w:rsidR="0045594E" w:rsidDel="00ED51D7">
                <w:rPr>
                  <w:rFonts w:ascii="Times New Roman" w:hAnsi="Times New Roman"/>
                  <w:smallCaps w:val="0"/>
                  <w:lang w:val="fr-FR"/>
                </w:rPr>
                <w:delText>e</w:delText>
              </w:r>
            </w:del>
            <w:r w:rsidR="0045594E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del w:id="10" w:author="INSEED-MICS6" w:date="2017-06-29T16:13:00Z">
              <w:r w:rsidR="007240F4" w:rsidRPr="00955A62" w:rsidDel="00ED51D7">
                <w:rPr>
                  <w:rFonts w:ascii="Times New Roman" w:hAnsi="Times New Roman"/>
                  <w:smallCaps w:val="0"/>
                  <w:lang w:val="fr-FR"/>
                </w:rPr>
                <w:delText>prothèse</w:delText>
              </w:r>
              <w:r w:rsidR="00D07965" w:rsidRPr="00955A62" w:rsidDel="00ED51D7">
                <w:rPr>
                  <w:rFonts w:ascii="Times New Roman" w:hAnsi="Times New Roman"/>
                  <w:smallCaps w:val="0"/>
                  <w:lang w:val="fr-FR"/>
                </w:rPr>
                <w:delText xml:space="preserve"> auditi</w:delText>
              </w:r>
              <w:r w:rsidR="007240F4" w:rsidRPr="00955A62" w:rsidDel="00ED51D7">
                <w:rPr>
                  <w:rFonts w:ascii="Times New Roman" w:hAnsi="Times New Roman"/>
                  <w:smallCaps w:val="0"/>
                  <w:lang w:val="fr-FR"/>
                </w:rPr>
                <w:delText>ve</w:delText>
              </w:r>
            </w:del>
            <w:ins w:id="11" w:author="INSEED-MICS6" w:date="2017-06-29T16:13:00Z">
              <w:r w:rsidR="00ED51D7">
                <w:rPr>
                  <w:rFonts w:ascii="Times New Roman" w:hAnsi="Times New Roman"/>
                  <w:smallCaps w:val="0"/>
                  <w:lang w:val="fr-FR"/>
                </w:rPr>
                <w:t xml:space="preserve"> </w:t>
              </w:r>
            </w:ins>
            <w:r w:rsidR="00AF0AA0" w:rsidRPr="00955A62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03" w:type="pct"/>
            <w:shd w:val="clear" w:color="auto" w:fill="auto"/>
            <w:tcMar>
              <w:top w:w="43" w:type="dxa"/>
              <w:bottom w:w="43" w:type="dxa"/>
            </w:tcMar>
          </w:tcPr>
          <w:p w14:paraId="0CAFF12E" w14:textId="77777777" w:rsidR="00851F2B" w:rsidRPr="00955A62" w:rsidRDefault="00D45C78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4C42CE7" w14:textId="77777777" w:rsidR="00851F2B" w:rsidRPr="00955A62" w:rsidRDefault="00BB006F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9" w:type="pct"/>
            <w:shd w:val="clear" w:color="auto" w:fill="auto"/>
            <w:tcMar>
              <w:top w:w="43" w:type="dxa"/>
              <w:bottom w:w="43" w:type="dxa"/>
            </w:tcMar>
          </w:tcPr>
          <w:p w14:paraId="04FB86CB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B050"/>
                <w:lang w:val="fr-FR"/>
              </w:rPr>
            </w:pPr>
          </w:p>
        </w:tc>
      </w:tr>
      <w:tr w:rsidR="009C0943" w:rsidRPr="00955A62" w14:paraId="2D5C715B" w14:textId="77777777" w:rsidTr="00FD2A43">
        <w:tblPrEx>
          <w:tblBorders>
            <w:top w:val="single" w:sz="4" w:space="0" w:color="auto"/>
            <w:bottom w:val="double" w:sz="4" w:space="0" w:color="auto"/>
          </w:tblBorders>
        </w:tblPrEx>
        <w:trPr>
          <w:cantSplit/>
          <w:trHeight w:val="535"/>
          <w:jc w:val="center"/>
        </w:trPr>
        <w:tc>
          <w:tcPr>
            <w:tcW w:w="214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53BA6B" w14:textId="77777777" w:rsidR="009C0943" w:rsidRPr="00955A62" w:rsidRDefault="009C0943" w:rsidP="00E91AF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FCF3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C40BF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277C6" w:rsidRPr="00955A62">
              <w:rPr>
                <w:rFonts w:ascii="Times New Roman" w:hAnsi="Times New Roman"/>
                <w:b/>
                <w:smallCaps w:val="0"/>
                <w:lang w:val="fr-FR"/>
              </w:rPr>
              <w:t>)</w:t>
            </w:r>
            <w:r w:rsidR="00FC40BF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FC40BF" w:rsidRPr="00955A62">
              <w:rPr>
                <w:rFonts w:ascii="Times New Roman" w:hAnsi="Times New Roman"/>
                <w:smallCaps w:val="0"/>
                <w:lang w:val="fr-FR"/>
              </w:rPr>
              <w:t xml:space="preserve">utilise un 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équipement ou </w:t>
            </w:r>
            <w:r w:rsidR="00911ABA" w:rsidRPr="00955A62">
              <w:rPr>
                <w:rFonts w:ascii="Times New Roman" w:hAnsi="Times New Roman"/>
                <w:smallCaps w:val="0"/>
                <w:lang w:val="fr-FR"/>
              </w:rPr>
              <w:t xml:space="preserve">reçoit 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>de l’a</w:t>
            </w:r>
            <w:r w:rsidR="00E91AFE" w:rsidRPr="00955A62">
              <w:rPr>
                <w:rFonts w:ascii="Times New Roman" w:hAnsi="Times New Roman"/>
                <w:smallCaps w:val="0"/>
                <w:lang w:val="fr-FR"/>
              </w:rPr>
              <w:t>ssistance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 pour marcher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23A1E5" w14:textId="77777777" w:rsidR="009C0943" w:rsidRPr="00955A62" w:rsidRDefault="00D45C78" w:rsidP="009C0943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9C0943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A068DF4" w14:textId="77777777" w:rsidR="009C0943" w:rsidRPr="00955A62" w:rsidRDefault="00BB006F" w:rsidP="007577BA">
            <w:pPr>
              <w:pStyle w:val="Responsecategs"/>
              <w:tabs>
                <w:tab w:val="clear" w:pos="3942"/>
                <w:tab w:val="right" w:leader="dot" w:pos="41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9C094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80B995" w14:textId="77777777" w:rsidR="009C0943" w:rsidRPr="00955A62" w:rsidRDefault="009C0943" w:rsidP="009C09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851F2B" w:rsidRPr="008454A1" w14:paraId="1E8A9B94" w14:textId="77777777" w:rsidTr="00FD2A43">
        <w:tblPrEx>
          <w:tblBorders>
            <w:top w:val="single" w:sz="4" w:space="0" w:color="auto"/>
            <w:bottom w:val="double" w:sz="4" w:space="0" w:color="auto"/>
          </w:tblBorders>
        </w:tblPrEx>
        <w:trPr>
          <w:cantSplit/>
          <w:jc w:val="center"/>
        </w:trPr>
        <w:tc>
          <w:tcPr>
            <w:tcW w:w="214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757CEF" w14:textId="68B3BF4F" w:rsidR="008F238D" w:rsidRPr="00955A62" w:rsidRDefault="00FF3997" w:rsidP="008F238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CF4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Pour les questions suivantes, je vous demanderai de répondre en sélectionnant une réponse parmi quatre réponses possibles. Pour chaque question diriez-vous que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 a 1)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0E75D1" w:rsidRPr="00955A62">
              <w:rPr>
                <w:rFonts w:ascii="Times New Roman" w:hAnsi="Times New Roman"/>
                <w:smallCaps w:val="0"/>
                <w:lang w:val="fr-FR"/>
              </w:rPr>
              <w:t>ucune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 difficulté, 2) quelques difficultés, 3) beaucoup de difficultés ou 4) si il/elle ne peut pas du tout faire l’activité.</w:t>
            </w:r>
          </w:p>
          <w:p w14:paraId="0C46C49A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1F11161" w14:textId="77777777" w:rsidR="008F238D" w:rsidRPr="00955A62" w:rsidRDefault="00FD2A43" w:rsidP="008F238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lang w:val="fr-FR"/>
              </w:rPr>
              <w:tab/>
            </w:r>
            <w:r w:rsidR="008F238D" w:rsidRPr="00955A62">
              <w:rPr>
                <w:rFonts w:ascii="Times New Roman" w:hAnsi="Times New Roman"/>
                <w:i/>
                <w:smallCaps w:val="0"/>
                <w:lang w:val="fr-FR"/>
              </w:rPr>
              <w:t>Répéter les catégories pendant les questions individuelles à chaque fois que la répondante n’utilise pas une des catégories de réponse.</w:t>
            </w:r>
          </w:p>
          <w:p w14:paraId="68346A03" w14:textId="77777777" w:rsidR="00911ABA" w:rsidRPr="00955A62" w:rsidRDefault="00911ABA" w:rsidP="008F238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3DD3E2A3" w14:textId="52BF1DBA" w:rsidR="00851F2B" w:rsidRPr="00955A62" w:rsidRDefault="00851F2B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>Rappelez-vous</w:t>
            </w:r>
            <w:r w:rsidR="00554950" w:rsidRPr="00955A62">
              <w:rPr>
                <w:rFonts w:ascii="Times New Roman" w:hAnsi="Times New Roman"/>
                <w:smallCaps w:val="0"/>
                <w:lang w:val="fr-FR"/>
              </w:rPr>
              <w:t xml:space="preserve"> que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 xml:space="preserve"> les 4 réponses possibles sont 1)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0E75D1" w:rsidRPr="00955A62">
              <w:rPr>
                <w:rFonts w:ascii="Times New Roman" w:hAnsi="Times New Roman"/>
                <w:smallCaps w:val="0"/>
                <w:lang w:val="fr-FR"/>
              </w:rPr>
              <w:t xml:space="preserve">ucune </w:t>
            </w:r>
            <w:r w:rsidR="008F238D" w:rsidRPr="00955A62">
              <w:rPr>
                <w:rFonts w:ascii="Times New Roman" w:hAnsi="Times New Roman"/>
                <w:smallCaps w:val="0"/>
                <w:lang w:val="fr-FR"/>
              </w:rPr>
              <w:t>difficulté, 2) quelques difficultés, 3) beaucoup de difficultés ou 4) ne peut pas du tout faire l’activité.</w:t>
            </w:r>
          </w:p>
        </w:tc>
        <w:tc>
          <w:tcPr>
            <w:tcW w:w="210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AA5020" w14:textId="57C7AA6D" w:rsidR="00851F2B" w:rsidRPr="00955A62" w:rsidRDefault="00ED51D7" w:rsidP="00063F5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ins w:id="12" w:author="INSEED-MICS6" w:date="2017-06-29T16:13:00Z">
              <w:r>
                <w:rPr>
                  <w:rFonts w:ascii="Times New Roman" w:hAnsi="Times New Roman"/>
                  <w:caps/>
                  <w:lang w:val="fr-FR"/>
                </w:rPr>
                <w:t xml:space="preserve"> </w:t>
              </w:r>
            </w:ins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D084FD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FD2A43" w:rsidRPr="00955A62" w14:paraId="0CF0C013" w14:textId="77777777" w:rsidTr="00FD2A43">
        <w:trPr>
          <w:cantSplit/>
          <w:trHeight w:val="397"/>
          <w:jc w:val="center"/>
        </w:trPr>
        <w:tc>
          <w:tcPr>
            <w:tcW w:w="2148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467F430C" w14:textId="77777777" w:rsidR="00FD2A43" w:rsidRPr="00955A62" w:rsidRDefault="00FF3997" w:rsidP="008F238D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</w:t>
            </w:r>
            <w:r w:rsidR="00FD2A43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CF5</w:t>
            </w:r>
            <w:r w:rsidR="00FD2A43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FD2A43" w:rsidRPr="00955A62">
              <w:rPr>
                <w:i w:val="0"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FD2A43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>F</w:t>
            </w:r>
            <w:r w:rsidR="00FD2A43" w:rsidRPr="00955A62">
              <w:rPr>
                <w:lang w:val="fr-FR"/>
              </w:rPr>
              <w:t>CF1</w:t>
            </w:r>
            <w:r w:rsidR="00793666" w:rsidRPr="00955A62">
              <w:rPr>
                <w:lang w:val="fr-FR"/>
              </w:rPr>
              <w:t xml:space="preserve"> </w:t>
            </w:r>
            <w:r w:rsidR="00FD2A43" w:rsidRPr="00955A62">
              <w:rPr>
                <w:lang w:val="fr-FR"/>
              </w:rPr>
              <w:t xml:space="preserve">: </w:t>
            </w:r>
            <w:r w:rsidR="00D45C78" w:rsidRPr="00955A62">
              <w:rPr>
                <w:lang w:val="fr-FR"/>
              </w:rPr>
              <w:t>Enfant</w:t>
            </w:r>
            <w:r w:rsidR="00FD2A43" w:rsidRPr="00955A62">
              <w:rPr>
                <w:lang w:val="fr-FR"/>
              </w:rPr>
              <w:t xml:space="preserve"> </w:t>
            </w:r>
            <w:r w:rsidR="00E91AFE" w:rsidRPr="00955A62">
              <w:rPr>
                <w:lang w:val="fr-FR"/>
              </w:rPr>
              <w:t xml:space="preserve">porte des lunettes </w:t>
            </w:r>
            <w:r w:rsidR="008F238D" w:rsidRPr="00955A62">
              <w:rPr>
                <w:lang w:val="fr-FR"/>
              </w:rPr>
              <w:t xml:space="preserve">ou des lentilles de contact </w:t>
            </w:r>
            <w:r w:rsidR="00FD2A43" w:rsidRPr="00955A62">
              <w:rPr>
                <w:lang w:val="fr-FR"/>
              </w:rPr>
              <w:t>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B3C0BBD" w14:textId="77777777" w:rsidR="00FD2A43" w:rsidRPr="00955A62" w:rsidRDefault="00D45C78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>CF1=1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99B061C" w14:textId="77777777" w:rsidR="00FD2A43" w:rsidRPr="00955A62" w:rsidRDefault="00BB006F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>CF1=2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B463FB4" w14:textId="77777777" w:rsidR="00FD2A43" w:rsidRPr="00955A62" w:rsidRDefault="00FD2A4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smallCaps w:val="0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CF6A</w:t>
            </w:r>
          </w:p>
          <w:p w14:paraId="5106CCEF" w14:textId="77777777" w:rsidR="00FD2A43" w:rsidRPr="00955A62" w:rsidRDefault="00FD2A4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smallCaps w:val="0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CF6B</w:t>
            </w:r>
          </w:p>
        </w:tc>
      </w:tr>
      <w:tr w:rsidR="00851F2B" w:rsidRPr="008454A1" w14:paraId="19A6FCFA" w14:textId="77777777" w:rsidTr="00FD2A43">
        <w:trPr>
          <w:cantSplit/>
          <w:trHeight w:val="1464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0B0544D0" w14:textId="77777777" w:rsidR="0045594E" w:rsidRPr="00E56520" w:rsidRDefault="00FF3997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CF6A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5594E" w:rsidRPr="00E56520">
              <w:rPr>
                <w:rFonts w:ascii="Times New Roman" w:hAnsi="Times New Roman"/>
                <w:smallCaps w:val="0"/>
                <w:lang w:val="fr-FR"/>
              </w:rPr>
              <w:t>Lorsqu’il/elle porte ses lunettes ou lentilles de contact, (</w:t>
            </w:r>
            <w:r w:rsidR="0045594E" w:rsidRPr="00E56520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E56520">
              <w:rPr>
                <w:rFonts w:ascii="Times New Roman" w:hAnsi="Times New Roman"/>
                <w:smallCaps w:val="0"/>
                <w:lang w:val="fr-FR"/>
              </w:rPr>
              <w:t xml:space="preserve">) a-t-il/elle des difficultés à voir ? </w:t>
            </w:r>
          </w:p>
          <w:p w14:paraId="642DA3F8" w14:textId="77777777" w:rsidR="0045594E" w:rsidRPr="004558E2" w:rsidRDefault="0045594E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88DB89E" w14:textId="35DBE898" w:rsidR="00851F2B" w:rsidRPr="00955A62" w:rsidRDefault="0045594E" w:rsidP="0079366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E56520">
              <w:rPr>
                <w:rFonts w:ascii="Times New Roman" w:hAnsi="Times New Roman"/>
                <w:b/>
                <w:smallCaps w:val="0"/>
                <w:lang w:val="fr-FR"/>
              </w:rPr>
              <w:t>FCF6B</w:t>
            </w:r>
            <w:r w:rsidRPr="00E56520">
              <w:rPr>
                <w:rFonts w:ascii="Times New Roman" w:hAnsi="Times New Roman"/>
                <w:smallCaps w:val="0"/>
                <w:lang w:val="fr-FR"/>
              </w:rPr>
              <w:t>. (</w:t>
            </w:r>
            <w:r w:rsidRPr="00E56520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E56520">
              <w:rPr>
                <w:rFonts w:ascii="Times New Roman" w:hAnsi="Times New Roman"/>
                <w:smallCaps w:val="0"/>
                <w:lang w:val="fr-FR"/>
              </w:rPr>
              <w:t>) a-t-il/elle des difficultés à voir ?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6FF08141" w14:textId="77777777" w:rsidR="00FD2A43" w:rsidRPr="00955A62" w:rsidRDefault="00FD2A43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89B7E31" w14:textId="77777777" w:rsidR="00851F2B" w:rsidRPr="00955A62" w:rsidRDefault="000E75D1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8F238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>difficult</w:t>
            </w:r>
            <w:r w:rsidR="008F238D" w:rsidRPr="00955A62">
              <w:rPr>
                <w:rFonts w:ascii="Times New Roman" w:hAnsi="Times New Roman"/>
                <w:caps/>
                <w:lang w:val="fr-FR"/>
              </w:rPr>
              <w:t>e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0450714" w14:textId="77777777" w:rsidR="00851F2B" w:rsidRPr="00955A62" w:rsidRDefault="008F238D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quelques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>difficult</w:t>
            </w:r>
            <w:r w:rsidRPr="00955A62">
              <w:rPr>
                <w:rFonts w:ascii="Times New Roman" w:hAnsi="Times New Roman"/>
                <w:caps/>
                <w:lang w:val="fr-FR"/>
              </w:rPr>
              <w:t>es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732D45AE" w14:textId="77777777" w:rsidR="00851F2B" w:rsidRPr="00955A62" w:rsidRDefault="008F238D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beaucoup de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>difficult</w:t>
            </w:r>
            <w:r w:rsidRPr="00955A62">
              <w:rPr>
                <w:rFonts w:ascii="Times New Roman" w:hAnsi="Times New Roman"/>
                <w:caps/>
                <w:lang w:val="fr-FR"/>
              </w:rPr>
              <w:t>es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AD725FD" w14:textId="77777777" w:rsidR="00851F2B" w:rsidRPr="00955A62" w:rsidRDefault="00DF3C1A" w:rsidP="008F238D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voir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1AD933DA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D2A43" w:rsidRPr="00955A62" w14:paraId="304CA628" w14:textId="77777777" w:rsidTr="00FD2A43">
        <w:trPr>
          <w:cantSplit/>
          <w:trHeight w:val="397"/>
          <w:jc w:val="center"/>
        </w:trPr>
        <w:tc>
          <w:tcPr>
            <w:tcW w:w="2148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643C0F0" w14:textId="33B63313" w:rsidR="00FD2A43" w:rsidRPr="00955A62" w:rsidRDefault="00FF3997" w:rsidP="00ED51D7">
            <w:pPr>
              <w:pStyle w:val="Instructionstointvw"/>
              <w:spacing w:line="276" w:lineRule="auto"/>
              <w:ind w:left="144" w:hanging="144"/>
              <w:contextualSpacing/>
              <w:rPr>
                <w:color w:val="00B05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color w:val="000000" w:themeColor="text1"/>
                <w:lang w:val="fr-FR"/>
              </w:rPr>
              <w:t>F</w:t>
            </w:r>
            <w:r w:rsidR="00FD2A43" w:rsidRPr="00955A62">
              <w:rPr>
                <w:rStyle w:val="1IntvwqstChar1"/>
                <w:rFonts w:ascii="Times New Roman" w:hAnsi="Times New Roman"/>
                <w:b/>
                <w:i w:val="0"/>
                <w:color w:val="000000" w:themeColor="text1"/>
                <w:lang w:val="fr-FR"/>
              </w:rPr>
              <w:t>CF7</w:t>
            </w:r>
            <w:r w:rsidR="00FD2A43" w:rsidRPr="00955A62">
              <w:rPr>
                <w:rStyle w:val="1IntvwqstChar1"/>
                <w:rFonts w:ascii="Times New Roman" w:hAnsi="Times New Roman"/>
                <w:i w:val="0"/>
                <w:color w:val="000000" w:themeColor="text1"/>
                <w:lang w:val="fr-FR"/>
              </w:rPr>
              <w:t>.</w:t>
            </w:r>
            <w:r w:rsidR="00FD2A43" w:rsidRPr="00955A62">
              <w:rPr>
                <w:color w:val="000000" w:themeColor="text1"/>
                <w:lang w:val="fr-FR"/>
              </w:rPr>
              <w:t xml:space="preserve"> </w:t>
            </w:r>
            <w:r w:rsidR="00D45C78" w:rsidRPr="00955A62">
              <w:rPr>
                <w:color w:val="000000" w:themeColor="text1"/>
                <w:lang w:val="fr-FR"/>
              </w:rPr>
              <w:t>Vérifier</w:t>
            </w:r>
            <w:r w:rsidR="00FD2A43" w:rsidRPr="00955A62">
              <w:rPr>
                <w:color w:val="000000" w:themeColor="text1"/>
                <w:lang w:val="fr-FR"/>
              </w:rPr>
              <w:t xml:space="preserve"> </w:t>
            </w:r>
            <w:r w:rsidRPr="00955A62">
              <w:rPr>
                <w:color w:val="000000" w:themeColor="text1"/>
                <w:lang w:val="fr-FR"/>
              </w:rPr>
              <w:t>F</w:t>
            </w:r>
            <w:r w:rsidR="00FD2A43" w:rsidRPr="00955A62">
              <w:rPr>
                <w:color w:val="000000" w:themeColor="text1"/>
                <w:lang w:val="fr-FR"/>
              </w:rPr>
              <w:t>CF2</w:t>
            </w:r>
            <w:r w:rsidR="00793666" w:rsidRPr="00955A62">
              <w:rPr>
                <w:color w:val="000000" w:themeColor="text1"/>
                <w:lang w:val="fr-FR"/>
              </w:rPr>
              <w:t xml:space="preserve"> </w:t>
            </w:r>
            <w:r w:rsidR="00FD2A43" w:rsidRPr="00955A62">
              <w:rPr>
                <w:color w:val="000000" w:themeColor="text1"/>
                <w:lang w:val="fr-FR"/>
              </w:rPr>
              <w:t xml:space="preserve">: </w:t>
            </w:r>
            <w:r w:rsidR="00D45C78" w:rsidRPr="00955A62">
              <w:rPr>
                <w:color w:val="000000" w:themeColor="text1"/>
                <w:lang w:val="fr-FR"/>
              </w:rPr>
              <w:t>Enfant</w:t>
            </w:r>
            <w:r w:rsidR="00FD2A43" w:rsidRPr="00955A62">
              <w:rPr>
                <w:color w:val="000000" w:themeColor="text1"/>
                <w:lang w:val="fr-FR"/>
              </w:rPr>
              <w:t xml:space="preserve"> </w:t>
            </w:r>
            <w:r w:rsidR="00DF3C1A" w:rsidRPr="00955A62">
              <w:rPr>
                <w:color w:val="000000" w:themeColor="text1"/>
                <w:lang w:val="fr-FR"/>
              </w:rPr>
              <w:t xml:space="preserve">porte </w:t>
            </w:r>
            <w:r w:rsidR="00E56520" w:rsidRPr="00955A62">
              <w:rPr>
                <w:color w:val="000000" w:themeColor="text1"/>
                <w:lang w:val="fr-FR"/>
              </w:rPr>
              <w:t>un</w:t>
            </w:r>
            <w:del w:id="13" w:author="INSEED-MICS6" w:date="2017-06-29T16:14:00Z">
              <w:r w:rsidR="00E56520" w:rsidDel="00ED51D7">
                <w:rPr>
                  <w:color w:val="000000" w:themeColor="text1"/>
                  <w:lang w:val="fr-FR"/>
                </w:rPr>
                <w:delText>e</w:delText>
              </w:r>
            </w:del>
            <w:r w:rsidR="00E56520">
              <w:rPr>
                <w:color w:val="000000" w:themeColor="text1"/>
                <w:lang w:val="fr-FR"/>
              </w:rPr>
              <w:t xml:space="preserve"> </w:t>
            </w:r>
            <w:del w:id="14" w:author="INSEED-MICS6" w:date="2017-06-29T16:14:00Z">
              <w:r w:rsidR="00E56520" w:rsidDel="00ED51D7">
                <w:rPr>
                  <w:color w:val="000000" w:themeColor="text1"/>
                  <w:lang w:val="fr-FR"/>
                </w:rPr>
                <w:delText>prothèse</w:delText>
              </w:r>
              <w:r w:rsidR="006A4EFD" w:rsidRPr="00955A62" w:rsidDel="00ED51D7">
                <w:rPr>
                  <w:color w:val="000000" w:themeColor="text1"/>
                  <w:lang w:val="fr-FR"/>
                </w:rPr>
                <w:delText xml:space="preserve"> </w:delText>
              </w:r>
            </w:del>
            <w:ins w:id="15" w:author="INSEED-MICS6" w:date="2017-06-29T16:14:00Z">
              <w:r w:rsidR="00ED51D7" w:rsidRPr="00981A02">
                <w:rPr>
                  <w:lang w:val="fr-FR"/>
                </w:rPr>
                <w:t>appareil/prothèse auditif (</w:t>
              </w:r>
              <w:proofErr w:type="spellStart"/>
              <w:r w:rsidR="00ED51D7" w:rsidRPr="00981A02">
                <w:rPr>
                  <w:lang w:val="fr-FR"/>
                </w:rPr>
                <w:t>ve</w:t>
              </w:r>
              <w:proofErr w:type="spellEnd"/>
              <w:r w:rsidR="00ED51D7" w:rsidRPr="00981A02">
                <w:rPr>
                  <w:lang w:val="fr-FR"/>
                </w:rPr>
                <w:t>)</w:t>
              </w:r>
            </w:ins>
            <w:del w:id="16" w:author="INSEED-MICS6" w:date="2017-06-29T16:14:00Z">
              <w:r w:rsidR="00E56520" w:rsidRPr="00955A62" w:rsidDel="00ED51D7">
                <w:rPr>
                  <w:color w:val="000000" w:themeColor="text1"/>
                  <w:lang w:val="fr-FR"/>
                </w:rPr>
                <w:delText>auditive</w:delText>
              </w:r>
            </w:del>
            <w:r w:rsidR="00DF3C1A" w:rsidRPr="00955A62">
              <w:rPr>
                <w:color w:val="000000" w:themeColor="text1"/>
                <w:lang w:val="fr-FR"/>
              </w:rPr>
              <w:t xml:space="preserve"> 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604D80EA" w14:textId="77777777" w:rsidR="00FD2A43" w:rsidRPr="00955A62" w:rsidRDefault="00D45C78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Oui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CF2=1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1</w:t>
            </w:r>
          </w:p>
          <w:p w14:paraId="18578706" w14:textId="77777777" w:rsidR="00FD2A43" w:rsidRPr="00955A62" w:rsidRDefault="00BB006F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NON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CF2=2</w:t>
            </w:r>
            <w:r w:rsidR="00FD2A43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70E3A7E0" w14:textId="77777777" w:rsidR="00FD2A43" w:rsidRPr="00955A62" w:rsidRDefault="00FD2A4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CF8A</w:t>
            </w:r>
          </w:p>
          <w:p w14:paraId="68AC2D24" w14:textId="77777777" w:rsidR="00FD2A43" w:rsidRPr="00955A62" w:rsidRDefault="00FD2A4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CF8B</w:t>
            </w:r>
          </w:p>
        </w:tc>
      </w:tr>
      <w:tr w:rsidR="00851F2B" w:rsidRPr="008454A1" w14:paraId="16CD3AF8" w14:textId="77777777" w:rsidTr="00FD2A43">
        <w:trPr>
          <w:cantSplit/>
          <w:trHeight w:val="1491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078F0B7A" w14:textId="72851853" w:rsidR="0045594E" w:rsidRPr="007F0E3F" w:rsidRDefault="00FF3997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B05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CF8A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45594E" w:rsidRPr="004558E2">
              <w:rPr>
                <w:rFonts w:ascii="Times New Roman" w:hAnsi="Times New Roman"/>
                <w:smallCaps w:val="0"/>
                <w:lang w:val="fr-FR"/>
              </w:rPr>
              <w:t>Lorsqu’il/elle utilise s</w:t>
            </w:r>
            <w:ins w:id="17" w:author="INSEED-MICS6" w:date="2017-06-29T16:14:00Z">
              <w:r w:rsidR="00ED51D7">
                <w:rPr>
                  <w:rFonts w:ascii="Times New Roman" w:hAnsi="Times New Roman"/>
                  <w:smallCaps w:val="0"/>
                  <w:lang w:val="fr-FR"/>
                </w:rPr>
                <w:t xml:space="preserve">on </w:t>
              </w:r>
            </w:ins>
            <w:del w:id="18" w:author="INSEED-MICS6" w:date="2017-06-29T16:14:00Z">
              <w:r w:rsidR="0045594E" w:rsidRPr="004558E2" w:rsidDel="00ED51D7">
                <w:rPr>
                  <w:rFonts w:ascii="Times New Roman" w:hAnsi="Times New Roman"/>
                  <w:smallCaps w:val="0"/>
                  <w:lang w:val="fr-FR"/>
                </w:rPr>
                <w:delText>a prothèse auditive</w:delText>
              </w:r>
            </w:del>
            <w:ins w:id="19" w:author="INSEED-MICS6" w:date="2017-06-29T16:14:00Z"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 xml:space="preserve"> appareil/prothèse auditif (</w:t>
              </w:r>
              <w:proofErr w:type="spellStart"/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>ve</w:t>
              </w:r>
              <w:proofErr w:type="spellEnd"/>
              <w:r w:rsidR="00ED51D7" w:rsidRPr="00981A02">
                <w:rPr>
                  <w:rFonts w:ascii="Times New Roman" w:hAnsi="Times New Roman"/>
                  <w:smallCaps w:val="0"/>
                  <w:lang w:val="fr-FR"/>
                </w:rPr>
                <w:t>)</w:t>
              </w:r>
            </w:ins>
            <w:r w:rsidR="0045594E" w:rsidRPr="004558E2">
              <w:rPr>
                <w:rFonts w:ascii="Times New Roman" w:hAnsi="Times New Roman"/>
                <w:smallCaps w:val="0"/>
                <w:lang w:val="fr-FR"/>
              </w:rPr>
              <w:t>, (</w:t>
            </w:r>
            <w:r w:rsidR="0045594E" w:rsidRPr="004558E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4558E2">
              <w:rPr>
                <w:rFonts w:ascii="Times New Roman" w:hAnsi="Times New Roman"/>
                <w:smallCaps w:val="0"/>
                <w:lang w:val="fr-FR"/>
              </w:rPr>
              <w:t xml:space="preserve">) a-t-il/elle des difficultés à entendre des sons comme la voix des gens ou de la musique ? </w:t>
            </w:r>
          </w:p>
          <w:p w14:paraId="15B7EA9D" w14:textId="7703152C" w:rsidR="0045594E" w:rsidRPr="007F0E3F" w:rsidRDefault="00ED51D7" w:rsidP="0045594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ins w:id="20" w:author="INSEED-MICS6" w:date="2017-06-29T16:14:00Z">
              <w:r>
                <w:rPr>
                  <w:rFonts w:ascii="Times New Roman" w:hAnsi="Times New Roman"/>
                  <w:smallCaps w:val="0"/>
                  <w:lang w:val="fr-FR"/>
                </w:rPr>
                <w:t xml:space="preserve"> </w:t>
              </w:r>
            </w:ins>
          </w:p>
          <w:p w14:paraId="7C74D5C9" w14:textId="5E6FFCE6" w:rsidR="00851F2B" w:rsidRPr="00955A62" w:rsidRDefault="0045594E" w:rsidP="0079366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7F0E3F">
              <w:rPr>
                <w:rFonts w:ascii="Times New Roman" w:hAnsi="Times New Roman"/>
                <w:b/>
                <w:smallCaps w:val="0"/>
                <w:lang w:val="fr-FR"/>
              </w:rPr>
              <w:t>FCF8B</w:t>
            </w:r>
            <w:r w:rsidRPr="007F0E3F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Pr="009D485C">
              <w:rPr>
                <w:rFonts w:ascii="Times New Roman" w:hAnsi="Times New Roman"/>
                <w:smallCaps w:val="0"/>
                <w:lang w:val="fr-FR"/>
              </w:rPr>
              <w:t xml:space="preserve">des difficultés </w:t>
            </w:r>
            <w:r>
              <w:rPr>
                <w:rFonts w:ascii="Times New Roman" w:hAnsi="Times New Roman"/>
                <w:smallCaps w:val="0"/>
                <w:lang w:val="fr-FR"/>
              </w:rPr>
              <w:t>à entendre d</w:t>
            </w:r>
            <w:r w:rsidRPr="009D485C">
              <w:rPr>
                <w:rFonts w:ascii="Times New Roman" w:hAnsi="Times New Roman"/>
                <w:smallCaps w:val="0"/>
                <w:lang w:val="fr-FR"/>
              </w:rPr>
              <w:t>es sons</w:t>
            </w:r>
            <w:r w:rsidRPr="007F0E3F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>
              <w:rPr>
                <w:rFonts w:ascii="Times New Roman" w:hAnsi="Times New Roman"/>
                <w:smallCaps w:val="0"/>
                <w:lang w:val="fr-FR"/>
              </w:rPr>
              <w:t xml:space="preserve">comme la </w:t>
            </w:r>
            <w:r w:rsidRPr="007F0E3F">
              <w:rPr>
                <w:rFonts w:ascii="Times New Roman" w:hAnsi="Times New Roman"/>
                <w:smallCaps w:val="0"/>
                <w:lang w:val="fr-FR"/>
              </w:rPr>
              <w:t xml:space="preserve">voix des gens ou </w:t>
            </w:r>
            <w:r>
              <w:rPr>
                <w:rFonts w:ascii="Times New Roman" w:hAnsi="Times New Roman"/>
                <w:smallCaps w:val="0"/>
                <w:lang w:val="fr-FR"/>
              </w:rPr>
              <w:t xml:space="preserve">de </w:t>
            </w:r>
            <w:r w:rsidRPr="007F0E3F">
              <w:rPr>
                <w:rFonts w:ascii="Times New Roman" w:hAnsi="Times New Roman"/>
                <w:smallCaps w:val="0"/>
                <w:lang w:val="fr-FR"/>
              </w:rPr>
              <w:t>la musique ?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293A6B8B" w14:textId="77777777" w:rsidR="00DF3C1A" w:rsidRPr="00955A62" w:rsidRDefault="00C07FAD" w:rsidP="00DF3C1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DF3C1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13C8026" w14:textId="77777777" w:rsidR="00DF3C1A" w:rsidRPr="00955A62" w:rsidRDefault="00DF3C1A" w:rsidP="00DF3C1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90D04AD" w14:textId="77777777" w:rsidR="00DF3C1A" w:rsidRPr="00955A62" w:rsidRDefault="00DF3C1A" w:rsidP="00DF3C1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137936A5" w14:textId="77777777" w:rsidR="00851F2B" w:rsidRPr="00955A62" w:rsidRDefault="00DF3C1A" w:rsidP="00DF3C1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entendre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2C320A98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D2A43" w:rsidRPr="00955A62" w14:paraId="0A64B408" w14:textId="77777777" w:rsidTr="00BA09B4">
        <w:trPr>
          <w:cantSplit/>
          <w:trHeight w:val="604"/>
          <w:jc w:val="center"/>
        </w:trPr>
        <w:tc>
          <w:tcPr>
            <w:tcW w:w="2148" w:type="pct"/>
            <w:tcBorders>
              <w:top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5A5BF616" w14:textId="77777777" w:rsidR="00FD2A43" w:rsidRPr="00955A62" w:rsidRDefault="00FF3997" w:rsidP="00E91AFE">
            <w:pPr>
              <w:pStyle w:val="Instructionstointvw"/>
              <w:spacing w:line="276" w:lineRule="auto"/>
              <w:ind w:left="144" w:hanging="144"/>
              <w:contextualSpacing/>
              <w:rPr>
                <w:b/>
                <w:i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</w:t>
            </w:r>
            <w:r w:rsidR="00FD2A43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CF9</w:t>
            </w:r>
            <w:r w:rsidR="00FD2A43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FD2A43" w:rsidRPr="00955A62">
              <w:rPr>
                <w:i w:val="0"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FD2A43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>F</w:t>
            </w:r>
            <w:r w:rsidR="00FD2A43" w:rsidRPr="00955A62">
              <w:rPr>
                <w:lang w:val="fr-FR"/>
              </w:rPr>
              <w:t>CF3</w:t>
            </w:r>
            <w:r w:rsidR="00663892" w:rsidRPr="00955A62">
              <w:rPr>
                <w:lang w:val="fr-FR"/>
              </w:rPr>
              <w:t xml:space="preserve"> </w:t>
            </w:r>
            <w:r w:rsidR="00FD2A43" w:rsidRPr="00955A62">
              <w:rPr>
                <w:lang w:val="fr-FR"/>
              </w:rPr>
              <w:t xml:space="preserve">: </w:t>
            </w:r>
            <w:r w:rsidR="00D45C78" w:rsidRPr="00955A62">
              <w:rPr>
                <w:lang w:val="fr-FR"/>
              </w:rPr>
              <w:t>Enfant</w:t>
            </w:r>
            <w:r w:rsidR="00FD2A43" w:rsidRPr="00955A62">
              <w:rPr>
                <w:lang w:val="fr-FR"/>
              </w:rPr>
              <w:t xml:space="preserve"> u</w:t>
            </w:r>
            <w:r w:rsidR="00DF3C1A" w:rsidRPr="00955A62">
              <w:rPr>
                <w:lang w:val="fr-FR"/>
              </w:rPr>
              <w:t>tilise un é</w:t>
            </w:r>
            <w:r w:rsidR="00FD2A43" w:rsidRPr="00955A62">
              <w:rPr>
                <w:lang w:val="fr-FR"/>
              </w:rPr>
              <w:t>quip</w:t>
            </w:r>
            <w:r w:rsidR="00DF3C1A" w:rsidRPr="00955A62">
              <w:rPr>
                <w:lang w:val="fr-FR"/>
              </w:rPr>
              <w:t>e</w:t>
            </w:r>
            <w:r w:rsidR="00FD2A43" w:rsidRPr="00955A62">
              <w:rPr>
                <w:lang w:val="fr-FR"/>
              </w:rPr>
              <w:t>ment o</w:t>
            </w:r>
            <w:r w:rsidR="00DF3C1A" w:rsidRPr="00955A62">
              <w:rPr>
                <w:lang w:val="fr-FR"/>
              </w:rPr>
              <w:t xml:space="preserve">u </w:t>
            </w:r>
            <w:r w:rsidR="00911ABA" w:rsidRPr="00955A62">
              <w:rPr>
                <w:lang w:val="fr-FR"/>
              </w:rPr>
              <w:t xml:space="preserve">reçoit de </w:t>
            </w:r>
            <w:r w:rsidR="00DF3C1A" w:rsidRPr="00955A62">
              <w:rPr>
                <w:lang w:val="fr-FR"/>
              </w:rPr>
              <w:t>l’a</w:t>
            </w:r>
            <w:r w:rsidR="00E91AFE" w:rsidRPr="00955A62">
              <w:rPr>
                <w:lang w:val="fr-FR"/>
              </w:rPr>
              <w:t>ssistance</w:t>
            </w:r>
            <w:r w:rsidR="00DF3C1A" w:rsidRPr="00955A62">
              <w:rPr>
                <w:lang w:val="fr-FR"/>
              </w:rPr>
              <w:t xml:space="preserve"> pour marcher </w:t>
            </w:r>
            <w:r w:rsidR="00FD2A43" w:rsidRPr="00955A62">
              <w:rPr>
                <w:lang w:val="fr-FR"/>
              </w:rPr>
              <w:t>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14FC9A76" w14:textId="77777777" w:rsidR="00FD2A43" w:rsidRPr="00955A62" w:rsidRDefault="00D45C78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>CF3=1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9BE6CFF" w14:textId="77777777" w:rsidR="00FD2A43" w:rsidRPr="00955A62" w:rsidRDefault="00BB006F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997" w:rsidRPr="00955A62">
              <w:rPr>
                <w:rFonts w:ascii="Times New Roman" w:hAnsi="Times New Roman"/>
                <w:caps/>
                <w:lang w:val="fr-FR"/>
              </w:rPr>
              <w:t>F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>CF3=2</w:t>
            </w:r>
            <w:r w:rsidR="00FD2A4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EFCBA"/>
            <w:tcMar>
              <w:top w:w="43" w:type="dxa"/>
              <w:bottom w:w="43" w:type="dxa"/>
            </w:tcMar>
          </w:tcPr>
          <w:p w14:paraId="330D0E16" w14:textId="77777777" w:rsidR="007E2513" w:rsidRDefault="007E251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0EAFD400" w14:textId="6711DB0A" w:rsidR="00FD2A43" w:rsidRPr="00955A62" w:rsidRDefault="00FD2A43" w:rsidP="00FD2A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smallCaps w:val="0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CF14</w:t>
            </w:r>
          </w:p>
        </w:tc>
      </w:tr>
      <w:tr w:rsidR="00851F2B" w:rsidRPr="00955A62" w14:paraId="3F37DB5F" w14:textId="77777777" w:rsidTr="00FD2A43">
        <w:trPr>
          <w:cantSplit/>
          <w:trHeight w:val="1881"/>
          <w:jc w:val="center"/>
        </w:trPr>
        <w:tc>
          <w:tcPr>
            <w:tcW w:w="2148" w:type="pct"/>
            <w:shd w:val="clear" w:color="auto" w:fill="auto"/>
            <w:tcMar>
              <w:top w:w="43" w:type="dxa"/>
              <w:bottom w:w="43" w:type="dxa"/>
            </w:tcMar>
          </w:tcPr>
          <w:p w14:paraId="545B5AF1" w14:textId="46195947" w:rsidR="00851F2B" w:rsidRPr="00955A62" w:rsidRDefault="00FF3997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CF10</w:t>
            </w:r>
            <w:r w:rsidR="00DF3C1A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>Sans son équipement ou sans a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ssistance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45594E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marcher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 xml:space="preserve">sur une distance de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100 </w:t>
            </w:r>
            <w:r w:rsidR="0045594E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45594E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4FBCA6B1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</w:pPr>
          </w:p>
          <w:p w14:paraId="1353B7A9" w14:textId="77777777" w:rsidR="00851F2B" w:rsidRPr="00955A62" w:rsidRDefault="00851F2B" w:rsidP="00FD2A4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Pr="00955A62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 xml:space="preserve"> </w:t>
            </w:r>
            <w:r w:rsidR="00911ABA" w:rsidRPr="00955A62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 xml:space="preserve">C’est à peu près la longueur </w:t>
            </w:r>
            <w:r w:rsidR="00554950" w:rsidRPr="00955A62">
              <w:rPr>
                <w:rFonts w:ascii="Times New Roman" w:hAnsi="Times New Roman"/>
                <w:smallCaps w:val="0"/>
                <w:lang w:val="fr-FR"/>
              </w:rPr>
              <w:t xml:space="preserve">d’un </w:t>
            </w:r>
            <w:r w:rsidR="00911ABA" w:rsidRPr="00955A62">
              <w:rPr>
                <w:rFonts w:ascii="Times New Roman" w:hAnsi="Times New Roman"/>
                <w:smallCaps w:val="0"/>
                <w:lang w:val="fr-FR"/>
              </w:rPr>
              <w:t>terrain de football.</w:t>
            </w:r>
          </w:p>
          <w:p w14:paraId="0DB97C54" w14:textId="77777777" w:rsidR="00BA09B4" w:rsidRPr="00955A62" w:rsidRDefault="00BA09B4" w:rsidP="00FD2A4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FE36342" w14:textId="77777777" w:rsidR="00BA09B4" w:rsidRPr="00955A62" w:rsidRDefault="00BA09B4" w:rsidP="000E75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BB006F" w:rsidRPr="00955A62">
              <w:rPr>
                <w:rFonts w:ascii="Times New Roman" w:hAnsi="Times New Roman"/>
                <w:i/>
                <w:smallCaps w:val="0"/>
                <w:lang w:val="fr-FR"/>
              </w:rPr>
              <w:t>N</w:t>
            </w:r>
            <w:r w:rsidR="00911ABA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oter que la catégorie </w:t>
            </w:r>
            <w:r w:rsidR="00793666" w:rsidRPr="00955A62">
              <w:rPr>
                <w:rFonts w:ascii="Times New Roman" w:hAnsi="Times New Roman"/>
                <w:i/>
                <w:smallCaps w:val="0"/>
                <w:lang w:val="fr-FR"/>
              </w:rPr>
              <w:t>‘</w:t>
            </w:r>
            <w:r w:rsidR="000E75D1" w:rsidRPr="00955A62">
              <w:rPr>
                <w:rFonts w:ascii="Times New Roman" w:hAnsi="Times New Roman"/>
                <w:i/>
                <w:smallCaps w:val="0"/>
                <w:lang w:val="fr-FR"/>
              </w:rPr>
              <w:t>Aucune</w:t>
            </w:r>
            <w:r w:rsidR="00911ABA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difficulté</w:t>
            </w:r>
            <w:r w:rsidR="00793666" w:rsidRPr="00955A62">
              <w:rPr>
                <w:rFonts w:ascii="Times New Roman" w:hAnsi="Times New Roman"/>
                <w:i/>
                <w:smallCaps w:val="0"/>
                <w:lang w:val="fr-FR"/>
              </w:rPr>
              <w:t>’</w:t>
            </w:r>
            <w:r w:rsidR="00911ABA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n’est pas disponible quand l’enfant a un équipement ou reçoit de l’</w:t>
            </w:r>
            <w:r w:rsidR="00E91AFE" w:rsidRPr="00955A62">
              <w:rPr>
                <w:rFonts w:ascii="Times New Roman" w:hAnsi="Times New Roman"/>
                <w:i/>
                <w:smallCaps w:val="0"/>
                <w:lang w:val="fr-FR"/>
              </w:rPr>
              <w:t>assistance</w:t>
            </w:r>
            <w:r w:rsidR="00911ABA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pour marcher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03" w:type="pct"/>
            <w:shd w:val="clear" w:color="auto" w:fill="auto"/>
            <w:tcMar>
              <w:top w:w="43" w:type="dxa"/>
              <w:bottom w:w="43" w:type="dxa"/>
            </w:tcMar>
          </w:tcPr>
          <w:p w14:paraId="71638C0D" w14:textId="77777777" w:rsidR="00851F2B" w:rsidRPr="00955A62" w:rsidRDefault="00911ABA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300CDF4" w14:textId="77777777" w:rsidR="00851F2B" w:rsidRPr="00955A62" w:rsidRDefault="00911ABA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beaucoup de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>difficult</w:t>
            </w:r>
            <w:r w:rsidRPr="00955A62">
              <w:rPr>
                <w:rFonts w:ascii="Times New Roman" w:hAnsi="Times New Roman"/>
                <w:caps/>
                <w:lang w:val="fr-FR"/>
              </w:rPr>
              <w:t>es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0E9CD9A" w14:textId="77777777" w:rsidR="000331F7" w:rsidRPr="00955A62" w:rsidRDefault="00911ABA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ne peut pas </w:t>
            </w:r>
            <w:r w:rsidR="001D5144" w:rsidRPr="00955A62">
              <w:rPr>
                <w:rFonts w:ascii="Times New Roman" w:hAnsi="Times New Roman"/>
                <w:caps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marcher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100 m</w:t>
            </w:r>
            <w:r w:rsidR="00BA09B4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shd w:val="clear" w:color="auto" w:fill="auto"/>
            <w:tcMar>
              <w:top w:w="43" w:type="dxa"/>
              <w:bottom w:w="43" w:type="dxa"/>
            </w:tcMar>
          </w:tcPr>
          <w:p w14:paraId="44815D1E" w14:textId="77777777" w:rsidR="00161329" w:rsidRPr="00955A62" w:rsidRDefault="00161329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1DE2F60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3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lang w:val="fr-FR"/>
              </w:rPr>
              <w:t>CF12</w:t>
            </w:r>
          </w:p>
          <w:p w14:paraId="33CC49CC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4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lang w:val="fr-FR"/>
              </w:rPr>
              <w:t>CF12</w:t>
            </w:r>
          </w:p>
        </w:tc>
      </w:tr>
      <w:tr w:rsidR="00851F2B" w:rsidRPr="008454A1" w14:paraId="702CCE63" w14:textId="77777777" w:rsidTr="00FD2A43">
        <w:trPr>
          <w:cantSplit/>
          <w:trHeight w:val="1777"/>
          <w:jc w:val="center"/>
        </w:trPr>
        <w:tc>
          <w:tcPr>
            <w:tcW w:w="2148" w:type="pct"/>
            <w:shd w:val="clear" w:color="auto" w:fill="auto"/>
            <w:tcMar>
              <w:top w:w="43" w:type="dxa"/>
              <w:bottom w:w="43" w:type="dxa"/>
            </w:tcMar>
          </w:tcPr>
          <w:p w14:paraId="5CE79132" w14:textId="581447B2" w:rsidR="00911ABA" w:rsidRPr="00955A62" w:rsidRDefault="00FF3997" w:rsidP="00911AB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CF11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>Sans son équipement ou sans a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ssistance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45594E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marcher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sur une distance de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500 </w:t>
            </w:r>
            <w:r w:rsidR="0045594E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45594E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3ABA0228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</w:p>
          <w:p w14:paraId="0CF18DF4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Insister</w:t>
            </w:r>
            <w:r w:rsidR="00793666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:</w:t>
            </w: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 xml:space="preserve"> </w:t>
            </w:r>
            <w:r w:rsidR="00911ABA"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>C’est à peu près la longueur de 5 terrains de football.</w:t>
            </w:r>
          </w:p>
          <w:p w14:paraId="29DF7FD1" w14:textId="77777777" w:rsidR="00BA09B4" w:rsidRPr="00955A62" w:rsidRDefault="00BA09B4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</w:pPr>
          </w:p>
          <w:p w14:paraId="7E3734E9" w14:textId="77777777" w:rsidR="00BA09B4" w:rsidRPr="00955A62" w:rsidRDefault="007C36E8" w:rsidP="000E75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ab/>
            </w:r>
            <w:r w:rsidR="00911ABA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Noter que la catégorie </w:t>
            </w:r>
            <w:r w:rsidR="00793666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‘</w:t>
            </w:r>
            <w:r w:rsidR="000E75D1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Aucune</w:t>
            </w:r>
            <w:r w:rsidR="00793666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 difficulté’ </w:t>
            </w:r>
            <w:r w:rsidR="00911ABA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n’est pas disponible quand l’enfant a un équipement ou reçoit de l’a</w:t>
            </w:r>
            <w:r w:rsidR="00E91AFE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ssistance</w:t>
            </w:r>
            <w:r w:rsidR="00911ABA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 pour marcher.</w:t>
            </w:r>
          </w:p>
        </w:tc>
        <w:tc>
          <w:tcPr>
            <w:tcW w:w="2103" w:type="pct"/>
            <w:shd w:val="clear" w:color="auto" w:fill="auto"/>
            <w:tcMar>
              <w:top w:w="43" w:type="dxa"/>
              <w:bottom w:w="43" w:type="dxa"/>
            </w:tcMar>
          </w:tcPr>
          <w:p w14:paraId="26F5D37F" w14:textId="77777777" w:rsidR="00BA09B4" w:rsidRPr="00955A62" w:rsidRDefault="00BA09B4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FBF6490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C81AF59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630A44E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31BF5F1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2B6DB78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C0E57EC" w14:textId="77777777" w:rsidR="00161329" w:rsidRPr="00955A62" w:rsidRDefault="00161329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D4FBD98" w14:textId="77777777" w:rsidR="00911ABA" w:rsidRPr="00955A62" w:rsidRDefault="00911ABA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7294749" w14:textId="77777777" w:rsidR="00911ABA" w:rsidRPr="00955A62" w:rsidRDefault="00911ABA" w:rsidP="00911A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45A097E8" w14:textId="77777777" w:rsidR="00851F2B" w:rsidRPr="00955A62" w:rsidRDefault="00911ABA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ne peut pas </w:t>
            </w:r>
            <w:r w:rsidR="001D5144" w:rsidRPr="00955A62">
              <w:rPr>
                <w:rFonts w:ascii="Times New Roman" w:hAnsi="Times New Roman"/>
                <w:caps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marcher 500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m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4</w:t>
            </w:r>
          </w:p>
        </w:tc>
        <w:tc>
          <w:tcPr>
            <w:tcW w:w="749" w:type="pct"/>
            <w:shd w:val="clear" w:color="auto" w:fill="auto"/>
            <w:tcMar>
              <w:top w:w="43" w:type="dxa"/>
              <w:bottom w:w="43" w:type="dxa"/>
            </w:tcMar>
          </w:tcPr>
          <w:p w14:paraId="3CF077B2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955A62" w14:paraId="25A75EA9" w14:textId="77777777" w:rsidTr="00FD2A43">
        <w:trPr>
          <w:cantSplit/>
          <w:trHeight w:val="1516"/>
          <w:jc w:val="center"/>
        </w:trPr>
        <w:tc>
          <w:tcPr>
            <w:tcW w:w="2148" w:type="pct"/>
            <w:shd w:val="clear" w:color="auto" w:fill="auto"/>
            <w:tcMar>
              <w:top w:w="43" w:type="dxa"/>
              <w:bottom w:w="43" w:type="dxa"/>
            </w:tcMar>
          </w:tcPr>
          <w:p w14:paraId="01F6AD4C" w14:textId="40DC5941" w:rsidR="0050576B" w:rsidRPr="00955A62" w:rsidRDefault="00FF3997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CF12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>Avec son équipement ou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 xml:space="preserve"> assistance 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45594E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a-t-il /elle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des difficultés à marcher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sur une distance de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100 </w:t>
            </w:r>
            <w:r w:rsidR="0045594E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45594E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6F62DD80" w14:textId="77777777" w:rsidR="0050576B" w:rsidRPr="00955A62" w:rsidRDefault="0050576B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</w:p>
          <w:p w14:paraId="3ED86DBD" w14:textId="77777777" w:rsidR="000331F7" w:rsidRPr="00955A62" w:rsidRDefault="0050576B" w:rsidP="0055495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ab/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Insister</w:t>
            </w:r>
            <w:r w:rsidR="00793666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:</w:t>
            </w: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 xml:space="preserve"> C’est à peu près la longueur </w:t>
            </w:r>
            <w:r w:rsidR="00554950"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 xml:space="preserve">d’un </w:t>
            </w: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>terrain de football.</w:t>
            </w:r>
            <w:r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ab/>
            </w:r>
          </w:p>
        </w:tc>
        <w:tc>
          <w:tcPr>
            <w:tcW w:w="2103" w:type="pct"/>
            <w:shd w:val="clear" w:color="auto" w:fill="auto"/>
            <w:tcMar>
              <w:top w:w="43" w:type="dxa"/>
              <w:bottom w:w="43" w:type="dxa"/>
            </w:tcMar>
          </w:tcPr>
          <w:p w14:paraId="0FF6CE58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0A56C1EA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3D59ED79" w14:textId="77777777" w:rsidR="00851F2B" w:rsidRPr="00955A62" w:rsidRDefault="000E75D1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851F2B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1</w:t>
            </w:r>
          </w:p>
          <w:p w14:paraId="3DF80F07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  <w:p w14:paraId="706551BD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3</w:t>
            </w:r>
          </w:p>
          <w:p w14:paraId="79FDA376" w14:textId="77777777" w:rsidR="00851F2B" w:rsidRPr="00955A62" w:rsidRDefault="0050576B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ne peut pas </w:t>
            </w:r>
            <w:r w:rsidR="001D5144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marcher 100 m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4</w:t>
            </w:r>
          </w:p>
        </w:tc>
        <w:tc>
          <w:tcPr>
            <w:tcW w:w="749" w:type="pct"/>
            <w:shd w:val="clear" w:color="auto" w:fill="auto"/>
            <w:tcMar>
              <w:top w:w="43" w:type="dxa"/>
              <w:bottom w:w="43" w:type="dxa"/>
            </w:tcMar>
          </w:tcPr>
          <w:p w14:paraId="1274E3FA" w14:textId="77777777" w:rsidR="00851F2B" w:rsidRPr="00955A62" w:rsidRDefault="00851F2B" w:rsidP="00793666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  <w:p w14:paraId="295A95E9" w14:textId="77777777" w:rsidR="00793666" w:rsidRPr="00955A62" w:rsidRDefault="00793666" w:rsidP="00793666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  <w:p w14:paraId="1335C5F1" w14:textId="77777777" w:rsidR="00793666" w:rsidRPr="00955A62" w:rsidRDefault="00793666" w:rsidP="00793666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  <w:p w14:paraId="10F76E2B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F4A2343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3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lang w:val="fr-FR"/>
              </w:rPr>
              <w:t>CF16</w:t>
            </w:r>
          </w:p>
          <w:p w14:paraId="5A37B1A8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4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lang w:val="fr-FR"/>
              </w:rPr>
              <w:t>CF16</w:t>
            </w:r>
          </w:p>
        </w:tc>
      </w:tr>
      <w:tr w:rsidR="00851F2B" w:rsidRPr="00955A62" w14:paraId="4A13D898" w14:textId="77777777" w:rsidTr="00FD2A43">
        <w:trPr>
          <w:cantSplit/>
          <w:trHeight w:val="1541"/>
          <w:jc w:val="center"/>
        </w:trPr>
        <w:tc>
          <w:tcPr>
            <w:tcW w:w="2148" w:type="pct"/>
            <w:shd w:val="clear" w:color="auto" w:fill="auto"/>
            <w:tcMar>
              <w:top w:w="43" w:type="dxa"/>
              <w:bottom w:w="43" w:type="dxa"/>
            </w:tcMar>
          </w:tcPr>
          <w:p w14:paraId="20E75110" w14:textId="6D3C6469" w:rsidR="0050576B" w:rsidRPr="00955A62" w:rsidRDefault="00FF3997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CF13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>Avec son équipement ou de l’a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ssistance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45594E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45594E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a-t-il /elle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des difficultés à marcher </w:t>
            </w:r>
            <w:r w:rsidR="0045594E">
              <w:rPr>
                <w:rFonts w:ascii="Times New Roman" w:hAnsi="Times New Roman"/>
                <w:smallCaps w:val="0"/>
                <w:lang w:val="fr-FR"/>
              </w:rPr>
              <w:t>sur une distance de</w:t>
            </w:r>
            <w:r w:rsidR="0045594E" w:rsidRPr="007F0E3F">
              <w:rPr>
                <w:rFonts w:ascii="Times New Roman" w:hAnsi="Times New Roman"/>
                <w:smallCaps w:val="0"/>
                <w:lang w:val="fr-FR"/>
              </w:rPr>
              <w:t xml:space="preserve"> 500 </w:t>
            </w:r>
            <w:r w:rsidR="0045594E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45594E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651D9A38" w14:textId="77777777" w:rsidR="0050576B" w:rsidRPr="00955A62" w:rsidRDefault="0050576B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</w:p>
          <w:p w14:paraId="3BB23428" w14:textId="77777777" w:rsidR="000331F7" w:rsidRPr="00955A62" w:rsidRDefault="0050576B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ab/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Insister</w:t>
            </w:r>
            <w:r w:rsidR="00793666"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smallCaps w:val="0"/>
                <w:color w:val="000000" w:themeColor="text1"/>
                <w:lang w:val="fr-FR"/>
              </w:rPr>
              <w:t>:</w:t>
            </w: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 xml:space="preserve"> C’est à peu près la longueur de 5 terrains de football.</w:t>
            </w:r>
          </w:p>
        </w:tc>
        <w:tc>
          <w:tcPr>
            <w:tcW w:w="2103" w:type="pct"/>
            <w:shd w:val="clear" w:color="auto" w:fill="auto"/>
            <w:tcMar>
              <w:top w:w="43" w:type="dxa"/>
              <w:bottom w:w="43" w:type="dxa"/>
            </w:tcMar>
          </w:tcPr>
          <w:p w14:paraId="3E87A5E4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74F400FA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4FD67F44" w14:textId="77777777" w:rsidR="00851F2B" w:rsidRPr="00955A62" w:rsidRDefault="000E75D1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851F2B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1</w:t>
            </w:r>
          </w:p>
          <w:p w14:paraId="72DD24B3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  <w:p w14:paraId="28D5CE6E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3</w:t>
            </w:r>
          </w:p>
          <w:p w14:paraId="2D5D1EEA" w14:textId="77777777" w:rsidR="00851F2B" w:rsidRPr="00955A62" w:rsidRDefault="0050576B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ne peut pas </w:t>
            </w:r>
            <w:r w:rsidR="001D5144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marcher 500 m</w:t>
            </w:r>
            <w:r w:rsidR="00DF2417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…..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4</w:t>
            </w:r>
          </w:p>
        </w:tc>
        <w:tc>
          <w:tcPr>
            <w:tcW w:w="749" w:type="pct"/>
            <w:shd w:val="clear" w:color="auto" w:fill="auto"/>
            <w:tcMar>
              <w:top w:w="43" w:type="dxa"/>
              <w:bottom w:w="43" w:type="dxa"/>
            </w:tcMar>
          </w:tcPr>
          <w:p w14:paraId="6877BF63" w14:textId="77777777" w:rsidR="00793666" w:rsidRPr="00955A62" w:rsidRDefault="00793666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54F624A3" w14:textId="77777777" w:rsidR="00793666" w:rsidRPr="00955A62" w:rsidRDefault="00793666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01E85BBB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olor w:val="000000" w:themeColor="text1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CF16</w:t>
            </w:r>
          </w:p>
        </w:tc>
      </w:tr>
      <w:tr w:rsidR="00851F2B" w:rsidRPr="00955A62" w14:paraId="44B93A01" w14:textId="77777777" w:rsidTr="00FD2A43">
        <w:trPr>
          <w:cantSplit/>
          <w:trHeight w:val="1465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766919E2" w14:textId="58A64235" w:rsidR="00851F2B" w:rsidRPr="00955A62" w:rsidRDefault="00FF3997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CF14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Par rapport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aux enfants du même âge,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marcher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sur une distance de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100 </w:t>
            </w:r>
            <w:r w:rsidR="006F7831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6F7831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3912DBB4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</w:p>
          <w:p w14:paraId="238351BF" w14:textId="77777777" w:rsidR="00851F2B" w:rsidRPr="00955A62" w:rsidRDefault="00851F2B" w:rsidP="0055495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ab/>
            </w:r>
            <w:r w:rsidR="00D45C78"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>Insister</w:t>
            </w:r>
            <w:r w:rsidR="00793666"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 xml:space="preserve"> </w:t>
            </w:r>
            <w:r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 xml:space="preserve">: </w:t>
            </w:r>
            <w:r w:rsidR="0050576B"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>C’est à peu près la longueur d’</w:t>
            </w:r>
            <w:r w:rsidR="00554950"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>un</w:t>
            </w:r>
            <w:r w:rsidR="0050576B"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 xml:space="preserve"> terrain de football.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7FE3DF8E" w14:textId="77777777" w:rsidR="00793666" w:rsidRPr="00955A62" w:rsidRDefault="00793666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64043C40" w14:textId="77777777" w:rsidR="00793666" w:rsidRPr="00955A62" w:rsidRDefault="00793666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11885239" w14:textId="77777777" w:rsidR="0050576B" w:rsidRPr="00955A62" w:rsidRDefault="000E75D1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50576B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1</w:t>
            </w:r>
          </w:p>
          <w:p w14:paraId="35C7088F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  <w:p w14:paraId="2FA0241A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3</w:t>
            </w:r>
          </w:p>
          <w:p w14:paraId="2D95BE3B" w14:textId="77777777" w:rsidR="00851F2B" w:rsidRPr="00955A62" w:rsidRDefault="0050576B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ne peut pas </w:t>
            </w:r>
            <w:r w:rsidR="00070BF6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marcher 100 m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64AFAD88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42A11AEA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39925B0D" w14:textId="77777777" w:rsidR="00793666" w:rsidRPr="00955A62" w:rsidRDefault="00793666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3EBBC59C" w14:textId="77777777" w:rsidR="00793666" w:rsidRPr="00955A62" w:rsidRDefault="00793666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</w:p>
          <w:p w14:paraId="4498BAE0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olor w:val="000000" w:themeColor="text1"/>
                <w:lang w:val="fr-FR"/>
              </w:rPr>
              <w:t>3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CF16</w:t>
            </w:r>
          </w:p>
          <w:p w14:paraId="32460EF9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olor w:val="000000" w:themeColor="text1"/>
                <w:lang w:val="fr-FR"/>
              </w:rPr>
              <w:t>4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sym w:font="Wingdings" w:char="F0F0"/>
            </w:r>
            <w:r w:rsidR="00FF3997"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F</w:t>
            </w:r>
            <w:r w:rsidRPr="00955A62">
              <w:rPr>
                <w:rFonts w:ascii="Times New Roman" w:hAnsi="Times New Roman"/>
                <w:i/>
                <w:color w:val="000000" w:themeColor="text1"/>
                <w:lang w:val="fr-FR"/>
              </w:rPr>
              <w:t>CF16</w:t>
            </w:r>
          </w:p>
        </w:tc>
      </w:tr>
      <w:tr w:rsidR="00851F2B" w:rsidRPr="008454A1" w14:paraId="1E2653B0" w14:textId="77777777" w:rsidTr="00FD2A43">
        <w:trPr>
          <w:cantSplit/>
          <w:trHeight w:val="1474"/>
          <w:jc w:val="center"/>
        </w:trPr>
        <w:tc>
          <w:tcPr>
            <w:tcW w:w="2148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10F30026" w14:textId="7FE46B73" w:rsidR="0050576B" w:rsidRPr="00955A62" w:rsidRDefault="00FF3997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  <w:t>CF15</w:t>
            </w:r>
            <w:r w:rsidR="00851F2B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Par rapport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aux enfants du même âge,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marcher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sur une distance de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500 </w:t>
            </w:r>
            <w:r w:rsidR="006F7831" w:rsidRPr="004558E2">
              <w:rPr>
                <w:rFonts w:ascii="Times New Roman" w:eastAsia="Calibri" w:hAnsi="Times New Roman"/>
                <w:smallCaps w:val="0"/>
                <w:lang w:val="fr-FR"/>
              </w:rPr>
              <w:t xml:space="preserve">mètres </w:t>
            </w:r>
            <w:r w:rsidR="006F7831" w:rsidRPr="007F0E3F">
              <w:rPr>
                <w:rFonts w:ascii="Times New Roman" w:eastAsia="Calibri" w:hAnsi="Times New Roman"/>
                <w:smallCaps w:val="0"/>
                <w:color w:val="191919"/>
                <w:lang w:val="fr-FR"/>
              </w:rPr>
              <w:t>sur terrain plat ?</w:t>
            </w:r>
          </w:p>
          <w:p w14:paraId="555965BB" w14:textId="77777777" w:rsidR="0050576B" w:rsidRPr="00955A62" w:rsidRDefault="0050576B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</w:pPr>
          </w:p>
          <w:p w14:paraId="61A08C0D" w14:textId="77777777" w:rsidR="00851F2B" w:rsidRPr="00955A62" w:rsidRDefault="0050576B" w:rsidP="005057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color w:val="000000" w:themeColor="text1"/>
                <w:lang w:val="fr-FR"/>
              </w:rPr>
            </w:pP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ab/>
            </w:r>
            <w:r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>Insister</w:t>
            </w:r>
            <w:r w:rsidR="00793666"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 xml:space="preserve"> </w:t>
            </w:r>
            <w:r w:rsidRPr="00955A62">
              <w:rPr>
                <w:rFonts w:ascii="Times New Roman" w:eastAsia="Calibri" w:hAnsi="Times New Roman"/>
                <w:i/>
                <w:smallCaps w:val="0"/>
                <w:color w:val="000000" w:themeColor="text1"/>
                <w:lang w:val="fr-FR"/>
              </w:rPr>
              <w:t xml:space="preserve">: </w:t>
            </w:r>
            <w:r w:rsidRPr="00955A62">
              <w:rPr>
                <w:rFonts w:ascii="Times New Roman" w:eastAsia="Calibri" w:hAnsi="Times New Roman"/>
                <w:smallCaps w:val="0"/>
                <w:color w:val="000000" w:themeColor="text1"/>
                <w:lang w:val="fr-FR"/>
              </w:rPr>
              <w:t>C’est à peu près la longueur de 5 terrains de football</w:t>
            </w:r>
          </w:p>
        </w:tc>
        <w:tc>
          <w:tcPr>
            <w:tcW w:w="2103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6729B5BF" w14:textId="77777777" w:rsidR="00793666" w:rsidRPr="00955A62" w:rsidRDefault="00793666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462E5739" w14:textId="77777777" w:rsidR="00793666" w:rsidRPr="00955A62" w:rsidRDefault="00793666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</w:p>
          <w:p w14:paraId="7AD502B1" w14:textId="77777777" w:rsidR="0050576B" w:rsidRPr="00955A62" w:rsidRDefault="000E75D1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50576B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1</w:t>
            </w:r>
          </w:p>
          <w:p w14:paraId="58D52A19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2</w:t>
            </w:r>
          </w:p>
          <w:p w14:paraId="04BCED35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3</w:t>
            </w:r>
          </w:p>
          <w:p w14:paraId="5EE4C1D9" w14:textId="77777777" w:rsidR="00851F2B" w:rsidRPr="00955A62" w:rsidRDefault="0050576B" w:rsidP="00554950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color w:val="000000" w:themeColor="text1"/>
                <w:lang w:val="fr-FR"/>
              </w:rPr>
            </w:pP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ne peut pas </w:t>
            </w:r>
            <w:r w:rsidR="00070BF6"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 xml:space="preserve">du tout 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>marcher 500 m</w:t>
            </w:r>
            <w:r w:rsidRPr="00955A62">
              <w:rPr>
                <w:rFonts w:ascii="Times New Roman" w:hAnsi="Times New Roman"/>
                <w:caps/>
                <w:color w:val="000000" w:themeColor="text1"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tcMar>
              <w:top w:w="43" w:type="dxa"/>
              <w:bottom w:w="43" w:type="dxa"/>
            </w:tcMar>
          </w:tcPr>
          <w:p w14:paraId="08ED997F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1EF7EF22" w14:textId="77777777" w:rsidTr="00793666">
        <w:trPr>
          <w:cantSplit/>
          <w:trHeight w:val="1315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3F654368" w14:textId="07CD9CFA" w:rsidR="00851F2B" w:rsidRPr="00955A62" w:rsidRDefault="00FF3997" w:rsidP="004A73A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CF16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a des difficultés à prendre soin de lui/d’elle-même comme se nourrir ou s‘habiller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 seul(e)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2AD7B6AA" w14:textId="77777777" w:rsidR="0050576B" w:rsidRPr="00955A62" w:rsidRDefault="000E75D1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50576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0874EFB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1EDC800" w14:textId="77777777" w:rsidR="0050576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A1E9985" w14:textId="77777777" w:rsidR="00851F2B" w:rsidRPr="00955A62" w:rsidRDefault="0050576B" w:rsidP="0050576B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ne peut pas du tout prendre soin </w:t>
            </w:r>
            <w:r w:rsidR="00793666" w:rsidRPr="00955A62">
              <w:rPr>
                <w:rFonts w:ascii="Times New Roman" w:hAnsi="Times New Roman"/>
                <w:caps/>
                <w:lang w:val="fr-FR"/>
              </w:rPr>
              <w:t xml:space="preserve">      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de lui/d’elle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72F43DE8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6EFD890A" w14:textId="77777777" w:rsidTr="00FD2A43">
        <w:trPr>
          <w:cantSplit/>
          <w:trHeight w:val="373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289DBCF3" w14:textId="641465A3" w:rsidR="00851F2B" w:rsidRPr="00955A62" w:rsidRDefault="00FF3997" w:rsidP="006A7F3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CF17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Lorsqu’il/elle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parle,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se faire comprendre par les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membres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de ce ménage ?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466688B3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6970D5F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BE8E741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40FC781D" w14:textId="77777777" w:rsidR="00851F2B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etre compris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3098BFA9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592B3399" w14:textId="77777777" w:rsidTr="00AC28EA">
        <w:trPr>
          <w:cantSplit/>
          <w:trHeight w:val="1108"/>
          <w:jc w:val="center"/>
        </w:trPr>
        <w:tc>
          <w:tcPr>
            <w:tcW w:w="2148" w:type="pct"/>
            <w:tcMar>
              <w:top w:w="43" w:type="dxa"/>
              <w:bottom w:w="43" w:type="dxa"/>
            </w:tcMar>
          </w:tcPr>
          <w:p w14:paraId="0F7F2BE3" w14:textId="151872D2" w:rsidR="00851F2B" w:rsidRPr="00955A62" w:rsidRDefault="00FF3997" w:rsidP="006A7F3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CF18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Lorsqu’il/elle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parle,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difficultés à se faire comprendre par les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personnes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extérieures à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ce ménage ?</w:t>
            </w:r>
          </w:p>
        </w:tc>
        <w:tc>
          <w:tcPr>
            <w:tcW w:w="2103" w:type="pct"/>
            <w:tcMar>
              <w:top w:w="43" w:type="dxa"/>
              <w:bottom w:w="43" w:type="dxa"/>
            </w:tcMar>
          </w:tcPr>
          <w:p w14:paraId="1CC362A2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EAB990D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81B440A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790E15F0" w14:textId="77777777" w:rsidR="00851F2B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etre compris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Mar>
              <w:top w:w="43" w:type="dxa"/>
              <w:bottom w:w="43" w:type="dxa"/>
            </w:tcMar>
          </w:tcPr>
          <w:p w14:paraId="2C6C7E04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6102AF67" w14:textId="77777777" w:rsidTr="00FD2A43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147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9674DBF" w14:textId="360F6144" w:rsidR="00851F2B" w:rsidRPr="00955A62" w:rsidRDefault="00FF3997" w:rsidP="006A4EF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CF19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 Par rapport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aux enfants du même âge,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a-t-il /elle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des difficultés à apprendre des choses 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B1E7812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AF122A8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FCB51E3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611368D" w14:textId="77777777" w:rsidR="00851F2B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apprendre des choses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D6684D4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514C2A13" w14:textId="77777777" w:rsidTr="001D51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081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F0FDBF5" w14:textId="2E2D4F86" w:rsidR="00851F2B" w:rsidRPr="00955A62" w:rsidRDefault="00FF3997" w:rsidP="006A4EF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CF20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Par rapport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aux enfants du même âge,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a-t-il /elle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des difficultés à se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souvenir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des choses 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E76222A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5098F21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AC4D815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3CA2511B" w14:textId="77777777" w:rsidR="00851F2B" w:rsidRPr="00955A62" w:rsidRDefault="00AC28EA" w:rsidP="006A4EFD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ne peut pas du tout se </w:t>
            </w:r>
            <w:r w:rsidR="006A4EFD" w:rsidRPr="00955A62">
              <w:rPr>
                <w:rFonts w:ascii="Times New Roman" w:hAnsi="Times New Roman"/>
                <w:caps/>
                <w:lang w:val="fr-FR"/>
              </w:rPr>
              <w:t>souvenir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A0E4A7B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0391CE3B" w14:textId="77777777" w:rsidTr="001D51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072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1F6E920" w14:textId="038BEB63" w:rsidR="00851F2B" w:rsidRPr="00955A62" w:rsidRDefault="00FF3997" w:rsidP="00AC28E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CF21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F7831" w:rsidRPr="009D485C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6F7831" w:rsidRPr="00FE76EA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a-t-il 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des difficultés à se concentrer sur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une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activité qu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i lui plait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85A62BE" w14:textId="77777777" w:rsidR="005B6307" w:rsidRPr="00955A62" w:rsidRDefault="000E75D1" w:rsidP="005B6307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5B6307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E8ADF14" w14:textId="77777777" w:rsidR="005B6307" w:rsidRPr="00955A62" w:rsidRDefault="005B6307" w:rsidP="005B6307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09CC3C1" w14:textId="77777777" w:rsidR="005B6307" w:rsidRPr="00955A62" w:rsidRDefault="005B6307" w:rsidP="005B6307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390E9383" w14:textId="77777777" w:rsidR="00851F2B" w:rsidRPr="00955A62" w:rsidRDefault="005B6307" w:rsidP="005B6307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ne peut pas du tout se concentrer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F3DDE9B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8454A1" w14:paraId="55D3F411" w14:textId="77777777" w:rsidTr="009A4349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165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BA172E5" w14:textId="79E5EBC5" w:rsidR="00851F2B" w:rsidRPr="00955A62" w:rsidRDefault="00FF3997" w:rsidP="00AC28E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851F2B" w:rsidRPr="00955A62">
              <w:rPr>
                <w:rFonts w:ascii="Times New Roman" w:hAnsi="Times New Roman"/>
                <w:b/>
                <w:smallCaps w:val="0"/>
                <w:lang w:val="fr-FR"/>
              </w:rPr>
              <w:t>CF22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F7831" w:rsidRPr="007F0E3F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a-t-il/elle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a des difficultés à accepter des changements dans sa routine 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BC17D47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8EFEE93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7A058D2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D7C147B" w14:textId="77777777" w:rsidR="00851F2B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n’accepte pas du tout les changements 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C2A8243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7F0E3F" w:rsidRPr="00955A62" w14:paraId="7C8F7DF4" w14:textId="77777777" w:rsidTr="0075749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009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F472510" w14:textId="1C9E5AB5" w:rsidR="007F0E3F" w:rsidRPr="00955A62" w:rsidRDefault="007F0E3F" w:rsidP="0075749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FCF23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Par rapport</w:t>
            </w:r>
            <w:r w:rsidR="006F7831" w:rsidRPr="00AC28EA">
              <w:rPr>
                <w:rFonts w:ascii="Times New Roman" w:hAnsi="Times New Roman"/>
                <w:smallCaps w:val="0"/>
                <w:lang w:val="fr-FR"/>
              </w:rPr>
              <w:t xml:space="preserve"> aux enfants du même âge,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F7831" w:rsidRPr="007F0E3F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a-t-il/elle des d</w:t>
            </w:r>
            <w:r w:rsidR="006F7831" w:rsidRPr="00AC28EA">
              <w:rPr>
                <w:rFonts w:ascii="Times New Roman" w:hAnsi="Times New Roman"/>
                <w:smallCaps w:val="0"/>
                <w:lang w:val="fr-FR"/>
              </w:rPr>
              <w:t>ifficult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és à contrôler son comportement </w:t>
            </w:r>
            <w:r w:rsidR="006F7831" w:rsidRPr="00AC28EA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2765BE71" w14:textId="77777777" w:rsidR="007F0E3F" w:rsidRPr="00955A62" w:rsidRDefault="007F0E3F" w:rsidP="0075749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0547B08C" w14:textId="77777777" w:rsidR="007F0E3F" w:rsidRPr="00955A62" w:rsidRDefault="000E75D1" w:rsidP="00757491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7F0E3F" w:rsidRPr="00955A62">
              <w:rPr>
                <w:rFonts w:ascii="Times New Roman" w:hAnsi="Times New Roman"/>
                <w:lang w:val="fr-FR"/>
              </w:rPr>
              <w:tab/>
              <w:t>1</w:t>
            </w:r>
          </w:p>
          <w:p w14:paraId="2A4CA6E1" w14:textId="77777777" w:rsidR="007F0E3F" w:rsidRPr="00955A62" w:rsidRDefault="007F0E3F" w:rsidP="00757491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lang w:val="fr-FR"/>
              </w:rPr>
              <w:tab/>
              <w:t>2</w:t>
            </w:r>
          </w:p>
          <w:p w14:paraId="59AACC2B" w14:textId="77777777" w:rsidR="007F0E3F" w:rsidRPr="00955A62" w:rsidRDefault="007F0E3F" w:rsidP="00757491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lang w:val="fr-FR"/>
              </w:rPr>
              <w:tab/>
              <w:t>3</w:t>
            </w:r>
          </w:p>
          <w:p w14:paraId="086783F0" w14:textId="77777777" w:rsidR="007F0E3F" w:rsidRPr="00955A62" w:rsidRDefault="007F0E3F" w:rsidP="00757491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NE PEUT PAS DU TOUT CONTROLER</w:t>
            </w:r>
          </w:p>
          <w:p w14:paraId="063D3A66" w14:textId="77777777" w:rsidR="007F0E3F" w:rsidRPr="00955A62" w:rsidRDefault="007F0E3F" w:rsidP="00757491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GB"/>
              </w:rPr>
            </w:pPr>
            <w:r w:rsidRPr="00955A62">
              <w:rPr>
                <w:rFonts w:ascii="Times New Roman" w:hAnsi="Times New Roman"/>
                <w:lang w:val="fr-FR"/>
              </w:rPr>
              <w:tab/>
              <w:t>SON COMPORTEMENT</w:t>
            </w:r>
            <w:r w:rsidRPr="00955A62">
              <w:rPr>
                <w:rFonts w:ascii="Times New Roman" w:hAnsi="Times New Roman"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5F614F9" w14:textId="77777777" w:rsidR="007F0E3F" w:rsidRPr="00955A62" w:rsidRDefault="007F0E3F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en-GB"/>
              </w:rPr>
            </w:pPr>
          </w:p>
        </w:tc>
      </w:tr>
      <w:tr w:rsidR="00851F2B" w:rsidRPr="00955A62" w14:paraId="263A5838" w14:textId="77777777" w:rsidTr="001D5144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072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7DFF041" w14:textId="47F761D6" w:rsidR="00851F2B" w:rsidRPr="00955A62" w:rsidRDefault="00FF3997" w:rsidP="00AC28E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033164" w:rsidRPr="00955A62">
              <w:rPr>
                <w:rFonts w:ascii="Times New Roman" w:hAnsi="Times New Roman"/>
                <w:b/>
                <w:smallCaps w:val="0"/>
                <w:lang w:val="fr-FR"/>
              </w:rPr>
              <w:t>CF24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6F7831" w:rsidRPr="007F0E3F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a-t-il/elle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des difficultés à se faire des amis ?</w:t>
            </w:r>
            <w:r w:rsidR="00AC28EA" w:rsidRPr="00955A62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510B5C5" w14:textId="77777777" w:rsidR="00AC28EA" w:rsidRPr="00955A62" w:rsidRDefault="000E75D1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Aucune</w:t>
            </w:r>
            <w:r w:rsidR="00C07FAD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>difficulte</w:t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D1A1D54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DE42CC1" w14:textId="77777777" w:rsidR="00AC28EA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6595D116" w14:textId="77777777" w:rsidR="000F526F" w:rsidRPr="00955A62" w:rsidRDefault="00AC28EA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ne peut pas du tout </w:t>
            </w:r>
            <w:r w:rsidR="000F526F" w:rsidRPr="00955A62">
              <w:rPr>
                <w:rFonts w:ascii="Times New Roman" w:hAnsi="Times New Roman"/>
                <w:caps/>
                <w:lang w:val="fr-FR"/>
              </w:rPr>
              <w:t>se faire</w:t>
            </w:r>
          </w:p>
          <w:p w14:paraId="3F832544" w14:textId="77777777" w:rsidR="00851F2B" w:rsidRPr="00955A62" w:rsidRDefault="000F526F" w:rsidP="00AC28E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AC28EA" w:rsidRPr="00955A62">
              <w:rPr>
                <w:rFonts w:ascii="Times New Roman" w:hAnsi="Times New Roman"/>
                <w:caps/>
                <w:lang w:val="fr-FR"/>
              </w:rPr>
              <w:t>des amis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539673D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955A62" w14:paraId="57C9625A" w14:textId="77777777" w:rsidTr="00FD2A43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2533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275713A5" w14:textId="77777777" w:rsidR="00851F2B" w:rsidRPr="00955A62" w:rsidRDefault="00FF3997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033164" w:rsidRPr="00955A62">
              <w:rPr>
                <w:rFonts w:ascii="Times New Roman" w:hAnsi="Times New Roman"/>
                <w:b/>
                <w:smallCaps w:val="0"/>
                <w:lang w:val="fr-FR"/>
              </w:rPr>
              <w:t>CF25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5B6307" w:rsidRPr="00955A62">
              <w:rPr>
                <w:rFonts w:ascii="Times New Roman" w:hAnsi="Times New Roman"/>
                <w:smallCaps w:val="0"/>
                <w:lang w:val="fr-FR"/>
              </w:rPr>
              <w:t xml:space="preserve">Les prochaines questions ont des options de réponses différentes. Je vais vous les lire après chaque question. </w:t>
            </w:r>
          </w:p>
          <w:p w14:paraId="5299565D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F931B2E" w14:textId="2D761DC5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Je voudrais savoir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à quelle fréquence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7F0E3F">
              <w:rPr>
                <w:rFonts w:ascii="Times New Roman" w:hAnsi="Times New Roman"/>
                <w:b/>
                <w:i/>
                <w:smallCaps w:val="0"/>
                <w:lang w:val="fr-FR"/>
              </w:rPr>
              <w:t>nom)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proofErr w:type="spellStart"/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semble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 t</w:t>
            </w:r>
            <w:proofErr w:type="spellEnd"/>
            <w:r w:rsidR="006F7831">
              <w:rPr>
                <w:rFonts w:ascii="Times New Roman" w:hAnsi="Times New Roman"/>
                <w:smallCaps w:val="0"/>
                <w:lang w:val="fr-FR"/>
              </w:rPr>
              <w:t>-il/elle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F7831" w:rsidRPr="007F0E3F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très </w:t>
            </w:r>
            <w:proofErr w:type="gramStart"/>
            <w:r w:rsidR="006F7831" w:rsidRPr="007F0E3F">
              <w:rPr>
                <w:rFonts w:ascii="Times New Roman" w:hAnsi="Times New Roman"/>
                <w:smallCaps w:val="0"/>
                <w:color w:val="222222"/>
                <w:lang w:val="fr-FR"/>
              </w:rPr>
              <w:t>anxieux</w:t>
            </w:r>
            <w:r w:rsidR="006F7831">
              <w:rPr>
                <w:rFonts w:ascii="Times New Roman" w:hAnsi="Times New Roman"/>
                <w:smallCaps w:val="0"/>
                <w:color w:val="222222"/>
                <w:lang w:val="fr-FR"/>
              </w:rPr>
              <w:t>(</w:t>
            </w:r>
            <w:proofErr w:type="gramEnd"/>
            <w:r w:rsidR="006F7831">
              <w:rPr>
                <w:rFonts w:ascii="Times New Roman" w:hAnsi="Times New Roman"/>
                <w:smallCaps w:val="0"/>
                <w:color w:val="222222"/>
                <w:lang w:val="fr-FR"/>
              </w:rPr>
              <w:t>se),</w:t>
            </w:r>
            <w:r w:rsidR="006F7831" w:rsidRPr="007F0E3F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  <w:r w:rsidR="006F7831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nerveux(se) ou préoccupé(e)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?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2986950B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B109EF7" w14:textId="77777777" w:rsidR="00851F2B" w:rsidRPr="00955A62" w:rsidRDefault="00851F2B" w:rsidP="00FC59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5B6307" w:rsidRPr="00955A62">
              <w:rPr>
                <w:rFonts w:ascii="Times New Roman" w:hAnsi="Times New Roman"/>
                <w:smallCaps w:val="0"/>
                <w:lang w:val="fr-FR"/>
              </w:rPr>
              <w:t xml:space="preserve">Diriez-vous : </w:t>
            </w:r>
            <w:r w:rsidR="00FC59C3" w:rsidRPr="00955A62">
              <w:rPr>
                <w:rFonts w:ascii="Times New Roman" w:hAnsi="Times New Roman"/>
                <w:smallCaps w:val="0"/>
                <w:lang w:val="fr-FR"/>
              </w:rPr>
              <w:t>chaque</w:t>
            </w:r>
            <w:r w:rsidR="005B6307" w:rsidRPr="00955A62">
              <w:rPr>
                <w:rFonts w:ascii="Times New Roman" w:hAnsi="Times New Roman"/>
                <w:smallCaps w:val="0"/>
                <w:lang w:val="fr-FR"/>
              </w:rPr>
              <w:t xml:space="preserve"> jour, une fois par semaine, une fois par mois, quelques fois dans l’année ou jamais</w:t>
            </w:r>
            <w:r w:rsidR="00F95A39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37AF26A6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56A7BA1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115BAB5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9A8AF2F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7557A9D" w14:textId="77777777" w:rsidR="00793666" w:rsidRPr="00955A62" w:rsidRDefault="00793666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54D9905" w14:textId="77777777" w:rsidR="00851F2B" w:rsidRPr="00955A62" w:rsidRDefault="00FC59C3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CHAQUE jour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CF459AA" w14:textId="77777777" w:rsidR="00851F2B" w:rsidRPr="00955A62" w:rsidRDefault="005B6307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une fois par semaine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520AA8D" w14:textId="77777777" w:rsidR="00851F2B" w:rsidRPr="00955A62" w:rsidRDefault="005B6307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une fois par mois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513B83E4" w14:textId="77777777" w:rsidR="00851F2B" w:rsidRPr="00955A62" w:rsidRDefault="005B6307" w:rsidP="007577BA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fois dans l’année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733FA328" w14:textId="77777777" w:rsidR="00851F2B" w:rsidRPr="00955A62" w:rsidRDefault="005B6307" w:rsidP="005B6307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jamais </w:t>
            </w:r>
            <w:r w:rsidR="00851F2B" w:rsidRPr="00955A62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B6333DC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851F2B" w:rsidRPr="00955A62" w14:paraId="0B33D21A" w14:textId="77777777" w:rsidTr="00FD2A43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rPr>
          <w:cantSplit/>
          <w:trHeight w:val="1624"/>
          <w:jc w:val="center"/>
        </w:trPr>
        <w:tc>
          <w:tcPr>
            <w:tcW w:w="21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3CEF208" w14:textId="5F982962" w:rsidR="00851F2B" w:rsidRPr="00955A62" w:rsidRDefault="00FF3997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</w:t>
            </w:r>
            <w:r w:rsidR="00033164" w:rsidRPr="00955A62">
              <w:rPr>
                <w:rFonts w:ascii="Times New Roman" w:hAnsi="Times New Roman"/>
                <w:b/>
                <w:smallCaps w:val="0"/>
                <w:lang w:val="fr-FR"/>
              </w:rPr>
              <w:t>CF26</w:t>
            </w:r>
            <w:r w:rsidR="00851F2B"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Je voudrais savoir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à quelle fréquence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F7831" w:rsidRPr="007F0E3F">
              <w:rPr>
                <w:rFonts w:ascii="Times New Roman" w:hAnsi="Times New Roman"/>
                <w:b/>
                <w:i/>
                <w:smallCaps w:val="0"/>
                <w:lang w:val="fr-FR"/>
              </w:rPr>
              <w:t>nom)</w:t>
            </w:r>
            <w:r w:rsidR="006F7831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proofErr w:type="spellStart"/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 xml:space="preserve">semble 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t</w:t>
            </w:r>
            <w:proofErr w:type="spellEnd"/>
            <w:r w:rsidR="006F7831">
              <w:rPr>
                <w:rFonts w:ascii="Times New Roman" w:hAnsi="Times New Roman"/>
                <w:smallCaps w:val="0"/>
                <w:lang w:val="fr-FR"/>
              </w:rPr>
              <w:t xml:space="preserve">-il/elle 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très triste ou déprimé</w:t>
            </w:r>
            <w:r w:rsidR="006F7831">
              <w:rPr>
                <w:rFonts w:ascii="Times New Roman" w:hAnsi="Times New Roman"/>
                <w:smallCaps w:val="0"/>
                <w:lang w:val="fr-FR"/>
              </w:rPr>
              <w:t>(e)</w:t>
            </w:r>
            <w:r w:rsidR="006F7831" w:rsidRPr="007F0E3F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152806DC" w14:textId="77777777" w:rsidR="00851F2B" w:rsidRPr="00955A62" w:rsidRDefault="00851F2B" w:rsidP="00063F5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B9BD341" w14:textId="77777777" w:rsidR="00851F2B" w:rsidRPr="00955A62" w:rsidRDefault="00851F2B" w:rsidP="00FC59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F95A39" w:rsidRPr="00955A62">
              <w:rPr>
                <w:rFonts w:ascii="Times New Roman" w:hAnsi="Times New Roman"/>
                <w:smallCaps w:val="0"/>
                <w:lang w:val="fr-FR"/>
              </w:rPr>
              <w:t xml:space="preserve">Diriez-vous : </w:t>
            </w:r>
            <w:r w:rsidR="00FC59C3" w:rsidRPr="00955A62">
              <w:rPr>
                <w:rFonts w:ascii="Times New Roman" w:hAnsi="Times New Roman"/>
                <w:smallCaps w:val="0"/>
                <w:lang w:val="fr-FR"/>
              </w:rPr>
              <w:t>chaque</w:t>
            </w:r>
            <w:r w:rsidR="00F95A39" w:rsidRPr="00955A62">
              <w:rPr>
                <w:rFonts w:ascii="Times New Roman" w:hAnsi="Times New Roman"/>
                <w:smallCaps w:val="0"/>
                <w:lang w:val="fr-FR"/>
              </w:rPr>
              <w:t xml:space="preserve"> jour, une fois par semaine, une fois par mois, quelques fois dans l’année ou jamais ?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64043A54" w14:textId="77777777" w:rsidR="00793666" w:rsidRPr="00955A62" w:rsidRDefault="00793666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3EA0EE" w14:textId="77777777" w:rsidR="00F95A39" w:rsidRPr="00955A62" w:rsidRDefault="00FC59C3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CHAQUE jour</w:t>
            </w:r>
            <w:r w:rsidR="00F95A39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AB079F8" w14:textId="77777777" w:rsidR="00F95A39" w:rsidRPr="00955A62" w:rsidRDefault="00F95A39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une fois par semaine 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F43D8B7" w14:textId="77777777" w:rsidR="00F95A39" w:rsidRPr="00955A62" w:rsidRDefault="00F95A39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une fois par mois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78DDB21A" w14:textId="77777777" w:rsidR="00F95A39" w:rsidRPr="00955A62" w:rsidRDefault="00F95A39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quelques fois dans l’année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6C06968A" w14:textId="77777777" w:rsidR="00851F2B" w:rsidRPr="00955A62" w:rsidRDefault="00F95A39" w:rsidP="00F95A39">
            <w:pPr>
              <w:pStyle w:val="Responsecategs"/>
              <w:tabs>
                <w:tab w:val="clear" w:pos="3942"/>
                <w:tab w:val="right" w:leader="dot" w:pos="41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jamais 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3CA1927" w14:textId="77777777" w:rsidR="00851F2B" w:rsidRPr="00955A62" w:rsidRDefault="00851F2B" w:rsidP="00063F5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5E0FD642" w14:textId="77777777" w:rsidR="004E4CF3" w:rsidRPr="00955A62" w:rsidRDefault="00063F51">
      <w:pPr>
        <w:rPr>
          <w:sz w:val="20"/>
          <w:lang w:val="fr-FR"/>
        </w:rPr>
      </w:pPr>
      <w:r w:rsidRPr="00955A62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600" w:firstRow="0" w:lastRow="0" w:firstColumn="0" w:lastColumn="0" w:noHBand="1" w:noVBand="1"/>
      </w:tblPr>
      <w:tblGrid>
        <w:gridCol w:w="4623"/>
        <w:gridCol w:w="4266"/>
        <w:gridCol w:w="1547"/>
      </w:tblGrid>
      <w:tr w:rsidR="004E4CF3" w:rsidRPr="00955A62" w14:paraId="62EB5802" w14:textId="77777777" w:rsidTr="00AB1547">
        <w:trPr>
          <w:cantSplit/>
          <w:jc w:val="center"/>
        </w:trPr>
        <w:tc>
          <w:tcPr>
            <w:tcW w:w="2215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9B7F44" w14:textId="77777777" w:rsidR="004E4CF3" w:rsidRPr="00955A62" w:rsidRDefault="00F95A39" w:rsidP="00AB1547">
            <w:pPr>
              <w:pStyle w:val="InstructionstointvwCharChar"/>
              <w:spacing w:line="269" w:lineRule="auto"/>
              <w:ind w:left="144" w:hanging="144"/>
              <w:contextualSpacing/>
              <w:rPr>
                <w:b/>
                <w:i w:val="0"/>
                <w:caps/>
                <w:lang w:val="fr-FR"/>
              </w:rPr>
            </w:pPr>
            <w:r w:rsidRPr="00955A62">
              <w:rPr>
                <w:b/>
                <w:i w:val="0"/>
                <w:caps/>
                <w:lang w:val="fr-FR"/>
              </w:rPr>
              <w:lastRenderedPageBreak/>
              <w:t>Implication des parents</w:t>
            </w:r>
          </w:p>
        </w:tc>
        <w:tc>
          <w:tcPr>
            <w:tcW w:w="2044" w:type="pct"/>
            <w:tcBorders>
              <w:top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6E0CA7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  <w:tc>
          <w:tcPr>
            <w:tcW w:w="741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E817F2" w14:textId="77777777" w:rsidR="004E4CF3" w:rsidRPr="00955A62" w:rsidRDefault="004E4CF3" w:rsidP="00C61709">
            <w:pPr>
              <w:pStyle w:val="InstructionstointvwCharChar"/>
              <w:spacing w:line="269" w:lineRule="auto"/>
              <w:ind w:left="144" w:hanging="144"/>
              <w:contextualSpacing/>
              <w:jc w:val="right"/>
              <w:rPr>
                <w:lang w:val="fr-FR"/>
              </w:rPr>
            </w:pPr>
            <w:r w:rsidRPr="00955A62">
              <w:rPr>
                <w:b/>
                <w:i w:val="0"/>
                <w:lang w:val="fr-FR"/>
              </w:rPr>
              <w:t>P</w:t>
            </w:r>
            <w:r w:rsidR="00C61709" w:rsidRPr="00955A62">
              <w:rPr>
                <w:b/>
                <w:i w:val="0"/>
                <w:lang w:val="fr-FR"/>
              </w:rPr>
              <w:t>R</w:t>
            </w:r>
          </w:p>
        </w:tc>
      </w:tr>
      <w:tr w:rsidR="004E4CF3" w:rsidRPr="00955A62" w14:paraId="73F73A35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21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799C2E4C" w14:textId="77777777" w:rsidR="004E4CF3" w:rsidRPr="00955A62" w:rsidRDefault="008520FF" w:rsidP="00F95A39">
            <w:pPr>
              <w:pStyle w:val="Instructionstointvw"/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</w:t>
            </w:r>
            <w:r w:rsidR="00C61709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R</w:t>
            </w: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</w:t>
            </w:r>
            <w:r w:rsidR="004E4CF3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4E4CF3"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4E4CF3" w:rsidRPr="00955A62">
              <w:rPr>
                <w:lang w:val="fr-FR"/>
              </w:rPr>
              <w:t xml:space="preserve"> CB</w:t>
            </w:r>
            <w:r w:rsidRPr="00955A62">
              <w:rPr>
                <w:lang w:val="fr-FR"/>
              </w:rPr>
              <w:t>3</w:t>
            </w:r>
            <w:r w:rsidR="00663892" w:rsidRPr="00955A62">
              <w:rPr>
                <w:lang w:val="fr-FR"/>
              </w:rPr>
              <w:t xml:space="preserve"> </w:t>
            </w:r>
            <w:r w:rsidR="004E4CF3" w:rsidRPr="00955A62">
              <w:rPr>
                <w:lang w:val="fr-FR"/>
              </w:rPr>
              <w:t xml:space="preserve">: </w:t>
            </w:r>
            <w:r w:rsidR="00F95A39" w:rsidRPr="00955A62">
              <w:rPr>
                <w:lang w:val="fr-FR"/>
              </w:rPr>
              <w:t>Age de l’e</w:t>
            </w:r>
            <w:r w:rsidR="00D45C78" w:rsidRPr="00955A62">
              <w:rPr>
                <w:lang w:val="fr-FR"/>
              </w:rPr>
              <w:t>nfant</w:t>
            </w:r>
            <w:r w:rsidR="00F95A39" w:rsidRPr="00955A62">
              <w:rPr>
                <w:lang w:val="fr-FR"/>
              </w:rPr>
              <w:t xml:space="preserve"> </w:t>
            </w:r>
            <w:r w:rsidR="004E4CF3" w:rsidRPr="00955A62">
              <w:rPr>
                <w:lang w:val="fr-FR"/>
              </w:rPr>
              <w:t>:</w:t>
            </w:r>
          </w:p>
        </w:tc>
        <w:tc>
          <w:tcPr>
            <w:tcW w:w="20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7A922A6" w14:textId="6058E1E3" w:rsidR="004E4CF3" w:rsidRPr="00955A62" w:rsidRDefault="006F7831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5-6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EA3430D" w14:textId="4CDEA20C" w:rsidR="004E4CF3" w:rsidRPr="00955A62" w:rsidRDefault="006F7831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7-14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="00F95A39"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850103B" w14:textId="13FB855F" w:rsidR="004E4CF3" w:rsidRPr="00955A62" w:rsidRDefault="006F7831" w:rsidP="00F95A39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15-17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28B7E5A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1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  <w:p w14:paraId="7C7B1124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184D991A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3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</w:tc>
      </w:tr>
      <w:tr w:rsidR="004E4CF3" w:rsidRPr="008454A1" w14:paraId="2FB46C8A" w14:textId="77777777" w:rsidTr="00AB1547">
        <w:trPr>
          <w:cantSplit/>
          <w:trHeight w:val="1297"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80F332" w14:textId="77777777" w:rsidR="004E4CF3" w:rsidRPr="00955A62" w:rsidRDefault="004E4CF3" w:rsidP="009A1B85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P</w:t>
            </w:r>
            <w:r w:rsidR="00C61709" w:rsidRPr="00955A62">
              <w:rPr>
                <w:b/>
                <w:sz w:val="20"/>
                <w:lang w:val="fr-FR"/>
              </w:rPr>
              <w:t>R</w:t>
            </w:r>
            <w:r w:rsidR="008520FF" w:rsidRPr="00955A62">
              <w:rPr>
                <w:b/>
                <w:sz w:val="20"/>
                <w:lang w:val="fr-FR"/>
              </w:rPr>
              <w:t>2</w:t>
            </w:r>
            <w:r w:rsidRPr="00955A62">
              <w:rPr>
                <w:b/>
                <w:sz w:val="20"/>
                <w:lang w:val="fr-FR"/>
              </w:rPr>
              <w:t>.</w:t>
            </w:r>
            <w:r w:rsidRPr="00955A62">
              <w:rPr>
                <w:i/>
                <w:sz w:val="20"/>
                <w:lang w:val="fr-FR"/>
              </w:rPr>
              <w:t xml:space="preserve"> </w:t>
            </w:r>
            <w:r w:rsidRPr="00955A62">
              <w:rPr>
                <w:sz w:val="20"/>
                <w:lang w:val="fr-FR"/>
              </w:rPr>
              <w:t>A</w:t>
            </w:r>
            <w:r w:rsidR="00F95A39" w:rsidRPr="00955A62">
              <w:rPr>
                <w:sz w:val="20"/>
                <w:lang w:val="fr-FR"/>
              </w:rPr>
              <w:t xml:space="preserve"> la fin de cet entretien, je vous demanderai si je peux parler à </w:t>
            </w:r>
            <w:r w:rsidR="006642F2" w:rsidRPr="00955A62">
              <w:rPr>
                <w:smallCaps/>
                <w:sz w:val="20"/>
                <w:lang w:val="fr-FR"/>
              </w:rPr>
              <w:t>(</w:t>
            </w:r>
            <w:r w:rsidR="00793666" w:rsidRPr="00955A62">
              <w:rPr>
                <w:b/>
                <w:i/>
                <w:sz w:val="20"/>
                <w:lang w:val="fr-FR"/>
              </w:rPr>
              <w:t>nom</w:t>
            </w:r>
            <w:r w:rsidR="00793666" w:rsidRPr="00955A62">
              <w:rPr>
                <w:smallCaps/>
                <w:sz w:val="20"/>
                <w:lang w:val="fr-FR"/>
              </w:rPr>
              <w:t>)</w:t>
            </w:r>
            <w:r w:rsidR="00793666" w:rsidRPr="00955A62">
              <w:rPr>
                <w:smallCaps/>
                <w:lang w:val="fr-FR"/>
              </w:rPr>
              <w:t xml:space="preserve">. </w:t>
            </w:r>
            <w:r w:rsidR="00F95A39" w:rsidRPr="00955A62">
              <w:rPr>
                <w:sz w:val="20"/>
                <w:lang w:val="fr-FR"/>
              </w:rPr>
              <w:t xml:space="preserve">S’il/elle est près d’ici, pouvez-vous SVP lui demander de rester ici ? Si </w:t>
            </w:r>
            <w:r w:rsidR="006642F2" w:rsidRPr="00955A62">
              <w:rPr>
                <w:smallCaps/>
                <w:sz w:val="20"/>
                <w:lang w:val="fr-FR"/>
              </w:rPr>
              <w:t>(</w:t>
            </w:r>
            <w:r w:rsidR="006642F2" w:rsidRPr="00955A62">
              <w:rPr>
                <w:b/>
                <w:i/>
                <w:sz w:val="20"/>
                <w:lang w:val="fr-FR"/>
              </w:rPr>
              <w:t>nom</w:t>
            </w:r>
            <w:r w:rsidR="006642F2" w:rsidRPr="00955A62">
              <w:rPr>
                <w:smallCaps/>
                <w:sz w:val="20"/>
                <w:lang w:val="fr-FR"/>
              </w:rPr>
              <w:t>)</w:t>
            </w:r>
            <w:r w:rsidR="006642F2" w:rsidRPr="00955A62">
              <w:rPr>
                <w:smallCaps/>
                <w:lang w:val="fr-FR"/>
              </w:rPr>
              <w:t xml:space="preserve"> </w:t>
            </w:r>
            <w:r w:rsidR="00F95A39" w:rsidRPr="00955A62">
              <w:rPr>
                <w:sz w:val="20"/>
                <w:lang w:val="fr-FR"/>
              </w:rPr>
              <w:t xml:space="preserve">n’est pas avec vous en ce moment, pourrais-je vous demander </w:t>
            </w:r>
            <w:r w:rsidRPr="00955A62">
              <w:rPr>
                <w:sz w:val="20"/>
                <w:lang w:val="fr-FR"/>
              </w:rPr>
              <w:t>d</w:t>
            </w:r>
            <w:r w:rsidR="00F95A39" w:rsidRPr="00955A62">
              <w:rPr>
                <w:sz w:val="20"/>
                <w:lang w:val="fr-FR"/>
              </w:rPr>
              <w:t xml:space="preserve">’arranger maintenant son retour ? Si ce n’est pas possible on discutera d’un moment plus pratique pour moi de revenir. </w:t>
            </w:r>
            <w:r w:rsidRPr="00955A62"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FEAD63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4EA248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8454A1" w14:paraId="3AF702E7" w14:textId="77777777" w:rsidTr="00AB1547">
        <w:trPr>
          <w:cantSplit/>
          <w:trHeight w:val="1477"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B4AF71" w14:textId="77777777" w:rsidR="004E4CF3" w:rsidRPr="00955A62" w:rsidRDefault="004E4CF3" w:rsidP="006642F2">
            <w:pPr>
              <w:spacing w:line="269" w:lineRule="auto"/>
              <w:ind w:left="144" w:hanging="144"/>
              <w:contextualSpacing/>
              <w:rPr>
                <w:b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P</w:t>
            </w:r>
            <w:r w:rsidR="00C61709" w:rsidRPr="00955A62">
              <w:rPr>
                <w:b/>
                <w:sz w:val="20"/>
                <w:lang w:val="fr-FR"/>
              </w:rPr>
              <w:t>R</w:t>
            </w:r>
            <w:r w:rsidR="008520FF" w:rsidRPr="00955A62">
              <w:rPr>
                <w:b/>
                <w:sz w:val="20"/>
                <w:lang w:val="fr-FR"/>
              </w:rPr>
              <w:t>3</w:t>
            </w:r>
            <w:r w:rsidRPr="00955A62">
              <w:rPr>
                <w:sz w:val="20"/>
                <w:lang w:val="fr-FR"/>
              </w:rPr>
              <w:t xml:space="preserve">. </w:t>
            </w:r>
            <w:r w:rsidR="00F95A39" w:rsidRPr="00955A62">
              <w:rPr>
                <w:sz w:val="20"/>
                <w:lang w:val="fr-FR"/>
              </w:rPr>
              <w:t xml:space="preserve">En excluant les livres d’école et les livres </w:t>
            </w:r>
            <w:r w:rsidR="00BB5130" w:rsidRPr="00955A62">
              <w:rPr>
                <w:sz w:val="20"/>
                <w:lang w:val="fr-FR"/>
              </w:rPr>
              <w:t xml:space="preserve">religieux, combien de livres avez-vous pour </w:t>
            </w:r>
            <w:r w:rsidR="006642F2" w:rsidRPr="00955A62">
              <w:rPr>
                <w:smallCaps/>
                <w:sz w:val="20"/>
                <w:lang w:val="fr-FR"/>
              </w:rPr>
              <w:t>(</w:t>
            </w:r>
            <w:r w:rsidR="006642F2" w:rsidRPr="00955A62">
              <w:rPr>
                <w:b/>
                <w:i/>
                <w:sz w:val="20"/>
                <w:lang w:val="fr-FR"/>
              </w:rPr>
              <w:t>nom</w:t>
            </w:r>
            <w:r w:rsidR="006642F2" w:rsidRPr="00955A62">
              <w:rPr>
                <w:smallCaps/>
                <w:sz w:val="20"/>
                <w:lang w:val="fr-FR"/>
              </w:rPr>
              <w:t>)</w:t>
            </w:r>
            <w:r w:rsidR="00BB5130" w:rsidRPr="00955A62">
              <w:rPr>
                <w:sz w:val="20"/>
                <w:lang w:val="fr-FR"/>
              </w:rPr>
              <w:t xml:space="preserve"> </w:t>
            </w:r>
            <w:r w:rsidR="004A73A4" w:rsidRPr="00955A62">
              <w:rPr>
                <w:sz w:val="20"/>
                <w:lang w:val="fr-FR"/>
              </w:rPr>
              <w:t>qu’il peut l</w:t>
            </w:r>
            <w:r w:rsidR="00BB5130" w:rsidRPr="00955A62">
              <w:rPr>
                <w:sz w:val="20"/>
                <w:lang w:val="fr-FR"/>
              </w:rPr>
              <w:t>ire à la maison ?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B5C91" w14:textId="77777777" w:rsidR="004E4CF3" w:rsidRPr="00955A62" w:rsidRDefault="00BB5130" w:rsidP="00AB1547">
            <w:pPr>
              <w:tabs>
                <w:tab w:val="right" w:leader="dot" w:pos="4050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aucun</w:t>
            </w:r>
            <w:r w:rsidR="004E4CF3" w:rsidRPr="00955A62">
              <w:rPr>
                <w:caps/>
                <w:sz w:val="20"/>
                <w:lang w:val="fr-FR"/>
              </w:rPr>
              <w:tab/>
              <w:t>00</w:t>
            </w:r>
          </w:p>
          <w:p w14:paraId="13DAEA57" w14:textId="77777777" w:rsidR="004E4CF3" w:rsidRPr="00955A62" w:rsidRDefault="004E4CF3" w:rsidP="00AB1547">
            <w:pPr>
              <w:tabs>
                <w:tab w:val="right" w:leader="dot" w:pos="4050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05CBFE8" w14:textId="77777777" w:rsidR="004E4CF3" w:rsidRPr="00955A62" w:rsidRDefault="00D45C78" w:rsidP="00AB1547">
            <w:pPr>
              <w:tabs>
                <w:tab w:val="right" w:leader="dot" w:pos="4050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</w:t>
            </w:r>
            <w:r w:rsidR="00BB5130" w:rsidRPr="00955A62">
              <w:rPr>
                <w:caps/>
                <w:sz w:val="20"/>
                <w:lang w:val="fr-FR"/>
              </w:rPr>
              <w:t>ombre de livres</w:t>
            </w:r>
            <w:r w:rsidR="004E4CF3" w:rsidRPr="00955A62">
              <w:rPr>
                <w:caps/>
                <w:sz w:val="20"/>
                <w:lang w:val="fr-FR"/>
              </w:rPr>
              <w:tab/>
            </w:r>
            <w:r w:rsidR="004E4CF3" w:rsidRPr="00955A62">
              <w:rPr>
                <w:caps/>
                <w:sz w:val="20"/>
                <w:u w:val="single"/>
                <w:lang w:val="fr-FR"/>
              </w:rPr>
              <w:t xml:space="preserve"> 0 </w:t>
            </w:r>
            <w:r w:rsidR="004E4CF3" w:rsidRPr="00955A62">
              <w:rPr>
                <w:caps/>
                <w:sz w:val="20"/>
                <w:lang w:val="fr-FR"/>
              </w:rPr>
              <w:t xml:space="preserve"> __</w:t>
            </w:r>
          </w:p>
          <w:p w14:paraId="113AF8E2" w14:textId="77777777" w:rsidR="004E4CF3" w:rsidRPr="00955A62" w:rsidRDefault="004E4CF3" w:rsidP="00AB1547">
            <w:pPr>
              <w:tabs>
                <w:tab w:val="right" w:leader="dot" w:pos="4050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E6AA229" w14:textId="77777777" w:rsidR="004E4CF3" w:rsidRPr="00955A62" w:rsidRDefault="00BB5130" w:rsidP="00AB1547">
            <w:pPr>
              <w:tabs>
                <w:tab w:val="right" w:leader="dot" w:pos="4050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10 livres ou plus</w:t>
            </w:r>
            <w:r w:rsidR="004E4CF3" w:rsidRPr="00955A62">
              <w:rPr>
                <w:caps/>
                <w:sz w:val="20"/>
                <w:lang w:val="fr-FR"/>
              </w:rPr>
              <w:tab/>
              <w:t>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DBD13D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1387F255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215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1372791" w14:textId="1EFEA88A" w:rsidR="004E4CF3" w:rsidRPr="007E2513" w:rsidRDefault="004E4CF3" w:rsidP="00BC6AD8">
            <w:pPr>
              <w:pStyle w:val="Instructionstointvw"/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</w:t>
            </w:r>
            <w:r w:rsidR="00C61709"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R</w:t>
            </w:r>
            <w:r w:rsidR="008520FF"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4</w:t>
            </w:r>
            <w:r w:rsidRPr="007E2513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7E2513">
              <w:rPr>
                <w:i w:val="0"/>
                <w:smallCaps/>
                <w:lang w:val="fr-FR"/>
              </w:rPr>
              <w:t xml:space="preserve"> </w:t>
            </w:r>
            <w:r w:rsidR="00D45C78" w:rsidRPr="007E2513">
              <w:rPr>
                <w:lang w:val="fr-FR"/>
              </w:rPr>
              <w:t>Vérifier</w:t>
            </w:r>
            <w:r w:rsidRPr="007E2513">
              <w:rPr>
                <w:lang w:val="fr-FR"/>
              </w:rPr>
              <w:t xml:space="preserve"> CB</w:t>
            </w:r>
            <w:r w:rsidR="008520FF" w:rsidRPr="007E2513">
              <w:rPr>
                <w:lang w:val="fr-FR"/>
              </w:rPr>
              <w:t>7</w:t>
            </w:r>
            <w:r w:rsidRPr="007E2513">
              <w:rPr>
                <w:lang w:val="fr-FR"/>
              </w:rPr>
              <w:t xml:space="preserve">: </w:t>
            </w:r>
            <w:r w:rsidR="00BC6AD8" w:rsidRPr="007E2513">
              <w:rPr>
                <w:lang w:val="fr-FR"/>
              </w:rPr>
              <w:t>E</w:t>
            </w:r>
            <w:r w:rsidR="00BB5130" w:rsidRPr="007E2513">
              <w:rPr>
                <w:lang w:val="fr-FR"/>
              </w:rPr>
              <w:t xml:space="preserve">st-ce que l’enfant a fréquenté </w:t>
            </w:r>
            <w:r w:rsidR="00BC6AD8" w:rsidRPr="007E2513">
              <w:rPr>
                <w:lang w:val="fr-FR"/>
              </w:rPr>
              <w:t>l’école ?</w:t>
            </w:r>
            <w:r w:rsidR="00BB5130" w:rsidRPr="007E2513">
              <w:rPr>
                <w:lang w:val="fr-FR"/>
              </w:rPr>
              <w:t xml:space="preserve"> </w:t>
            </w:r>
          </w:p>
        </w:tc>
        <w:tc>
          <w:tcPr>
            <w:tcW w:w="20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BF5C2BD" w14:textId="77777777" w:rsidR="00720191" w:rsidRPr="00955A62" w:rsidRDefault="00720191" w:rsidP="00720191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Oui, CB7=1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E3C9711" w14:textId="77777777" w:rsidR="004E4CF3" w:rsidRPr="00955A62" w:rsidRDefault="00720191" w:rsidP="00720191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Non, CB7=2 ou blanc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57C28D0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473691E6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</w:tc>
      </w:tr>
      <w:tr w:rsidR="004E4CF3" w:rsidRPr="00955A62" w14:paraId="08A6476F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686F2F" w14:textId="77777777" w:rsidR="004E4CF3" w:rsidRPr="00955A62" w:rsidRDefault="004E4CF3" w:rsidP="00BB5130">
            <w:pPr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P</w:t>
            </w:r>
            <w:r w:rsidR="00C61709" w:rsidRPr="00955A62">
              <w:rPr>
                <w:b/>
                <w:sz w:val="20"/>
                <w:lang w:val="fr-FR"/>
              </w:rPr>
              <w:t>R</w:t>
            </w:r>
            <w:r w:rsidR="008520FF" w:rsidRPr="00955A62">
              <w:rPr>
                <w:b/>
                <w:sz w:val="20"/>
                <w:lang w:val="fr-FR"/>
              </w:rPr>
              <w:t>5</w:t>
            </w:r>
            <w:r w:rsidRPr="00955A62">
              <w:rPr>
                <w:b/>
                <w:sz w:val="20"/>
                <w:lang w:val="fr-FR"/>
              </w:rPr>
              <w:t>.</w:t>
            </w:r>
            <w:r w:rsidRPr="00955A62">
              <w:rPr>
                <w:sz w:val="20"/>
                <w:lang w:val="fr-FR"/>
              </w:rPr>
              <w:t xml:space="preserve"> </w:t>
            </w:r>
            <w:r w:rsidR="00BB5130" w:rsidRPr="00955A62">
              <w:rPr>
                <w:sz w:val="20"/>
                <w:lang w:val="fr-FR"/>
              </w:rPr>
              <w:t xml:space="preserve">Est-ce que </w:t>
            </w:r>
            <w:r w:rsidR="006642F2" w:rsidRPr="00955A62">
              <w:rPr>
                <w:smallCaps/>
                <w:sz w:val="20"/>
                <w:lang w:val="fr-FR"/>
              </w:rPr>
              <w:t>(</w:t>
            </w:r>
            <w:r w:rsidR="006642F2" w:rsidRPr="00955A62">
              <w:rPr>
                <w:b/>
                <w:i/>
                <w:sz w:val="20"/>
                <w:lang w:val="fr-FR"/>
              </w:rPr>
              <w:t>nom</w:t>
            </w:r>
            <w:r w:rsidR="006642F2" w:rsidRPr="00955A62">
              <w:rPr>
                <w:smallCaps/>
                <w:sz w:val="20"/>
                <w:lang w:val="fr-FR"/>
              </w:rPr>
              <w:t xml:space="preserve">) </w:t>
            </w:r>
            <w:r w:rsidR="00BB5130" w:rsidRPr="00955A62">
              <w:rPr>
                <w:sz w:val="20"/>
                <w:lang w:val="fr-FR" w:eastAsia="x-none"/>
              </w:rPr>
              <w:t xml:space="preserve">a des devoirs d’école à </w:t>
            </w:r>
            <w:r w:rsidR="00663892" w:rsidRPr="00955A62">
              <w:rPr>
                <w:sz w:val="20"/>
                <w:lang w:val="fr-FR" w:eastAsia="x-none"/>
              </w:rPr>
              <w:t xml:space="preserve">faire à </w:t>
            </w:r>
            <w:r w:rsidR="00BB5130" w:rsidRPr="00955A62">
              <w:rPr>
                <w:sz w:val="20"/>
                <w:lang w:val="fr-FR" w:eastAsia="x-none"/>
              </w:rPr>
              <w:t xml:space="preserve">la maison </w:t>
            </w:r>
            <w:r w:rsidRPr="00955A62">
              <w:rPr>
                <w:sz w:val="20"/>
                <w:lang w:val="fr-FR" w:eastAsia="x-none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7E42C6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4CD4AAED" w14:textId="77777777" w:rsidR="004E4CF3" w:rsidRPr="00955A62" w:rsidRDefault="00BB006F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15AE2FD3" w14:textId="77777777" w:rsidR="00C61709" w:rsidRPr="00955A62" w:rsidRDefault="00C61709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66D7071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4E4CF3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8122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989C647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7</w:t>
            </w:r>
          </w:p>
          <w:p w14:paraId="55884BDD" w14:textId="77777777" w:rsidR="00C61709" w:rsidRPr="00955A62" w:rsidRDefault="00C61709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</w:p>
          <w:p w14:paraId="68D32E5B" w14:textId="77777777" w:rsidR="004E4CF3" w:rsidRPr="00955A62" w:rsidRDefault="004E4CF3" w:rsidP="00C61709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8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7</w:t>
            </w:r>
          </w:p>
        </w:tc>
      </w:tr>
      <w:tr w:rsidR="004E4CF3" w:rsidRPr="00955A62" w14:paraId="7FAF4092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0F0FCA" w14:textId="77777777" w:rsidR="004E4CF3" w:rsidRPr="00955A62" w:rsidRDefault="004E4CF3" w:rsidP="004A73A4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B5130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quelqu’un aide 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642F2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BB5130" w:rsidRPr="00955A62">
              <w:rPr>
                <w:rFonts w:ascii="Times New Roman" w:hAnsi="Times New Roman"/>
                <w:smallCaps w:val="0"/>
                <w:lang w:val="fr-FR"/>
              </w:rPr>
              <w:t xml:space="preserve">avec ses devoirs </w:t>
            </w:r>
            <w:r w:rsidR="004A73A4" w:rsidRPr="00955A62">
              <w:rPr>
                <w:rFonts w:ascii="Times New Roman" w:hAnsi="Times New Roman"/>
                <w:smallCaps w:val="0"/>
                <w:lang w:val="fr-FR"/>
              </w:rPr>
              <w:t>scolaires</w:t>
            </w:r>
            <w:r w:rsidR="00BB5130" w:rsidRPr="00955A62">
              <w:rPr>
                <w:rFonts w:ascii="Times New Roman" w:hAnsi="Times New Roman"/>
                <w:smallCaps w:val="0"/>
                <w:lang w:val="fr-FR"/>
              </w:rPr>
              <w:t xml:space="preserve"> ? 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2DDA780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 xml:space="preserve"> 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1C6FC1BA" w14:textId="77777777" w:rsidR="004E4CF3" w:rsidRPr="00955A62" w:rsidRDefault="00BB006F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0667C973" w14:textId="77777777" w:rsidR="00C61709" w:rsidRPr="00955A62" w:rsidRDefault="00C61709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6A80230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4E4CF3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68DB3C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3FF8846E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4D0E97" w14:textId="77777777" w:rsidR="004E4CF3" w:rsidRPr="00955A62" w:rsidRDefault="004E4CF3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l’école de 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642F2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dispose 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d'un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comité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de </w:t>
            </w:r>
            <w:r w:rsidR="00070BF6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gestion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de l'école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au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quel les parents peuvent participer (par exemple,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une 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association de parents d'élèves ou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un 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comité de gestion de l'école</w:t>
            </w:r>
            <w:r w:rsidR="007D20B4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tels un COGEP ou COGERES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)</w:t>
            </w:r>
            <w:r w:rsidR="001D514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  <w:r w:rsidR="000F1825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35598D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 xml:space="preserve"> 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0DB92D86" w14:textId="77777777" w:rsidR="004E4CF3" w:rsidRPr="00955A62" w:rsidRDefault="00BB006F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14142E9A" w14:textId="77777777" w:rsidR="00C61709" w:rsidRPr="00955A62" w:rsidRDefault="00C61709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54C9800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4E4CF3" w:rsidRPr="00955A62">
              <w:rPr>
                <w:caps/>
                <w:sz w:val="20"/>
                <w:lang w:val="fr-FR"/>
              </w:rPr>
              <w:tab/>
              <w:t>8</w:t>
            </w:r>
          </w:p>
          <w:p w14:paraId="46702407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97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 w:eastAsia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22FF67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4ACEA9B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10</w:t>
            </w:r>
          </w:p>
          <w:p w14:paraId="28B1347F" w14:textId="77777777" w:rsidR="00C61709" w:rsidRPr="00955A62" w:rsidRDefault="00C61709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</w:p>
          <w:p w14:paraId="3137AD1A" w14:textId="77777777" w:rsidR="004E4CF3" w:rsidRPr="00955A62" w:rsidRDefault="004E4CF3" w:rsidP="00C61709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8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10</w:t>
            </w:r>
          </w:p>
        </w:tc>
      </w:tr>
      <w:tr w:rsidR="004E4CF3" w:rsidRPr="00955A62" w14:paraId="136F892E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FD3C77" w14:textId="77777777" w:rsidR="004E4CF3" w:rsidRPr="00955A62" w:rsidRDefault="004E4CF3" w:rsidP="004A73A4">
            <w:pPr>
              <w:pStyle w:val="Commentaire"/>
              <w:spacing w:line="269" w:lineRule="auto"/>
              <w:ind w:left="144" w:hanging="144"/>
              <w:contextualSpacing/>
              <w:rPr>
                <w:b/>
                <w:lang w:val="fr-FR"/>
              </w:rPr>
            </w:pPr>
            <w:r w:rsidRPr="00955A62">
              <w:rPr>
                <w:b/>
                <w:lang w:val="fr-FR"/>
              </w:rPr>
              <w:t>P</w:t>
            </w:r>
            <w:r w:rsidR="00C61709" w:rsidRPr="00955A62">
              <w:rPr>
                <w:b/>
                <w:lang w:val="fr-FR"/>
              </w:rPr>
              <w:t>R</w:t>
            </w:r>
            <w:r w:rsidR="008520FF" w:rsidRPr="00955A62">
              <w:rPr>
                <w:b/>
                <w:lang w:val="fr-FR"/>
              </w:rPr>
              <w:t>8</w:t>
            </w:r>
            <w:r w:rsidRPr="00955A62">
              <w:rPr>
                <w:lang w:val="fr-FR"/>
              </w:rPr>
              <w:t xml:space="preserve">. </w:t>
            </w:r>
            <w:r w:rsidR="00984192" w:rsidRPr="00955A62">
              <w:rPr>
                <w:lang w:val="fr-FR"/>
              </w:rPr>
              <w:t xml:space="preserve">Est-ce que vous </w:t>
            </w:r>
            <w:r w:rsidR="000F1825" w:rsidRPr="00955A62">
              <w:rPr>
                <w:lang w:val="fr-FR"/>
              </w:rPr>
              <w:t xml:space="preserve">ou un autre adulte </w:t>
            </w:r>
            <w:r w:rsidR="00984192" w:rsidRPr="00955A62">
              <w:rPr>
                <w:lang w:val="fr-FR"/>
              </w:rPr>
              <w:t xml:space="preserve">membre </w:t>
            </w:r>
            <w:r w:rsidR="000F1825" w:rsidRPr="00955A62">
              <w:rPr>
                <w:lang w:val="fr-FR"/>
              </w:rPr>
              <w:t xml:space="preserve">de ce ménage </w:t>
            </w:r>
            <w:r w:rsidR="00984192" w:rsidRPr="00955A62">
              <w:rPr>
                <w:lang w:val="fr-FR"/>
              </w:rPr>
              <w:t xml:space="preserve">avez </w:t>
            </w:r>
            <w:r w:rsidR="000F1825" w:rsidRPr="00955A62">
              <w:rPr>
                <w:lang w:val="fr-FR"/>
              </w:rPr>
              <w:t>participé à une réunion à la demande de ce</w:t>
            </w:r>
            <w:r w:rsidR="004A73A4" w:rsidRPr="00955A62">
              <w:rPr>
                <w:lang w:val="fr-FR"/>
              </w:rPr>
              <w:t xml:space="preserve"> comité</w:t>
            </w:r>
            <w:r w:rsidR="000F1825" w:rsidRPr="00955A62">
              <w:rPr>
                <w:lang w:val="fr-FR"/>
              </w:rPr>
              <w:t xml:space="preserve"> au cours des 12 derniers mois ? 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056629" w14:textId="77777777" w:rsidR="004E4CF3" w:rsidRPr="00955A62" w:rsidRDefault="00D45C78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532D374B" w14:textId="77777777" w:rsidR="004E4CF3" w:rsidRPr="00955A62" w:rsidRDefault="00BB006F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08AF1097" w14:textId="77777777" w:rsidR="00C61709" w:rsidRPr="00955A62" w:rsidRDefault="00C61709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F1C2A40" w14:textId="77777777" w:rsidR="004E4CF3" w:rsidRPr="00955A62" w:rsidRDefault="00D45C78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90005E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8DB856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5E581F9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10</w:t>
            </w:r>
          </w:p>
          <w:p w14:paraId="00B81948" w14:textId="77777777" w:rsidR="00C61709" w:rsidRPr="00955A62" w:rsidRDefault="00C61709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</w:p>
          <w:p w14:paraId="31AEA152" w14:textId="77777777" w:rsidR="004E4CF3" w:rsidRPr="00955A62" w:rsidRDefault="004E4CF3" w:rsidP="00C61709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8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i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i/>
                <w:lang w:val="fr-FR"/>
              </w:rPr>
              <w:t>10</w:t>
            </w:r>
          </w:p>
        </w:tc>
      </w:tr>
      <w:tr w:rsidR="004E4CF3" w:rsidRPr="008454A1" w14:paraId="29FDC0B6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EE6624" w14:textId="77777777" w:rsidR="004E4CF3" w:rsidRPr="00955A62" w:rsidRDefault="004E4CF3" w:rsidP="00AB1547">
            <w:pPr>
              <w:pStyle w:val="Commentaire"/>
              <w:spacing w:line="269" w:lineRule="auto"/>
              <w:ind w:left="144" w:hanging="144"/>
              <w:contextualSpacing/>
              <w:rPr>
                <w:lang w:val="fr-FR"/>
              </w:rPr>
            </w:pPr>
            <w:r w:rsidRPr="00955A62">
              <w:rPr>
                <w:b/>
                <w:lang w:val="fr-FR"/>
              </w:rPr>
              <w:t>P</w:t>
            </w:r>
            <w:r w:rsidR="00C61709" w:rsidRPr="00955A62">
              <w:rPr>
                <w:b/>
                <w:lang w:val="fr-FR"/>
              </w:rPr>
              <w:t>R</w:t>
            </w:r>
            <w:r w:rsidR="008520FF" w:rsidRPr="00955A62">
              <w:rPr>
                <w:b/>
                <w:lang w:val="fr-FR"/>
              </w:rPr>
              <w:t>9</w:t>
            </w:r>
            <w:r w:rsidRPr="00955A62">
              <w:rPr>
                <w:lang w:val="fr-FR"/>
              </w:rPr>
              <w:t>. Dur</w:t>
            </w:r>
            <w:r w:rsidR="000F1825" w:rsidRPr="00955A62">
              <w:rPr>
                <w:lang w:val="fr-FR"/>
              </w:rPr>
              <w:t xml:space="preserve">ant ces réunions, est-ce que les choses suivantes ont été discutées </w:t>
            </w:r>
            <w:r w:rsidRPr="00955A62">
              <w:rPr>
                <w:lang w:val="fr-FR"/>
              </w:rPr>
              <w:t>:</w:t>
            </w:r>
          </w:p>
          <w:p w14:paraId="2CD14CA8" w14:textId="77777777" w:rsidR="004E4CF3" w:rsidRPr="00955A62" w:rsidRDefault="004E4CF3" w:rsidP="00AB1547">
            <w:pPr>
              <w:pStyle w:val="Commentaire"/>
              <w:spacing w:line="269" w:lineRule="auto"/>
              <w:ind w:left="144" w:hanging="144"/>
              <w:contextualSpacing/>
              <w:rPr>
                <w:lang w:val="fr-FR"/>
              </w:rPr>
            </w:pPr>
          </w:p>
          <w:p w14:paraId="74769575" w14:textId="77777777" w:rsidR="004E4CF3" w:rsidRPr="00955A62" w:rsidRDefault="004E4CF3" w:rsidP="00AB1547">
            <w:pPr>
              <w:pStyle w:val="Commentaire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lang w:val="fr-FR"/>
              </w:rPr>
            </w:pPr>
            <w:r w:rsidRPr="00955A62">
              <w:rPr>
                <w:lang w:val="fr-FR"/>
              </w:rPr>
              <w:tab/>
              <w:t>[A]</w:t>
            </w:r>
            <w:r w:rsidR="00C87F81" w:rsidRPr="00955A62">
              <w:rPr>
                <w:lang w:val="fr-FR"/>
              </w:rPr>
              <w:tab/>
            </w:r>
            <w:r w:rsidR="000F1825" w:rsidRPr="00955A62">
              <w:rPr>
                <w:lang w:val="fr-FR"/>
              </w:rPr>
              <w:t>Un</w:t>
            </w:r>
            <w:r w:rsidRPr="00955A62">
              <w:rPr>
                <w:lang w:val="fr-FR"/>
              </w:rPr>
              <w:t xml:space="preserve"> plan </w:t>
            </w:r>
            <w:r w:rsidR="000F1825" w:rsidRPr="00955A62">
              <w:rPr>
                <w:lang w:val="fr-FR"/>
              </w:rPr>
              <w:t>p</w:t>
            </w:r>
            <w:r w:rsidR="000F1825" w:rsidRPr="00955A62">
              <w:rPr>
                <w:color w:val="222222"/>
                <w:lang w:val="fr-FR"/>
              </w:rPr>
              <w:t xml:space="preserve">our </w:t>
            </w:r>
            <w:r w:rsidR="001E22FE" w:rsidRPr="00955A62">
              <w:rPr>
                <w:color w:val="222222"/>
                <w:lang w:val="fr-FR"/>
              </w:rPr>
              <w:t xml:space="preserve">répondre aux principaux problèmes </w:t>
            </w:r>
            <w:r w:rsidR="000F1825" w:rsidRPr="00955A62">
              <w:rPr>
                <w:color w:val="222222"/>
                <w:lang w:val="fr-FR"/>
              </w:rPr>
              <w:t>d'éducation auxquels est confrontée l'école</w:t>
            </w:r>
            <w:r w:rsidR="000F1825" w:rsidRPr="00955A62">
              <w:rPr>
                <w:rFonts w:ascii="Arial" w:hAnsi="Arial" w:cs="Arial"/>
                <w:color w:val="222222"/>
                <w:lang w:val="fr-FR"/>
              </w:rPr>
              <w:t xml:space="preserve"> </w:t>
            </w:r>
            <w:r w:rsidR="000F1825" w:rsidRPr="00955A62">
              <w:rPr>
                <w:color w:val="222222"/>
                <w:lang w:val="fr-FR"/>
              </w:rPr>
              <w:t>de</w:t>
            </w:r>
            <w:r w:rsidRPr="00955A62">
              <w:rPr>
                <w:lang w:val="fr-FR"/>
              </w:rPr>
              <w:t xml:space="preserve"> </w:t>
            </w:r>
            <w:r w:rsidR="006642F2" w:rsidRPr="00955A62">
              <w:rPr>
                <w:smallCaps/>
                <w:lang w:val="fr-FR"/>
              </w:rPr>
              <w:t>(</w:t>
            </w:r>
            <w:r w:rsidR="006642F2" w:rsidRPr="00955A62">
              <w:rPr>
                <w:b/>
                <w:i/>
                <w:lang w:val="fr-FR"/>
              </w:rPr>
              <w:t>nom</w:t>
            </w:r>
            <w:r w:rsidR="006642F2" w:rsidRPr="00955A62">
              <w:rPr>
                <w:smallCaps/>
                <w:lang w:val="fr-FR"/>
              </w:rPr>
              <w:t xml:space="preserve">) </w:t>
            </w:r>
            <w:r w:rsidRPr="00955A62">
              <w:rPr>
                <w:lang w:val="fr-FR"/>
              </w:rPr>
              <w:t>?</w:t>
            </w:r>
          </w:p>
          <w:p w14:paraId="04508DD6" w14:textId="77777777" w:rsidR="00C87F81" w:rsidRPr="00955A62" w:rsidRDefault="00C87F81" w:rsidP="00AB1547">
            <w:pPr>
              <w:pStyle w:val="Commentaire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lang w:val="fr-FR"/>
              </w:rPr>
            </w:pPr>
          </w:p>
          <w:p w14:paraId="215E069D" w14:textId="77777777" w:rsidR="00161329" w:rsidRPr="00955A62" w:rsidRDefault="004E4CF3" w:rsidP="004A73A4">
            <w:pPr>
              <w:pStyle w:val="Commentaire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lang w:val="fr-FR"/>
              </w:rPr>
            </w:pPr>
            <w:r w:rsidRPr="00955A62">
              <w:rPr>
                <w:lang w:val="fr-FR"/>
              </w:rPr>
              <w:tab/>
            </w:r>
            <w:r w:rsidR="00C87F81" w:rsidRPr="00955A62">
              <w:rPr>
                <w:lang w:val="fr-FR"/>
              </w:rPr>
              <w:t>[B]</w:t>
            </w:r>
            <w:r w:rsidR="00C87F81" w:rsidRPr="00955A62">
              <w:rPr>
                <w:lang w:val="fr-FR"/>
              </w:rPr>
              <w:tab/>
            </w:r>
            <w:r w:rsidR="004A73A4" w:rsidRPr="00955A62">
              <w:rPr>
                <w:lang w:val="fr-FR"/>
              </w:rPr>
              <w:t>Le</w:t>
            </w:r>
            <w:r w:rsidR="000F1825" w:rsidRPr="00955A62">
              <w:rPr>
                <w:lang w:val="fr-FR"/>
              </w:rPr>
              <w:t xml:space="preserve"> budget </w:t>
            </w:r>
            <w:r w:rsidR="004A73A4" w:rsidRPr="00955A62">
              <w:rPr>
                <w:lang w:val="fr-FR"/>
              </w:rPr>
              <w:t>de</w:t>
            </w:r>
            <w:r w:rsidR="000F1825" w:rsidRPr="00955A62">
              <w:rPr>
                <w:lang w:val="fr-FR"/>
              </w:rPr>
              <w:t xml:space="preserve"> l’école ou l’utilisation des fonds </w:t>
            </w:r>
          </w:p>
          <w:p w14:paraId="2F306D88" w14:textId="77777777" w:rsidR="004E4CF3" w:rsidRPr="00955A62" w:rsidRDefault="00C87F81" w:rsidP="004A73A4">
            <w:pPr>
              <w:pStyle w:val="Commentaire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b/>
                <w:lang w:val="fr-FR"/>
              </w:rPr>
            </w:pPr>
            <w:r w:rsidRPr="00955A62">
              <w:rPr>
                <w:lang w:val="fr-FR"/>
              </w:rPr>
              <w:tab/>
            </w:r>
            <w:r w:rsidR="000F1825" w:rsidRPr="00955A62">
              <w:rPr>
                <w:lang w:val="fr-FR"/>
              </w:rPr>
              <w:t xml:space="preserve">reçus par l’école de </w:t>
            </w:r>
            <w:r w:rsidR="006642F2" w:rsidRPr="00955A62">
              <w:rPr>
                <w:smallCaps/>
                <w:lang w:val="fr-FR"/>
              </w:rPr>
              <w:t>(</w:t>
            </w:r>
            <w:r w:rsidR="006642F2" w:rsidRPr="00955A62">
              <w:rPr>
                <w:b/>
                <w:i/>
                <w:lang w:val="fr-FR"/>
              </w:rPr>
              <w:t>nom</w:t>
            </w:r>
            <w:r w:rsidR="006642F2" w:rsidRPr="00955A62">
              <w:rPr>
                <w:smallCaps/>
                <w:lang w:val="fr-FR"/>
              </w:rPr>
              <w:t xml:space="preserve">) </w:t>
            </w:r>
            <w:r w:rsidR="004E4CF3" w:rsidRPr="00955A62">
              <w:rPr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E6D298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52A0968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BB006F"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NSP</w:t>
            </w:r>
          </w:p>
          <w:p w14:paraId="38B79BBF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864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6DEB45E" w14:textId="77777777" w:rsidR="00C87F81" w:rsidRPr="00955A62" w:rsidRDefault="004E4CF3" w:rsidP="000F1825">
            <w:pPr>
              <w:pStyle w:val="Responsecategs"/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Plan </w:t>
            </w:r>
            <w:r w:rsidR="000F1825" w:rsidRPr="00955A62">
              <w:rPr>
                <w:rFonts w:ascii="Times New Roman" w:hAnsi="Times New Roman"/>
                <w:caps/>
                <w:lang w:val="fr-FR"/>
              </w:rPr>
              <w:t xml:space="preserve">pour </w:t>
            </w:r>
            <w:r w:rsidR="00C87F81" w:rsidRPr="00955A62">
              <w:rPr>
                <w:rFonts w:ascii="Times New Roman" w:hAnsi="Times New Roman"/>
                <w:caps/>
                <w:lang w:val="fr-FR"/>
              </w:rPr>
              <w:t>repondre aux</w:t>
            </w:r>
          </w:p>
          <w:p w14:paraId="58BA6D03" w14:textId="77777777" w:rsidR="004E4CF3" w:rsidRPr="00955A62" w:rsidRDefault="00C87F81" w:rsidP="002C160D">
            <w:pPr>
              <w:pStyle w:val="Responsecategs"/>
              <w:tabs>
                <w:tab w:val="clear" w:pos="3942"/>
                <w:tab w:val="right" w:leader="dot" w:pos="4032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  <w:t>problemes de l’ecole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1       2       8</w:t>
            </w:r>
          </w:p>
          <w:p w14:paraId="02F4F777" w14:textId="77777777" w:rsidR="004E4CF3" w:rsidRPr="00955A62" w:rsidRDefault="004E4CF3" w:rsidP="00AB1547">
            <w:pPr>
              <w:pStyle w:val="Responsecategs"/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AC64EE0" w14:textId="77777777" w:rsidR="00C87F81" w:rsidRPr="00955A62" w:rsidRDefault="00C87F81" w:rsidP="00AB1547">
            <w:pPr>
              <w:pStyle w:val="Responsecategs"/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4CC9528" w14:textId="77777777" w:rsidR="004E4CF3" w:rsidRPr="00955A62" w:rsidRDefault="000F1825" w:rsidP="002C160D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budget de l’ecole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1       2       8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830FB0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5D2C35DD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D6BD91" w14:textId="77777777" w:rsidR="004E4CF3" w:rsidRPr="00955A62" w:rsidRDefault="004E4CF3" w:rsidP="004A73A4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10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.</w:t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Durant les</w:t>
            </w:r>
            <w:r w:rsidR="000F1825"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12 derniers mois, avez-vous ou un autre adulte de ce ménage reçu un </w:t>
            </w:r>
            <w:r w:rsidR="004A73A4" w:rsidRPr="00955A62">
              <w:rPr>
                <w:rFonts w:ascii="Times New Roman" w:hAnsi="Times New Roman"/>
                <w:smallCaps w:val="0"/>
                <w:lang w:val="fr-FR"/>
              </w:rPr>
              <w:t xml:space="preserve">relevé de notes/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bulletin </w:t>
            </w:r>
            <w:r w:rsidR="007D20B4">
              <w:rPr>
                <w:rFonts w:ascii="Times New Roman" w:hAnsi="Times New Roman"/>
                <w:smallCaps w:val="0"/>
                <w:lang w:val="fr-FR"/>
              </w:rPr>
              <w:t xml:space="preserve">ou livret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scolaire</w:t>
            </w:r>
            <w:r w:rsidR="004A4C7B" w:rsidRPr="00955A62">
              <w:rPr>
                <w:rFonts w:ascii="Times New Roman" w:hAnsi="Times New Roman"/>
                <w:smallCaps w:val="0"/>
                <w:lang w:val="fr-FR"/>
              </w:rPr>
              <w:t>/carnet de composition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 pour 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642F2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 xml:space="preserve">)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332709" w14:textId="77777777" w:rsidR="004E4CF3" w:rsidRPr="00955A62" w:rsidRDefault="00D45C78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 xml:space="preserve"> 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006D696D" w14:textId="77777777" w:rsidR="004E4CF3" w:rsidRPr="00955A62" w:rsidRDefault="00BB006F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00723678" w14:textId="77777777" w:rsidR="00C61709" w:rsidRPr="00955A62" w:rsidRDefault="00C61709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8A05217" w14:textId="77777777" w:rsidR="004E4CF3" w:rsidRPr="00955A62" w:rsidRDefault="00D45C78" w:rsidP="007577BA">
            <w:pPr>
              <w:tabs>
                <w:tab w:val="right" w:leader="dot" w:pos="4036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4E4CF3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7A200B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225F0E6A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trHeight w:val="1837"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1B4079" w14:textId="77777777" w:rsidR="004E4CF3" w:rsidRPr="00955A62" w:rsidRDefault="004E4CF3" w:rsidP="00AB1547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Durant les</w:t>
            </w:r>
            <w:r w:rsidR="000F1825" w:rsidRPr="00955A62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12 derniers mois,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 est-ce que vous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 ou un autre </w:t>
            </w:r>
            <w:r w:rsidR="00DC2C30" w:rsidRPr="00955A62">
              <w:rPr>
                <w:rFonts w:ascii="Times New Roman" w:hAnsi="Times New Roman"/>
                <w:smallCaps w:val="0"/>
                <w:lang w:val="fr-FR"/>
              </w:rPr>
              <w:t xml:space="preserve">membre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adulte de ce ménage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êtes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allé à l’école de 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642F2" w:rsidRPr="00955A62">
              <w:rPr>
                <w:rFonts w:ascii="Times New Roman Bold" w:hAnsi="Times New Roman Bold"/>
                <w:b/>
                <w:i/>
                <w:smallCaps w:val="0"/>
                <w:lang w:val="fr-FR"/>
              </w:rPr>
              <w:t>nom</w:t>
            </w:r>
            <w:r w:rsidR="006642F2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6642F2" w:rsidRPr="00955A62">
              <w:rPr>
                <w:smallCaps w:val="0"/>
                <w:lang w:val="fr-FR"/>
              </w:rPr>
              <w:t xml:space="preserve">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>pour une des raisons suivantes :</w:t>
            </w:r>
            <w:r w:rsidR="000F1825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</w:p>
          <w:p w14:paraId="248505A0" w14:textId="77777777" w:rsidR="004E4CF3" w:rsidRPr="00955A62" w:rsidRDefault="004E4CF3" w:rsidP="00AB1547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E359049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  <w:t>[A]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Une </w:t>
            </w:r>
            <w:r w:rsidR="001E22FE" w:rsidRPr="00955A62">
              <w:rPr>
                <w:rFonts w:ascii="Times New Roman" w:hAnsi="Times New Roman"/>
                <w:smallCaps w:val="0"/>
                <w:lang w:val="fr-FR"/>
              </w:rPr>
              <w:t xml:space="preserve">fête de l’école </w:t>
            </w:r>
            <w:r w:rsidR="000F1825" w:rsidRPr="00955A62">
              <w:rPr>
                <w:rFonts w:ascii="Times New Roman" w:hAnsi="Times New Roman"/>
                <w:smallCaps w:val="0"/>
                <w:lang w:val="fr-FR"/>
              </w:rPr>
              <w:t xml:space="preserve">ou un évènement sportif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7ED0D1A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</w:p>
          <w:p w14:paraId="2C1C43FC" w14:textId="77777777" w:rsidR="002C160D" w:rsidRPr="00955A62" w:rsidRDefault="002C160D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368F476" w14:textId="77777777" w:rsidR="006F7831" w:rsidRDefault="004E4CF3" w:rsidP="00FC59C3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  <w:t>[B]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Pour discuter avec son/ses </w:t>
            </w:r>
            <w:r w:rsidR="00FC59C3" w:rsidRPr="00955A62">
              <w:rPr>
                <w:rFonts w:ascii="Times New Roman" w:hAnsi="Times New Roman"/>
                <w:smallCaps w:val="0"/>
                <w:lang w:val="fr-FR"/>
              </w:rPr>
              <w:t xml:space="preserve">enseignants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>des</w:t>
            </w:r>
          </w:p>
          <w:p w14:paraId="7C772B81" w14:textId="4628167B" w:rsidR="004E4CF3" w:rsidRPr="00955A62" w:rsidRDefault="006F7831" w:rsidP="006F7831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>
              <w:rPr>
                <w:rFonts w:ascii="Times New Roman" w:hAnsi="Times New Roman"/>
                <w:smallCaps w:val="0"/>
                <w:lang w:val="fr-FR"/>
              </w:rPr>
              <w:t xml:space="preserve">         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progrès de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7135FD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4E4CF3"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CEF80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B0CA9E4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FDE3FA2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caps/>
                <w:color w:val="FFFFFF" w:themeColor="background1"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BB006F"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NSP</w:t>
            </w:r>
          </w:p>
          <w:p w14:paraId="0C3C1658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831D2E8" w14:textId="77777777" w:rsidR="004E4CF3" w:rsidRPr="00955A62" w:rsidRDefault="001E22FE" w:rsidP="00AB1547">
            <w:pPr>
              <w:pStyle w:val="Responsecategs"/>
              <w:tabs>
                <w:tab w:val="clear" w:pos="3942"/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fete de l’ecole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o</w:t>
            </w:r>
            <w:r w:rsidR="000F1825" w:rsidRPr="00955A62">
              <w:rPr>
                <w:rFonts w:ascii="Times New Roman" w:hAnsi="Times New Roman"/>
                <w:caps/>
                <w:lang w:val="fr-FR"/>
              </w:rPr>
              <w:t>u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2A74FD2D" w14:textId="77777777" w:rsidR="004E4CF3" w:rsidRPr="00955A62" w:rsidRDefault="007E670E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0F1825" w:rsidRPr="00955A62">
              <w:rPr>
                <w:rFonts w:ascii="Times New Roman" w:hAnsi="Times New Roman"/>
                <w:caps/>
                <w:lang w:val="fr-FR"/>
              </w:rPr>
              <w:t>evenement sportif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 xml:space="preserve">1      2   </w:t>
            </w:r>
            <w:r w:rsidR="0051604C" w:rsidRPr="00955A62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8</w:t>
            </w:r>
          </w:p>
          <w:p w14:paraId="65217A97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864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068EB7D" w14:textId="77777777" w:rsidR="002C160D" w:rsidRPr="00955A62" w:rsidRDefault="002C160D" w:rsidP="007135FD">
            <w:pPr>
              <w:pStyle w:val="Responsecategs"/>
              <w:tabs>
                <w:tab w:val="clear" w:pos="3942"/>
                <w:tab w:val="right" w:leader="dot" w:pos="388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pour discuter avec les</w:t>
            </w:r>
          </w:p>
          <w:p w14:paraId="641F052E" w14:textId="0CEC0BFC" w:rsidR="004E4CF3" w:rsidRPr="00955A62" w:rsidRDefault="002C160D" w:rsidP="006F7831">
            <w:pPr>
              <w:pStyle w:val="Responsecategs"/>
              <w:tabs>
                <w:tab w:val="clear" w:pos="3942"/>
                <w:tab w:val="right" w:leader="dot" w:pos="4032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FC59C3" w:rsidRPr="00955A62">
              <w:rPr>
                <w:rFonts w:ascii="Times New Roman" w:hAnsi="Times New Roman"/>
                <w:caps/>
                <w:lang w:val="fr-FR"/>
              </w:rPr>
              <w:t xml:space="preserve">enseignants </w:t>
            </w:r>
            <w:r w:rsidR="007135FD" w:rsidRPr="00955A62">
              <w:rPr>
                <w:rFonts w:ascii="Times New Roman" w:hAnsi="Times New Roman"/>
                <w:caps/>
                <w:lang w:val="fr-FR"/>
              </w:rPr>
              <w:t xml:space="preserve">des progres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 xml:space="preserve">1      2   </w:t>
            </w:r>
            <w:r w:rsidR="0051604C" w:rsidRPr="00955A62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16AFB2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441F3B01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B8CEAD" w14:textId="77777777" w:rsidR="004E4CF3" w:rsidRPr="00955A62" w:rsidRDefault="004E4CF3" w:rsidP="007135FD">
            <w:pPr>
              <w:pStyle w:val="Commentaire"/>
              <w:spacing w:line="269" w:lineRule="auto"/>
              <w:ind w:left="144" w:hanging="144"/>
              <w:contextualSpacing/>
              <w:rPr>
                <w:lang w:val="fr-FR" w:eastAsia="x-none"/>
              </w:rPr>
            </w:pPr>
            <w:r w:rsidRPr="00955A62">
              <w:rPr>
                <w:b/>
                <w:lang w:val="fr-FR" w:eastAsia="x-none"/>
              </w:rPr>
              <w:t>P</w:t>
            </w:r>
            <w:r w:rsidR="00C61709" w:rsidRPr="00955A62">
              <w:rPr>
                <w:b/>
                <w:lang w:val="fr-FR" w:eastAsia="x-none"/>
              </w:rPr>
              <w:t>R</w:t>
            </w:r>
            <w:r w:rsidR="008520FF" w:rsidRPr="00955A62">
              <w:rPr>
                <w:b/>
                <w:lang w:val="fr-FR" w:eastAsia="x-none"/>
              </w:rPr>
              <w:t>12</w:t>
            </w:r>
            <w:r w:rsidRPr="00955A62">
              <w:rPr>
                <w:lang w:val="fr-FR" w:eastAsia="x-none"/>
              </w:rPr>
              <w:t xml:space="preserve">. </w:t>
            </w:r>
            <w:r w:rsidR="007135FD" w:rsidRPr="00955A62">
              <w:rPr>
                <w:lang w:val="fr-FR"/>
              </w:rPr>
              <w:t>Durant les</w:t>
            </w:r>
            <w:r w:rsidR="007135FD" w:rsidRPr="00955A62">
              <w:rPr>
                <w:b/>
                <w:lang w:val="fr-FR"/>
              </w:rPr>
              <w:t xml:space="preserve"> </w:t>
            </w:r>
            <w:r w:rsidR="007135FD" w:rsidRPr="00955A62">
              <w:rPr>
                <w:lang w:val="fr-FR"/>
              </w:rPr>
              <w:t>12 derniers mois</w:t>
            </w:r>
            <w:r w:rsidR="007135FD" w:rsidRPr="00955A62">
              <w:rPr>
                <w:smallCaps/>
                <w:lang w:val="fr-FR"/>
              </w:rPr>
              <w:t xml:space="preserve">, </w:t>
            </w:r>
            <w:r w:rsidR="007135FD" w:rsidRPr="00955A62">
              <w:rPr>
                <w:lang w:val="fr-FR"/>
              </w:rPr>
              <w:t xml:space="preserve">est-ce que l’école  de </w:t>
            </w:r>
            <w:r w:rsidR="002277C6" w:rsidRPr="00955A62">
              <w:rPr>
                <w:lang w:val="fr-FR" w:eastAsia="x-none"/>
              </w:rPr>
              <w:t>(</w:t>
            </w:r>
            <w:r w:rsidR="002277C6" w:rsidRPr="00955A62">
              <w:rPr>
                <w:b/>
                <w:i/>
                <w:lang w:val="fr-FR" w:eastAsia="x-none"/>
              </w:rPr>
              <w:t>nom</w:t>
            </w:r>
            <w:r w:rsidR="002277C6" w:rsidRPr="00955A62">
              <w:rPr>
                <w:lang w:val="fr-FR" w:eastAsia="x-none"/>
              </w:rPr>
              <w:t>)</w:t>
            </w:r>
            <w:r w:rsidR="007135FD" w:rsidRPr="00955A62">
              <w:rPr>
                <w:lang w:val="fr-FR" w:eastAsia="x-none"/>
              </w:rPr>
              <w:t xml:space="preserve"> a été fermée </w:t>
            </w:r>
            <w:r w:rsidR="004A73A4" w:rsidRPr="00955A62">
              <w:rPr>
                <w:lang w:val="fr-FR" w:eastAsia="x-none"/>
              </w:rPr>
              <w:t xml:space="preserve">pendant </w:t>
            </w:r>
            <w:r w:rsidR="007135FD" w:rsidRPr="00955A62">
              <w:rPr>
                <w:lang w:val="fr-FR" w:eastAsia="x-none"/>
              </w:rPr>
              <w:t>un</w:t>
            </w:r>
            <w:r w:rsidR="004A73A4" w:rsidRPr="00955A62">
              <w:rPr>
                <w:lang w:val="fr-FR" w:eastAsia="x-none"/>
              </w:rPr>
              <w:t>e</w:t>
            </w:r>
            <w:r w:rsidR="007135FD" w:rsidRPr="00955A62">
              <w:rPr>
                <w:lang w:val="fr-FR" w:eastAsia="x-none"/>
              </w:rPr>
              <w:t xml:space="preserve"> jour</w:t>
            </w:r>
            <w:r w:rsidR="004A73A4" w:rsidRPr="00955A62">
              <w:rPr>
                <w:lang w:val="fr-FR" w:eastAsia="x-none"/>
              </w:rPr>
              <w:t>née où elle aurait dû être ouverte</w:t>
            </w:r>
            <w:r w:rsidR="007135FD" w:rsidRPr="00955A62">
              <w:rPr>
                <w:lang w:val="fr-FR" w:eastAsia="x-none"/>
              </w:rPr>
              <w:t xml:space="preserve"> pour une des raisons suivantes </w:t>
            </w:r>
            <w:r w:rsidRPr="00955A62">
              <w:rPr>
                <w:lang w:val="fr-FR" w:eastAsia="x-none"/>
              </w:rPr>
              <w:t>:</w:t>
            </w:r>
          </w:p>
          <w:p w14:paraId="53DD9857" w14:textId="77777777" w:rsidR="004E4CF3" w:rsidRPr="00955A62" w:rsidRDefault="004E4CF3" w:rsidP="00AB1547">
            <w:pPr>
              <w:pStyle w:val="Commentaire"/>
              <w:spacing w:line="269" w:lineRule="auto"/>
              <w:ind w:left="144" w:hanging="144"/>
              <w:contextualSpacing/>
              <w:rPr>
                <w:lang w:val="fr-FR" w:eastAsia="x-none"/>
              </w:rPr>
            </w:pPr>
          </w:p>
          <w:p w14:paraId="772A251B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ab/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>[A]</w:t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Catastrophes naturelles comme inondations, </w:t>
            </w:r>
            <w:r w:rsidR="002C160D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cyclone,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>épidémies ou similaire</w:t>
            </w:r>
            <w:r w:rsidR="00663892" w:rsidRPr="00955A62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26DE8568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1B09F5A" w14:textId="77777777" w:rsidR="004E4CF3" w:rsidRPr="00955A62" w:rsidRDefault="007E670E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6F03D1" w:rsidRPr="00955A62">
              <w:rPr>
                <w:rFonts w:ascii="Times New Roman" w:hAnsi="Times New Roman"/>
                <w:smallCaps w:val="0"/>
                <w:lang w:val="fr-FR"/>
              </w:rPr>
              <w:t>[B]</w:t>
            </w:r>
            <w:r w:rsidR="006F03D1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Catastrophes causées par l’homme comme </w:t>
            </w:r>
            <w:r w:rsidR="002C160D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>incendie,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effondrement du bâtiment, émeutes ou </w:t>
            </w:r>
            <w:r w:rsidR="002C160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similaires</w:t>
            </w:r>
            <w:r w:rsidR="002C160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  <w:r w:rsidR="004E4CF3"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2FDE1EDB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7528542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>[C]</w:t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>Grève des enseignants</w:t>
            </w:r>
            <w:r w:rsidR="006F03D1"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33CF1CAE" w14:textId="77777777" w:rsidR="007E670E" w:rsidRPr="00955A62" w:rsidRDefault="007E670E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B8C01AD" w14:textId="77777777" w:rsidR="004E4CF3" w:rsidRPr="00955A62" w:rsidRDefault="004E4CF3" w:rsidP="00AB1547">
            <w:pPr>
              <w:pStyle w:val="1Intvwqst"/>
              <w:tabs>
                <w:tab w:val="left" w:pos="49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>[</w:t>
            </w:r>
            <w:r w:rsidR="00CA4596" w:rsidRPr="00955A62">
              <w:rPr>
                <w:rFonts w:ascii="Times New Roman" w:hAnsi="Times New Roman"/>
                <w:smallCaps w:val="0"/>
                <w:lang w:val="fr-FR"/>
              </w:rPr>
              <w:t>X</w:t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>]</w:t>
            </w:r>
            <w:r w:rsidR="007E670E"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smallCaps w:val="0"/>
                <w:lang w:val="fr-FR"/>
              </w:rPr>
              <w:t>Autre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2901BF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864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</w:p>
          <w:p w14:paraId="0134C333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0312197" w14:textId="77777777" w:rsidR="004E4CF3" w:rsidRPr="00955A62" w:rsidRDefault="00B24301" w:rsidP="00AB1547">
            <w:pPr>
              <w:pStyle w:val="Responsecategs"/>
              <w:tabs>
                <w:tab w:val="clear" w:pos="3942"/>
                <w:tab w:val="righ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BB006F"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NSP</w:t>
            </w:r>
          </w:p>
          <w:p w14:paraId="57E2822F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7A932B2" w14:textId="77777777" w:rsidR="00161329" w:rsidRPr="00955A62" w:rsidRDefault="00161329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10AA68A" w14:textId="77777777" w:rsidR="004E4CF3" w:rsidRPr="00955A62" w:rsidRDefault="007135FD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catastrophes Naturelles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1       2       8</w:t>
            </w:r>
          </w:p>
          <w:p w14:paraId="30A3C7BD" w14:textId="77777777" w:rsidR="004E4CF3" w:rsidRPr="00955A62" w:rsidRDefault="004E4CF3" w:rsidP="00AB1547">
            <w:pPr>
              <w:pStyle w:val="Responsecategs"/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6325BB4" w14:textId="77777777" w:rsidR="007E670E" w:rsidRPr="00955A62" w:rsidRDefault="007E670E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4F4CB27" w14:textId="77777777" w:rsidR="004E4CF3" w:rsidRPr="00955A62" w:rsidRDefault="007135FD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catastrophes humaines</w:t>
            </w:r>
            <w:r w:rsidR="004E4CF3" w:rsidRPr="00955A62">
              <w:rPr>
                <w:caps/>
                <w:sz w:val="20"/>
                <w:lang w:val="fr-FR"/>
              </w:rPr>
              <w:tab/>
              <w:t>1       2       8</w:t>
            </w:r>
          </w:p>
          <w:p w14:paraId="5E226AF0" w14:textId="77777777" w:rsidR="004E4CF3" w:rsidRPr="00955A62" w:rsidRDefault="004E4CF3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96D55DF" w14:textId="77777777" w:rsidR="007135FD" w:rsidRPr="00955A62" w:rsidRDefault="007135FD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284404D" w14:textId="77777777" w:rsidR="007E670E" w:rsidRPr="00955A62" w:rsidRDefault="007E670E" w:rsidP="00AB1547">
            <w:pPr>
              <w:tabs>
                <w:tab w:val="right" w:leader="dot" w:pos="3941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6A3A037" w14:textId="77777777" w:rsidR="004E4CF3" w:rsidRPr="00955A62" w:rsidRDefault="007135FD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greve des enseignants</w:t>
            </w:r>
            <w:r w:rsidR="004E4CF3" w:rsidRPr="00955A62">
              <w:rPr>
                <w:caps/>
                <w:sz w:val="20"/>
                <w:lang w:val="fr-FR"/>
              </w:rPr>
              <w:tab/>
              <w:t>1       2       8</w:t>
            </w:r>
          </w:p>
          <w:p w14:paraId="0E463A72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864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73CE06F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Autre</w:t>
            </w:r>
            <w:r w:rsidR="004E4CF3" w:rsidRPr="00955A62">
              <w:rPr>
                <w:caps/>
                <w:sz w:val="20"/>
                <w:lang w:val="fr-FR"/>
              </w:rPr>
              <w:tab/>
              <w:t>1       2       8</w:t>
            </w:r>
          </w:p>
          <w:p w14:paraId="357AE4EE" w14:textId="77777777" w:rsidR="004E4CF3" w:rsidRPr="00955A62" w:rsidRDefault="004E4CF3" w:rsidP="00AB1547">
            <w:pPr>
              <w:pStyle w:val="Responsecategs"/>
              <w:tabs>
                <w:tab w:val="clear" w:pos="3942"/>
                <w:tab w:val="right" w:pos="3864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AD59CC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35AD110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E130025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9F96129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F1133F0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2027A6B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6F03D1" w:rsidRPr="00955A62" w14:paraId="3DD58F73" w14:textId="77777777" w:rsidTr="00B866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2770EC" w14:textId="77777777" w:rsidR="006F03D1" w:rsidRPr="00955A62" w:rsidRDefault="006F03D1" w:rsidP="00FC59C3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13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Durant les 12 derniers mois, est-ce que 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 a été incapable d’aller à l’école parce que son </w:t>
            </w:r>
            <w:r w:rsidR="00FC59C3" w:rsidRPr="00955A62">
              <w:rPr>
                <w:rFonts w:ascii="Times New Roman" w:hAnsi="Times New Roman"/>
                <w:smallCaps w:val="0"/>
                <w:lang w:val="fr-FR"/>
              </w:rPr>
              <w:t xml:space="preserve">enseignant </w:t>
            </w:r>
            <w:r w:rsidR="007135FD" w:rsidRPr="00955A62">
              <w:rPr>
                <w:rFonts w:ascii="Times New Roman" w:hAnsi="Times New Roman"/>
                <w:smallCaps w:val="0"/>
                <w:lang w:val="fr-FR"/>
              </w:rPr>
              <w:t xml:space="preserve">était absent ? </w:t>
            </w:r>
          </w:p>
        </w:tc>
        <w:tc>
          <w:tcPr>
            <w:tcW w:w="204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240C96" w14:textId="77777777" w:rsidR="006F03D1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6F03D1" w:rsidRPr="00955A62">
              <w:rPr>
                <w:caps/>
                <w:sz w:val="20"/>
                <w:lang w:val="fr-FR"/>
              </w:rPr>
              <w:t xml:space="preserve"> </w:t>
            </w:r>
            <w:r w:rsidR="006F03D1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1B03C444" w14:textId="77777777" w:rsidR="006F03D1" w:rsidRPr="00955A62" w:rsidRDefault="00BB006F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6F03D1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7A8D1C39" w14:textId="77777777" w:rsidR="00C61709" w:rsidRPr="00955A62" w:rsidRDefault="00C61709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280A767" w14:textId="77777777" w:rsidR="006F03D1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6F03D1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A2D516" w14:textId="77777777" w:rsidR="006F03D1" w:rsidRPr="00955A62" w:rsidRDefault="006F03D1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CF3" w:rsidRPr="00955A62" w14:paraId="57021A9F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4ECFC54" w14:textId="77777777" w:rsidR="004E4CF3" w:rsidRPr="00955A62" w:rsidRDefault="00C61709" w:rsidP="007135FD">
            <w:pPr>
              <w:pStyle w:val="Instructionstointvw"/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PR</w:t>
            </w:r>
            <w:r w:rsidR="008520FF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14</w:t>
            </w:r>
            <w:r w:rsidR="004E4CF3"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4E4CF3"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="008520FF" w:rsidRPr="00955A62">
              <w:rPr>
                <w:lang w:val="fr-FR"/>
              </w:rPr>
              <w:t xml:space="preserve"> P</w:t>
            </w:r>
            <w:r w:rsidRPr="00955A62">
              <w:rPr>
                <w:lang w:val="fr-FR"/>
              </w:rPr>
              <w:t>R</w:t>
            </w:r>
            <w:r w:rsidR="008520FF" w:rsidRPr="00955A62">
              <w:rPr>
                <w:lang w:val="fr-FR"/>
              </w:rPr>
              <w:t>12</w:t>
            </w:r>
            <w:r w:rsidR="004E4CF3" w:rsidRPr="00955A62">
              <w:rPr>
                <w:lang w:val="fr-FR"/>
              </w:rPr>
              <w:t>[C]</w:t>
            </w:r>
            <w:r w:rsidR="00B24301" w:rsidRPr="00955A62">
              <w:rPr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 xml:space="preserve">et </w:t>
            </w:r>
            <w:r w:rsidR="00B24301" w:rsidRPr="00955A62">
              <w:rPr>
                <w:lang w:val="fr-FR"/>
              </w:rPr>
              <w:t>P</w:t>
            </w:r>
            <w:r w:rsidRPr="00955A62">
              <w:rPr>
                <w:lang w:val="fr-FR"/>
              </w:rPr>
              <w:t>R</w:t>
            </w:r>
            <w:r w:rsidR="008520FF" w:rsidRPr="00955A62">
              <w:rPr>
                <w:lang w:val="fr-FR"/>
              </w:rPr>
              <w:t>1</w:t>
            </w:r>
            <w:r w:rsidR="00CA4596" w:rsidRPr="00955A62">
              <w:rPr>
                <w:lang w:val="fr-FR"/>
              </w:rPr>
              <w:t>3</w:t>
            </w:r>
            <w:r w:rsidR="00663892" w:rsidRPr="00955A62">
              <w:rPr>
                <w:lang w:val="fr-FR"/>
              </w:rPr>
              <w:t xml:space="preserve"> </w:t>
            </w:r>
            <w:r w:rsidR="004E4CF3" w:rsidRPr="00955A62">
              <w:rPr>
                <w:lang w:val="fr-FR"/>
              </w:rPr>
              <w:t xml:space="preserve">: </w:t>
            </w:r>
            <w:r w:rsidR="007135FD" w:rsidRPr="00955A62">
              <w:rPr>
                <w:lang w:val="fr-FR"/>
              </w:rPr>
              <w:t xml:space="preserve">Au moins un </w:t>
            </w:r>
            <w:r w:rsidR="00627A09" w:rsidRPr="00955A62">
              <w:rPr>
                <w:lang w:val="fr-FR"/>
              </w:rPr>
              <w:t>‘</w:t>
            </w:r>
            <w:r w:rsidR="00D45C78" w:rsidRPr="00955A62">
              <w:rPr>
                <w:lang w:val="fr-FR"/>
              </w:rPr>
              <w:t>Oui</w:t>
            </w:r>
            <w:r w:rsidR="004E4CF3" w:rsidRPr="00955A62">
              <w:rPr>
                <w:lang w:val="fr-FR"/>
              </w:rPr>
              <w:t xml:space="preserve">’ </w:t>
            </w:r>
            <w:r w:rsidR="007135FD" w:rsidRPr="00955A62">
              <w:rPr>
                <w:lang w:val="fr-FR"/>
              </w:rPr>
              <w:t>e</w:t>
            </w:r>
            <w:r w:rsidR="00D45C78" w:rsidRPr="00955A62">
              <w:rPr>
                <w:lang w:val="fr-FR"/>
              </w:rPr>
              <w:t>ncercl</w:t>
            </w:r>
            <w:r w:rsidR="007135FD" w:rsidRPr="00955A62">
              <w:rPr>
                <w:lang w:val="fr-FR"/>
              </w:rPr>
              <w:t xml:space="preserve">é </w:t>
            </w:r>
            <w:r w:rsidR="004E4CF3" w:rsidRPr="00955A62">
              <w:rPr>
                <w:lang w:val="fr-FR"/>
              </w:rPr>
              <w:t>?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298FC47" w14:textId="77777777" w:rsidR="004E4CF3" w:rsidRPr="00955A62" w:rsidRDefault="00D45C78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>, P</w:t>
            </w:r>
            <w:r w:rsidR="00C61709" w:rsidRPr="00955A62">
              <w:rPr>
                <w:rFonts w:ascii="Times New Roman" w:hAnsi="Times New Roman"/>
                <w:caps/>
                <w:lang w:val="fr-FR"/>
              </w:rPr>
              <w:t>R</w:t>
            </w:r>
            <w:r w:rsidR="008520FF" w:rsidRPr="00955A62">
              <w:rPr>
                <w:rFonts w:ascii="Times New Roman" w:hAnsi="Times New Roman"/>
                <w:caps/>
                <w:lang w:val="fr-FR"/>
              </w:rPr>
              <w:t>12</w:t>
            </w:r>
            <w:r w:rsidR="004E4CF3" w:rsidRPr="00955A62">
              <w:rPr>
                <w:rFonts w:ascii="Times New Roman" w:hAnsi="Times New Roman"/>
                <w:lang w:val="fr-FR"/>
              </w:rPr>
              <w:t>[C]=1</w:t>
            </w:r>
            <w:r w:rsidR="00B24301"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627A09" w:rsidRPr="00955A62">
              <w:rPr>
                <w:rFonts w:ascii="Times New Roman" w:hAnsi="Times New Roman"/>
                <w:lang w:val="fr-FR"/>
              </w:rPr>
              <w:t>O</w:t>
            </w:r>
            <w:r w:rsidR="007135FD" w:rsidRPr="00955A62">
              <w:rPr>
                <w:rFonts w:ascii="Times New Roman" w:hAnsi="Times New Roman"/>
                <w:lang w:val="fr-FR"/>
              </w:rPr>
              <w:t>U</w:t>
            </w:r>
            <w:r w:rsidR="00B24301" w:rsidRPr="00955A62">
              <w:rPr>
                <w:rFonts w:ascii="Times New Roman" w:hAnsi="Times New Roman"/>
                <w:lang w:val="fr-FR"/>
              </w:rPr>
              <w:t xml:space="preserve"> P</w:t>
            </w:r>
            <w:r w:rsidR="00C61709" w:rsidRPr="00955A62">
              <w:rPr>
                <w:rFonts w:ascii="Times New Roman" w:hAnsi="Times New Roman"/>
                <w:lang w:val="fr-FR"/>
              </w:rPr>
              <w:t>R</w:t>
            </w:r>
            <w:r w:rsidR="00CA4596" w:rsidRPr="00955A62">
              <w:rPr>
                <w:rFonts w:ascii="Times New Roman" w:hAnsi="Times New Roman"/>
                <w:lang w:val="fr-FR"/>
              </w:rPr>
              <w:t>13</w:t>
            </w:r>
            <w:r w:rsidR="00B24301" w:rsidRPr="00955A62">
              <w:rPr>
                <w:rFonts w:ascii="Times New Roman" w:hAnsi="Times New Roman"/>
                <w:lang w:val="fr-FR"/>
              </w:rPr>
              <w:t>=1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21320DC" w14:textId="77777777" w:rsidR="004E4CF3" w:rsidRPr="00955A62" w:rsidRDefault="00BB006F" w:rsidP="00AB1547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</w:t>
            </w:r>
            <w:r w:rsidR="004E4CF3"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2E0756F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3805F12D" w14:textId="77777777" w:rsidR="004E4CF3" w:rsidRPr="00955A62" w:rsidRDefault="004E4CF3" w:rsidP="00AB1547">
            <w:pPr>
              <w:spacing w:line="269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="0080136E" w:rsidRPr="00955A62">
              <w:rPr>
                <w:i/>
                <w:sz w:val="20"/>
                <w:lang w:val="fr-FR"/>
              </w:rPr>
              <w:t>Fin</w:t>
            </w:r>
          </w:p>
        </w:tc>
      </w:tr>
      <w:tr w:rsidR="004E4CF3" w:rsidRPr="00955A62" w14:paraId="16F4CC30" w14:textId="77777777" w:rsidTr="00AB15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cantSplit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C42659" w14:textId="77777777" w:rsidR="004E4CF3" w:rsidRPr="00955A62" w:rsidRDefault="004E4CF3" w:rsidP="00FC59C3">
            <w:pPr>
              <w:pStyle w:val="1Intvwqst"/>
              <w:spacing w:line="269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P</w:t>
            </w:r>
            <w:r w:rsidR="00C61709" w:rsidRPr="00955A62">
              <w:rPr>
                <w:rFonts w:ascii="Times New Roman" w:hAnsi="Times New Roman"/>
                <w:b/>
                <w:smallCaps w:val="0"/>
                <w:lang w:val="fr-FR"/>
              </w:rPr>
              <w:t>R</w:t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="008520FF" w:rsidRPr="00955A62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Lorsque </w:t>
            </w:r>
            <w:r w:rsidR="00720191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(</w:t>
            </w:r>
            <w:r w:rsidR="00720191" w:rsidRPr="00955A62">
              <w:rPr>
                <w:rFonts w:ascii="Times New Roman" w:hAnsi="Times New Roman"/>
                <w:b/>
                <w:i/>
                <w:smallCaps w:val="0"/>
                <w:color w:val="222222"/>
                <w:lang w:val="fr-FR"/>
              </w:rPr>
              <w:t>l’absence d</w:t>
            </w:r>
            <w:r w:rsidR="00FC59C3" w:rsidRPr="00955A62">
              <w:rPr>
                <w:rFonts w:ascii="Times New Roman" w:hAnsi="Times New Roman"/>
                <w:b/>
                <w:i/>
                <w:smallCaps w:val="0"/>
                <w:color w:val="222222"/>
                <w:lang w:val="fr-FR"/>
              </w:rPr>
              <w:t>e l’enseignant</w:t>
            </w:r>
            <w:r w:rsidR="00720191" w:rsidRPr="00955A62">
              <w:rPr>
                <w:rFonts w:ascii="Times New Roman" w:hAnsi="Times New Roman"/>
                <w:b/>
                <w:i/>
                <w:smallCaps w:val="0"/>
                <w:color w:val="222222"/>
                <w:lang w:val="fr-FR"/>
              </w:rPr>
              <w:t xml:space="preserve"> /grève des enseignants</w:t>
            </w:r>
            <w:r w:rsidR="00720191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)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s'est produit</w:t>
            </w:r>
            <w:r w:rsidR="00616918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e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, est-ce que vous </w:t>
            </w:r>
            <w:r w:rsidR="00663892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avez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ou un autre membre adulte de votre ménage a contacté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un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des représentants de l'école </w:t>
            </w:r>
            <w:r w:rsidR="00DC2C30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ou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d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u comité de gestion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de l'école</w:t>
            </w:r>
            <w:r w:rsidR="00DC2C30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  <w:r w:rsidR="007135FD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?</w:t>
            </w:r>
            <w:r w:rsidR="00DC2C30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</w:p>
        </w:tc>
        <w:tc>
          <w:tcPr>
            <w:tcW w:w="2044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FFDCFB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Oui</w:t>
            </w:r>
            <w:r w:rsidR="004E4CF3" w:rsidRPr="00955A62">
              <w:rPr>
                <w:caps/>
                <w:sz w:val="20"/>
                <w:lang w:val="fr-FR"/>
              </w:rPr>
              <w:t xml:space="preserve"> </w:t>
            </w:r>
            <w:r w:rsidR="004E4CF3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4BCD48F2" w14:textId="77777777" w:rsidR="004E4CF3" w:rsidRPr="00955A62" w:rsidRDefault="00BB006F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NON</w:t>
            </w:r>
            <w:r w:rsidR="004E4CF3" w:rsidRPr="00955A62">
              <w:rPr>
                <w:caps/>
                <w:sz w:val="20"/>
                <w:lang w:val="fr-FR"/>
              </w:rPr>
              <w:tab/>
              <w:t>2</w:t>
            </w:r>
          </w:p>
          <w:p w14:paraId="1D745BDC" w14:textId="77777777" w:rsidR="00C61709" w:rsidRPr="00955A62" w:rsidRDefault="00C61709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3F4C8A3" w14:textId="77777777" w:rsidR="004E4CF3" w:rsidRPr="00955A62" w:rsidRDefault="00D45C78" w:rsidP="00AB1547">
            <w:pPr>
              <w:tabs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NSP</w:t>
            </w:r>
            <w:r w:rsidR="004E4CF3" w:rsidRPr="00955A62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741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C1D428" w14:textId="77777777" w:rsidR="004E4CF3" w:rsidRPr="00955A62" w:rsidRDefault="004E4CF3" w:rsidP="00AB1547">
            <w:pPr>
              <w:pStyle w:val="skipcolumn"/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484A161E" w14:textId="77777777" w:rsidR="004E4CF3" w:rsidRPr="00955A62" w:rsidRDefault="004E4CF3">
      <w:pPr>
        <w:rPr>
          <w:sz w:val="20"/>
          <w:lang w:val="fr-FR"/>
        </w:rPr>
      </w:pPr>
    </w:p>
    <w:p w14:paraId="5D3F5E14" w14:textId="77777777" w:rsidR="00063F51" w:rsidRPr="00955A62" w:rsidRDefault="00063F51">
      <w:pPr>
        <w:rPr>
          <w:sz w:val="20"/>
          <w:lang w:val="fr-FR"/>
        </w:rPr>
      </w:pPr>
    </w:p>
    <w:p w14:paraId="630915A8" w14:textId="77777777" w:rsidR="00215D70" w:rsidRPr="00955A62" w:rsidRDefault="00215D70" w:rsidP="00063F51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955A62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600" w:firstRow="0" w:lastRow="0" w:firstColumn="0" w:lastColumn="0" w:noHBand="1" w:noVBand="1"/>
      </w:tblPr>
      <w:tblGrid>
        <w:gridCol w:w="4393"/>
        <w:gridCol w:w="4682"/>
        <w:gridCol w:w="90"/>
        <w:gridCol w:w="472"/>
        <w:gridCol w:w="799"/>
      </w:tblGrid>
      <w:tr w:rsidR="007E670E" w:rsidRPr="00955A62" w14:paraId="34A29C50" w14:textId="77777777" w:rsidTr="00B86683">
        <w:trPr>
          <w:cantSplit/>
          <w:trHeight w:val="289"/>
          <w:jc w:val="center"/>
        </w:trPr>
        <w:tc>
          <w:tcPr>
            <w:tcW w:w="4617" w:type="pct"/>
            <w:gridSpan w:val="4"/>
            <w:tcBorders>
              <w:bottom w:val="nil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90B98D" w14:textId="77777777" w:rsidR="007E670E" w:rsidRPr="00955A62" w:rsidRDefault="00DC2C30" w:rsidP="00DC2C30">
            <w:pPr>
              <w:pStyle w:val="InstructionstointvwCharChar"/>
              <w:spacing w:line="276" w:lineRule="auto"/>
              <w:ind w:left="144" w:hanging="144"/>
              <w:contextualSpacing/>
              <w:rPr>
                <w:b/>
                <w:i w:val="0"/>
                <w:szCs w:val="22"/>
                <w:lang w:val="fr-FR"/>
              </w:rPr>
            </w:pPr>
            <w:r w:rsidRPr="00955A62">
              <w:rPr>
                <w:b/>
                <w:i w:val="0"/>
                <w:caps/>
                <w:szCs w:val="22"/>
                <w:lang w:val="fr-FR"/>
              </w:rPr>
              <w:lastRenderedPageBreak/>
              <w:t>Competences d’apprentissage</w:t>
            </w:r>
            <w:r w:rsidRPr="00955A62">
              <w:rPr>
                <w:b/>
                <w:i w:val="0"/>
                <w:szCs w:val="22"/>
                <w:lang w:val="fr-FR"/>
              </w:rPr>
              <w:t xml:space="preserve"> </w:t>
            </w:r>
          </w:p>
        </w:tc>
        <w:tc>
          <w:tcPr>
            <w:tcW w:w="383" w:type="pct"/>
            <w:tcBorders>
              <w:bottom w:val="nil"/>
            </w:tcBorders>
            <w:shd w:val="clear" w:color="auto" w:fill="000000" w:themeFill="text1"/>
          </w:tcPr>
          <w:p w14:paraId="412B492A" w14:textId="77777777" w:rsidR="007E670E" w:rsidRPr="00955A62" w:rsidRDefault="007E670E" w:rsidP="008E645B">
            <w:pPr>
              <w:pStyle w:val="InstructionstointvwCharChar"/>
              <w:spacing w:line="276" w:lineRule="auto"/>
              <w:ind w:left="144" w:hanging="144"/>
              <w:contextualSpacing/>
              <w:jc w:val="right"/>
              <w:rPr>
                <w:b/>
                <w:i w:val="0"/>
                <w:szCs w:val="22"/>
                <w:lang w:val="fr-FR"/>
              </w:rPr>
            </w:pPr>
            <w:r w:rsidRPr="00955A62">
              <w:rPr>
                <w:b/>
                <w:i w:val="0"/>
                <w:szCs w:val="22"/>
                <w:lang w:val="fr-FR"/>
              </w:rPr>
              <w:t>FL</w:t>
            </w:r>
          </w:p>
        </w:tc>
      </w:tr>
      <w:tr w:rsidR="00857801" w:rsidRPr="00B86683" w14:paraId="605E454F" w14:textId="77777777" w:rsidTr="00B86683">
        <w:trPr>
          <w:cantSplit/>
          <w:jc w:val="center"/>
        </w:trPr>
        <w:tc>
          <w:tcPr>
            <w:tcW w:w="210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536A8C" w14:textId="77777777" w:rsidR="00857801" w:rsidRPr="00955A62" w:rsidRDefault="00857801" w:rsidP="0085780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>
              <w:rPr>
                <w:rStyle w:val="1IntvwqstChar1"/>
                <w:rFonts w:ascii="Times New Roman" w:hAnsi="Times New Roman"/>
                <w:b/>
                <w:lang w:val="fr-FR"/>
              </w:rPr>
              <w:t>FL0.</w:t>
            </w:r>
            <w:r w:rsidRPr="00955A62">
              <w:rPr>
                <w:lang w:val="fr-FR"/>
              </w:rPr>
              <w:t xml:space="preserve"> </w:t>
            </w:r>
            <w:r w:rsidRPr="00B86683">
              <w:rPr>
                <w:rFonts w:ascii="Times New Roman" w:hAnsi="Times New Roman"/>
                <w:i/>
                <w:smallCaps w:val="0"/>
                <w:lang w:val="fr-FR" w:eastAsia="en-US"/>
              </w:rPr>
              <w:t>Vérifier CB3 : Age de l’enfant :</w:t>
            </w:r>
          </w:p>
        </w:tc>
        <w:tc>
          <w:tcPr>
            <w:tcW w:w="2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42B739E" w14:textId="11F96660" w:rsidR="00857801" w:rsidRPr="00B86683" w:rsidRDefault="006F7831" w:rsidP="00857801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 </w:t>
            </w:r>
            <w:r w:rsidRPr="00B86683">
              <w:rPr>
                <w:rFonts w:ascii="Times New Roman" w:hAnsi="Times New Roman"/>
                <w:lang w:val="fr-FR"/>
              </w:rPr>
              <w:t xml:space="preserve"> </w:t>
            </w:r>
            <w:r w:rsidR="00857801" w:rsidRPr="00B86683">
              <w:rPr>
                <w:rFonts w:ascii="Times New Roman" w:hAnsi="Times New Roman"/>
                <w:lang w:val="fr-FR"/>
              </w:rPr>
              <w:t xml:space="preserve">5-6 </w:t>
            </w:r>
            <w:r>
              <w:rPr>
                <w:rFonts w:ascii="Times New Roman" w:hAnsi="Times New Roman"/>
                <w:lang w:val="fr-FR"/>
              </w:rPr>
              <w:t>ANS</w:t>
            </w:r>
            <w:r w:rsidR="00857801">
              <w:rPr>
                <w:rFonts w:ascii="Times New Roman" w:hAnsi="Times New Roman"/>
                <w:lang w:val="fr-FR"/>
              </w:rPr>
              <w:t>………………………………………….</w:t>
            </w:r>
            <w:r w:rsidR="00857801" w:rsidRPr="00B86683">
              <w:rPr>
                <w:rFonts w:ascii="Times New Roman" w:hAnsi="Times New Roman"/>
                <w:lang w:val="fr-FR"/>
              </w:rPr>
              <w:t>1</w:t>
            </w:r>
          </w:p>
          <w:p w14:paraId="71FF70C7" w14:textId="289120C4" w:rsidR="00857801" w:rsidRPr="00B86683" w:rsidRDefault="006F7831" w:rsidP="00857801">
            <w:pPr>
              <w:pStyle w:val="Responsecategs"/>
              <w:tabs>
                <w:tab w:val="clear" w:pos="3942"/>
                <w:tab w:val="right" w:leader="dot" w:pos="4038"/>
              </w:tabs>
              <w:spacing w:line="269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 </w:t>
            </w:r>
            <w:r w:rsidRPr="00B86683">
              <w:rPr>
                <w:rFonts w:ascii="Times New Roman" w:hAnsi="Times New Roman"/>
                <w:lang w:val="fr-FR"/>
              </w:rPr>
              <w:t xml:space="preserve"> </w:t>
            </w:r>
            <w:r w:rsidR="00857801" w:rsidRPr="00B86683">
              <w:rPr>
                <w:rFonts w:ascii="Times New Roman" w:hAnsi="Times New Roman"/>
                <w:lang w:val="fr-FR"/>
              </w:rPr>
              <w:t xml:space="preserve">7-14 </w:t>
            </w:r>
            <w:r>
              <w:rPr>
                <w:rFonts w:ascii="Times New Roman" w:hAnsi="Times New Roman"/>
                <w:lang w:val="fr-FR"/>
              </w:rPr>
              <w:t>ANS</w:t>
            </w:r>
            <w:r w:rsidR="00857801">
              <w:rPr>
                <w:rFonts w:ascii="Times New Roman" w:hAnsi="Times New Roman"/>
                <w:lang w:val="fr-FR"/>
              </w:rPr>
              <w:t>………………………………………...</w:t>
            </w:r>
            <w:r w:rsidR="00857801" w:rsidRPr="00B86683">
              <w:rPr>
                <w:rFonts w:ascii="Times New Roman" w:hAnsi="Times New Roman"/>
                <w:lang w:val="fr-FR"/>
              </w:rPr>
              <w:t>2</w:t>
            </w:r>
          </w:p>
          <w:p w14:paraId="6F967036" w14:textId="62A2C7E2" w:rsidR="00857801" w:rsidRPr="00955A62" w:rsidRDefault="006F7831" w:rsidP="006F783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86683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57801" w:rsidRPr="00B86683">
              <w:rPr>
                <w:rFonts w:ascii="Times New Roman" w:hAnsi="Times New Roman"/>
                <w:smallCaps w:val="0"/>
                <w:lang w:val="fr-FR"/>
              </w:rPr>
              <w:t xml:space="preserve">15-17 </w:t>
            </w:r>
            <w:r>
              <w:rPr>
                <w:rFonts w:ascii="Times New Roman" w:hAnsi="Times New Roman"/>
                <w:smallCaps w:val="0"/>
                <w:lang w:val="fr-FR"/>
              </w:rPr>
              <w:t>ANS</w:t>
            </w:r>
            <w:r w:rsidR="00857801">
              <w:rPr>
                <w:rFonts w:ascii="Times New Roman" w:hAnsi="Times New Roman"/>
                <w:smallCaps w:val="0"/>
                <w:lang w:val="fr-FR"/>
              </w:rPr>
              <w:t>……………………………………….</w:t>
            </w:r>
            <w:r w:rsidR="00857801" w:rsidRPr="00B86683">
              <w:rPr>
                <w:rFonts w:ascii="Times New Roman" w:hAnsi="Times New Roman"/>
                <w:smallCaps w:val="0"/>
                <w:lang w:val="fr-FR"/>
              </w:rPr>
              <w:t>3</w:t>
            </w:r>
          </w:p>
        </w:tc>
        <w:tc>
          <w:tcPr>
            <w:tcW w:w="652" w:type="pct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795BB370" w14:textId="77777777" w:rsidR="00857801" w:rsidRPr="00B86683" w:rsidRDefault="00857801" w:rsidP="00857801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B86683">
              <w:rPr>
                <w:i/>
                <w:sz w:val="20"/>
                <w:lang w:val="fr-FR"/>
              </w:rPr>
              <w:t>1</w:t>
            </w:r>
            <w:r w:rsidRPr="00B86683">
              <w:rPr>
                <w:i/>
                <w:sz w:val="20"/>
                <w:lang w:val="fr-FR"/>
              </w:rPr>
              <w:sym w:font="Wingdings" w:char="F0F0"/>
            </w:r>
            <w:r w:rsidRPr="00B86683">
              <w:rPr>
                <w:i/>
                <w:sz w:val="20"/>
                <w:lang w:val="fr-FR"/>
              </w:rPr>
              <w:t>Fin</w:t>
            </w:r>
          </w:p>
          <w:p w14:paraId="4DFFB836" w14:textId="77777777" w:rsidR="00857801" w:rsidRPr="00B86683" w:rsidRDefault="00857801" w:rsidP="00857801">
            <w:pPr>
              <w:spacing w:line="269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664AD871" w14:textId="77777777" w:rsidR="00857801" w:rsidRPr="00955A62" w:rsidRDefault="00857801" w:rsidP="00B86683">
            <w:pPr>
              <w:spacing w:line="269" w:lineRule="auto"/>
              <w:ind w:left="144" w:hanging="144"/>
              <w:contextualSpacing/>
              <w:rPr>
                <w:smallCaps/>
                <w:szCs w:val="22"/>
                <w:lang w:val="fr-FR"/>
              </w:rPr>
            </w:pPr>
            <w:r w:rsidRPr="00B86683">
              <w:rPr>
                <w:i/>
                <w:sz w:val="20"/>
                <w:lang w:val="fr-FR"/>
              </w:rPr>
              <w:t>3</w:t>
            </w:r>
            <w:r w:rsidRPr="00B86683">
              <w:rPr>
                <w:i/>
                <w:sz w:val="20"/>
                <w:lang w:val="fr-FR"/>
              </w:rPr>
              <w:sym w:font="Wingdings" w:char="F0F0"/>
            </w:r>
            <w:r w:rsidRPr="00B86683">
              <w:rPr>
                <w:i/>
                <w:sz w:val="20"/>
                <w:lang w:val="fr-FR"/>
              </w:rPr>
              <w:t>Fin</w:t>
            </w:r>
          </w:p>
        </w:tc>
      </w:tr>
      <w:tr w:rsidR="007E670E" w:rsidRPr="008454A1" w14:paraId="5560419B" w14:textId="77777777" w:rsidTr="00B86683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FFFFFF" w:themeFill="background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95D4DF" w14:textId="77777777" w:rsidR="007E670E" w:rsidRPr="00955A62" w:rsidRDefault="007E670E" w:rsidP="006F03D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br w:type="page"/>
            </w:r>
            <w:r w:rsidRPr="00955A62">
              <w:rPr>
                <w:rFonts w:ascii="Times New Roman" w:hAnsi="Times New Roman"/>
                <w:b/>
                <w:smallCaps w:val="0"/>
                <w:szCs w:val="22"/>
                <w:lang w:val="fr-FR"/>
              </w:rPr>
              <w:t>FL</w:t>
            </w:r>
            <w:r w:rsidR="00B858F2" w:rsidRPr="00955A62">
              <w:rPr>
                <w:rFonts w:ascii="Times New Roman" w:hAnsi="Times New Roman"/>
                <w:b/>
                <w:smallCaps w:val="0"/>
                <w:szCs w:val="22"/>
                <w:lang w:val="fr-FR"/>
              </w:rPr>
              <w:t>1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. </w:t>
            </w:r>
            <w:r w:rsidR="00DC2C30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Maintenant</w:t>
            </w:r>
            <w:r w:rsidR="00C87A93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,</w:t>
            </w:r>
            <w:r w:rsidR="00DC2C30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je voudrais parler à </w:t>
            </w:r>
            <w:r w:rsidR="002277C6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szCs w:val="22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)</w:t>
            </w:r>
            <w:r w:rsidRPr="00955A62">
              <w:rPr>
                <w:rFonts w:ascii="Times New Roman" w:hAnsi="Times New Roman"/>
                <w:b/>
                <w:i/>
                <w:smallCaps w:val="0"/>
                <w:szCs w:val="22"/>
                <w:lang w:val="fr-FR"/>
              </w:rPr>
              <w:t>.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</w:t>
            </w:r>
            <w:r w:rsidR="00DC2C30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Je lui poserai quelques questions sur lui/elle-même et sur la lecture, puis je lui demanderai de lire un petit texte et de faire un certain nombre d’activités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.</w:t>
            </w:r>
          </w:p>
          <w:p w14:paraId="5E143B70" w14:textId="77777777" w:rsidR="007E672C" w:rsidRPr="00955A62" w:rsidRDefault="007E672C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49391C04" w14:textId="77777777" w:rsidR="007E670E" w:rsidRPr="00955A62" w:rsidRDefault="00DC2C30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Ce ne sont pas des tests scolaires et les résultats ne seront partagés avec personne, ni avec les autres parents </w:t>
            </w:r>
            <w:r w:rsidR="00663892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ni avec 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l’école. </w:t>
            </w:r>
          </w:p>
          <w:p w14:paraId="2EF4A79C" w14:textId="77777777" w:rsidR="007E672C" w:rsidRPr="00955A62" w:rsidRDefault="007E672C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7ACEE38F" w14:textId="77777777" w:rsidR="007E670E" w:rsidRPr="00955A62" w:rsidRDefault="00DC2C30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Vous ne bénéficierez pas directement de cette participation et je ne suis pas formé pour vous dire si </w:t>
            </w:r>
            <w:r w:rsidR="002277C6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(</w:t>
            </w:r>
            <w:r w:rsidR="002277C6" w:rsidRPr="00955A62">
              <w:rPr>
                <w:rFonts w:ascii="Times New Roman" w:hAnsi="Times New Roman"/>
                <w:b/>
                <w:i/>
                <w:smallCaps w:val="0"/>
                <w:szCs w:val="22"/>
                <w:lang w:val="fr-FR"/>
              </w:rPr>
              <w:t>nom</w:t>
            </w:r>
            <w:r w:rsidR="002277C6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)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a bien fait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.</w:t>
            </w:r>
          </w:p>
          <w:p w14:paraId="6DFCE79F" w14:textId="77777777" w:rsidR="007E672C" w:rsidRPr="00955A62" w:rsidRDefault="007E672C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1A4EB693" w14:textId="77777777" w:rsidR="007E670E" w:rsidRPr="00955A62" w:rsidRDefault="00DC2C30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Les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activit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és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vont nous aider à découvrir comment les enfants de ce pays peuvent lire et compter de façon à y apporter des améliorations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.</w:t>
            </w:r>
          </w:p>
          <w:p w14:paraId="58BEE9F6" w14:textId="77777777" w:rsidR="007E672C" w:rsidRPr="00955A62" w:rsidRDefault="007E672C" w:rsidP="006F03D1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2F2263ED" w14:textId="77777777" w:rsidR="007E670E" w:rsidRPr="00955A62" w:rsidRDefault="00DC2C30" w:rsidP="00DC2C30">
            <w:pPr>
              <w:pStyle w:val="skipcolumn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Ceci prendra environ 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20 minutes. 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Encore une fois, toutes les informations que nous obtiendrons resteront strictement confidentielles et anonymes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.</w:t>
            </w:r>
          </w:p>
        </w:tc>
      </w:tr>
      <w:tr w:rsidR="007E670E" w:rsidRPr="00955A62" w14:paraId="711B1785" w14:textId="77777777" w:rsidTr="006F03D1">
        <w:tblPrEx>
          <w:tblBorders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105" w:type="pct"/>
            <w:shd w:val="clear" w:color="auto" w:fill="auto"/>
            <w:tcMar>
              <w:top w:w="43" w:type="dxa"/>
              <w:bottom w:w="43" w:type="dxa"/>
            </w:tcMar>
          </w:tcPr>
          <w:p w14:paraId="68C1AE39" w14:textId="77777777" w:rsidR="007E670E" w:rsidRPr="00955A62" w:rsidRDefault="00DC2C30" w:rsidP="00DC2C30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szCs w:val="22"/>
                <w:lang w:val="fr-FR"/>
              </w:rPr>
            </w:pPr>
            <w:r w:rsidRPr="00955A62">
              <w:rPr>
                <w:i w:val="0"/>
                <w:szCs w:val="22"/>
                <w:lang w:val="fr-FR"/>
              </w:rPr>
              <w:t xml:space="preserve">Puis-je parler à </w:t>
            </w:r>
            <w:r w:rsidR="002277C6" w:rsidRPr="00955A62">
              <w:rPr>
                <w:i w:val="0"/>
                <w:szCs w:val="22"/>
                <w:lang w:val="fr-FR"/>
              </w:rPr>
              <w:t>(</w:t>
            </w:r>
            <w:r w:rsidR="002277C6" w:rsidRPr="00955A62">
              <w:rPr>
                <w:b/>
                <w:szCs w:val="22"/>
                <w:lang w:val="fr-FR"/>
              </w:rPr>
              <w:t>nom</w:t>
            </w:r>
            <w:r w:rsidR="002277C6" w:rsidRPr="00955A62">
              <w:rPr>
                <w:i w:val="0"/>
                <w:szCs w:val="22"/>
                <w:lang w:val="fr-FR"/>
              </w:rPr>
              <w:t>)</w:t>
            </w:r>
            <w:r w:rsidR="002277C6" w:rsidRPr="00955A62">
              <w:rPr>
                <w:b/>
                <w:szCs w:val="22"/>
                <w:lang w:val="fr-FR"/>
              </w:rPr>
              <w:t xml:space="preserve"> </w:t>
            </w:r>
            <w:r w:rsidR="007E670E" w:rsidRPr="00955A62">
              <w:rPr>
                <w:i w:val="0"/>
                <w:szCs w:val="22"/>
                <w:lang w:val="fr-FR"/>
              </w:rPr>
              <w:t>?</w:t>
            </w:r>
          </w:p>
        </w:tc>
        <w:tc>
          <w:tcPr>
            <w:tcW w:w="2286" w:type="pct"/>
            <w:gridSpan w:val="2"/>
            <w:shd w:val="clear" w:color="auto" w:fill="auto"/>
          </w:tcPr>
          <w:p w14:paraId="6945B585" w14:textId="77777777" w:rsidR="007E670E" w:rsidRPr="00955A62" w:rsidRDefault="00D45C78" w:rsidP="006F03D1">
            <w:pPr>
              <w:pStyle w:val="Responsecategs"/>
              <w:tabs>
                <w:tab w:val="clear" w:pos="3942"/>
                <w:tab w:val="right" w:leader="dot" w:pos="45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Oui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, permission </w:t>
            </w:r>
            <w:r w:rsidR="00DC2C30" w:rsidRPr="00955A62">
              <w:rPr>
                <w:rFonts w:ascii="Times New Roman" w:hAnsi="Times New Roman"/>
                <w:caps/>
                <w:szCs w:val="22"/>
                <w:lang w:val="fr-FR"/>
              </w:rPr>
              <w:t>donnee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1</w:t>
            </w:r>
          </w:p>
          <w:p w14:paraId="32518FFA" w14:textId="77777777" w:rsidR="007E670E" w:rsidRPr="00955A62" w:rsidRDefault="00BB006F" w:rsidP="00DC2C30">
            <w:pPr>
              <w:pStyle w:val="Responsecategs"/>
              <w:tabs>
                <w:tab w:val="clear" w:pos="3942"/>
                <w:tab w:val="right" w:leader="dot" w:pos="4542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NON</w:t>
            </w:r>
            <w:r w:rsidR="00DC2C30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, permission pas donnée 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2</w:t>
            </w:r>
          </w:p>
        </w:tc>
        <w:tc>
          <w:tcPr>
            <w:tcW w:w="609" w:type="pct"/>
            <w:gridSpan w:val="2"/>
            <w:shd w:val="clear" w:color="auto" w:fill="auto"/>
          </w:tcPr>
          <w:p w14:paraId="7E0D296E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</w:pPr>
          </w:p>
          <w:p w14:paraId="59FB6954" w14:textId="77777777" w:rsidR="007E670E" w:rsidRPr="00955A62" w:rsidRDefault="007E670E" w:rsidP="0061691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szCs w:val="22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  <w:sym w:font="Wingdings" w:char="F0F0"/>
            </w:r>
            <w:r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FL</w:t>
            </w:r>
            <w:r w:rsidR="00616918"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28</w:t>
            </w:r>
          </w:p>
          <w:p w14:paraId="1D04ABD6" w14:textId="77777777" w:rsidR="00616918" w:rsidRPr="00955A62" w:rsidRDefault="00616918" w:rsidP="0061691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</w:pPr>
          </w:p>
          <w:p w14:paraId="5740EEEE" w14:textId="77777777" w:rsidR="00616918" w:rsidRPr="00955A62" w:rsidRDefault="00616918" w:rsidP="00616918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</w:pPr>
          </w:p>
        </w:tc>
      </w:tr>
    </w:tbl>
    <w:p w14:paraId="37623B35" w14:textId="77777777" w:rsidR="007E670E" w:rsidRPr="00955A62" w:rsidRDefault="007E670E" w:rsidP="007E670E">
      <w:pPr>
        <w:spacing w:line="276" w:lineRule="auto"/>
        <w:ind w:left="144" w:hanging="144"/>
        <w:contextualSpacing/>
        <w:rPr>
          <w:sz w:val="22"/>
          <w:szCs w:val="22"/>
          <w:lang w:val="fr-FR"/>
        </w:rPr>
      </w:pPr>
    </w:p>
    <w:tbl>
      <w:tblPr>
        <w:tblStyle w:val="Grilledutableau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6"/>
        <w:gridCol w:w="4769"/>
        <w:gridCol w:w="1271"/>
      </w:tblGrid>
      <w:tr w:rsidR="007E670E" w:rsidRPr="00955A62" w14:paraId="5C4627CD" w14:textId="77777777" w:rsidTr="006F03D1">
        <w:trPr>
          <w:cantSplit/>
          <w:trHeight w:val="456"/>
          <w:jc w:val="center"/>
        </w:trPr>
        <w:tc>
          <w:tcPr>
            <w:tcW w:w="2106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E863DB0" w14:textId="77777777" w:rsidR="007E670E" w:rsidRPr="00955A62" w:rsidRDefault="007E670E" w:rsidP="00DC514B">
            <w:pPr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  <w:r w:rsidRPr="00955A62">
              <w:rPr>
                <w:i/>
                <w:sz w:val="20"/>
                <w:szCs w:val="22"/>
                <w:lang w:val="fr-FR"/>
              </w:rPr>
              <w:br w:type="page"/>
            </w:r>
            <w:r w:rsidRPr="00955A62">
              <w:rPr>
                <w:i/>
                <w:sz w:val="20"/>
                <w:szCs w:val="22"/>
                <w:lang w:val="fr-FR"/>
              </w:rPr>
              <w:br w:type="page"/>
            </w:r>
            <w:r w:rsidRPr="00955A62">
              <w:rPr>
                <w:b/>
                <w:sz w:val="20"/>
                <w:szCs w:val="22"/>
                <w:lang w:val="fr-FR"/>
              </w:rPr>
              <w:t>FL</w:t>
            </w:r>
            <w:r w:rsidR="002A6125" w:rsidRPr="00955A62">
              <w:rPr>
                <w:b/>
                <w:sz w:val="20"/>
                <w:szCs w:val="22"/>
                <w:lang w:val="fr-FR"/>
              </w:rPr>
              <w:t>2</w:t>
            </w:r>
            <w:r w:rsidRPr="00955A62">
              <w:rPr>
                <w:sz w:val="20"/>
                <w:szCs w:val="22"/>
                <w:lang w:val="fr-FR"/>
              </w:rPr>
              <w:t xml:space="preserve">. </w:t>
            </w:r>
            <w:r w:rsidR="00D45C78" w:rsidRPr="00955A62">
              <w:rPr>
                <w:i/>
                <w:sz w:val="20"/>
                <w:szCs w:val="22"/>
                <w:lang w:val="fr-FR"/>
              </w:rPr>
              <w:t>Enregistrer</w:t>
            </w:r>
            <w:r w:rsidRPr="00955A62">
              <w:rPr>
                <w:i/>
                <w:sz w:val="20"/>
                <w:szCs w:val="22"/>
                <w:lang w:val="fr-FR"/>
              </w:rPr>
              <w:t xml:space="preserve"> </w:t>
            </w:r>
            <w:r w:rsidR="00DC514B" w:rsidRPr="00955A62">
              <w:rPr>
                <w:i/>
                <w:sz w:val="20"/>
                <w:szCs w:val="22"/>
                <w:lang w:val="fr-FR"/>
              </w:rPr>
              <w:t>l’heure</w:t>
            </w:r>
            <w:r w:rsidRPr="00955A62">
              <w:rPr>
                <w:i/>
                <w:sz w:val="20"/>
                <w:szCs w:val="22"/>
                <w:lang w:val="fr-FR"/>
              </w:rPr>
              <w:t>.</w:t>
            </w:r>
          </w:p>
        </w:tc>
        <w:tc>
          <w:tcPr>
            <w:tcW w:w="228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EF97630" w14:textId="77777777" w:rsidR="007E670E" w:rsidRPr="00955A62" w:rsidRDefault="00D45C78" w:rsidP="006F03D1">
            <w:pPr>
              <w:tabs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  <w:r w:rsidRPr="00955A62">
              <w:rPr>
                <w:caps/>
                <w:sz w:val="20"/>
                <w:szCs w:val="22"/>
                <w:lang w:val="fr-FR"/>
              </w:rPr>
              <w:t>Heures</w:t>
            </w:r>
            <w:r w:rsidR="007E670E" w:rsidRPr="00955A62">
              <w:rPr>
                <w:caps/>
                <w:sz w:val="20"/>
                <w:szCs w:val="22"/>
                <w:lang w:val="fr-FR"/>
              </w:rPr>
              <w:t xml:space="preserve"> </w:t>
            </w:r>
            <w:r w:rsidRPr="00955A62">
              <w:rPr>
                <w:caps/>
                <w:sz w:val="20"/>
                <w:szCs w:val="22"/>
                <w:lang w:val="fr-FR"/>
              </w:rPr>
              <w:t xml:space="preserve">et </w:t>
            </w:r>
            <w:r w:rsidR="007E670E" w:rsidRPr="00955A62">
              <w:rPr>
                <w:caps/>
                <w:sz w:val="20"/>
                <w:szCs w:val="22"/>
                <w:lang w:val="fr-FR"/>
              </w:rPr>
              <w:t>minutes</w:t>
            </w:r>
            <w:r w:rsidR="007E670E" w:rsidRPr="00955A62">
              <w:rPr>
                <w:caps/>
                <w:sz w:val="20"/>
                <w:szCs w:val="22"/>
                <w:lang w:val="fr-FR"/>
              </w:rPr>
              <w:tab/>
              <w:t>__ __ : __ __</w:t>
            </w:r>
          </w:p>
        </w:tc>
        <w:tc>
          <w:tcPr>
            <w:tcW w:w="60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1337BC79" w14:textId="77777777" w:rsidR="007E670E" w:rsidRPr="00955A62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</w:p>
        </w:tc>
      </w:tr>
      <w:tr w:rsidR="007E670E" w:rsidRPr="008454A1" w14:paraId="0236744A" w14:textId="77777777" w:rsidTr="006F03D1">
        <w:trPr>
          <w:cantSplit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0A71C602" w14:textId="77777777" w:rsidR="007E670E" w:rsidRPr="00955A62" w:rsidRDefault="007E670E" w:rsidP="006F03D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</w:pPr>
          </w:p>
          <w:p w14:paraId="49C5E8BB" w14:textId="77777777" w:rsidR="007E670E" w:rsidRPr="00955A62" w:rsidRDefault="002A6125" w:rsidP="006F03D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szCs w:val="22"/>
                <w:lang w:val="fr-FR"/>
              </w:rPr>
              <w:t>FL3</w:t>
            </w: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. </w:t>
            </w:r>
            <w:r w:rsidR="00DC514B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Mon nom est </w:t>
            </w:r>
            <w:r w:rsidR="00E46ACF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(</w:t>
            </w:r>
            <w:r w:rsidR="00E46ACF" w:rsidRPr="00955A62">
              <w:rPr>
                <w:rFonts w:ascii="Times New Roman" w:hAnsi="Times New Roman"/>
                <w:b/>
                <w:i/>
                <w:smallCaps w:val="0"/>
                <w:szCs w:val="22"/>
                <w:lang w:val="fr-FR"/>
              </w:rPr>
              <w:t>votre Nom</w:t>
            </w:r>
            <w:r w:rsidR="00E46ACF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)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. </w:t>
            </w:r>
            <w:r w:rsidR="00E46ACF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Je voudrais vous parler un peu de moi</w:t>
            </w:r>
            <w:r w:rsidR="007E670E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.</w:t>
            </w:r>
            <w:r w:rsidR="007E670E" w:rsidRPr="00955A62"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  <w:t xml:space="preserve"> </w:t>
            </w:r>
          </w:p>
          <w:p w14:paraId="487E3C01" w14:textId="77777777" w:rsidR="007E670E" w:rsidRPr="00955A62" w:rsidRDefault="007E670E" w:rsidP="006F03D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2DD0C5AF" w14:textId="77777777" w:rsidR="007E670E" w:rsidRPr="00955A62" w:rsidRDefault="00E46ACF" w:rsidP="006F03D1">
            <w:pPr>
              <w:pStyle w:val="1Intvwqst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>Pourriez-vous me parler un peu de vous ?</w:t>
            </w:r>
          </w:p>
          <w:p w14:paraId="3D3CA3D0" w14:textId="77777777" w:rsidR="007E670E" w:rsidRPr="00955A62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</w:p>
          <w:p w14:paraId="5A654937" w14:textId="77777777" w:rsidR="007E670E" w:rsidRPr="00955A62" w:rsidRDefault="00E46ACF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  <w:r w:rsidRPr="00955A62">
              <w:rPr>
                <w:i/>
                <w:sz w:val="20"/>
                <w:szCs w:val="22"/>
                <w:lang w:val="fr-FR"/>
              </w:rPr>
              <w:t>Quand l’e</w:t>
            </w:r>
            <w:r w:rsidR="00D45C78" w:rsidRPr="00955A62">
              <w:rPr>
                <w:i/>
                <w:sz w:val="20"/>
                <w:szCs w:val="22"/>
                <w:lang w:val="fr-FR"/>
              </w:rPr>
              <w:t>nfant</w:t>
            </w:r>
            <w:r w:rsidR="007E670E" w:rsidRPr="00955A62">
              <w:rPr>
                <w:i/>
                <w:sz w:val="20"/>
                <w:szCs w:val="22"/>
                <w:lang w:val="fr-FR"/>
              </w:rPr>
              <w:t xml:space="preserve"> </w:t>
            </w:r>
            <w:r w:rsidRPr="00955A62">
              <w:rPr>
                <w:i/>
                <w:sz w:val="20"/>
                <w:szCs w:val="22"/>
                <w:lang w:val="fr-FR"/>
              </w:rPr>
              <w:t xml:space="preserve">est à l’aise, continuer avec le consentement verbal </w:t>
            </w:r>
            <w:r w:rsidR="007E670E" w:rsidRPr="00955A62">
              <w:rPr>
                <w:i/>
                <w:sz w:val="20"/>
                <w:szCs w:val="22"/>
                <w:lang w:val="fr-FR"/>
              </w:rPr>
              <w:t>:</w:t>
            </w:r>
          </w:p>
          <w:p w14:paraId="7AB696F9" w14:textId="77777777" w:rsidR="007E672C" w:rsidRPr="00955A62" w:rsidRDefault="007E672C" w:rsidP="006F03D1">
            <w:pPr>
              <w:pStyle w:val="1IntvwqstChar1Char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</w:p>
          <w:p w14:paraId="49CAC00C" w14:textId="77777777" w:rsidR="007E670E" w:rsidRPr="00955A62" w:rsidRDefault="00225ECC" w:rsidP="004A73A4">
            <w:pPr>
              <w:pStyle w:val="1IntvwqstChar1Char"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zCs w:val="22"/>
                <w:lang w:val="fr-FR"/>
              </w:rPr>
            </w:pPr>
            <w:r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   </w:t>
            </w:r>
            <w:r w:rsidR="00E46ACF" w:rsidRPr="00955A62">
              <w:rPr>
                <w:rFonts w:ascii="Times New Roman" w:hAnsi="Times New Roman"/>
                <w:smallCaps w:val="0"/>
                <w:szCs w:val="22"/>
                <w:lang w:val="fr-FR"/>
              </w:rPr>
              <w:t xml:space="preserve">Laissez-moi vous dire pourquoi je suis ici aujourd’hui. Je suis </w:t>
            </w:r>
            <w:r w:rsidRPr="0057329D">
              <w:rPr>
                <w:rFonts w:ascii="Times New Roman" w:hAnsi="Times New Roman"/>
                <w:smallCaps w:val="0"/>
                <w:lang w:val="fr-FR"/>
              </w:rPr>
              <w:t xml:space="preserve">de </w:t>
            </w:r>
            <w:r w:rsidRPr="00225ECC">
              <w:rPr>
                <w:rFonts w:ascii="Times New Roman" w:hAnsi="Times New Roman"/>
                <w:smallCaps w:val="0"/>
                <w:color w:val="222222"/>
                <w:lang w:val="fr-FR"/>
              </w:rPr>
              <w:t>l’Institut National de la Statistique et des Etudes Economiques et Démographiques (INSEED)</w:t>
            </w:r>
            <w:r w:rsidR="00C87A93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.</w:t>
            </w:r>
            <w:r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Je fais partie d'une équipe qui essaie de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comprendre 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comment les enfants apprennent à lire et à utiliser les nombres. Nous parlons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de cela avec 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des enfants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et leur demandons de prendre part à 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quelques activités de lecture et de calcul. Votre mère / gardien(ne) a dit que vous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étiez libre de d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écider </w:t>
            </w:r>
            <w:r w:rsidR="004A73A4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d’accepter ou non de nous aider</w:t>
            </w:r>
            <w:r w:rsidR="00C87A93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>.</w:t>
            </w:r>
            <w:r w:rsidR="00E46ACF" w:rsidRPr="00955A62">
              <w:rPr>
                <w:rFonts w:ascii="Times New Roman" w:hAnsi="Times New Roman"/>
                <w:smallCaps w:val="0"/>
                <w:color w:val="222222"/>
                <w:lang w:val="fr-FR"/>
              </w:rPr>
              <w:t xml:space="preserve"> Si vous souhaitez nous aider, je vais vous poser quelques questions et vous donner quelques activités à faire. Je vais vous expliquer chaque activité et vous pouvez me poser des questions à tout moment. Vous ne devez pas faire quelque chose que vous ne voulez pas faire. Après avoir commencé, si vous ne voulez pas répondre à une question ou vous ne voulez pas continuer c’est d’accord. </w:t>
            </w:r>
          </w:p>
        </w:tc>
      </w:tr>
      <w:tr w:rsidR="007E670E" w:rsidRPr="00955A62" w14:paraId="18B60847" w14:textId="77777777" w:rsidTr="006F03D1">
        <w:trPr>
          <w:cantSplit/>
          <w:jc w:val="center"/>
        </w:trPr>
        <w:tc>
          <w:tcPr>
            <w:tcW w:w="2106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17EBE2" w14:textId="77777777" w:rsidR="007E670E" w:rsidRPr="00955A62" w:rsidRDefault="001D5144" w:rsidP="001D5144">
            <w:pPr>
              <w:spacing w:line="276" w:lineRule="auto"/>
              <w:ind w:left="144" w:hanging="144"/>
              <w:contextualSpacing/>
              <w:rPr>
                <w:sz w:val="20"/>
                <w:szCs w:val="22"/>
                <w:lang w:val="fr-FR"/>
              </w:rPr>
            </w:pPr>
            <w:r w:rsidRPr="00955A62">
              <w:rPr>
                <w:sz w:val="20"/>
                <w:szCs w:val="22"/>
                <w:lang w:val="fr-FR"/>
              </w:rPr>
              <w:t>Etes</w:t>
            </w:r>
            <w:r w:rsidR="00E46ACF" w:rsidRPr="00955A62">
              <w:rPr>
                <w:sz w:val="20"/>
                <w:szCs w:val="22"/>
                <w:lang w:val="fr-FR"/>
              </w:rPr>
              <w:t xml:space="preserve">-vous prêt à commencer ? 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C1355C" w14:textId="77777777" w:rsidR="007E670E" w:rsidRPr="00955A62" w:rsidRDefault="00D45C78" w:rsidP="006F03D1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Oui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, permission </w:t>
            </w:r>
            <w:r w:rsidR="00E46ACF" w:rsidRPr="00955A62">
              <w:rPr>
                <w:rFonts w:ascii="Times New Roman" w:hAnsi="Times New Roman"/>
                <w:caps/>
                <w:szCs w:val="22"/>
                <w:lang w:val="fr-FR"/>
              </w:rPr>
              <w:t>donnee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1</w:t>
            </w:r>
          </w:p>
          <w:p w14:paraId="6D290FB8" w14:textId="77777777" w:rsidR="007E670E" w:rsidRPr="00955A62" w:rsidRDefault="00BB006F" w:rsidP="00E46ACF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NON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, permission </w:t>
            </w:r>
            <w:r w:rsidR="00E46ACF" w:rsidRPr="00955A62">
              <w:rPr>
                <w:rFonts w:ascii="Times New Roman" w:hAnsi="Times New Roman"/>
                <w:caps/>
                <w:szCs w:val="22"/>
                <w:lang w:val="fr-FR"/>
              </w:rPr>
              <w:t>pas donnee</w:t>
            </w:r>
            <w:r w:rsidR="007E670E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B4CE514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szCs w:val="22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smallCaps w:val="0"/>
                <w:szCs w:val="22"/>
                <w:lang w:val="fr-FR"/>
              </w:rPr>
              <w:sym w:font="Wingdings" w:char="F0F0"/>
            </w:r>
            <w:r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FL</w:t>
            </w:r>
            <w:r w:rsidR="00A83FBC"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4</w:t>
            </w:r>
          </w:p>
          <w:p w14:paraId="2FFD0503" w14:textId="77777777" w:rsidR="007E670E" w:rsidRPr="00955A62" w:rsidRDefault="007E670E" w:rsidP="00616918">
            <w:pPr>
              <w:spacing w:line="276" w:lineRule="auto"/>
              <w:ind w:left="144" w:hanging="144"/>
              <w:contextualSpacing/>
              <w:rPr>
                <w:i/>
                <w:sz w:val="20"/>
                <w:szCs w:val="22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szCs w:val="22"/>
                <w:lang w:val="fr-FR"/>
              </w:rPr>
              <w:t>2</w:t>
            </w:r>
            <w:r w:rsidRPr="00955A62">
              <w:rPr>
                <w:i/>
                <w:smallCaps/>
                <w:sz w:val="20"/>
                <w:szCs w:val="22"/>
                <w:lang w:val="fr-FR"/>
              </w:rPr>
              <w:sym w:font="Wingdings" w:char="F0F0"/>
            </w:r>
            <w:r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FL</w:t>
            </w:r>
            <w:r w:rsidR="00A83FBC"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2</w:t>
            </w:r>
            <w:r w:rsidR="00616918" w:rsidRPr="00955A62">
              <w:rPr>
                <w:rStyle w:val="1IntvwqstChar1"/>
                <w:rFonts w:ascii="Times New Roman" w:hAnsi="Times New Roman"/>
                <w:i/>
                <w:szCs w:val="22"/>
                <w:lang w:val="fr-FR"/>
              </w:rPr>
              <w:t>8</w:t>
            </w:r>
          </w:p>
        </w:tc>
      </w:tr>
    </w:tbl>
    <w:p w14:paraId="1A684A83" w14:textId="77777777" w:rsidR="007E670E" w:rsidRPr="00955A62" w:rsidRDefault="007E670E" w:rsidP="007E670E">
      <w:pPr>
        <w:spacing w:line="276" w:lineRule="auto"/>
        <w:ind w:left="144" w:hanging="144"/>
        <w:contextualSpacing/>
        <w:rPr>
          <w:sz w:val="22"/>
          <w:szCs w:val="22"/>
          <w:lang w:val="fr-FR"/>
        </w:rPr>
      </w:pPr>
    </w:p>
    <w:tbl>
      <w:tblPr>
        <w:tblW w:w="520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600" w:firstRow="0" w:lastRow="0" w:firstColumn="0" w:lastColumn="0" w:noHBand="1" w:noVBand="1"/>
      </w:tblPr>
      <w:tblGrid>
        <w:gridCol w:w="4038"/>
        <w:gridCol w:w="360"/>
        <w:gridCol w:w="280"/>
        <w:gridCol w:w="313"/>
        <w:gridCol w:w="1053"/>
        <w:gridCol w:w="193"/>
        <w:gridCol w:w="762"/>
        <w:gridCol w:w="1094"/>
        <w:gridCol w:w="925"/>
        <w:gridCol w:w="389"/>
        <w:gridCol w:w="478"/>
        <w:gridCol w:w="971"/>
      </w:tblGrid>
      <w:tr w:rsidR="007E670E" w:rsidRPr="008454A1" w14:paraId="6C6ADD26" w14:textId="77777777" w:rsidTr="00C50886">
        <w:trPr>
          <w:cantSplit/>
          <w:jc w:val="center"/>
        </w:trPr>
        <w:tc>
          <w:tcPr>
            <w:tcW w:w="5000" w:type="pct"/>
            <w:gridSpan w:val="1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FF3857" w14:textId="77777777" w:rsidR="007E670E" w:rsidRPr="00955A62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b/>
                <w:sz w:val="20"/>
                <w:lang w:val="fr-FR"/>
              </w:rPr>
              <w:t>FL</w:t>
            </w:r>
            <w:r w:rsidR="002A6125" w:rsidRPr="00955A62">
              <w:rPr>
                <w:b/>
                <w:sz w:val="20"/>
                <w:lang w:val="fr-FR"/>
              </w:rPr>
              <w:t>4</w:t>
            </w:r>
            <w:r w:rsidRPr="00955A62">
              <w:rPr>
                <w:sz w:val="20"/>
                <w:lang w:val="fr-FR"/>
              </w:rPr>
              <w:t>.</w:t>
            </w:r>
            <w:r w:rsidRPr="00955A62">
              <w:rPr>
                <w:i/>
                <w:sz w:val="20"/>
                <w:lang w:val="fr-FR"/>
              </w:rPr>
              <w:t xml:space="preserve"> </w:t>
            </w:r>
            <w:r w:rsidR="00E46ACF" w:rsidRPr="00955A62">
              <w:rPr>
                <w:i/>
                <w:sz w:val="20"/>
                <w:lang w:val="fr-FR"/>
              </w:rPr>
              <w:t xml:space="preserve">Avant de commencer avec la lecture et les activités de calcul, cocher chaque case pour montrer que </w:t>
            </w:r>
            <w:r w:rsidRPr="00955A62">
              <w:rPr>
                <w:i/>
                <w:sz w:val="20"/>
                <w:lang w:val="fr-FR"/>
              </w:rPr>
              <w:t>:</w:t>
            </w:r>
          </w:p>
          <w:p w14:paraId="332136A6" w14:textId="77777777" w:rsidR="007E670E" w:rsidRPr="00955A62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1C3A5E5E" w14:textId="77777777" w:rsidR="00E91163" w:rsidRPr="00955A62" w:rsidRDefault="00B24301" w:rsidP="00E91163">
            <w:pPr>
              <w:tabs>
                <w:tab w:val="left" w:pos="186"/>
                <w:tab w:val="left" w:pos="552"/>
              </w:tabs>
              <w:spacing w:line="276" w:lineRule="auto"/>
              <w:rPr>
                <w:i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ab/>
            </w:r>
            <w:r w:rsidRPr="00955A62">
              <w:rPr>
                <w:sz w:val="20"/>
                <w:lang w:val="fr-FR"/>
              </w:rPr>
              <w:sym w:font="Wingdings" w:char="F06F"/>
            </w:r>
            <w:r w:rsidRPr="00955A62">
              <w:rPr>
                <w:sz w:val="20"/>
                <w:lang w:val="fr-FR"/>
              </w:rPr>
              <w:tab/>
            </w:r>
            <w:r w:rsidR="00E46ACF" w:rsidRPr="00955A62">
              <w:rPr>
                <w:sz w:val="20"/>
                <w:lang w:val="fr-FR"/>
              </w:rPr>
              <w:t>V</w:t>
            </w:r>
            <w:r w:rsidR="00E46ACF" w:rsidRPr="00955A62">
              <w:rPr>
                <w:i/>
                <w:sz w:val="20"/>
                <w:lang w:val="fr-FR"/>
              </w:rPr>
              <w:t>ous n’êtes pas seul avec l’enfant à moins qu’il ne soit visible par un adulte que l’enfant connait</w:t>
            </w:r>
            <w:r w:rsidR="00E46ACF" w:rsidRPr="00955A62">
              <w:rPr>
                <w:sz w:val="20"/>
                <w:lang w:val="fr-FR"/>
              </w:rPr>
              <w:t xml:space="preserve">. </w:t>
            </w:r>
          </w:p>
          <w:p w14:paraId="0642EA62" w14:textId="77777777" w:rsidR="00E91163" w:rsidRPr="00955A62" w:rsidRDefault="00E91163" w:rsidP="00E91163">
            <w:pPr>
              <w:tabs>
                <w:tab w:val="left" w:pos="186"/>
                <w:tab w:val="left" w:pos="552"/>
              </w:tabs>
              <w:spacing w:line="276" w:lineRule="auto"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="00B24301" w:rsidRPr="00955A62">
              <w:rPr>
                <w:sz w:val="20"/>
                <w:lang w:val="fr-FR"/>
              </w:rPr>
              <w:sym w:font="Wingdings" w:char="F06F"/>
            </w:r>
            <w:r w:rsidR="00B24301" w:rsidRPr="00955A62">
              <w:rPr>
                <w:i/>
                <w:sz w:val="20"/>
                <w:lang w:val="fr-FR"/>
              </w:rPr>
              <w:tab/>
            </w:r>
            <w:r w:rsidR="00E46ACF" w:rsidRPr="00955A62">
              <w:rPr>
                <w:i/>
                <w:color w:val="222222"/>
                <w:sz w:val="20"/>
                <w:lang w:val="fr-FR"/>
              </w:rPr>
              <w:t xml:space="preserve">Vous avez engagé une conversation avec l’enfant et </w:t>
            </w:r>
            <w:r w:rsidR="009952F3" w:rsidRPr="00955A62">
              <w:rPr>
                <w:i/>
                <w:color w:val="222222"/>
                <w:sz w:val="20"/>
                <w:lang w:val="fr-FR"/>
              </w:rPr>
              <w:t>établi un rapport en u</w:t>
            </w:r>
            <w:r w:rsidR="00E46ACF" w:rsidRPr="00955A62">
              <w:rPr>
                <w:i/>
                <w:color w:val="222222"/>
                <w:sz w:val="20"/>
                <w:lang w:val="fr-FR"/>
              </w:rPr>
              <w:t>tilisant un brise-glace</w:t>
            </w:r>
            <w:r w:rsidR="007E670E" w:rsidRPr="00955A62">
              <w:rPr>
                <w:i/>
                <w:sz w:val="20"/>
                <w:lang w:val="fr-FR"/>
              </w:rPr>
              <w:t>.</w:t>
            </w:r>
          </w:p>
          <w:p w14:paraId="502667D9" w14:textId="77777777" w:rsidR="007E670E" w:rsidRPr="00955A62" w:rsidRDefault="009952F3" w:rsidP="009952F3">
            <w:pPr>
              <w:pStyle w:val="Paragraphedeliste"/>
              <w:numPr>
                <w:ilvl w:val="0"/>
                <w:numId w:val="35"/>
              </w:numPr>
              <w:tabs>
                <w:tab w:val="left" w:pos="186"/>
                <w:tab w:val="left" w:pos="552"/>
              </w:tabs>
              <w:spacing w:line="276" w:lineRule="auto"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>L’e</w:t>
            </w:r>
            <w:r w:rsidR="00D45C78" w:rsidRPr="00955A62">
              <w:rPr>
                <w:i/>
                <w:sz w:val="20"/>
                <w:lang w:val="fr-FR"/>
              </w:rPr>
              <w:t>nfant</w:t>
            </w:r>
            <w:r w:rsidR="007E670E" w:rsidRPr="00955A62">
              <w:rPr>
                <w:i/>
                <w:sz w:val="20"/>
                <w:lang w:val="fr-FR"/>
              </w:rPr>
              <w:t xml:space="preserve"> </w:t>
            </w:r>
            <w:r w:rsidRPr="00955A62">
              <w:rPr>
                <w:i/>
                <w:sz w:val="20"/>
                <w:lang w:val="fr-FR"/>
              </w:rPr>
              <w:t xml:space="preserve">est assis confortablement, capable d’utiliser le livre de lecture et de calcul sans difficulté pendant que vous pouvez voir </w:t>
            </w:r>
            <w:r w:rsidR="00984192" w:rsidRPr="00955A62">
              <w:rPr>
                <w:i/>
                <w:sz w:val="20"/>
                <w:lang w:val="fr-FR"/>
              </w:rPr>
              <w:t xml:space="preserve">à </w:t>
            </w:r>
            <w:r w:rsidRPr="00955A62">
              <w:rPr>
                <w:i/>
                <w:sz w:val="20"/>
                <w:lang w:val="fr-FR"/>
              </w:rPr>
              <w:t xml:space="preserve">quelle page </w:t>
            </w:r>
            <w:r w:rsidR="00984192" w:rsidRPr="00955A62">
              <w:rPr>
                <w:i/>
                <w:sz w:val="20"/>
                <w:lang w:val="fr-FR"/>
              </w:rPr>
              <w:t xml:space="preserve">il </w:t>
            </w:r>
            <w:r w:rsidRPr="00955A62">
              <w:rPr>
                <w:i/>
                <w:sz w:val="20"/>
                <w:lang w:val="fr-FR"/>
              </w:rPr>
              <w:t xml:space="preserve">est ouvert. </w:t>
            </w:r>
          </w:p>
        </w:tc>
      </w:tr>
      <w:tr w:rsidR="00C50886" w:rsidRPr="001A21C8" w14:paraId="5E0EB7D7" w14:textId="77777777" w:rsidTr="00F757EE">
        <w:trPr>
          <w:cantSplit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B2FB88" w14:textId="77777777" w:rsidR="007E670E" w:rsidRPr="00955A62" w:rsidRDefault="007E670E" w:rsidP="009952F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FL</w:t>
            </w:r>
            <w:r w:rsidR="002A6125" w:rsidRPr="00955A62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. R</w:t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 xml:space="preserve">appelez-vous que vous pouvez me poser une question à tout moment s’il y a quelque chose que vous ne comprenez pas. Vous pouvez me demander d’arrêter à tout moment. </w:t>
            </w:r>
          </w:p>
        </w:tc>
        <w:tc>
          <w:tcPr>
            <w:tcW w:w="2307" w:type="pct"/>
            <w:gridSpan w:val="8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686CA5" w14:textId="77777777" w:rsidR="007E670E" w:rsidRPr="00955A62" w:rsidRDefault="007E670E" w:rsidP="006F03D1">
            <w:pPr>
              <w:pStyle w:val="Responsecategs"/>
              <w:tabs>
                <w:tab w:val="clear" w:pos="3942"/>
                <w:tab w:val="right" w:leader="dot" w:pos="3941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1CC06D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C50886" w:rsidRPr="008454A1" w14:paraId="09519131" w14:textId="77777777" w:rsidTr="00F757EE">
        <w:trPr>
          <w:cantSplit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AF8D51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FL</w:t>
            </w:r>
            <w:r w:rsidR="002A6125" w:rsidRPr="00955A62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>Premièrement nous allons parler de lecture.</w:t>
            </w:r>
          </w:p>
          <w:p w14:paraId="6ACD50F0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1A6F268" w14:textId="77777777" w:rsidR="007E670E" w:rsidRPr="00955A62" w:rsidRDefault="007E670E" w:rsidP="006F03D1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  <w:t>[A]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>Est-ce que vous lisez des livres à la maison ?</w:t>
            </w:r>
          </w:p>
          <w:p w14:paraId="5CAE7D49" w14:textId="77777777" w:rsidR="007E670E" w:rsidRPr="00955A62" w:rsidRDefault="007E670E" w:rsidP="006F03D1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D093CE0" w14:textId="77777777" w:rsidR="007E670E" w:rsidRPr="00955A62" w:rsidRDefault="007E670E" w:rsidP="004A73A4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  <w:t>[B]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 xml:space="preserve">Est-ce que quelqu’un vous </w:t>
            </w:r>
            <w:r w:rsidR="004A73A4" w:rsidRPr="00955A62">
              <w:rPr>
                <w:rFonts w:ascii="Times New Roman" w:hAnsi="Times New Roman"/>
                <w:smallCaps w:val="0"/>
                <w:lang w:val="fr-FR"/>
              </w:rPr>
              <w:t xml:space="preserve">fait la lecture </w:t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>à la maison ?</w:t>
            </w:r>
          </w:p>
        </w:tc>
        <w:tc>
          <w:tcPr>
            <w:tcW w:w="2307" w:type="pct"/>
            <w:gridSpan w:val="8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7131AB" w14:textId="77777777" w:rsidR="007E670E" w:rsidRPr="00955A62" w:rsidRDefault="00E91163" w:rsidP="00E91163">
            <w:pPr>
              <w:pStyle w:val="Responsecategs"/>
              <w:tabs>
                <w:tab w:val="clear" w:pos="3942"/>
                <w:tab w:val="righ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ab/>
            </w:r>
            <w:r w:rsidRPr="00955A62">
              <w:rPr>
                <w:rFonts w:ascii="Times New Roman" w:hAnsi="Times New Roman"/>
                <w:lang w:val="fr-FR"/>
              </w:rPr>
              <w:tab/>
            </w:r>
            <w:r w:rsidR="00D45C78" w:rsidRPr="00955A62">
              <w:rPr>
                <w:rFonts w:ascii="Times New Roman" w:hAnsi="Times New Roman"/>
                <w:lang w:val="fr-FR"/>
              </w:rPr>
              <w:t>OUI</w:t>
            </w:r>
            <w:r w:rsidRPr="00955A62">
              <w:rPr>
                <w:rFonts w:ascii="Times New Roman" w:hAnsi="Times New Roman"/>
                <w:lang w:val="fr-FR"/>
              </w:rPr>
              <w:t xml:space="preserve">   </w:t>
            </w:r>
            <w:r w:rsidR="00BB006F" w:rsidRPr="00955A62">
              <w:rPr>
                <w:rFonts w:ascii="Times New Roman" w:hAnsi="Times New Roman"/>
                <w:lang w:val="fr-FR"/>
              </w:rPr>
              <w:t>NON</w:t>
            </w:r>
          </w:p>
          <w:p w14:paraId="4F8B5439" w14:textId="77777777" w:rsidR="007E670E" w:rsidRPr="00955A62" w:rsidRDefault="007E670E" w:rsidP="00E91163">
            <w:pPr>
              <w:pStyle w:val="Responsecategs"/>
              <w:tabs>
                <w:tab w:val="clear" w:pos="3942"/>
                <w:tab w:val="right" w:pos="418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F2AE626" w14:textId="77777777" w:rsidR="007E670E" w:rsidRPr="00955A62" w:rsidRDefault="009952F3" w:rsidP="00E91163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Lit des livres a la maison</w:t>
            </w:r>
            <w:r w:rsidRPr="00955A62">
              <w:rPr>
                <w:rFonts w:ascii="Times New Roman" w:hAnsi="Times New Roman"/>
                <w:lang w:val="fr-FR"/>
              </w:rPr>
              <w:t xml:space="preserve"> </w:t>
            </w:r>
            <w:r w:rsidR="00E91163" w:rsidRPr="00955A62">
              <w:rPr>
                <w:rFonts w:ascii="Times New Roman" w:hAnsi="Times New Roman"/>
                <w:lang w:val="fr-FR"/>
              </w:rPr>
              <w:tab/>
              <w:t>1       2</w:t>
            </w:r>
          </w:p>
          <w:p w14:paraId="1BCC18AC" w14:textId="77777777" w:rsidR="007E670E" w:rsidRPr="00955A62" w:rsidRDefault="007E670E" w:rsidP="00E91163">
            <w:pPr>
              <w:pStyle w:val="Responsecategs"/>
              <w:tabs>
                <w:tab w:val="clear" w:pos="3942"/>
                <w:tab w:val="right" w:pos="418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FDB424A" w14:textId="77777777" w:rsidR="007E670E" w:rsidRPr="00955A62" w:rsidRDefault="009952F3" w:rsidP="004A73A4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Quelqu’un lui </w:t>
            </w:r>
            <w:r w:rsidR="004A73A4" w:rsidRPr="00955A62">
              <w:rPr>
                <w:rFonts w:ascii="Times New Roman" w:hAnsi="Times New Roman"/>
                <w:caps/>
                <w:lang w:val="fr-FR"/>
              </w:rPr>
              <w:t>fait la lecture</w:t>
            </w:r>
            <w:r w:rsidR="00E91163" w:rsidRPr="00955A62">
              <w:rPr>
                <w:rFonts w:ascii="Times New Roman" w:hAnsi="Times New Roman"/>
                <w:lang w:val="fr-FR"/>
              </w:rPr>
              <w:tab/>
              <w:t>1       2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8B1FD9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C50886" w:rsidRPr="008454A1" w14:paraId="6C5F1C86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3BB19C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FL</w:t>
            </w:r>
            <w:r w:rsidR="002A6125" w:rsidRPr="00955A62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952F3" w:rsidRPr="00955A62">
              <w:rPr>
                <w:rFonts w:ascii="Times New Roman" w:hAnsi="Times New Roman"/>
                <w:smallCaps w:val="0"/>
                <w:lang w:val="fr-FR"/>
              </w:rPr>
              <w:t xml:space="preserve">Quelle langue parlez-vous le plus fréquemment à la maison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221978FA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642D75A" w14:textId="77777777" w:rsidR="007E670E" w:rsidRPr="00955A62" w:rsidRDefault="007458AB" w:rsidP="009952F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Insister si nécessaire et nommer les langues.</w:t>
            </w:r>
            <w:r w:rsidR="009952F3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</w:p>
        </w:tc>
        <w:tc>
          <w:tcPr>
            <w:tcW w:w="2307" w:type="pct"/>
            <w:gridSpan w:val="8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4C6AF2" w14:textId="43D24010" w:rsidR="00914EF3" w:rsidRPr="00955A62" w:rsidRDefault="00914EF3" w:rsidP="00914EF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français............................................</w:t>
            </w:r>
            <w:r w:rsidR="004558E2">
              <w:rPr>
                <w:caps/>
                <w:sz w:val="20"/>
                <w:lang w:val="fr-FR"/>
              </w:rPr>
              <w:t>..................</w:t>
            </w:r>
            <w:r w:rsidRPr="00955A62">
              <w:rPr>
                <w:caps/>
                <w:sz w:val="20"/>
                <w:lang w:val="fr-FR"/>
              </w:rPr>
              <w:t>01</w:t>
            </w:r>
          </w:p>
          <w:p w14:paraId="47AF71D2" w14:textId="089679DF" w:rsidR="00CC447F" w:rsidRPr="00955A62" w:rsidRDefault="00CC447F" w:rsidP="00914EF3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ANG</w:t>
            </w:r>
            <w:r w:rsidR="000B3B45" w:rsidRPr="00955A62">
              <w:rPr>
                <w:caps/>
                <w:sz w:val="20"/>
                <w:lang w:val="fr-FR"/>
              </w:rPr>
              <w:t>LAIS……………………………</w:t>
            </w:r>
            <w:r w:rsidR="004558E2">
              <w:rPr>
                <w:caps/>
                <w:sz w:val="20"/>
                <w:lang w:val="fr-FR"/>
              </w:rPr>
              <w:t>…………....</w:t>
            </w:r>
            <w:r w:rsidR="000B3B45" w:rsidRPr="00955A62">
              <w:rPr>
                <w:caps/>
                <w:sz w:val="20"/>
                <w:lang w:val="fr-FR"/>
              </w:rPr>
              <w:t>02</w:t>
            </w:r>
          </w:p>
          <w:p w14:paraId="30AE7010" w14:textId="50B461E0" w:rsidR="00914EF3" w:rsidRPr="00955A62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EWE /MINA</w:t>
            </w:r>
            <w:r w:rsidRPr="00955A62">
              <w:rPr>
                <w:caps/>
                <w:sz w:val="20"/>
                <w:lang w:val="fr-FR"/>
              </w:rPr>
              <w:tab/>
            </w:r>
            <w:r w:rsidR="004558E2">
              <w:rPr>
                <w:caps/>
                <w:sz w:val="20"/>
                <w:lang w:val="fr-FR"/>
              </w:rPr>
              <w:t>………………………………………</w:t>
            </w:r>
            <w:r w:rsidRPr="00955A62">
              <w:rPr>
                <w:caps/>
                <w:sz w:val="20"/>
                <w:lang w:val="fr-FR"/>
              </w:rPr>
              <w:t>03</w:t>
            </w:r>
          </w:p>
          <w:p w14:paraId="2F0DE96F" w14:textId="135A19B1" w:rsidR="00914EF3" w:rsidRPr="00955A62" w:rsidRDefault="000B3B45" w:rsidP="00914EF3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KABYE</w:t>
            </w:r>
            <w:r w:rsidRPr="00955A62">
              <w:rPr>
                <w:caps/>
                <w:sz w:val="20"/>
                <w:lang w:val="fr-FR"/>
              </w:rPr>
              <w:tab/>
            </w:r>
            <w:r w:rsidR="004558E2">
              <w:rPr>
                <w:caps/>
                <w:sz w:val="20"/>
                <w:lang w:val="fr-FR"/>
              </w:rPr>
              <w:t>……………………………………………</w:t>
            </w:r>
            <w:r w:rsidRPr="00955A62">
              <w:rPr>
                <w:caps/>
                <w:sz w:val="20"/>
                <w:lang w:val="fr-FR"/>
              </w:rPr>
              <w:t>04</w:t>
            </w:r>
          </w:p>
          <w:p w14:paraId="43C11613" w14:textId="50B78DCA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KOTOKOLI/TEM</w:t>
            </w:r>
            <w:r w:rsidRPr="008454A1">
              <w:rPr>
                <w:caps/>
                <w:sz w:val="20"/>
              </w:rPr>
              <w:tab/>
            </w:r>
            <w:r w:rsidR="004558E2" w:rsidRPr="008454A1">
              <w:rPr>
                <w:caps/>
                <w:sz w:val="20"/>
              </w:rPr>
              <w:t>………………………………...</w:t>
            </w:r>
            <w:r w:rsidRPr="008454A1">
              <w:rPr>
                <w:caps/>
                <w:sz w:val="20"/>
              </w:rPr>
              <w:t>05</w:t>
            </w:r>
          </w:p>
          <w:p w14:paraId="6178AD11" w14:textId="6C711F3E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AKPOSSO/AKEBOU</w:t>
            </w:r>
            <w:r w:rsidRPr="008454A1">
              <w:rPr>
                <w:caps/>
                <w:sz w:val="20"/>
              </w:rPr>
              <w:tab/>
            </w:r>
            <w:r w:rsidR="004558E2" w:rsidRPr="008454A1">
              <w:rPr>
                <w:caps/>
                <w:sz w:val="20"/>
              </w:rPr>
              <w:t>…………………………….</w:t>
            </w:r>
            <w:r w:rsidRPr="008454A1">
              <w:rPr>
                <w:caps/>
                <w:sz w:val="20"/>
              </w:rPr>
              <w:t>06</w:t>
            </w:r>
          </w:p>
          <w:p w14:paraId="6D946108" w14:textId="0AF34208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IFE/ANA ……………………..………</w:t>
            </w:r>
            <w:r w:rsidR="004558E2" w:rsidRPr="008454A1">
              <w:rPr>
                <w:caps/>
                <w:sz w:val="20"/>
              </w:rPr>
              <w:t>………….</w:t>
            </w:r>
            <w:r w:rsidRPr="008454A1">
              <w:rPr>
                <w:caps/>
                <w:sz w:val="20"/>
              </w:rPr>
              <w:t>07</w:t>
            </w:r>
          </w:p>
          <w:p w14:paraId="705B5369" w14:textId="03B80A42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MOBA-GOURMA</w:t>
            </w:r>
            <w:r w:rsidRPr="008454A1">
              <w:rPr>
                <w:caps/>
                <w:sz w:val="20"/>
              </w:rPr>
              <w:tab/>
            </w:r>
            <w:r w:rsidR="004558E2" w:rsidRPr="008454A1">
              <w:rPr>
                <w:caps/>
                <w:sz w:val="20"/>
              </w:rPr>
              <w:t>……………………………….</w:t>
            </w:r>
            <w:r w:rsidRPr="008454A1">
              <w:rPr>
                <w:caps/>
                <w:sz w:val="20"/>
              </w:rPr>
              <w:t>08</w:t>
            </w:r>
          </w:p>
          <w:p w14:paraId="7A9BC55F" w14:textId="0B09A4E5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TCHOKOSSI</w:t>
            </w:r>
            <w:r w:rsidRPr="008454A1">
              <w:rPr>
                <w:caps/>
                <w:sz w:val="20"/>
              </w:rPr>
              <w:tab/>
            </w:r>
            <w:r w:rsidR="004558E2" w:rsidRPr="008454A1">
              <w:rPr>
                <w:caps/>
                <w:sz w:val="20"/>
              </w:rPr>
              <w:t>……………………………………..</w:t>
            </w:r>
            <w:r w:rsidRPr="008454A1">
              <w:rPr>
                <w:caps/>
                <w:sz w:val="20"/>
              </w:rPr>
              <w:t>09</w:t>
            </w:r>
          </w:p>
          <w:p w14:paraId="44EFD2CF" w14:textId="2586C96D" w:rsidR="00914EF3" w:rsidRPr="008454A1" w:rsidRDefault="000B3B45" w:rsidP="00914EF3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8454A1">
              <w:rPr>
                <w:caps/>
                <w:sz w:val="20"/>
              </w:rPr>
              <w:t>BASSAR/KONKOMBA</w:t>
            </w:r>
            <w:r w:rsidRPr="008454A1">
              <w:rPr>
                <w:caps/>
                <w:sz w:val="20"/>
              </w:rPr>
              <w:tab/>
            </w:r>
            <w:r w:rsidR="004558E2" w:rsidRPr="008454A1">
              <w:rPr>
                <w:caps/>
                <w:sz w:val="20"/>
              </w:rPr>
              <w:t>…………………………</w:t>
            </w:r>
            <w:r w:rsidRPr="008454A1">
              <w:rPr>
                <w:caps/>
                <w:sz w:val="20"/>
              </w:rPr>
              <w:t>10</w:t>
            </w:r>
          </w:p>
          <w:p w14:paraId="5A3D2CFE" w14:textId="3138DC1D" w:rsidR="00914EF3" w:rsidRPr="00955A62" w:rsidRDefault="00914EF3" w:rsidP="00914EF3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Autres langues nationales </w:t>
            </w:r>
            <w:r w:rsidR="00730706"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 </w:t>
            </w: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(</w:t>
            </w:r>
            <w:r w:rsidRPr="00955A62">
              <w:rPr>
                <w:rStyle w:val="Instructionsinparens"/>
                <w:b w:val="0"/>
                <w:lang w:val="fr-FR"/>
              </w:rPr>
              <w:t>préciser</w:t>
            </w: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) </w:t>
            </w:r>
            <w:r w:rsidR="00730706"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_______________________</w:t>
            </w:r>
            <w:r w:rsidR="004558E2"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________</w:t>
            </w: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96</w:t>
            </w:r>
          </w:p>
          <w:p w14:paraId="64456765" w14:textId="6D6108A4" w:rsidR="007E670E" w:rsidRPr="00955A62" w:rsidRDefault="00914EF3" w:rsidP="004558E2">
            <w:pPr>
              <w:tabs>
                <w:tab w:val="right" w:leader="dot" w:pos="4554"/>
              </w:tabs>
              <w:spacing w:line="276" w:lineRule="auto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aps/>
                <w:sz w:val="20"/>
                <w:lang w:val="fr-FR"/>
              </w:rPr>
              <w:t xml:space="preserve">langues  </w:t>
            </w:r>
            <w:r w:rsidR="004558E2" w:rsidRPr="00955A62">
              <w:rPr>
                <w:caps/>
                <w:sz w:val="20"/>
                <w:lang w:val="fr-FR"/>
              </w:rPr>
              <w:t>etrangeres</w:t>
            </w:r>
            <w:r w:rsidR="004558E2">
              <w:rPr>
                <w:caps/>
                <w:sz w:val="20"/>
                <w:lang w:val="fr-FR"/>
              </w:rPr>
              <w:t>……………………97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9C686E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C50886" w:rsidRPr="00955A62" w14:paraId="1FCBA970" w14:textId="77777777" w:rsidTr="00F75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026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7398507" w14:textId="71BFEFD9" w:rsidR="007F0E3F" w:rsidRPr="007E2513" w:rsidRDefault="007F0E3F" w:rsidP="00757491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FL8</w:t>
            </w:r>
            <w:r w:rsidRPr="007E2513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BC6AD8" w:rsidRPr="007E2513">
              <w:rPr>
                <w:lang w:val="fr-FR"/>
              </w:rPr>
              <w:t>Vérifier CB7: Est-ce que l’enfant a fréquenté</w:t>
            </w:r>
            <w:r w:rsidR="00BC6AD8" w:rsidRPr="007E2513">
              <w:rPr>
                <w:i w:val="0"/>
                <w:lang w:val="fr-FR"/>
              </w:rPr>
              <w:t xml:space="preserve"> l’école ?</w:t>
            </w:r>
            <w:r w:rsidRPr="007E2513">
              <w:rPr>
                <w:rStyle w:val="1IntvwqstChar1"/>
                <w:rFonts w:ascii="Times New Roman" w:hAnsi="Times New Roman"/>
                <w:smallCaps w:val="0"/>
                <w:lang w:val="fr-FR"/>
              </w:rPr>
              <w:tab/>
              <w:t xml:space="preserve">Vérifier </w:t>
            </w:r>
            <w:r w:rsidRPr="007E2513">
              <w:rPr>
                <w:lang w:val="fr-FR"/>
              </w:rPr>
              <w:t>ED9 dans le module EDUCATION du QUESTIONNAIRE MENAGE pour l’enfant si CB7 n’a pas été posée</w:t>
            </w:r>
            <w:r w:rsidRPr="007E2513">
              <w:rPr>
                <w:rStyle w:val="1IntvwqstChar1"/>
                <w:rFonts w:ascii="Times New Roman" w:hAnsi="Times New Roman"/>
                <w:smallCaps w:val="0"/>
                <w:lang w:val="fr-FR"/>
              </w:rPr>
              <w:t>.</w:t>
            </w:r>
          </w:p>
        </w:tc>
        <w:tc>
          <w:tcPr>
            <w:tcW w:w="230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4B13AAE" w14:textId="77777777" w:rsidR="007F0E3F" w:rsidRPr="007E2513" w:rsidRDefault="007F0E3F" w:rsidP="00757491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7E2513">
              <w:rPr>
                <w:rFonts w:ascii="Times New Roman" w:hAnsi="Times New Roman"/>
                <w:caps/>
                <w:lang w:val="fr-FR"/>
              </w:rPr>
              <w:t>Oui, CB7/ED9=1</w:t>
            </w:r>
            <w:r w:rsidRPr="007E2513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E24F696" w14:textId="77777777" w:rsidR="007F0E3F" w:rsidRPr="007E2513" w:rsidRDefault="007F0E3F" w:rsidP="00757491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7E2513">
              <w:rPr>
                <w:rFonts w:ascii="Times New Roman" w:hAnsi="Times New Roman"/>
                <w:lang w:val="fr-FR"/>
              </w:rPr>
              <w:t>NON, CB7/ED9=2 OU BLANC</w:t>
            </w:r>
            <w:r w:rsidRPr="007E2513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3B149602" w14:textId="77777777" w:rsidR="007F0E3F" w:rsidRPr="00955A62" w:rsidRDefault="007F0E3F" w:rsidP="00757491">
            <w:pPr>
              <w:spacing w:line="276" w:lineRule="auto"/>
              <w:rPr>
                <w:sz w:val="20"/>
                <w:lang w:val="fr-FR"/>
              </w:rPr>
            </w:pPr>
            <w:r w:rsidRPr="007E2513">
              <w:rPr>
                <w:sz w:val="20"/>
                <w:lang w:val="fr-FR"/>
              </w:rPr>
              <w:t>1</w:t>
            </w:r>
            <w:r w:rsidRPr="007E2513">
              <w:rPr>
                <w:i/>
                <w:sz w:val="20"/>
                <w:lang w:val="fr-FR"/>
              </w:rPr>
              <w:sym w:font="Wingdings" w:char="F0F0"/>
            </w:r>
            <w:r w:rsidRPr="007E2513">
              <w:rPr>
                <w:i/>
                <w:sz w:val="20"/>
                <w:lang w:val="fr-FR"/>
              </w:rPr>
              <w:t>FL9</w:t>
            </w:r>
          </w:p>
        </w:tc>
      </w:tr>
      <w:tr w:rsidR="00C50886" w:rsidRPr="00955A62" w14:paraId="0805B473" w14:textId="77777777" w:rsidTr="00F75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026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632FF7F1" w14:textId="77777777" w:rsidR="007F0E3F" w:rsidRPr="00955A62" w:rsidRDefault="007F0E3F" w:rsidP="006642F2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FL8A</w:t>
            </w:r>
            <w:r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955A62">
              <w:rPr>
                <w:i w:val="0"/>
                <w:smallCaps/>
                <w:lang w:val="fr-FR"/>
              </w:rPr>
              <w:t xml:space="preserve"> </w:t>
            </w:r>
            <w:r w:rsidRPr="00955A62">
              <w:rPr>
                <w:lang w:val="fr-FR"/>
              </w:rPr>
              <w:t>Vérifier FL7 : Est-ce que LE LIVRE</w:t>
            </w:r>
            <w:r w:rsidR="006642F2" w:rsidRPr="00955A62">
              <w:rPr>
                <w:lang w:val="fr-FR"/>
              </w:rPr>
              <w:t>T</w:t>
            </w:r>
            <w:r w:rsidRPr="00955A62">
              <w:rPr>
                <w:lang w:val="fr-FR"/>
              </w:rPr>
              <w:t xml:space="preserve"> DE LECTURE ET DE C</w:t>
            </w:r>
            <w:r w:rsidR="006642F2" w:rsidRPr="00955A62">
              <w:rPr>
                <w:lang w:val="fr-FR"/>
              </w:rPr>
              <w:t>ALCUL</w:t>
            </w:r>
            <w:r w:rsidRPr="00955A62">
              <w:rPr>
                <w:lang w:val="fr-FR"/>
              </w:rPr>
              <w:t xml:space="preserve"> est disponible dans la langue parlée dans le ménage ?</w:t>
            </w:r>
          </w:p>
        </w:tc>
        <w:tc>
          <w:tcPr>
            <w:tcW w:w="230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247B29D" w14:textId="6AAC36FA" w:rsidR="007F0E3F" w:rsidRPr="00955A62" w:rsidRDefault="007F0E3F" w:rsidP="00757491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oui, FL7=</w:t>
            </w:r>
            <w:r w:rsidR="008933DD" w:rsidRPr="00955A62">
              <w:rPr>
                <w:rFonts w:ascii="Times New Roman" w:hAnsi="Times New Roman"/>
                <w:caps/>
                <w:lang w:val="fr-FR"/>
              </w:rPr>
              <w:t xml:space="preserve">01 </w:t>
            </w:r>
            <w:del w:id="21" w:author="INSEED-MICS6" w:date="2017-06-29T16:32:00Z">
              <w:r w:rsidR="008933DD" w:rsidRPr="00955A62" w:rsidDel="005B5830">
                <w:rPr>
                  <w:rFonts w:ascii="Times New Roman" w:hAnsi="Times New Roman"/>
                  <w:caps/>
                  <w:lang w:val="fr-FR"/>
                </w:rPr>
                <w:delText xml:space="preserve">à </w:delText>
              </w:r>
              <w:r w:rsidR="000B3B45" w:rsidRPr="00955A62" w:rsidDel="005B5830">
                <w:rPr>
                  <w:rFonts w:ascii="Times New Roman" w:hAnsi="Times New Roman"/>
                  <w:caps/>
                  <w:lang w:val="fr-FR"/>
                </w:rPr>
                <w:delText>02</w:delText>
              </w:r>
            </w:del>
            <w:ins w:id="22" w:author="INSEED-MICS6" w:date="2017-06-29T16:32:00Z">
              <w:r w:rsidR="005B5830">
                <w:rPr>
                  <w:rFonts w:ascii="Times New Roman" w:hAnsi="Times New Roman"/>
                  <w:caps/>
                  <w:lang w:val="fr-FR"/>
                </w:rPr>
                <w:t>….</w:t>
              </w:r>
            </w:ins>
            <w:r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39C179C" w14:textId="4C439486" w:rsidR="007F0E3F" w:rsidRPr="00955A62" w:rsidRDefault="007F0E3F" w:rsidP="005B5830">
            <w:pPr>
              <w:pStyle w:val="Responsecategs"/>
              <w:tabs>
                <w:tab w:val="clear" w:pos="3942"/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Non, FL7=</w:t>
            </w:r>
            <w:r w:rsidR="00764776" w:rsidRPr="00955A62">
              <w:rPr>
                <w:rFonts w:ascii="Times New Roman" w:hAnsi="Times New Roman"/>
                <w:caps/>
                <w:lang w:val="fr-FR"/>
              </w:rPr>
              <w:t>0</w:t>
            </w:r>
            <w:ins w:id="23" w:author="INSEED-MICS6" w:date="2017-06-29T16:32:00Z">
              <w:r w:rsidR="005B5830">
                <w:rPr>
                  <w:rFonts w:ascii="Times New Roman" w:hAnsi="Times New Roman"/>
                  <w:caps/>
                  <w:lang w:val="fr-FR"/>
                </w:rPr>
                <w:t>2</w:t>
              </w:r>
            </w:ins>
            <w:del w:id="24" w:author="INSEED-MICS6" w:date="2017-06-29T16:32:00Z">
              <w:r w:rsidR="00764776" w:rsidRPr="00955A62" w:rsidDel="005B5830">
                <w:rPr>
                  <w:rFonts w:ascii="Times New Roman" w:hAnsi="Times New Roman"/>
                  <w:caps/>
                  <w:lang w:val="fr-FR"/>
                </w:rPr>
                <w:delText>3</w:delText>
              </w:r>
            </w:del>
            <w:r w:rsidR="00764776" w:rsidRPr="00955A62">
              <w:rPr>
                <w:rFonts w:ascii="Times New Roman" w:hAnsi="Times New Roman"/>
                <w:caps/>
                <w:lang w:val="fr-FR"/>
              </w:rPr>
              <w:t xml:space="preserve"> A 97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2642AF10" w14:textId="77777777" w:rsidR="007F0E3F" w:rsidRPr="00955A62" w:rsidRDefault="007F0E3F" w:rsidP="00757491">
            <w:pPr>
              <w:spacing w:line="276" w:lineRule="auto"/>
              <w:rPr>
                <w:i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1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Pr="00955A62">
              <w:rPr>
                <w:i/>
                <w:sz w:val="20"/>
                <w:lang w:val="fr-FR"/>
              </w:rPr>
              <w:t>FL10B</w:t>
            </w:r>
          </w:p>
          <w:p w14:paraId="6742C829" w14:textId="77777777" w:rsidR="007F0E3F" w:rsidRPr="00955A62" w:rsidRDefault="007F0E3F" w:rsidP="00757491">
            <w:pPr>
              <w:spacing w:line="276" w:lineRule="auto"/>
              <w:rPr>
                <w:i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2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Pr="00955A62">
              <w:rPr>
                <w:i/>
                <w:sz w:val="20"/>
                <w:lang w:val="fr-FR"/>
              </w:rPr>
              <w:t>FL23</w:t>
            </w:r>
          </w:p>
        </w:tc>
      </w:tr>
      <w:tr w:rsidR="00C50886" w:rsidRPr="00955A62" w14:paraId="2DFFF7A7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E8544D" w14:textId="77777777" w:rsidR="007F0E3F" w:rsidRPr="00955A62" w:rsidRDefault="007F0E3F" w:rsidP="0075749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FL9</w:t>
            </w:r>
            <w:r w:rsidR="00C93246">
              <w:rPr>
                <w:rFonts w:ascii="Times New Roman" w:hAnsi="Times New Roman"/>
                <w:smallCaps w:val="0"/>
                <w:lang w:val="fr-FR"/>
              </w:rPr>
              <w:t>. Dans quelle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 langue vos professeurs parlent-ils le plus souvent en classe quand ils vous font cours ? </w:t>
            </w:r>
          </w:p>
          <w:p w14:paraId="34F6F47A" w14:textId="77777777" w:rsidR="007F0E3F" w:rsidRPr="00955A62" w:rsidRDefault="007F0E3F" w:rsidP="0075749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10DB262" w14:textId="77777777" w:rsidR="007F0E3F" w:rsidRPr="00955A62" w:rsidRDefault="007F0E3F" w:rsidP="0075749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Insister si nécessaire et nommer les langues.</w:t>
            </w:r>
          </w:p>
        </w:tc>
        <w:tc>
          <w:tcPr>
            <w:tcW w:w="2307" w:type="pct"/>
            <w:gridSpan w:val="8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8106B6" w14:textId="08EB9497" w:rsidR="00C35E66" w:rsidRPr="00955A62" w:rsidRDefault="00C35E66" w:rsidP="00C35E66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français....................................................</w:t>
            </w:r>
            <w:r w:rsidR="000B3FE8">
              <w:rPr>
                <w:caps/>
                <w:sz w:val="20"/>
                <w:lang w:val="fr-FR"/>
              </w:rPr>
              <w:t>........</w:t>
            </w:r>
            <w:r w:rsidRPr="00955A62">
              <w:rPr>
                <w:caps/>
                <w:sz w:val="20"/>
                <w:lang w:val="fr-FR"/>
              </w:rPr>
              <w:t>....</w:t>
            </w:r>
            <w:ins w:id="25" w:author="INSEED-MICS6" w:date="2017-06-29T16:35:00Z">
              <w:r w:rsidR="000B3FE8">
                <w:rPr>
                  <w:caps/>
                  <w:sz w:val="20"/>
                  <w:lang w:val="fr-FR"/>
                </w:rPr>
                <w:t>.</w:t>
              </w:r>
            </w:ins>
            <w:r w:rsidRPr="00955A62">
              <w:rPr>
                <w:caps/>
                <w:sz w:val="20"/>
                <w:lang w:val="fr-FR"/>
              </w:rPr>
              <w:t>....1</w:t>
            </w:r>
          </w:p>
          <w:p w14:paraId="41EB34EE" w14:textId="57A25033" w:rsidR="00C35E66" w:rsidRPr="00955A62" w:rsidRDefault="00C35E66" w:rsidP="00C35E66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ANGLAIS</w:t>
            </w:r>
            <w:r w:rsidR="000B3FE8">
              <w:rPr>
                <w:caps/>
                <w:sz w:val="20"/>
                <w:lang w:val="fr-FR"/>
              </w:rPr>
              <w:t>…</w:t>
            </w:r>
            <w:r w:rsidR="000B3FE8" w:rsidRPr="00955A62">
              <w:rPr>
                <w:caps/>
                <w:sz w:val="20"/>
                <w:lang w:val="fr-FR"/>
              </w:rPr>
              <w:t>……………………………………………</w:t>
            </w:r>
            <w:r w:rsidRPr="00955A62">
              <w:rPr>
                <w:caps/>
                <w:sz w:val="20"/>
                <w:lang w:val="fr-FR"/>
              </w:rPr>
              <w:t>2</w:t>
            </w:r>
          </w:p>
          <w:p w14:paraId="775A785D" w14:textId="77777777" w:rsidR="007F0E3F" w:rsidRPr="00955A62" w:rsidRDefault="007F0E3F" w:rsidP="00757491">
            <w:pPr>
              <w:tabs>
                <w:tab w:val="right" w:leader="dot" w:pos="4554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64C889EF" w14:textId="77777777" w:rsidR="007F0E3F" w:rsidRPr="00955A62" w:rsidRDefault="007F0E3F" w:rsidP="00757491">
            <w:pPr>
              <w:tabs>
                <w:tab w:val="right" w:leader="underscore" w:pos="3855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7C60834B" w14:textId="77777777" w:rsidR="007F0E3F" w:rsidRPr="00955A62" w:rsidRDefault="007F0E3F" w:rsidP="00757491">
            <w:pPr>
              <w:tabs>
                <w:tab w:val="right" w:leader="underscore" w:pos="4556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AUTRE (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>préciser</w:t>
            </w:r>
            <w:r w:rsidRPr="00955A62">
              <w:rPr>
                <w:rFonts w:eastAsia="Calibri"/>
                <w:sz w:val="20"/>
                <w:lang w:val="fr-FR" w:bidi="en-US"/>
              </w:rPr>
              <w:t>)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6</w:t>
            </w:r>
          </w:p>
          <w:p w14:paraId="1D99BC8C" w14:textId="77777777" w:rsidR="007F0E3F" w:rsidRPr="00955A62" w:rsidRDefault="007F0E3F" w:rsidP="00757491">
            <w:pPr>
              <w:tabs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 xml:space="preserve">NSP 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8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E31AB5" w14:textId="77777777" w:rsidR="007F0E3F" w:rsidRPr="00955A62" w:rsidRDefault="007F0E3F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1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FL10A</w:t>
            </w:r>
          </w:p>
          <w:p w14:paraId="7C844F0B" w14:textId="63876D6C" w:rsidR="007F0E3F" w:rsidRPr="00955A62" w:rsidRDefault="007F0E3F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FL</w:t>
            </w:r>
            <w:ins w:id="26" w:author="INSEED-MICS6" w:date="2017-06-29T16:36:00Z">
              <w:r w:rsidR="00F628B9">
                <w:rPr>
                  <w:rFonts w:ascii="Times New Roman" w:hAnsi="Times New Roman"/>
                  <w:i/>
                  <w:lang w:val="fr-FR"/>
                </w:rPr>
                <w:t>23</w:t>
              </w:r>
            </w:ins>
            <w:del w:id="27" w:author="INSEED-MICS6" w:date="2017-06-29T16:36:00Z">
              <w:r w:rsidRPr="00955A62" w:rsidDel="00F628B9">
                <w:rPr>
                  <w:rFonts w:ascii="Times New Roman" w:hAnsi="Times New Roman"/>
                  <w:i/>
                  <w:lang w:val="fr-FR"/>
                </w:rPr>
                <w:delText>10A</w:delText>
              </w:r>
            </w:del>
          </w:p>
          <w:p w14:paraId="7AD94929" w14:textId="77777777" w:rsidR="00C35E66" w:rsidRPr="00955A62" w:rsidRDefault="00C35E66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CD8A6F2" w14:textId="77777777" w:rsidR="00C50886" w:rsidRPr="00955A62" w:rsidRDefault="00C50886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E899843" w14:textId="77777777" w:rsidR="00931154" w:rsidRPr="00955A62" w:rsidRDefault="00931154" w:rsidP="00A019A4">
            <w:pPr>
              <w:spacing w:line="276" w:lineRule="auto"/>
              <w:ind w:left="144" w:hanging="144"/>
              <w:contextualSpacing/>
              <w:rPr>
                <w:smallCaps/>
                <w:sz w:val="2"/>
                <w:lang w:val="fr-FR" w:eastAsia="x-none"/>
              </w:rPr>
            </w:pPr>
          </w:p>
          <w:p w14:paraId="1FA3100B" w14:textId="20DD4406" w:rsidR="00A019A4" w:rsidRPr="00955A62" w:rsidRDefault="00A019A4" w:rsidP="00A019A4">
            <w:pPr>
              <w:spacing w:line="276" w:lineRule="auto"/>
              <w:ind w:left="144" w:hanging="144"/>
              <w:contextualSpacing/>
              <w:rPr>
                <w:i/>
                <w:smallCaps/>
                <w:sz w:val="20"/>
                <w:lang w:val="fr-FR" w:eastAsia="x-none"/>
              </w:rPr>
            </w:pPr>
            <w:r w:rsidRPr="00955A62">
              <w:rPr>
                <w:smallCaps/>
                <w:sz w:val="20"/>
                <w:lang w:val="fr-FR" w:eastAsia="x-none"/>
              </w:rPr>
              <w:t>6</w:t>
            </w:r>
            <w:r w:rsidRPr="00955A62">
              <w:rPr>
                <w:i/>
                <w:smallCaps/>
                <w:sz w:val="20"/>
                <w:lang w:val="en-GB" w:eastAsia="x-none"/>
              </w:rPr>
              <w:sym w:font="Wingdings" w:char="F0F0"/>
            </w:r>
            <w:r w:rsidRPr="00955A62">
              <w:rPr>
                <w:i/>
                <w:smallCaps/>
                <w:sz w:val="20"/>
                <w:lang w:val="fr-FR" w:eastAsia="x-none"/>
              </w:rPr>
              <w:t>FL</w:t>
            </w:r>
            <w:ins w:id="28" w:author="INSEED-MICS6" w:date="2017-06-29T16:36:00Z">
              <w:r w:rsidR="00F628B9">
                <w:rPr>
                  <w:i/>
                  <w:smallCaps/>
                  <w:sz w:val="20"/>
                  <w:lang w:val="fr-FR" w:eastAsia="x-none"/>
                </w:rPr>
                <w:t>23</w:t>
              </w:r>
            </w:ins>
            <w:del w:id="29" w:author="INSEED-MICS6" w:date="2017-06-29T16:36:00Z">
              <w:r w:rsidRPr="00955A62" w:rsidDel="00F628B9">
                <w:rPr>
                  <w:i/>
                  <w:smallCaps/>
                  <w:sz w:val="20"/>
                  <w:lang w:val="fr-FR" w:eastAsia="x-none"/>
                </w:rPr>
                <w:delText>10A</w:delText>
              </w:r>
            </w:del>
          </w:p>
          <w:p w14:paraId="4DAB3755" w14:textId="77777777" w:rsidR="007F0E3F" w:rsidRPr="00955A62" w:rsidRDefault="00A019A4" w:rsidP="00A019A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8</w:t>
            </w:r>
            <w:r w:rsidRPr="00955A62">
              <w:rPr>
                <w:rFonts w:ascii="Times New Roman" w:hAnsi="Times New Roman"/>
                <w:i/>
                <w:smallCaps w:val="0"/>
                <w:lang w:val="en-GB"/>
              </w:rPr>
              <w:sym w:font="Wingdings" w:char="F0F0"/>
            </w:r>
            <w:r w:rsidR="00931154" w:rsidRPr="00955A62" w:rsidDel="00931154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="00931154" w:rsidRPr="00955A62">
              <w:rPr>
                <w:rFonts w:ascii="Times New Roman" w:hAnsi="Times New Roman"/>
                <w:i/>
                <w:lang w:val="fr-FR"/>
              </w:rPr>
              <w:t>FL23</w:t>
            </w:r>
          </w:p>
          <w:p w14:paraId="3C76A0B4" w14:textId="77777777" w:rsidR="007F0E3F" w:rsidRPr="00955A62" w:rsidRDefault="007F0E3F" w:rsidP="0075749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C50886" w:rsidRPr="00955A62" w14:paraId="29C951F9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CC8879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FL</w:t>
            </w:r>
            <w:r w:rsidR="002A6125" w:rsidRPr="00955A62">
              <w:rPr>
                <w:rFonts w:ascii="Times New Roman" w:hAnsi="Times New Roman"/>
                <w:b/>
                <w:smallCaps w:val="0"/>
                <w:lang w:val="fr-FR"/>
              </w:rPr>
              <w:t>10A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A019A4" w:rsidRPr="00955A62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 xml:space="preserve"> je vais vous donner une courte histoire à lire en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>(</w:t>
            </w:r>
            <w:r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Langu</w:t>
            </w:r>
            <w:r w:rsidR="009841C4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e encerclée à </w:t>
            </w:r>
            <w:r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FL</w:t>
            </w:r>
            <w:r w:rsidR="00910D5B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9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). 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>Voulez-vous commencer à lire l’histoire</w:t>
            </w:r>
            <w:r w:rsidR="001D5144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>?</w:t>
            </w:r>
          </w:p>
          <w:p w14:paraId="749C7CBF" w14:textId="77777777" w:rsidR="007E670E" w:rsidRPr="00955A62" w:rsidRDefault="007E670E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26A8FB8" w14:textId="77777777" w:rsidR="007E670E" w:rsidRPr="00955A62" w:rsidRDefault="007E670E" w:rsidP="00070BF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FL</w:t>
            </w:r>
            <w:r w:rsidR="002A6125" w:rsidRPr="00955A62">
              <w:rPr>
                <w:rFonts w:ascii="Times New Roman" w:hAnsi="Times New Roman"/>
                <w:b/>
                <w:smallCaps w:val="0"/>
                <w:lang w:val="fr-FR"/>
              </w:rPr>
              <w:t>10</w:t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931154" w:rsidRPr="00955A62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 xml:space="preserve"> je vais vous donner une courte histoire à lire en (</w:t>
            </w:r>
            <w:r w:rsidR="009841C4" w:rsidRPr="00955A62">
              <w:rPr>
                <w:rFonts w:ascii="Times New Roman" w:hAnsi="Times New Roman"/>
                <w:b/>
                <w:i/>
                <w:smallCaps w:val="0"/>
                <w:lang w:val="fr-FR"/>
              </w:rPr>
              <w:t>Langue encerclée à FL7</w:t>
            </w:r>
            <w:r w:rsidR="009841C4" w:rsidRPr="00955A62">
              <w:rPr>
                <w:rFonts w:ascii="Times New Roman" w:hAnsi="Times New Roman"/>
                <w:smallCaps w:val="0"/>
                <w:lang w:val="fr-FR"/>
              </w:rPr>
              <w:t>). Voulez-vous commencer à lire l’histoire</w:t>
            </w:r>
            <w:r w:rsidR="00070BF6"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841C4" w:rsidRPr="00955A62">
              <w:rPr>
                <w:rFonts w:ascii="Times New Roman" w:hAnsi="Times New Roman"/>
                <w:smallCaps w:val="0"/>
                <w:color w:val="000000" w:themeColor="text1"/>
                <w:lang w:val="fr-FR"/>
              </w:rPr>
              <w:t>?</w:t>
            </w:r>
          </w:p>
        </w:tc>
        <w:tc>
          <w:tcPr>
            <w:tcW w:w="2307" w:type="pct"/>
            <w:gridSpan w:val="8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1841B6" w14:textId="77777777" w:rsidR="007E670E" w:rsidRPr="00955A62" w:rsidRDefault="00D45C78" w:rsidP="007577BA">
            <w:pPr>
              <w:tabs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OUI</w:t>
            </w:r>
            <w:r w:rsidR="00CA4596" w:rsidRPr="00955A62">
              <w:rPr>
                <w:rFonts w:eastAsia="Calibri"/>
                <w:sz w:val="20"/>
                <w:lang w:val="fr-FR" w:bidi="en-US"/>
              </w:rPr>
              <w:t xml:space="preserve"> </w:t>
            </w:r>
            <w:r w:rsidR="00CA4596" w:rsidRPr="00955A62">
              <w:rPr>
                <w:rFonts w:eastAsia="Calibri"/>
                <w:sz w:val="20"/>
                <w:lang w:val="fr-FR" w:bidi="en-US"/>
              </w:rPr>
              <w:tab/>
              <w:t>1</w:t>
            </w:r>
          </w:p>
          <w:p w14:paraId="669DC1F9" w14:textId="77777777" w:rsidR="007E670E" w:rsidRPr="00955A62" w:rsidRDefault="00BB006F" w:rsidP="007577BA">
            <w:pPr>
              <w:tabs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NON</w:t>
            </w:r>
            <w:r w:rsidR="00CA4596" w:rsidRPr="00955A62">
              <w:rPr>
                <w:rFonts w:eastAsia="Calibri"/>
                <w:sz w:val="20"/>
                <w:lang w:val="fr-FR" w:bidi="en-US"/>
              </w:rPr>
              <w:tab/>
              <w:t>2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276C03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C6780E8" w14:textId="77777777" w:rsidR="007E670E" w:rsidRPr="00955A62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FL</w:t>
            </w:r>
            <w:r w:rsidR="00A83FBC" w:rsidRPr="00955A62">
              <w:rPr>
                <w:rFonts w:ascii="Times New Roman" w:hAnsi="Times New Roman"/>
                <w:i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t>3</w:t>
            </w:r>
          </w:p>
        </w:tc>
      </w:tr>
      <w:tr w:rsidR="00C50886" w:rsidRPr="00955A62" w14:paraId="7F88D70F" w14:textId="77777777" w:rsidTr="00F75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026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2B5A8384" w14:textId="77777777" w:rsidR="007E670E" w:rsidRPr="00955A62" w:rsidRDefault="007E670E" w:rsidP="009952F3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FL</w:t>
            </w:r>
            <w:r w:rsidR="002A6125" w:rsidRPr="00955A62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11</w:t>
            </w:r>
            <w:r w:rsidRPr="00955A62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955A62">
              <w:rPr>
                <w:i w:val="0"/>
                <w:smallCaps/>
                <w:lang w:val="fr-FR"/>
              </w:rPr>
              <w:t xml:space="preserve"> </w:t>
            </w:r>
            <w:r w:rsidR="00D45C78" w:rsidRPr="00955A62">
              <w:rPr>
                <w:lang w:val="fr-FR"/>
              </w:rPr>
              <w:t>Vérifier</w:t>
            </w:r>
            <w:r w:rsidRPr="00955A62">
              <w:rPr>
                <w:lang w:val="fr-FR"/>
              </w:rPr>
              <w:t xml:space="preserve"> CB</w:t>
            </w:r>
            <w:r w:rsidR="00A83FBC" w:rsidRPr="00955A62">
              <w:rPr>
                <w:lang w:val="fr-FR"/>
              </w:rPr>
              <w:t>3</w:t>
            </w:r>
            <w:r w:rsidR="00070BF6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 xml:space="preserve">: </w:t>
            </w:r>
            <w:r w:rsidR="009952F3" w:rsidRPr="00955A62">
              <w:rPr>
                <w:lang w:val="fr-FR"/>
              </w:rPr>
              <w:t>Age de l’en</w:t>
            </w:r>
            <w:r w:rsidR="00D45C78" w:rsidRPr="00955A62">
              <w:rPr>
                <w:lang w:val="fr-FR"/>
              </w:rPr>
              <w:t>fant</w:t>
            </w:r>
            <w:r w:rsidR="009952F3" w:rsidRPr="00955A62">
              <w:rPr>
                <w:lang w:val="fr-FR"/>
              </w:rPr>
              <w:t xml:space="preserve"> </w:t>
            </w:r>
            <w:r w:rsidRPr="00955A62">
              <w:rPr>
                <w:lang w:val="fr-FR"/>
              </w:rPr>
              <w:t>?</w:t>
            </w:r>
          </w:p>
        </w:tc>
        <w:tc>
          <w:tcPr>
            <w:tcW w:w="230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A74326C" w14:textId="77777777" w:rsidR="007E670E" w:rsidRPr="00955A62" w:rsidRDefault="007E670E" w:rsidP="007577BA">
            <w:pPr>
              <w:pStyle w:val="Responsecategs"/>
              <w:tabs>
                <w:tab w:val="clear" w:pos="3942"/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7-9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6BF4069" w14:textId="77777777" w:rsidR="007E670E" w:rsidRPr="00955A62" w:rsidRDefault="007E670E" w:rsidP="009952F3">
            <w:pPr>
              <w:pStyle w:val="Responsecategs"/>
              <w:tabs>
                <w:tab w:val="clear" w:pos="3942"/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 xml:space="preserve">10-14 </w:t>
            </w:r>
            <w:r w:rsidR="00D45C78" w:rsidRPr="00955A62">
              <w:rPr>
                <w:rFonts w:ascii="Times New Roman" w:hAnsi="Times New Roman"/>
                <w:caps/>
                <w:lang w:val="fr-FR"/>
              </w:rPr>
              <w:t>An</w:t>
            </w:r>
            <w:r w:rsidRPr="00955A62">
              <w:rPr>
                <w:rFonts w:ascii="Times New Roman" w:hAnsi="Times New Roman"/>
                <w:caps/>
                <w:lang w:val="fr-FR"/>
              </w:rPr>
              <w:t>s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5216DA8E" w14:textId="77777777" w:rsidR="007E670E" w:rsidRDefault="007E670E" w:rsidP="00A25E7B">
            <w:pPr>
              <w:spacing w:line="276" w:lineRule="auto"/>
              <w:rPr>
                <w:i/>
                <w:sz w:val="20"/>
                <w:lang w:val="fr-FR"/>
              </w:rPr>
            </w:pPr>
            <w:r w:rsidRPr="00955A62">
              <w:rPr>
                <w:sz w:val="20"/>
                <w:lang w:val="fr-FR"/>
              </w:rPr>
              <w:t>1</w:t>
            </w:r>
            <w:r w:rsidRPr="00955A62">
              <w:rPr>
                <w:i/>
                <w:sz w:val="20"/>
                <w:lang w:val="fr-FR"/>
              </w:rPr>
              <w:sym w:font="Wingdings" w:char="F0F0"/>
            </w:r>
            <w:r w:rsidRPr="00955A62">
              <w:rPr>
                <w:i/>
                <w:sz w:val="20"/>
                <w:lang w:val="fr-FR"/>
              </w:rPr>
              <w:t>FL</w:t>
            </w:r>
            <w:r w:rsidR="00A83FBC" w:rsidRPr="00955A62">
              <w:rPr>
                <w:i/>
                <w:sz w:val="20"/>
                <w:lang w:val="fr-FR"/>
              </w:rPr>
              <w:t>13</w:t>
            </w:r>
          </w:p>
          <w:p w14:paraId="51CB4E54" w14:textId="77777777" w:rsidR="00A25E7B" w:rsidRPr="00955A62" w:rsidRDefault="00A25E7B" w:rsidP="00A25E7B">
            <w:pPr>
              <w:spacing w:line="276" w:lineRule="auto"/>
              <w:rPr>
                <w:i/>
                <w:sz w:val="20"/>
                <w:lang w:val="fr-FR"/>
              </w:rPr>
            </w:pPr>
          </w:p>
        </w:tc>
      </w:tr>
      <w:tr w:rsidR="00C50886" w:rsidRPr="00955A62" w14:paraId="70F22C5E" w14:textId="77777777" w:rsidTr="00F757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026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F4DF077" w14:textId="5E36ABFA" w:rsidR="007E670E" w:rsidRPr="007E2513" w:rsidRDefault="007E670E" w:rsidP="009841C4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FL</w:t>
            </w:r>
            <w:r w:rsidR="002A6125" w:rsidRPr="007E2513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12</w:t>
            </w:r>
            <w:r w:rsidRPr="007E2513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7E2513">
              <w:rPr>
                <w:i w:val="0"/>
                <w:smallCaps/>
                <w:lang w:val="fr-FR"/>
              </w:rPr>
              <w:t xml:space="preserve"> </w:t>
            </w:r>
            <w:r w:rsidR="00BC6AD8" w:rsidRPr="007E2513">
              <w:rPr>
                <w:i w:val="0"/>
                <w:lang w:val="fr-FR"/>
              </w:rPr>
              <w:t xml:space="preserve">Vérifier CB7: </w:t>
            </w:r>
            <w:r w:rsidR="00BC6AD8" w:rsidRPr="007E2513">
              <w:rPr>
                <w:lang w:val="fr-FR"/>
              </w:rPr>
              <w:t>Est-ce que l’enfant a fréquenté</w:t>
            </w:r>
            <w:r w:rsidR="00BC6AD8" w:rsidRPr="007E2513">
              <w:rPr>
                <w:i w:val="0"/>
                <w:lang w:val="fr-FR"/>
              </w:rPr>
              <w:t xml:space="preserve"> l’école ?</w:t>
            </w:r>
            <w:r w:rsidR="00A83FBC" w:rsidRPr="007E2513">
              <w:rPr>
                <w:rStyle w:val="1IntvwqstChar1"/>
                <w:rFonts w:ascii="Times New Roman" w:hAnsi="Times New Roman"/>
                <w:smallCaps w:val="0"/>
                <w:lang w:val="fr-FR"/>
              </w:rPr>
              <w:tab/>
            </w:r>
            <w:r w:rsidR="00B10A33" w:rsidRPr="007E2513">
              <w:rPr>
                <w:rStyle w:val="1IntvwqstChar1"/>
                <w:rFonts w:ascii="Times New Roman" w:hAnsi="Times New Roman"/>
                <w:smallCaps w:val="0"/>
                <w:lang w:val="fr-FR"/>
              </w:rPr>
              <w:t xml:space="preserve">Vérifier </w:t>
            </w:r>
            <w:r w:rsidR="00B10A33" w:rsidRPr="007E2513">
              <w:rPr>
                <w:lang w:val="fr-FR"/>
              </w:rPr>
              <w:t>ED9 dans le module EDUCATION du QUESTIONNAIRE MENAGE pour l’enfant si CB7 n’a pas été posée</w:t>
            </w:r>
            <w:r w:rsidR="00B10A33" w:rsidRPr="007E2513">
              <w:rPr>
                <w:rStyle w:val="1IntvwqstChar1"/>
                <w:rFonts w:ascii="Times New Roman" w:hAnsi="Times New Roman"/>
                <w:smallCaps w:val="0"/>
                <w:lang w:val="fr-FR"/>
              </w:rPr>
              <w:t>.</w:t>
            </w:r>
          </w:p>
        </w:tc>
        <w:tc>
          <w:tcPr>
            <w:tcW w:w="230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C0EE12A" w14:textId="77777777" w:rsidR="007E670E" w:rsidRPr="007E2513" w:rsidRDefault="00D45C78" w:rsidP="007577BA">
            <w:pPr>
              <w:pStyle w:val="Responsecategs"/>
              <w:tabs>
                <w:tab w:val="clear" w:pos="3942"/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7E2513">
              <w:rPr>
                <w:rFonts w:ascii="Times New Roman" w:hAnsi="Times New Roman"/>
                <w:caps/>
                <w:lang w:val="fr-FR"/>
              </w:rPr>
              <w:t>Oui</w:t>
            </w:r>
            <w:r w:rsidR="00FA088D" w:rsidRPr="007E2513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A83FBC" w:rsidRPr="007E2513">
              <w:rPr>
                <w:rFonts w:ascii="Times New Roman" w:hAnsi="Times New Roman"/>
                <w:caps/>
                <w:lang w:val="fr-FR"/>
              </w:rPr>
              <w:t>CB7/ED9</w:t>
            </w:r>
            <w:r w:rsidR="007E670E" w:rsidRPr="007E2513">
              <w:rPr>
                <w:rFonts w:ascii="Times New Roman" w:hAnsi="Times New Roman"/>
                <w:caps/>
                <w:lang w:val="fr-FR"/>
              </w:rPr>
              <w:t>=1</w:t>
            </w:r>
            <w:r w:rsidR="007E670E" w:rsidRPr="007E2513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1E10397" w14:textId="77777777" w:rsidR="007E670E" w:rsidRPr="007E2513" w:rsidRDefault="00B10A33" w:rsidP="00FA088D">
            <w:pPr>
              <w:pStyle w:val="Responsecategs"/>
              <w:tabs>
                <w:tab w:val="clear" w:pos="3942"/>
                <w:tab w:val="right" w:leader="dot" w:pos="4556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7E2513">
              <w:rPr>
                <w:rFonts w:ascii="Times New Roman" w:hAnsi="Times New Roman"/>
                <w:lang w:val="fr-FR"/>
              </w:rPr>
              <w:t>NON, CB7/ED9=2 OU BLANC</w:t>
            </w:r>
            <w:r w:rsidR="007E670E" w:rsidRPr="007E2513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10539119" w14:textId="77777777" w:rsidR="007E670E" w:rsidRPr="00955A62" w:rsidRDefault="007E670E" w:rsidP="006F03D1">
            <w:pPr>
              <w:rPr>
                <w:sz w:val="20"/>
                <w:lang w:val="fr-FR"/>
              </w:rPr>
            </w:pPr>
            <w:r w:rsidRPr="007E2513">
              <w:rPr>
                <w:sz w:val="20"/>
                <w:lang w:val="fr-FR"/>
              </w:rPr>
              <w:t>1</w:t>
            </w:r>
            <w:r w:rsidRPr="007E2513">
              <w:rPr>
                <w:i/>
                <w:sz w:val="20"/>
                <w:lang w:val="fr-FR"/>
              </w:rPr>
              <w:sym w:font="Wingdings" w:char="F0F0"/>
            </w:r>
            <w:r w:rsidRPr="007E2513">
              <w:rPr>
                <w:i/>
                <w:sz w:val="20"/>
                <w:lang w:val="fr-FR"/>
              </w:rPr>
              <w:t>FL</w:t>
            </w:r>
            <w:r w:rsidR="00A83FBC" w:rsidRPr="007E2513">
              <w:rPr>
                <w:i/>
                <w:sz w:val="20"/>
                <w:lang w:val="fr-FR"/>
              </w:rPr>
              <w:t>19</w:t>
            </w:r>
          </w:p>
        </w:tc>
      </w:tr>
      <w:tr w:rsidR="007E670E" w:rsidRPr="004558E2" w14:paraId="03E47EFF" w14:textId="77777777" w:rsidTr="00C50886">
        <w:trPr>
          <w:cantSplit/>
          <w:trHeight w:val="1135"/>
          <w:jc w:val="center"/>
        </w:trPr>
        <w:tc>
          <w:tcPr>
            <w:tcW w:w="5000" w:type="pct"/>
            <w:gridSpan w:val="1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9D0C82" w14:textId="77777777" w:rsidR="007E670E" w:rsidRPr="008454A1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13</w:t>
            </w:r>
            <w:r w:rsidRPr="008454A1">
              <w:rPr>
                <w:rFonts w:eastAsia="Calibri"/>
                <w:sz w:val="20"/>
                <w:lang w:val="fr-FR" w:bidi="en-US"/>
              </w:rPr>
              <w:t>.</w:t>
            </w:r>
            <w:r w:rsidRPr="008454A1">
              <w:rPr>
                <w:i/>
                <w:sz w:val="20"/>
                <w:lang w:val="fr-FR" w:eastAsia="en-GB"/>
              </w:rPr>
              <w:t xml:space="preserve"> </w:t>
            </w:r>
            <w:r w:rsidR="009841C4" w:rsidRPr="008454A1">
              <w:rPr>
                <w:i/>
                <w:sz w:val="20"/>
                <w:lang w:val="fr-FR" w:eastAsia="en-GB"/>
              </w:rPr>
              <w:t>Donner à l’e</w:t>
            </w:r>
            <w:r w:rsidR="00D45C78" w:rsidRPr="008454A1">
              <w:rPr>
                <w:i/>
                <w:sz w:val="20"/>
                <w:lang w:val="fr-FR" w:eastAsia="en-GB"/>
              </w:rPr>
              <w:t>nfant</w:t>
            </w:r>
            <w:r w:rsidRPr="008454A1">
              <w:rPr>
                <w:i/>
                <w:sz w:val="20"/>
                <w:lang w:val="fr-FR" w:eastAsia="en-GB"/>
              </w:rPr>
              <w:t xml:space="preserve"> </w:t>
            </w:r>
            <w:r w:rsidR="009841C4" w:rsidRPr="008454A1">
              <w:rPr>
                <w:i/>
                <w:sz w:val="20"/>
                <w:lang w:val="fr-FR" w:eastAsia="en-GB"/>
              </w:rPr>
              <w:t xml:space="preserve">le </w:t>
            </w:r>
            <w:r w:rsidR="009841C4" w:rsidRPr="008454A1">
              <w:rPr>
                <w:i/>
                <w:caps/>
                <w:sz w:val="20"/>
                <w:lang w:val="fr-FR" w:eastAsia="en-GB"/>
              </w:rPr>
              <w:t>livre</w:t>
            </w:r>
            <w:r w:rsidR="006642F2" w:rsidRPr="008454A1">
              <w:rPr>
                <w:i/>
                <w:caps/>
                <w:sz w:val="20"/>
                <w:lang w:val="fr-FR" w:eastAsia="en-GB"/>
              </w:rPr>
              <w:t>t</w:t>
            </w:r>
            <w:r w:rsidR="009841C4" w:rsidRPr="008454A1">
              <w:rPr>
                <w:i/>
                <w:caps/>
                <w:sz w:val="20"/>
                <w:lang w:val="fr-FR" w:eastAsia="en-GB"/>
              </w:rPr>
              <w:t xml:space="preserve"> de lecture et de calcul</w:t>
            </w:r>
          </w:p>
          <w:p w14:paraId="44F5A288" w14:textId="77777777" w:rsidR="007577BA" w:rsidRPr="008454A1" w:rsidRDefault="007577BA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</w:p>
          <w:p w14:paraId="1E6903F0" w14:textId="77777777" w:rsidR="007E670E" w:rsidRPr="008454A1" w:rsidRDefault="007577BA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i/>
                <w:sz w:val="20"/>
                <w:lang w:val="fr-FR" w:eastAsia="en-GB"/>
              </w:rPr>
              <w:tab/>
            </w:r>
            <w:r w:rsidR="009841C4" w:rsidRPr="008454A1">
              <w:rPr>
                <w:i/>
                <w:sz w:val="20"/>
                <w:lang w:val="fr-FR" w:eastAsia="en-GB"/>
              </w:rPr>
              <w:t>Ouvrir à la p</w:t>
            </w:r>
            <w:r w:rsidR="007E670E" w:rsidRPr="008454A1">
              <w:rPr>
                <w:i/>
                <w:sz w:val="20"/>
                <w:lang w:val="fr-FR" w:eastAsia="en-GB"/>
              </w:rPr>
              <w:t xml:space="preserve">age </w:t>
            </w:r>
            <w:r w:rsidR="009841C4" w:rsidRPr="008454A1">
              <w:rPr>
                <w:i/>
                <w:sz w:val="20"/>
                <w:lang w:val="fr-FR" w:eastAsia="en-GB"/>
              </w:rPr>
              <w:t xml:space="preserve">montrant l’exercice de pratique de lecture et dire </w:t>
            </w:r>
            <w:r w:rsidR="007E670E" w:rsidRPr="008454A1">
              <w:rPr>
                <w:i/>
                <w:sz w:val="20"/>
                <w:lang w:val="fr-FR" w:eastAsia="en-GB"/>
              </w:rPr>
              <w:t>:</w:t>
            </w:r>
          </w:p>
          <w:p w14:paraId="3DC8E16F" w14:textId="77777777" w:rsidR="007E670E" w:rsidRPr="008454A1" w:rsidRDefault="007577BA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r w:rsidR="009841C4" w:rsidRPr="008454A1">
              <w:rPr>
                <w:sz w:val="20"/>
                <w:lang w:val="fr-FR" w:eastAsia="en-GB"/>
              </w:rPr>
              <w:t>Maintenant on va lire un peu</w:t>
            </w:r>
            <w:r w:rsidR="007E670E" w:rsidRPr="008454A1">
              <w:rPr>
                <w:sz w:val="20"/>
                <w:lang w:val="fr-FR" w:eastAsia="en-GB"/>
              </w:rPr>
              <w:t xml:space="preserve">. </w:t>
            </w:r>
            <w:r w:rsidR="009841C4" w:rsidRPr="008454A1">
              <w:rPr>
                <w:sz w:val="20"/>
                <w:lang w:val="fr-FR" w:eastAsia="en-GB"/>
              </w:rPr>
              <w:t>Je voudrai</w:t>
            </w:r>
            <w:r w:rsidR="00D576A0" w:rsidRPr="008454A1">
              <w:rPr>
                <w:sz w:val="20"/>
                <w:lang w:val="fr-FR" w:eastAsia="en-GB"/>
              </w:rPr>
              <w:t>s</w:t>
            </w:r>
            <w:r w:rsidR="009841C4" w:rsidRPr="008454A1">
              <w:rPr>
                <w:sz w:val="20"/>
                <w:lang w:val="fr-FR" w:eastAsia="en-GB"/>
              </w:rPr>
              <w:t xml:space="preserve"> que vous lisiez ceci à haute voix</w:t>
            </w:r>
            <w:r w:rsidR="007E670E" w:rsidRPr="008454A1">
              <w:rPr>
                <w:sz w:val="20"/>
                <w:lang w:val="fr-FR" w:eastAsia="en-GB"/>
              </w:rPr>
              <w:t xml:space="preserve"> </w:t>
            </w:r>
            <w:r w:rsidR="007E670E" w:rsidRPr="008454A1">
              <w:rPr>
                <w:i/>
                <w:sz w:val="20"/>
                <w:lang w:val="fr-FR" w:eastAsia="en-GB"/>
              </w:rPr>
              <w:t>(</w:t>
            </w:r>
            <w:r w:rsidR="00070BF6" w:rsidRPr="008454A1">
              <w:rPr>
                <w:i/>
                <w:sz w:val="20"/>
                <w:lang w:val="fr-FR" w:eastAsia="en-GB"/>
              </w:rPr>
              <w:t xml:space="preserve">en </w:t>
            </w:r>
            <w:r w:rsidR="009841C4" w:rsidRPr="008454A1">
              <w:rPr>
                <w:i/>
                <w:sz w:val="20"/>
                <w:lang w:val="fr-FR" w:eastAsia="en-GB"/>
              </w:rPr>
              <w:t>montrant les phrases)</w:t>
            </w:r>
            <w:r w:rsidR="007E670E" w:rsidRPr="008454A1">
              <w:rPr>
                <w:i/>
                <w:sz w:val="20"/>
                <w:lang w:val="fr-FR" w:eastAsia="en-GB"/>
              </w:rPr>
              <w:t>.</w:t>
            </w:r>
            <w:r w:rsidR="007E670E" w:rsidRPr="008454A1">
              <w:rPr>
                <w:sz w:val="20"/>
                <w:lang w:val="fr-FR" w:eastAsia="en-GB"/>
              </w:rPr>
              <w:t xml:space="preserve"> </w:t>
            </w:r>
            <w:r w:rsidR="009841C4" w:rsidRPr="008454A1">
              <w:rPr>
                <w:sz w:val="20"/>
                <w:lang w:val="fr-FR" w:eastAsia="en-GB"/>
              </w:rPr>
              <w:t>Puis je vous poserai une question</w:t>
            </w:r>
            <w:r w:rsidR="004F6709" w:rsidRPr="008454A1">
              <w:rPr>
                <w:sz w:val="20"/>
                <w:lang w:val="fr-FR" w:eastAsia="en-GB"/>
              </w:rPr>
              <w:t>.</w:t>
            </w:r>
          </w:p>
          <w:p w14:paraId="5E7D3198" w14:textId="0FD02C9C" w:rsidR="007E670E" w:rsidRPr="008454A1" w:rsidRDefault="007577BA" w:rsidP="00F73F5C">
            <w:pPr>
              <w:spacing w:line="276" w:lineRule="auto"/>
              <w:ind w:left="144" w:hanging="144"/>
              <w:contextualSpacing/>
              <w:rPr>
                <w:rFonts w:eastAsia="Calibri"/>
                <w:b/>
                <w:sz w:val="20"/>
                <w:lang w:val="fr-FR" w:bidi="en-US"/>
              </w:rPr>
            </w:pPr>
            <w:r w:rsidRPr="008454A1">
              <w:rPr>
                <w:i/>
                <w:iCs/>
                <w:sz w:val="20"/>
                <w:lang w:val="fr-FR" w:eastAsia="en-GB"/>
              </w:rPr>
              <w:tab/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9841C4" w:rsidRPr="008454A1">
              <w:rPr>
                <w:i/>
                <w:iCs/>
                <w:sz w:val="20"/>
                <w:lang w:val="fr-FR" w:eastAsia="en-GB"/>
              </w:rPr>
              <w:t xml:space="preserve">est un </w:t>
            </w:r>
            <w:r w:rsidR="006642F2" w:rsidRPr="008454A1">
              <w:rPr>
                <w:i/>
                <w:iCs/>
                <w:sz w:val="20"/>
                <w:lang w:val="fr-FR" w:eastAsia="en-GB"/>
              </w:rPr>
              <w:t>garçon</w:t>
            </w:r>
            <w:r w:rsidR="007E670E" w:rsidRPr="008454A1">
              <w:rPr>
                <w:i/>
                <w:iCs/>
                <w:sz w:val="20"/>
                <w:lang w:val="fr-FR" w:eastAsia="en-GB"/>
              </w:rPr>
              <w:t xml:space="preserve">. </w:t>
            </w:r>
            <w:proofErr w:type="spellStart"/>
            <w:r w:rsidR="00F73F5C" w:rsidRPr="008454A1">
              <w:rPr>
                <w:i/>
                <w:iCs/>
                <w:sz w:val="20"/>
                <w:lang w:val="fr-FR" w:eastAsia="en-GB"/>
              </w:rPr>
              <w:t>Abla</w:t>
            </w:r>
            <w:proofErr w:type="spellEnd"/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 </w:t>
            </w:r>
            <w:r w:rsidR="009841C4" w:rsidRPr="008454A1">
              <w:rPr>
                <w:i/>
                <w:iCs/>
                <w:sz w:val="20"/>
                <w:lang w:val="fr-FR" w:eastAsia="en-GB"/>
              </w:rPr>
              <w:t>est un</w:t>
            </w:r>
            <w:r w:rsidR="006642F2" w:rsidRPr="008454A1">
              <w:rPr>
                <w:i/>
                <w:iCs/>
                <w:sz w:val="20"/>
                <w:lang w:val="fr-FR" w:eastAsia="en-GB"/>
              </w:rPr>
              <w:t>e fille</w:t>
            </w:r>
            <w:r w:rsidR="007E670E" w:rsidRPr="008454A1">
              <w:rPr>
                <w:i/>
                <w:iCs/>
                <w:sz w:val="20"/>
                <w:lang w:val="fr-FR" w:eastAsia="en-GB"/>
              </w:rPr>
              <w:t xml:space="preserve">. </w:t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9841C4" w:rsidRPr="008454A1">
              <w:rPr>
                <w:i/>
                <w:iCs/>
                <w:sz w:val="20"/>
                <w:lang w:val="fr-FR" w:eastAsia="en-GB"/>
              </w:rPr>
              <w:t>a 5 ans</w:t>
            </w:r>
            <w:r w:rsidR="007E670E" w:rsidRPr="008454A1">
              <w:rPr>
                <w:i/>
                <w:iCs/>
                <w:sz w:val="20"/>
                <w:lang w:val="fr-FR" w:eastAsia="en-GB"/>
              </w:rPr>
              <w:t xml:space="preserve">. </w:t>
            </w:r>
            <w:proofErr w:type="spellStart"/>
            <w:r w:rsidR="00F73F5C" w:rsidRPr="008454A1">
              <w:rPr>
                <w:i/>
                <w:iCs/>
                <w:sz w:val="20"/>
                <w:lang w:val="fr-FR" w:eastAsia="en-GB"/>
              </w:rPr>
              <w:t>Abla</w:t>
            </w:r>
            <w:proofErr w:type="spellEnd"/>
            <w:r w:rsidR="009841C4" w:rsidRPr="008454A1">
              <w:rPr>
                <w:i/>
                <w:iCs/>
                <w:sz w:val="20"/>
                <w:lang w:val="fr-FR" w:eastAsia="en-GB"/>
              </w:rPr>
              <w:t xml:space="preserve"> a 6 ans</w:t>
            </w:r>
            <w:r w:rsidR="007E670E" w:rsidRPr="008454A1">
              <w:rPr>
                <w:i/>
                <w:iCs/>
                <w:sz w:val="20"/>
                <w:lang w:val="fr-FR" w:eastAsia="en-GB"/>
              </w:rPr>
              <w:t>.</w:t>
            </w:r>
          </w:p>
        </w:tc>
      </w:tr>
      <w:tr w:rsidR="00C50886" w:rsidRPr="00955A62" w14:paraId="73F6EAD1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E8A9E4" w14:textId="77777777" w:rsidR="007E670E" w:rsidRPr="008454A1" w:rsidRDefault="007E670E" w:rsidP="009841C4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lastRenderedPageBreak/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14</w:t>
            </w:r>
            <w:r w:rsidRPr="008454A1">
              <w:rPr>
                <w:rFonts w:eastAsia="Calibri"/>
                <w:sz w:val="20"/>
                <w:lang w:val="fr-FR" w:bidi="en-US"/>
              </w:rPr>
              <w:t xml:space="preserve">. </w:t>
            </w:r>
            <w:r w:rsidR="009841C4" w:rsidRPr="008454A1">
              <w:rPr>
                <w:rFonts w:eastAsia="Calibri"/>
                <w:i/>
                <w:sz w:val="20"/>
                <w:lang w:val="fr-FR" w:bidi="en-US"/>
              </w:rPr>
              <w:t xml:space="preserve">Est-ce que l’enfant a lu chaque mot de la phrase de pratique correctement ? </w:t>
            </w:r>
          </w:p>
        </w:tc>
        <w:tc>
          <w:tcPr>
            <w:tcW w:w="2307" w:type="pct"/>
            <w:gridSpan w:val="8"/>
            <w:shd w:val="clear" w:color="auto" w:fill="B6DDE8"/>
          </w:tcPr>
          <w:p w14:paraId="4BCA84F1" w14:textId="77777777" w:rsidR="007E670E" w:rsidRPr="008454A1" w:rsidRDefault="00D45C78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Oui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335AE7CB" w14:textId="77777777" w:rsidR="007E670E" w:rsidRPr="008454A1" w:rsidRDefault="00BB006F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i/>
                <w:caps/>
                <w:sz w:val="20"/>
                <w:lang w:val="fr-FR" w:eastAsia="en-GB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NON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</w:tc>
        <w:tc>
          <w:tcPr>
            <w:tcW w:w="667" w:type="pct"/>
            <w:gridSpan w:val="2"/>
            <w:shd w:val="clear" w:color="auto" w:fill="B6DDE8"/>
          </w:tcPr>
          <w:p w14:paraId="417B3335" w14:textId="77777777" w:rsidR="007E670E" w:rsidRPr="008454A1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E6857A4" w14:textId="77777777" w:rsidR="007E670E" w:rsidRPr="008454A1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sz w:val="20"/>
                <w:lang w:val="fr-FR"/>
              </w:rPr>
              <w:t>2</w:t>
            </w:r>
            <w:r w:rsidRPr="008454A1">
              <w:rPr>
                <w:i/>
                <w:sz w:val="20"/>
                <w:lang w:val="fr-FR"/>
              </w:rPr>
              <w:sym w:font="Wingdings" w:char="F0F0"/>
            </w:r>
            <w:r w:rsidRPr="008454A1">
              <w:rPr>
                <w:i/>
                <w:sz w:val="20"/>
                <w:lang w:val="fr-FR"/>
              </w:rPr>
              <w:t>FL</w:t>
            </w:r>
            <w:r w:rsidR="00A83FBC" w:rsidRPr="008454A1">
              <w:rPr>
                <w:i/>
                <w:sz w:val="20"/>
                <w:lang w:val="fr-FR"/>
              </w:rPr>
              <w:t>2</w:t>
            </w:r>
            <w:r w:rsidRPr="008454A1">
              <w:rPr>
                <w:i/>
                <w:sz w:val="20"/>
                <w:lang w:val="fr-FR"/>
              </w:rPr>
              <w:t>3</w:t>
            </w:r>
          </w:p>
        </w:tc>
      </w:tr>
      <w:tr w:rsidR="00C50886" w:rsidRPr="00955A62" w14:paraId="538CD8B4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9B55A0" w14:textId="404C21E8" w:rsidR="007E670E" w:rsidRPr="008454A1" w:rsidRDefault="007E670E" w:rsidP="009841C4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15</w:t>
            </w:r>
            <w:r w:rsidRPr="008454A1">
              <w:rPr>
                <w:rFonts w:eastAsia="Calibri"/>
                <w:sz w:val="20"/>
                <w:lang w:val="fr-FR" w:bidi="en-US"/>
              </w:rPr>
              <w:t>.</w:t>
            </w:r>
            <w:r w:rsidR="009841C4" w:rsidRPr="008454A1">
              <w:rPr>
                <w:rFonts w:eastAsia="Calibri"/>
                <w:sz w:val="20"/>
                <w:lang w:val="fr-FR" w:bidi="en-US"/>
              </w:rPr>
              <w:t xml:space="preserve"> </w:t>
            </w:r>
            <w:r w:rsidR="009841C4" w:rsidRPr="008454A1">
              <w:rPr>
                <w:rFonts w:eastAsia="Calibri"/>
                <w:i/>
                <w:sz w:val="20"/>
                <w:lang w:val="fr-FR" w:bidi="en-US"/>
              </w:rPr>
              <w:t>Une fois que la lecture est faite, demander :</w:t>
            </w:r>
            <w:r w:rsidR="002C160D" w:rsidRPr="008454A1">
              <w:rPr>
                <w:sz w:val="20"/>
                <w:lang w:val="fr-FR" w:eastAsia="en-GB"/>
              </w:rPr>
              <w:t xml:space="preserve"> </w:t>
            </w:r>
            <w:r w:rsidR="009841C4" w:rsidRPr="008454A1">
              <w:rPr>
                <w:sz w:val="20"/>
                <w:lang w:val="fr-FR" w:eastAsia="en-GB"/>
              </w:rPr>
              <w:t xml:space="preserve">Quel âge a </w:t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>Koffi</w:t>
            </w:r>
            <w:r w:rsidRPr="008454A1">
              <w:rPr>
                <w:sz w:val="20"/>
                <w:lang w:val="fr-FR" w:eastAsia="en-GB"/>
              </w:rPr>
              <w:t>?</w:t>
            </w:r>
          </w:p>
        </w:tc>
        <w:tc>
          <w:tcPr>
            <w:tcW w:w="2307" w:type="pct"/>
            <w:gridSpan w:val="8"/>
            <w:shd w:val="clear" w:color="auto" w:fill="auto"/>
          </w:tcPr>
          <w:p w14:paraId="7C30C525" w14:textId="43BD94D4" w:rsidR="007E670E" w:rsidRPr="008454A1" w:rsidRDefault="00F73F5C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9841C4" w:rsidRPr="008454A1">
              <w:rPr>
                <w:rFonts w:eastAsia="Calibri"/>
                <w:caps/>
                <w:sz w:val="20"/>
                <w:lang w:val="fr-FR" w:bidi="en-US"/>
              </w:rPr>
              <w:t>a 5 ans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76081D77" w14:textId="77777777" w:rsidR="007E670E" w:rsidRPr="008454A1" w:rsidRDefault="00D45C78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Autre</w:t>
            </w:r>
            <w:r w:rsidR="009841C4" w:rsidRPr="008454A1">
              <w:rPr>
                <w:rFonts w:eastAsia="Calibri"/>
                <w:caps/>
                <w:sz w:val="20"/>
                <w:lang w:val="fr-FR" w:bidi="en-US"/>
              </w:rPr>
              <w:t>s reponses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305F5658" w14:textId="77777777" w:rsidR="007E670E" w:rsidRPr="008454A1" w:rsidRDefault="009841C4" w:rsidP="0091120D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pas de</w:t>
            </w:r>
            <w:r w:rsidR="0091120D" w:rsidRPr="008454A1">
              <w:rPr>
                <w:rFonts w:eastAsia="Calibri"/>
                <w:caps/>
                <w:sz w:val="20"/>
                <w:lang w:val="fr-FR" w:bidi="en-US"/>
              </w:rPr>
              <w:t xml:space="preserve"> </w:t>
            </w:r>
            <w:r w:rsidRPr="008454A1">
              <w:rPr>
                <w:rFonts w:eastAsia="Calibri"/>
                <w:caps/>
                <w:sz w:val="20"/>
                <w:lang w:val="fr-FR" w:bidi="en-US"/>
              </w:rPr>
              <w:t xml:space="preserve">reponse apres 5 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>second</w:t>
            </w:r>
            <w:r w:rsidRPr="008454A1">
              <w:rPr>
                <w:rFonts w:eastAsia="Calibri"/>
                <w:caps/>
                <w:sz w:val="20"/>
                <w:lang w:val="fr-FR" w:bidi="en-US"/>
              </w:rPr>
              <w:t>e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>s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shd w:val="clear" w:color="auto" w:fill="auto"/>
          </w:tcPr>
          <w:p w14:paraId="5480280A" w14:textId="77777777" w:rsidR="007E670E" w:rsidRPr="008454A1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8454A1">
              <w:rPr>
                <w:rFonts w:ascii="Times New Roman" w:hAnsi="Times New Roman"/>
                <w:lang w:val="fr-FR"/>
              </w:rPr>
              <w:t>1</w:t>
            </w:r>
            <w:r w:rsidRPr="008454A1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8454A1">
              <w:rPr>
                <w:rFonts w:ascii="Times New Roman" w:hAnsi="Times New Roman"/>
                <w:i/>
                <w:lang w:val="fr-FR"/>
              </w:rPr>
              <w:t>FL</w:t>
            </w:r>
            <w:r w:rsidR="00A83FBC" w:rsidRPr="008454A1">
              <w:rPr>
                <w:rFonts w:ascii="Times New Roman" w:hAnsi="Times New Roman"/>
                <w:i/>
                <w:lang w:val="fr-FR"/>
              </w:rPr>
              <w:t>17</w:t>
            </w:r>
          </w:p>
        </w:tc>
      </w:tr>
      <w:tr w:rsidR="00C50886" w:rsidRPr="00955A62" w14:paraId="7D68FB53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625FC2" w14:textId="77777777" w:rsidR="007E670E" w:rsidRPr="008454A1" w:rsidRDefault="007E670E" w:rsidP="006F03D1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16</w:t>
            </w:r>
            <w:r w:rsidRPr="008454A1">
              <w:rPr>
                <w:rFonts w:eastAsia="Calibri"/>
                <w:sz w:val="20"/>
                <w:lang w:val="fr-FR" w:bidi="en-US"/>
              </w:rPr>
              <w:t>.</w:t>
            </w:r>
            <w:r w:rsidRPr="008454A1">
              <w:rPr>
                <w:i/>
                <w:sz w:val="20"/>
                <w:lang w:val="fr-FR" w:eastAsia="en-GB"/>
              </w:rPr>
              <w:t xml:space="preserve"> </w:t>
            </w:r>
            <w:r w:rsidR="00D576A0" w:rsidRPr="008454A1">
              <w:rPr>
                <w:i/>
                <w:sz w:val="20"/>
                <w:lang w:val="fr-FR" w:eastAsia="en-GB"/>
              </w:rPr>
              <w:t>Dire</w:t>
            </w:r>
            <w:r w:rsidR="009841C4" w:rsidRPr="008454A1">
              <w:rPr>
                <w:i/>
                <w:sz w:val="20"/>
                <w:lang w:val="fr-FR" w:eastAsia="en-GB"/>
              </w:rPr>
              <w:t xml:space="preserve"> </w:t>
            </w:r>
            <w:r w:rsidRPr="008454A1">
              <w:rPr>
                <w:i/>
                <w:sz w:val="20"/>
                <w:lang w:val="fr-FR" w:eastAsia="en-GB"/>
              </w:rPr>
              <w:t>:</w:t>
            </w:r>
          </w:p>
          <w:p w14:paraId="220084AC" w14:textId="5B0350CC" w:rsidR="002C160D" w:rsidRPr="008454A1" w:rsidRDefault="007E670E" w:rsidP="0091120D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9841C4" w:rsidRPr="008454A1">
              <w:rPr>
                <w:sz w:val="20"/>
                <w:lang w:val="fr-FR" w:eastAsia="en-GB"/>
              </w:rPr>
              <w:t>a 5 ans</w:t>
            </w:r>
            <w:r w:rsidR="00936A44" w:rsidRPr="008454A1">
              <w:rPr>
                <w:sz w:val="20"/>
                <w:lang w:val="fr-FR" w:eastAsia="en-GB"/>
              </w:rPr>
              <w:t>.</w:t>
            </w:r>
            <w:r w:rsidR="007577BA" w:rsidRPr="008454A1">
              <w:rPr>
                <w:sz w:val="20"/>
                <w:lang w:val="fr-FR" w:eastAsia="en-GB"/>
              </w:rPr>
              <w:t xml:space="preserve"> </w:t>
            </w:r>
          </w:p>
          <w:p w14:paraId="08EE833E" w14:textId="77777777" w:rsidR="007577BA" w:rsidRPr="008454A1" w:rsidRDefault="002C160D" w:rsidP="0091120D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r w:rsidRPr="008454A1">
              <w:rPr>
                <w:sz w:val="20"/>
                <w:lang w:val="fr-FR" w:eastAsia="en-GB"/>
              </w:rPr>
              <w:tab/>
            </w:r>
            <w:r w:rsidRPr="008454A1">
              <w:rPr>
                <w:sz w:val="20"/>
                <w:lang w:val="fr-FR" w:eastAsia="en-GB"/>
              </w:rPr>
              <w:tab/>
            </w:r>
            <w:r w:rsidR="00D45C78" w:rsidRPr="008454A1">
              <w:rPr>
                <w:i/>
                <w:sz w:val="20"/>
                <w:lang w:val="fr-FR" w:eastAsia="en-GB"/>
              </w:rPr>
              <w:t xml:space="preserve">et </w:t>
            </w:r>
            <w:r w:rsidR="009841C4" w:rsidRPr="008454A1">
              <w:rPr>
                <w:i/>
                <w:sz w:val="20"/>
                <w:lang w:val="fr-FR" w:eastAsia="en-GB"/>
              </w:rPr>
              <w:t xml:space="preserve">aller à </w:t>
            </w:r>
            <w:r w:rsidR="007577BA" w:rsidRPr="008454A1">
              <w:rPr>
                <w:i/>
                <w:sz w:val="20"/>
                <w:lang w:val="fr-FR" w:eastAsia="en-GB"/>
              </w:rPr>
              <w:t>FL23</w:t>
            </w:r>
            <w:r w:rsidR="00BA1678" w:rsidRPr="008454A1">
              <w:rPr>
                <w:i/>
                <w:sz w:val="20"/>
                <w:lang w:val="fr-FR" w:eastAsia="en-GB"/>
              </w:rPr>
              <w:t>.</w:t>
            </w:r>
          </w:p>
        </w:tc>
        <w:tc>
          <w:tcPr>
            <w:tcW w:w="2307" w:type="pct"/>
            <w:gridSpan w:val="8"/>
            <w:shd w:val="clear" w:color="auto" w:fill="auto"/>
          </w:tcPr>
          <w:p w14:paraId="412DA350" w14:textId="77777777" w:rsidR="007E670E" w:rsidRPr="008454A1" w:rsidRDefault="007E670E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</w:tc>
        <w:tc>
          <w:tcPr>
            <w:tcW w:w="667" w:type="pct"/>
            <w:gridSpan w:val="2"/>
            <w:shd w:val="clear" w:color="auto" w:fill="auto"/>
            <w:vAlign w:val="center"/>
          </w:tcPr>
          <w:p w14:paraId="0EDEF9F9" w14:textId="77777777" w:rsidR="00070BF6" w:rsidRPr="008454A1" w:rsidRDefault="00070BF6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</w:p>
          <w:p w14:paraId="1B288AFE" w14:textId="77777777" w:rsidR="007E670E" w:rsidRPr="008454A1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8454A1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8454A1">
              <w:rPr>
                <w:rFonts w:ascii="Times New Roman" w:hAnsi="Times New Roman"/>
                <w:i/>
                <w:lang w:val="fr-FR"/>
              </w:rPr>
              <w:t>FL</w:t>
            </w:r>
            <w:r w:rsidR="00A83FBC" w:rsidRPr="008454A1">
              <w:rPr>
                <w:rFonts w:ascii="Times New Roman" w:hAnsi="Times New Roman"/>
                <w:i/>
                <w:lang w:val="fr-FR"/>
              </w:rPr>
              <w:t>2</w:t>
            </w:r>
            <w:r w:rsidRPr="008454A1">
              <w:rPr>
                <w:rFonts w:ascii="Times New Roman" w:hAnsi="Times New Roman"/>
                <w:i/>
                <w:lang w:val="fr-FR"/>
              </w:rPr>
              <w:t>3</w:t>
            </w:r>
          </w:p>
        </w:tc>
      </w:tr>
      <w:tr w:rsidR="00C50886" w:rsidRPr="00955A62" w14:paraId="2B78F63B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7EA32D" w14:textId="77777777" w:rsidR="007E670E" w:rsidRPr="008454A1" w:rsidRDefault="007E670E" w:rsidP="006F03D1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17</w:t>
            </w:r>
            <w:r w:rsidRPr="008454A1">
              <w:rPr>
                <w:rFonts w:eastAsia="Calibri"/>
                <w:sz w:val="20"/>
                <w:lang w:val="fr-FR" w:bidi="en-US"/>
              </w:rPr>
              <w:t xml:space="preserve">. </w:t>
            </w:r>
            <w:r w:rsidR="009841C4" w:rsidRPr="008454A1">
              <w:rPr>
                <w:rFonts w:eastAsia="Calibri"/>
                <w:sz w:val="20"/>
                <w:lang w:val="fr-FR" w:bidi="en-US"/>
              </w:rPr>
              <w:t xml:space="preserve">Voici une autre question </w:t>
            </w:r>
            <w:r w:rsidRPr="008454A1">
              <w:rPr>
                <w:sz w:val="20"/>
                <w:lang w:val="fr-FR" w:eastAsia="en-GB"/>
              </w:rPr>
              <w:t>:</w:t>
            </w:r>
          </w:p>
          <w:p w14:paraId="7846D148" w14:textId="03942A2D" w:rsidR="007E670E" w:rsidRPr="008454A1" w:rsidRDefault="00240FAD" w:rsidP="00F73F5C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r w:rsidR="009841C4" w:rsidRPr="008454A1">
              <w:rPr>
                <w:sz w:val="20"/>
                <w:lang w:val="fr-FR" w:eastAsia="en-GB"/>
              </w:rPr>
              <w:t xml:space="preserve">Qui est le plus âgé : </w:t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9841C4" w:rsidRPr="008454A1">
              <w:rPr>
                <w:sz w:val="20"/>
                <w:lang w:val="fr-FR" w:eastAsia="en-GB"/>
              </w:rPr>
              <w:t xml:space="preserve">ou </w:t>
            </w:r>
            <w:proofErr w:type="spellStart"/>
            <w:r w:rsidR="00F73F5C" w:rsidRPr="008454A1">
              <w:rPr>
                <w:sz w:val="20"/>
                <w:lang w:val="fr-FR" w:eastAsia="en-GB"/>
              </w:rPr>
              <w:t>Abla</w:t>
            </w:r>
            <w:proofErr w:type="spellEnd"/>
            <w:r w:rsidR="00F73F5C" w:rsidRPr="008454A1">
              <w:rPr>
                <w:sz w:val="20"/>
                <w:lang w:val="fr-FR" w:eastAsia="en-GB"/>
              </w:rPr>
              <w:t xml:space="preserve"> </w:t>
            </w:r>
            <w:r w:rsidR="007E670E" w:rsidRPr="008454A1">
              <w:rPr>
                <w:sz w:val="20"/>
                <w:lang w:val="fr-FR" w:eastAsia="en-GB"/>
              </w:rPr>
              <w:t>?</w:t>
            </w:r>
          </w:p>
        </w:tc>
        <w:tc>
          <w:tcPr>
            <w:tcW w:w="2307" w:type="pct"/>
            <w:gridSpan w:val="8"/>
            <w:shd w:val="clear" w:color="auto" w:fill="auto"/>
          </w:tcPr>
          <w:p w14:paraId="4FD7B27D" w14:textId="5E536090" w:rsidR="007E670E" w:rsidRPr="008454A1" w:rsidRDefault="00F73F5C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 xml:space="preserve">ABLA </w:t>
            </w:r>
            <w:r w:rsidR="009841C4" w:rsidRPr="008454A1">
              <w:rPr>
                <w:rFonts w:eastAsia="Calibri"/>
                <w:caps/>
                <w:sz w:val="20"/>
                <w:lang w:val="fr-FR" w:bidi="en-US"/>
              </w:rPr>
              <w:t>est plus agé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 xml:space="preserve"> (</w:t>
            </w:r>
            <w:r w:rsidR="009841C4" w:rsidRPr="008454A1">
              <w:rPr>
                <w:rFonts w:eastAsia="Calibri"/>
                <w:caps/>
                <w:sz w:val="20"/>
                <w:lang w:val="fr-FR" w:bidi="en-US"/>
              </w:rPr>
              <w:t xml:space="preserve">que </w:t>
            </w:r>
            <w:r w:rsidRPr="008454A1">
              <w:rPr>
                <w:i/>
                <w:iCs/>
                <w:sz w:val="20"/>
                <w:lang w:val="fr-FR" w:eastAsia="en-GB"/>
              </w:rPr>
              <w:t>KOFFI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 xml:space="preserve">) 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20E73EA7" w14:textId="77777777" w:rsidR="009841C4" w:rsidRPr="008454A1" w:rsidRDefault="009841C4" w:rsidP="009841C4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Autres reponses</w:t>
            </w:r>
            <w:r w:rsidRPr="008454A1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625B4CF4" w14:textId="77777777" w:rsidR="007E670E" w:rsidRPr="008454A1" w:rsidRDefault="009841C4" w:rsidP="0091120D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8454A1">
              <w:rPr>
                <w:rFonts w:eastAsia="Calibri"/>
                <w:caps/>
                <w:sz w:val="20"/>
                <w:lang w:val="fr-FR" w:bidi="en-US"/>
              </w:rPr>
              <w:t>pas de</w:t>
            </w:r>
            <w:r w:rsidR="0091120D" w:rsidRPr="008454A1">
              <w:rPr>
                <w:rFonts w:eastAsia="Calibri"/>
                <w:caps/>
                <w:sz w:val="20"/>
                <w:lang w:val="fr-FR" w:bidi="en-US"/>
              </w:rPr>
              <w:t xml:space="preserve"> </w:t>
            </w:r>
            <w:r w:rsidRPr="008454A1">
              <w:rPr>
                <w:rFonts w:eastAsia="Calibri"/>
                <w:caps/>
                <w:sz w:val="20"/>
                <w:lang w:val="fr-FR" w:bidi="en-US"/>
              </w:rPr>
              <w:t>reponse apres 5 secondes</w:t>
            </w:r>
            <w:r w:rsidR="007E670E" w:rsidRPr="008454A1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shd w:val="clear" w:color="auto" w:fill="auto"/>
          </w:tcPr>
          <w:p w14:paraId="63A426FF" w14:textId="77777777" w:rsidR="007E670E" w:rsidRPr="008454A1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8454A1">
              <w:rPr>
                <w:rFonts w:ascii="Times New Roman" w:hAnsi="Times New Roman"/>
                <w:lang w:val="fr-FR"/>
              </w:rPr>
              <w:t>1</w:t>
            </w:r>
            <w:r w:rsidRPr="008454A1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="00A83FBC" w:rsidRPr="008454A1">
              <w:rPr>
                <w:rFonts w:ascii="Times New Roman" w:hAnsi="Times New Roman"/>
                <w:i/>
                <w:lang w:val="fr-FR"/>
              </w:rPr>
              <w:t>FL19</w:t>
            </w:r>
          </w:p>
        </w:tc>
      </w:tr>
      <w:tr w:rsidR="00C50886" w:rsidRPr="00955A62" w14:paraId="5577D332" w14:textId="77777777" w:rsidTr="00F757EE">
        <w:trPr>
          <w:cantSplit/>
          <w:trHeight w:val="567"/>
          <w:jc w:val="center"/>
        </w:trPr>
        <w:tc>
          <w:tcPr>
            <w:tcW w:w="2026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8AF6FF" w14:textId="77777777" w:rsidR="007E670E" w:rsidRPr="008454A1" w:rsidRDefault="007E670E" w:rsidP="006F03D1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rFonts w:eastAsia="Calibri"/>
                <w:b/>
                <w:sz w:val="20"/>
                <w:lang w:val="fr-FR" w:bidi="en-US"/>
              </w:rPr>
              <w:t>FL</w:t>
            </w:r>
            <w:r w:rsidR="002A6125" w:rsidRPr="008454A1">
              <w:rPr>
                <w:rFonts w:eastAsia="Calibri"/>
                <w:b/>
                <w:sz w:val="20"/>
                <w:lang w:val="fr-FR" w:bidi="en-US"/>
              </w:rPr>
              <w:t>18</w:t>
            </w:r>
            <w:r w:rsidRPr="008454A1">
              <w:rPr>
                <w:rFonts w:eastAsia="Calibri"/>
                <w:sz w:val="20"/>
                <w:lang w:val="fr-FR" w:bidi="en-US"/>
              </w:rPr>
              <w:t xml:space="preserve">. </w:t>
            </w:r>
            <w:r w:rsidR="00D576A0" w:rsidRPr="008454A1">
              <w:rPr>
                <w:rFonts w:eastAsia="Calibri"/>
                <w:sz w:val="20"/>
                <w:lang w:val="fr-FR" w:bidi="en-US"/>
              </w:rPr>
              <w:t>Dire</w:t>
            </w:r>
            <w:r w:rsidRPr="008454A1">
              <w:rPr>
                <w:i/>
                <w:sz w:val="20"/>
                <w:lang w:val="fr-FR" w:eastAsia="en-GB"/>
              </w:rPr>
              <w:t>:</w:t>
            </w:r>
          </w:p>
          <w:p w14:paraId="20326C01" w14:textId="7A4362E0" w:rsidR="002C160D" w:rsidRPr="008454A1" w:rsidRDefault="007E670E" w:rsidP="0091120D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proofErr w:type="spellStart"/>
            <w:r w:rsidR="00F73F5C" w:rsidRPr="008454A1">
              <w:rPr>
                <w:sz w:val="20"/>
                <w:lang w:val="fr-FR" w:eastAsia="en-GB"/>
              </w:rPr>
              <w:t>Abla</w:t>
            </w:r>
            <w:proofErr w:type="spellEnd"/>
            <w:r w:rsidR="00F73F5C" w:rsidRPr="008454A1">
              <w:rPr>
                <w:sz w:val="20"/>
                <w:lang w:val="fr-FR" w:eastAsia="en-GB"/>
              </w:rPr>
              <w:t xml:space="preserve"> </w:t>
            </w:r>
            <w:r w:rsidR="00D576A0" w:rsidRPr="008454A1">
              <w:rPr>
                <w:sz w:val="20"/>
                <w:lang w:val="fr-FR" w:eastAsia="en-GB"/>
              </w:rPr>
              <w:t>est plus âgé</w:t>
            </w:r>
            <w:r w:rsidR="0027205A" w:rsidRPr="008454A1">
              <w:rPr>
                <w:sz w:val="20"/>
                <w:lang w:val="fr-FR" w:eastAsia="en-GB"/>
              </w:rPr>
              <w:t>e</w:t>
            </w:r>
            <w:r w:rsidR="00D576A0" w:rsidRPr="008454A1">
              <w:rPr>
                <w:sz w:val="20"/>
                <w:lang w:val="fr-FR" w:eastAsia="en-GB"/>
              </w:rPr>
              <w:t xml:space="preserve"> que </w:t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>Koffi</w:t>
            </w:r>
            <w:r w:rsidR="00D576A0" w:rsidRPr="008454A1">
              <w:rPr>
                <w:sz w:val="20"/>
                <w:lang w:val="fr-FR" w:eastAsia="en-GB"/>
              </w:rPr>
              <w:t xml:space="preserve">. </w:t>
            </w:r>
            <w:proofErr w:type="spellStart"/>
            <w:r w:rsidR="00F73F5C" w:rsidRPr="008454A1">
              <w:rPr>
                <w:sz w:val="20"/>
                <w:lang w:val="fr-FR" w:eastAsia="en-GB"/>
              </w:rPr>
              <w:t>Abla</w:t>
            </w:r>
            <w:proofErr w:type="spellEnd"/>
            <w:r w:rsidR="00F73F5C" w:rsidRPr="008454A1">
              <w:rPr>
                <w:sz w:val="20"/>
                <w:lang w:val="fr-FR" w:eastAsia="en-GB"/>
              </w:rPr>
              <w:t xml:space="preserve"> </w:t>
            </w:r>
            <w:r w:rsidR="00D576A0" w:rsidRPr="008454A1">
              <w:rPr>
                <w:sz w:val="20"/>
                <w:lang w:val="fr-FR" w:eastAsia="en-GB"/>
              </w:rPr>
              <w:t>a</w:t>
            </w:r>
            <w:r w:rsidRPr="008454A1">
              <w:rPr>
                <w:sz w:val="20"/>
                <w:lang w:val="fr-FR" w:eastAsia="en-GB"/>
              </w:rPr>
              <w:t xml:space="preserve"> 6 </w:t>
            </w:r>
            <w:r w:rsidR="00D576A0" w:rsidRPr="008454A1">
              <w:rPr>
                <w:sz w:val="20"/>
                <w:lang w:val="fr-FR" w:eastAsia="en-GB"/>
              </w:rPr>
              <w:t xml:space="preserve">ans </w:t>
            </w:r>
            <w:r w:rsidR="00D45C78" w:rsidRPr="008454A1">
              <w:rPr>
                <w:sz w:val="20"/>
                <w:lang w:val="fr-FR" w:eastAsia="en-GB"/>
              </w:rPr>
              <w:t xml:space="preserve">et </w:t>
            </w:r>
            <w:r w:rsidR="00F73F5C" w:rsidRPr="008454A1">
              <w:rPr>
                <w:i/>
                <w:iCs/>
                <w:sz w:val="20"/>
                <w:lang w:val="fr-FR" w:eastAsia="en-GB"/>
              </w:rPr>
              <w:t xml:space="preserve">Koffi </w:t>
            </w:r>
            <w:r w:rsidR="00D576A0" w:rsidRPr="008454A1">
              <w:rPr>
                <w:sz w:val="20"/>
                <w:lang w:val="fr-FR" w:eastAsia="en-GB"/>
              </w:rPr>
              <w:t>a 5 ans</w:t>
            </w:r>
            <w:r w:rsidRPr="008454A1">
              <w:rPr>
                <w:sz w:val="20"/>
                <w:lang w:val="fr-FR" w:eastAsia="en-GB"/>
              </w:rPr>
              <w:t>.</w:t>
            </w:r>
          </w:p>
          <w:p w14:paraId="49663442" w14:textId="77777777" w:rsidR="007577BA" w:rsidRPr="008454A1" w:rsidRDefault="002C160D" w:rsidP="0091120D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8454A1">
              <w:rPr>
                <w:sz w:val="20"/>
                <w:lang w:val="fr-FR" w:eastAsia="en-GB"/>
              </w:rPr>
              <w:tab/>
            </w:r>
            <w:r w:rsidRPr="008454A1">
              <w:rPr>
                <w:sz w:val="20"/>
                <w:lang w:val="fr-FR" w:eastAsia="en-GB"/>
              </w:rPr>
              <w:tab/>
            </w:r>
            <w:r w:rsidR="00D45C78" w:rsidRPr="008454A1">
              <w:rPr>
                <w:i/>
                <w:sz w:val="20"/>
                <w:lang w:val="fr-FR" w:eastAsia="en-GB"/>
              </w:rPr>
              <w:t xml:space="preserve">et </w:t>
            </w:r>
            <w:r w:rsidR="00D576A0" w:rsidRPr="008454A1">
              <w:rPr>
                <w:i/>
                <w:sz w:val="20"/>
                <w:lang w:val="fr-FR" w:eastAsia="en-GB"/>
              </w:rPr>
              <w:t xml:space="preserve">aller à </w:t>
            </w:r>
            <w:r w:rsidR="007577BA" w:rsidRPr="008454A1">
              <w:rPr>
                <w:i/>
                <w:sz w:val="20"/>
                <w:lang w:val="fr-FR" w:eastAsia="en-GB"/>
              </w:rPr>
              <w:t>FL23</w:t>
            </w:r>
            <w:r w:rsidR="00BA1678" w:rsidRPr="008454A1">
              <w:rPr>
                <w:i/>
                <w:sz w:val="20"/>
                <w:lang w:val="fr-FR" w:eastAsia="en-GB"/>
              </w:rPr>
              <w:t>.</w:t>
            </w:r>
          </w:p>
        </w:tc>
        <w:tc>
          <w:tcPr>
            <w:tcW w:w="2307" w:type="pct"/>
            <w:gridSpan w:val="8"/>
            <w:shd w:val="clear" w:color="auto" w:fill="auto"/>
          </w:tcPr>
          <w:p w14:paraId="70EFB645" w14:textId="77777777" w:rsidR="007E670E" w:rsidRPr="008454A1" w:rsidRDefault="007E670E" w:rsidP="007577BA">
            <w:pPr>
              <w:tabs>
                <w:tab w:val="right" w:leader="dot" w:pos="456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</w:tc>
        <w:tc>
          <w:tcPr>
            <w:tcW w:w="667" w:type="pct"/>
            <w:gridSpan w:val="2"/>
            <w:shd w:val="clear" w:color="auto" w:fill="auto"/>
            <w:vAlign w:val="center"/>
          </w:tcPr>
          <w:p w14:paraId="37305D4B" w14:textId="77777777" w:rsidR="007E670E" w:rsidRPr="008454A1" w:rsidRDefault="007E670E" w:rsidP="006F03D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8454A1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8454A1">
              <w:rPr>
                <w:rFonts w:ascii="Times New Roman" w:hAnsi="Times New Roman"/>
                <w:i/>
                <w:lang w:val="fr-FR"/>
              </w:rPr>
              <w:t>FL</w:t>
            </w:r>
            <w:r w:rsidR="00A83FBC" w:rsidRPr="008454A1">
              <w:rPr>
                <w:rFonts w:ascii="Times New Roman" w:hAnsi="Times New Roman"/>
                <w:i/>
                <w:lang w:val="fr-FR"/>
              </w:rPr>
              <w:t>2</w:t>
            </w:r>
            <w:r w:rsidRPr="008454A1">
              <w:rPr>
                <w:rFonts w:ascii="Times New Roman" w:hAnsi="Times New Roman"/>
                <w:i/>
                <w:lang w:val="fr-FR"/>
              </w:rPr>
              <w:t>3</w:t>
            </w:r>
          </w:p>
        </w:tc>
      </w:tr>
      <w:tr w:rsidR="00C50886" w:rsidRPr="00955A62" w14:paraId="012A7D9D" w14:textId="77777777" w:rsidTr="001A21C8">
        <w:trPr>
          <w:cantSplit/>
          <w:trHeight w:val="20"/>
          <w:jc w:val="center"/>
        </w:trPr>
        <w:tc>
          <w:tcPr>
            <w:tcW w:w="1860" w:type="pct"/>
            <w:vMerge w:val="restar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EE13E8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FL19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Tourner la page pour révéler le passage à lire.</w:t>
            </w:r>
          </w:p>
          <w:p w14:paraId="787E96F3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2B71E93B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Merci. Maintenant je voudrais que vous essayiez ceci. </w:t>
            </w:r>
          </w:p>
          <w:p w14:paraId="4C0D4723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46EE73A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Voici l’histoire. Je voudrais que vous la lisiez à haute voix aussi soigneusement que possible</w:t>
            </w:r>
            <w:r w:rsidR="00B42C5C" w:rsidRPr="00955A62">
              <w:rPr>
                <w:rFonts w:ascii="Times New Roman" w:hAnsi="Times New Roman"/>
                <w:smallCaps w:val="0"/>
                <w:lang w:val="fr-FR"/>
              </w:rPr>
              <w:t>.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</w:p>
          <w:p w14:paraId="1DA969EC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7515203" w14:textId="77777777" w:rsidR="009F6F09" w:rsidRPr="00955A62" w:rsidRDefault="00D353C2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Vous allez commencer ici </w:t>
            </w:r>
            <w:r w:rsidR="009F6F09" w:rsidRPr="00955A62">
              <w:rPr>
                <w:rFonts w:ascii="Times New Roman" w:hAnsi="Times New Roman"/>
                <w:i/>
                <w:smallCaps w:val="0"/>
                <w:lang w:val="fr-FR"/>
              </w:rPr>
              <w:t>(point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er le premier mot sur la première ligne)</w:t>
            </w:r>
            <w:r w:rsidR="009F6F09" w:rsidRPr="00955A62">
              <w:rPr>
                <w:rFonts w:ascii="Times New Roman" w:hAnsi="Times New Roman"/>
                <w:smallCaps w:val="0"/>
                <w:lang w:val="fr-FR"/>
              </w:rPr>
              <w:t xml:space="preserve"> et </w:t>
            </w: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vous lirez ligne par ligne </w:t>
            </w:r>
            <w:r w:rsidR="009F6F09" w:rsidRPr="00955A62">
              <w:rPr>
                <w:rFonts w:ascii="Times New Roman" w:hAnsi="Times New Roman"/>
                <w:i/>
                <w:smallCaps w:val="0"/>
                <w:lang w:val="fr-FR"/>
              </w:rPr>
              <w:t>(point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er sur la direction pour lire chaque ligne</w:t>
            </w:r>
            <w:r w:rsidR="009F6F09" w:rsidRPr="00955A62">
              <w:rPr>
                <w:rFonts w:ascii="Times New Roman" w:hAnsi="Times New Roman"/>
                <w:i/>
                <w:smallCaps w:val="0"/>
                <w:lang w:val="fr-FR"/>
              </w:rPr>
              <w:t>)</w:t>
            </w:r>
            <w:r w:rsidR="009F6F09" w:rsidRPr="00955A62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55C3F74F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9F370B5" w14:textId="77777777" w:rsidR="009F6F09" w:rsidRPr="00955A62" w:rsidRDefault="00D353C2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Quand vous aurez fini, je vous poserai quelques questions sur ce que vous avez lu. </w:t>
            </w:r>
          </w:p>
          <w:p w14:paraId="6B37B5E1" w14:textId="77777777" w:rsidR="009F6F09" w:rsidRPr="00955A62" w:rsidRDefault="009F6F09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34968AE" w14:textId="77777777" w:rsidR="009F6F09" w:rsidRPr="00955A62" w:rsidRDefault="00D353C2" w:rsidP="009A4349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>Si vous arrivez sur un mot que vous ne connaissez pas, vous pouvez aller au mot suivant</w:t>
            </w:r>
            <w:r w:rsidR="009F6F09" w:rsidRPr="00955A62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4241C370" w14:textId="77777777" w:rsidR="009F6F09" w:rsidRPr="00955A62" w:rsidRDefault="009F6F09" w:rsidP="00A83FBC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FF36C90" w14:textId="77777777" w:rsidR="009F6F09" w:rsidRPr="00955A62" w:rsidRDefault="00D353C2" w:rsidP="00D353C2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smallCaps w:val="0"/>
                <w:lang w:val="fr-FR"/>
              </w:rPr>
              <w:t xml:space="preserve">Mettez votre doigt sur le premier mot. Prêt ? Commencez ! </w:t>
            </w:r>
          </w:p>
        </w:tc>
        <w:tc>
          <w:tcPr>
            <w:tcW w:w="439" w:type="pct"/>
            <w:gridSpan w:val="3"/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6898B816" w14:textId="77777777" w:rsidR="009F6F09" w:rsidRPr="00955A62" w:rsidRDefault="00070BF6" w:rsidP="00984192">
            <w:pPr>
              <w:pageBreakBefore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85" w:type="pct"/>
            <w:shd w:val="clear" w:color="auto" w:fill="B6DDE8"/>
          </w:tcPr>
          <w:p w14:paraId="45DB13DC" w14:textId="77777777" w:rsidR="009F6F09" w:rsidRPr="00955A62" w:rsidRDefault="009F6F09" w:rsidP="00984192">
            <w:pPr>
              <w:pageBreakBefore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est</w:t>
            </w:r>
          </w:p>
        </w:tc>
        <w:tc>
          <w:tcPr>
            <w:tcW w:w="440" w:type="pct"/>
            <w:gridSpan w:val="2"/>
            <w:shd w:val="clear" w:color="auto" w:fill="B6DDE8"/>
          </w:tcPr>
          <w:p w14:paraId="0095C008" w14:textId="77777777" w:rsidR="009F6F09" w:rsidRPr="00955A62" w:rsidRDefault="009F6F09" w:rsidP="00984192">
            <w:pPr>
              <w:pageBreakBefore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en</w:t>
            </w:r>
          </w:p>
        </w:tc>
        <w:tc>
          <w:tcPr>
            <w:tcW w:w="504" w:type="pct"/>
            <w:shd w:val="clear" w:color="auto" w:fill="B6DDE8"/>
          </w:tcPr>
          <w:p w14:paraId="0BF4B5F8" w14:textId="77777777" w:rsidR="009F6F09" w:rsidRPr="00955A62" w:rsidRDefault="00C50886" w:rsidP="00984192">
            <w:pPr>
              <w:pageBreakBefore/>
              <w:tabs>
                <w:tab w:val="right" w:leader="dot" w:pos="6180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deuxi</w:t>
            </w:r>
            <w:r w:rsidR="00EC5989">
              <w:rPr>
                <w:color w:val="FF0000"/>
                <w:sz w:val="20"/>
                <w:lang w:val="fr-FR"/>
              </w:rPr>
              <w:t>è</w:t>
            </w:r>
            <w:r w:rsidRPr="00955A62">
              <w:rPr>
                <w:color w:val="FF0000"/>
                <w:sz w:val="20"/>
                <w:lang w:val="fr-FR"/>
              </w:rPr>
              <w:t>me</w:t>
            </w:r>
          </w:p>
        </w:tc>
        <w:tc>
          <w:tcPr>
            <w:tcW w:w="426" w:type="pct"/>
            <w:shd w:val="clear" w:color="auto" w:fill="B6DDE8"/>
          </w:tcPr>
          <w:p w14:paraId="45F5B460" w14:textId="77777777" w:rsidR="009F6F09" w:rsidRPr="00955A62" w:rsidRDefault="009F6F09" w:rsidP="00984192">
            <w:pPr>
              <w:pageBreakBefore/>
              <w:tabs>
                <w:tab w:val="right" w:leader="dot" w:pos="6180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classe.</w:t>
            </w:r>
          </w:p>
        </w:tc>
        <w:tc>
          <w:tcPr>
            <w:tcW w:w="399" w:type="pct"/>
            <w:gridSpan w:val="2"/>
            <w:shd w:val="clear" w:color="auto" w:fill="B6DDE8"/>
          </w:tcPr>
          <w:p w14:paraId="7E159E93" w14:textId="77777777" w:rsidR="009F6F09" w:rsidRPr="00955A62" w:rsidRDefault="009F6F09" w:rsidP="00984192">
            <w:pPr>
              <w:pageBreakBefore/>
              <w:tabs>
                <w:tab w:val="right" w:leader="dot" w:pos="6180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Un</w:t>
            </w:r>
          </w:p>
        </w:tc>
        <w:tc>
          <w:tcPr>
            <w:tcW w:w="447" w:type="pct"/>
            <w:shd w:val="clear" w:color="auto" w:fill="B6DDE8"/>
          </w:tcPr>
          <w:p w14:paraId="1E7171E1" w14:textId="77777777" w:rsidR="009F6F09" w:rsidRPr="00955A62" w:rsidRDefault="009F6F09" w:rsidP="009A4349">
            <w:pPr>
              <w:pageBreakBefore/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jour,</w:t>
            </w:r>
          </w:p>
        </w:tc>
      </w:tr>
      <w:tr w:rsidR="00C50886" w:rsidRPr="00955A62" w14:paraId="2F110965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219E57" w14:textId="77777777" w:rsidR="009F6F09" w:rsidRPr="00955A62" w:rsidRDefault="009F6F09" w:rsidP="006F03D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2C4532F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B826BD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B2F361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32FBE76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9AA6FC3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A8E5CD7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6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28C6525" w14:textId="77777777" w:rsidR="009F6F09" w:rsidRPr="00955A62" w:rsidRDefault="009F6F09" w:rsidP="006F03D1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7</w:t>
            </w:r>
          </w:p>
        </w:tc>
      </w:tr>
      <w:tr w:rsidR="00C50886" w:rsidRPr="00955A62" w14:paraId="6A1B940F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A23013" w14:textId="77777777" w:rsidR="00CB34EF" w:rsidRPr="00955A62" w:rsidRDefault="00CB34EF" w:rsidP="00CB34E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81B0E36" w14:textId="77777777" w:rsidR="00CB34EF" w:rsidRPr="00955A62" w:rsidRDefault="00070BF6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85" w:type="pct"/>
            <w:shd w:val="clear" w:color="auto" w:fill="B6DDE8"/>
          </w:tcPr>
          <w:p w14:paraId="20FD0822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allait </w:t>
            </w:r>
          </w:p>
        </w:tc>
        <w:tc>
          <w:tcPr>
            <w:tcW w:w="440" w:type="pct"/>
            <w:gridSpan w:val="2"/>
            <w:shd w:val="clear" w:color="auto" w:fill="B6DDE8"/>
          </w:tcPr>
          <w:p w14:paraId="262DC404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de</w:t>
            </w:r>
          </w:p>
        </w:tc>
        <w:tc>
          <w:tcPr>
            <w:tcW w:w="504" w:type="pct"/>
            <w:shd w:val="clear" w:color="auto" w:fill="B6DDE8"/>
          </w:tcPr>
          <w:p w14:paraId="44C581C1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l’école</w:t>
            </w:r>
          </w:p>
        </w:tc>
        <w:tc>
          <w:tcPr>
            <w:tcW w:w="426" w:type="pct"/>
            <w:shd w:val="clear" w:color="auto" w:fill="B6DDE8"/>
          </w:tcPr>
          <w:p w14:paraId="680F9AB5" w14:textId="77777777" w:rsidR="00CB34EF" w:rsidRPr="00955A62" w:rsidRDefault="00F14162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>
              <w:rPr>
                <w:color w:val="FF0000"/>
                <w:sz w:val="20"/>
                <w:lang w:val="fr-FR"/>
              </w:rPr>
              <w:t>vers</w:t>
            </w:r>
          </w:p>
        </w:tc>
        <w:tc>
          <w:tcPr>
            <w:tcW w:w="399" w:type="pct"/>
            <w:gridSpan w:val="2"/>
            <w:shd w:val="clear" w:color="auto" w:fill="B6DDE8"/>
          </w:tcPr>
          <w:p w14:paraId="39AF0A8A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la</w:t>
            </w:r>
          </w:p>
        </w:tc>
        <w:tc>
          <w:tcPr>
            <w:tcW w:w="447" w:type="pct"/>
            <w:shd w:val="clear" w:color="auto" w:fill="B6DDE8"/>
          </w:tcPr>
          <w:p w14:paraId="0B34227C" w14:textId="77777777" w:rsidR="00CB34EF" w:rsidRPr="00955A62" w:rsidRDefault="00CB34EF" w:rsidP="00FC59C3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 </w:t>
            </w:r>
            <w:r w:rsidR="00FC59C3" w:rsidRPr="00955A62">
              <w:rPr>
                <w:color w:val="FF0000"/>
                <w:sz w:val="20"/>
                <w:lang w:val="fr-FR"/>
              </w:rPr>
              <w:t>maison</w:t>
            </w:r>
            <w:r w:rsidR="00B42C5C" w:rsidRPr="00955A62">
              <w:rPr>
                <w:color w:val="FF0000"/>
                <w:sz w:val="20"/>
                <w:lang w:val="fr-FR"/>
              </w:rPr>
              <w:t>.</w:t>
            </w:r>
          </w:p>
        </w:tc>
      </w:tr>
      <w:tr w:rsidR="00C50886" w:rsidRPr="00955A62" w14:paraId="13A9185B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0BF950" w14:textId="77777777" w:rsidR="00CB34EF" w:rsidRPr="00955A62" w:rsidRDefault="00CB34EF" w:rsidP="00CB34E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9684130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8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99A115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9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3C589E2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10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47621E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11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98BE985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12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78A7E3D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13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719CBB7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14</w:t>
            </w:r>
          </w:p>
        </w:tc>
      </w:tr>
      <w:tr w:rsidR="00C50886" w:rsidRPr="00955A62" w14:paraId="1F2FE85D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180B9C" w14:textId="77777777" w:rsidR="00CB34EF" w:rsidRPr="00955A62" w:rsidRDefault="00CB34EF" w:rsidP="00CB34E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0A82547D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Il</w:t>
            </w:r>
          </w:p>
        </w:tc>
        <w:tc>
          <w:tcPr>
            <w:tcW w:w="485" w:type="pct"/>
            <w:shd w:val="clear" w:color="auto" w:fill="B6DDE8"/>
          </w:tcPr>
          <w:p w14:paraId="44EFF9B4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vit</w:t>
            </w:r>
          </w:p>
        </w:tc>
        <w:tc>
          <w:tcPr>
            <w:tcW w:w="440" w:type="pct"/>
            <w:gridSpan w:val="2"/>
            <w:shd w:val="clear" w:color="auto" w:fill="B6DDE8"/>
          </w:tcPr>
          <w:p w14:paraId="454B545E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des</w:t>
            </w:r>
          </w:p>
        </w:tc>
        <w:tc>
          <w:tcPr>
            <w:tcW w:w="504" w:type="pct"/>
            <w:shd w:val="clear" w:color="auto" w:fill="B6DDE8"/>
          </w:tcPr>
          <w:p w14:paraId="75F07C27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fleurs</w:t>
            </w:r>
          </w:p>
        </w:tc>
        <w:tc>
          <w:tcPr>
            <w:tcW w:w="426" w:type="pct"/>
            <w:shd w:val="clear" w:color="auto" w:fill="B6DDE8"/>
          </w:tcPr>
          <w:p w14:paraId="25D7D47D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rouges</w:t>
            </w:r>
          </w:p>
        </w:tc>
        <w:tc>
          <w:tcPr>
            <w:tcW w:w="399" w:type="pct"/>
            <w:gridSpan w:val="2"/>
            <w:shd w:val="clear" w:color="auto" w:fill="B6DDE8"/>
          </w:tcPr>
          <w:p w14:paraId="63FF7DAC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sur</w:t>
            </w:r>
          </w:p>
        </w:tc>
        <w:tc>
          <w:tcPr>
            <w:tcW w:w="447" w:type="pct"/>
            <w:shd w:val="clear" w:color="auto" w:fill="B6DDE8"/>
          </w:tcPr>
          <w:p w14:paraId="5B852D83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le</w:t>
            </w:r>
          </w:p>
        </w:tc>
      </w:tr>
      <w:tr w:rsidR="00C50886" w:rsidRPr="00955A62" w14:paraId="08DA8C2A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F1EF3C" w14:textId="77777777" w:rsidR="00CB34EF" w:rsidRPr="00955A62" w:rsidRDefault="00CB34EF" w:rsidP="00CB34E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B739428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15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07A7AE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16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B8C6A8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17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7A9EC07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18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D0AFF1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19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FAA3DD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20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66D441A" w14:textId="77777777" w:rsidR="00CB34EF" w:rsidRPr="00955A62" w:rsidRDefault="00CB34EF" w:rsidP="00CB34EF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21</w:t>
            </w:r>
          </w:p>
        </w:tc>
      </w:tr>
      <w:tr w:rsidR="00F757EE" w:rsidRPr="00955A62" w14:paraId="622C2528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3FDE41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043E49E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chemin.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4A5875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Les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D461AC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fleurs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57F108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>
              <w:rPr>
                <w:color w:val="FF0000"/>
                <w:sz w:val="20"/>
                <w:lang w:val="fr-FR"/>
              </w:rPr>
              <w:t>rouges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6A9CDA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étaient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2B436BD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près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548DE23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d’une</w:t>
            </w:r>
          </w:p>
        </w:tc>
      </w:tr>
      <w:tr w:rsidR="00F757EE" w:rsidRPr="00955A62" w14:paraId="66AF6579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9A4CD1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481CD3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22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AB527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23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864BC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24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16213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25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405C2A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26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C09287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27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6611D57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28</w:t>
            </w:r>
          </w:p>
        </w:tc>
      </w:tr>
      <w:tr w:rsidR="00F757EE" w:rsidRPr="00955A62" w14:paraId="60F85EDD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D4CF1C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0C1A648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ferme</w:t>
            </w:r>
            <w:r w:rsidRPr="00955A62" w:rsidDel="00F757EE">
              <w:rPr>
                <w:rFonts w:eastAsia="Calibri"/>
                <w:color w:val="FF0000"/>
                <w:sz w:val="20"/>
                <w:lang w:val="fr-FR" w:bidi="en-US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B9046F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de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8FF787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tomates.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BBCC46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3C730C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voulut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BA642B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aller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4594D5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prendre</w:t>
            </w:r>
          </w:p>
        </w:tc>
      </w:tr>
      <w:tr w:rsidR="00F757EE" w:rsidRPr="00955A62" w14:paraId="3E859BF5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5C2BD6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20A8BA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29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9B85F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30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E70275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31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FA1BB5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32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A9D2CA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33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C7156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34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8BF6B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35</w:t>
            </w:r>
          </w:p>
        </w:tc>
      </w:tr>
      <w:tr w:rsidR="00F757EE" w:rsidRPr="00955A62" w14:paraId="79686025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BCE40A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7852BE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quelques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0AF1EF5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fleurs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E77E62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pour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58C612B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sa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1C872CF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mère.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1E94CD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2E366FB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courut </w:t>
            </w:r>
          </w:p>
        </w:tc>
      </w:tr>
      <w:tr w:rsidR="00F757EE" w:rsidRPr="00955A62" w14:paraId="52351FF9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3D7323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476DDC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36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261F5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37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48DFBF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38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609048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39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FEC2C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40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282EDB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41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3E6396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42</w:t>
            </w:r>
          </w:p>
        </w:tc>
      </w:tr>
      <w:tr w:rsidR="00F757EE" w:rsidRPr="00955A62" w14:paraId="21A918D7" w14:textId="77777777" w:rsidTr="001A21C8">
        <w:trPr>
          <w:cantSplit/>
          <w:trHeight w:val="28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188173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62B0B7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vite</w:t>
            </w:r>
            <w:r w:rsidRPr="00955A62" w:rsidDel="00F757EE">
              <w:rPr>
                <w:rFonts w:eastAsia="Calibri"/>
                <w:color w:val="FF0000"/>
                <w:sz w:val="20"/>
                <w:lang w:val="fr-FR" w:bidi="en-US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C64BE2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à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FDF04A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travers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9C16C0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la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C59423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ferme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74D5E3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pour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0E244CF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prendre </w:t>
            </w:r>
          </w:p>
        </w:tc>
      </w:tr>
      <w:tr w:rsidR="00F757EE" w:rsidRPr="00955A62" w14:paraId="478F9764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2AAEAB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37BC9A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43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EF435D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44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9C1F34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45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9E24B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46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F4208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47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8FD76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48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471223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49</w:t>
            </w:r>
          </w:p>
        </w:tc>
      </w:tr>
      <w:tr w:rsidR="00F757EE" w:rsidRPr="00955A62" w14:paraId="441DADF9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AFA686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6F9462A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les</w:t>
            </w:r>
            <w:r w:rsidRPr="00955A62" w:rsidDel="00F757EE">
              <w:rPr>
                <w:color w:val="FF0000"/>
                <w:sz w:val="20"/>
                <w:lang w:val="fr-FR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2A99AA2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fleurs.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421CCB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Il 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FB7A94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tomba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3E5DAF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par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40EFFC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terre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2E77C71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à</w:t>
            </w:r>
          </w:p>
        </w:tc>
      </w:tr>
      <w:tr w:rsidR="00F757EE" w:rsidRPr="00955A62" w14:paraId="1DFFA89E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A80385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59BEBE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50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9B57D3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51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919CB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52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3519D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53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B2D9B1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54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A35B2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55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EBED6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56</w:t>
            </w:r>
          </w:p>
        </w:tc>
      </w:tr>
      <w:tr w:rsidR="00F757EE" w:rsidRPr="00955A62" w14:paraId="632EB6AC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F47635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0467D40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coté</w:t>
            </w:r>
            <w:r w:rsidRPr="00955A62" w:rsidDel="00F757EE">
              <w:rPr>
                <w:color w:val="FF0000"/>
                <w:sz w:val="20"/>
                <w:lang w:val="fr-FR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E3DE54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d’un</w:t>
            </w:r>
          </w:p>
          <w:p w14:paraId="47920C1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8E5CD4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bananier.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30011B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24B4E19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se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A402418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mit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9B58151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color w:val="FF0000"/>
                <w:sz w:val="20"/>
                <w:lang w:val="fr-FR" w:bidi="en-US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à</w:t>
            </w:r>
          </w:p>
        </w:tc>
      </w:tr>
      <w:tr w:rsidR="00F757EE" w:rsidRPr="00955A62" w14:paraId="1FFB3244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22D1CF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CD7A633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57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0FCE9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58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763FF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color w:val="000000"/>
                <w:sz w:val="20"/>
                <w:lang w:val="fr-FR"/>
              </w:rPr>
              <w:t>59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7FD166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60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910F9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61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10166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62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37711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63</w:t>
            </w:r>
          </w:p>
        </w:tc>
      </w:tr>
      <w:tr w:rsidR="00F757EE" w:rsidRPr="00955A62" w14:paraId="58380564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40E2F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660CC6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rFonts w:eastAsia="Calibri"/>
                <w:color w:val="FF0000"/>
                <w:sz w:val="20"/>
                <w:lang w:val="fr-FR" w:bidi="en-US"/>
              </w:rPr>
              <w:t>pleurer.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A8DA4F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Le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6FF898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fermier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44ADC8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 xml:space="preserve">le 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6FBDA0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vit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6E7F910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et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C4AAF67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arriva.</w:t>
            </w:r>
          </w:p>
        </w:tc>
      </w:tr>
      <w:tr w:rsidR="00F757EE" w:rsidRPr="00955A62" w14:paraId="6B6F551E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33BAA5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38C4CA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64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66185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65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C14BF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66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8C8565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67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AE649C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FA9728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69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9C261F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70</w:t>
            </w:r>
          </w:p>
        </w:tc>
      </w:tr>
      <w:tr w:rsidR="00F757EE" w:rsidRPr="00955A62" w14:paraId="36E97FFA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21426E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7BFE4A67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Il</w:t>
            </w:r>
            <w:r w:rsidRPr="00955A62" w:rsidDel="00F757EE">
              <w:rPr>
                <w:color w:val="FF0000"/>
                <w:sz w:val="20"/>
                <w:lang w:val="fr-FR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6579467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donna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7890C5DA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à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650323BF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447F316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plein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5E97F0A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de</w:t>
            </w: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05F8DAA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fleurs.</w:t>
            </w:r>
          </w:p>
        </w:tc>
      </w:tr>
      <w:tr w:rsidR="00F757EE" w:rsidRPr="00955A62" w14:paraId="256580BB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DF79F4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656613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71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DBE06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72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03BD6EF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73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B165A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74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A96189B" w14:textId="77777777" w:rsidR="00F757EE" w:rsidRPr="00955A62" w:rsidRDefault="00EE428F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>
              <w:rPr>
                <w:rFonts w:eastAsia="Calibri"/>
                <w:sz w:val="20"/>
                <w:lang w:val="fr-FR" w:bidi="en-US"/>
              </w:rPr>
              <w:t>75</w:t>
            </w: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B3AB0B9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76</w:t>
            </w: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59A8ECF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>77</w:t>
            </w:r>
          </w:p>
        </w:tc>
      </w:tr>
      <w:tr w:rsidR="00F757EE" w:rsidRPr="00955A62" w14:paraId="110504BA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083E21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single" w:sz="4" w:space="0" w:color="auto"/>
              <w:bottom w:val="nil"/>
            </w:tcBorders>
            <w:shd w:val="clear" w:color="auto" w:fill="B6DDE8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1445AA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Madani</w:t>
            </w:r>
            <w:r w:rsidRPr="00955A62" w:rsidDel="00F757EE">
              <w:rPr>
                <w:color w:val="FF0000"/>
                <w:sz w:val="20"/>
                <w:lang w:val="fr-FR"/>
              </w:rPr>
              <w:t xml:space="preserve"> </w:t>
            </w:r>
          </w:p>
        </w:tc>
        <w:tc>
          <w:tcPr>
            <w:tcW w:w="485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4657346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était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1A831F6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très</w:t>
            </w:r>
          </w:p>
        </w:tc>
        <w:tc>
          <w:tcPr>
            <w:tcW w:w="504" w:type="pct"/>
            <w:tcBorders>
              <w:top w:val="single" w:sz="4" w:space="0" w:color="auto"/>
              <w:bottom w:val="nil"/>
            </w:tcBorders>
            <w:shd w:val="clear" w:color="auto" w:fill="B6DDE8"/>
          </w:tcPr>
          <w:p w14:paraId="33596CA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  <w:r w:rsidRPr="00955A62">
              <w:rPr>
                <w:color w:val="FF0000"/>
                <w:sz w:val="20"/>
                <w:lang w:val="fr-FR"/>
              </w:rPr>
              <w:t>content.</w:t>
            </w:r>
          </w:p>
        </w:tc>
        <w:tc>
          <w:tcPr>
            <w:tcW w:w="426" w:type="pct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08AAAE5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16EE3D3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</w:p>
        </w:tc>
        <w:tc>
          <w:tcPr>
            <w:tcW w:w="447" w:type="pct"/>
            <w:tcBorders>
              <w:top w:val="single" w:sz="4" w:space="0" w:color="auto"/>
              <w:bottom w:val="nil"/>
            </w:tcBorders>
            <w:shd w:val="clear" w:color="auto" w:fill="B6DDE8"/>
            <w:vAlign w:val="center"/>
          </w:tcPr>
          <w:p w14:paraId="4CAFD82D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FF0000"/>
                <w:sz w:val="20"/>
                <w:lang w:val="fr-FR"/>
              </w:rPr>
            </w:pPr>
          </w:p>
        </w:tc>
      </w:tr>
      <w:tr w:rsidR="00F757EE" w:rsidRPr="00955A62" w14:paraId="16E68761" w14:textId="77777777" w:rsidTr="001A21C8">
        <w:trPr>
          <w:cantSplit/>
          <w:trHeight w:val="20"/>
          <w:jc w:val="center"/>
        </w:trPr>
        <w:tc>
          <w:tcPr>
            <w:tcW w:w="1860" w:type="pct"/>
            <w:vMerge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9306E6" w14:textId="77777777" w:rsidR="00F757EE" w:rsidRPr="00955A62" w:rsidRDefault="00F757EE" w:rsidP="00F757E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  <w:tc>
          <w:tcPr>
            <w:tcW w:w="439" w:type="pct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B7C694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78</w:t>
            </w:r>
          </w:p>
        </w:tc>
        <w:tc>
          <w:tcPr>
            <w:tcW w:w="48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E01D84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79</w:t>
            </w:r>
          </w:p>
        </w:tc>
        <w:tc>
          <w:tcPr>
            <w:tcW w:w="44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6D91E6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color w:val="000000"/>
                <w:sz w:val="20"/>
                <w:lang w:val="fr-FR"/>
              </w:rPr>
            </w:pPr>
            <w:r w:rsidRPr="00955A62">
              <w:rPr>
                <w:color w:val="000000"/>
                <w:sz w:val="20"/>
                <w:lang w:val="fr-FR"/>
              </w:rPr>
              <w:t>80</w:t>
            </w:r>
          </w:p>
        </w:tc>
        <w:tc>
          <w:tcPr>
            <w:tcW w:w="50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27134C2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  <w:r>
              <w:rPr>
                <w:rFonts w:eastAsia="Calibri"/>
                <w:sz w:val="20"/>
                <w:lang w:val="fr-FR" w:bidi="en-US"/>
              </w:rPr>
              <w:t>81</w:t>
            </w:r>
          </w:p>
        </w:tc>
        <w:tc>
          <w:tcPr>
            <w:tcW w:w="426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C01C54E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</w:p>
        </w:tc>
        <w:tc>
          <w:tcPr>
            <w:tcW w:w="39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AFAF81C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</w:p>
        </w:tc>
        <w:tc>
          <w:tcPr>
            <w:tcW w:w="44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90D1B8B" w14:textId="77777777" w:rsidR="00F757EE" w:rsidRPr="00955A62" w:rsidRDefault="00F757EE" w:rsidP="00F757EE">
            <w:pPr>
              <w:tabs>
                <w:tab w:val="right" w:leader="dot" w:pos="3941"/>
              </w:tabs>
              <w:spacing w:line="276" w:lineRule="auto"/>
              <w:ind w:left="144" w:hanging="144"/>
              <w:contextualSpacing/>
              <w:jc w:val="center"/>
              <w:rPr>
                <w:rFonts w:eastAsia="Calibri"/>
                <w:sz w:val="20"/>
                <w:lang w:val="fr-FR" w:bidi="en-US"/>
              </w:rPr>
            </w:pPr>
          </w:p>
        </w:tc>
      </w:tr>
      <w:tr w:rsidR="00F757EE" w:rsidRPr="00955A62" w14:paraId="16BA8329" w14:textId="77777777" w:rsidTr="00F757EE">
        <w:trPr>
          <w:cantSplit/>
          <w:trHeight w:val="227"/>
          <w:jc w:val="center"/>
        </w:trPr>
        <w:tc>
          <w:tcPr>
            <w:tcW w:w="1860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E44C96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b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t>FL20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>Résultats de la lecture par l’enfant.</w:t>
            </w:r>
          </w:p>
        </w:tc>
        <w:tc>
          <w:tcPr>
            <w:tcW w:w="2473" w:type="pct"/>
            <w:gridSpan w:val="9"/>
            <w:tcBorders>
              <w:top w:val="single" w:sz="4" w:space="0" w:color="auto"/>
            </w:tcBorders>
            <w:shd w:val="clear" w:color="auto" w:fill="B6DDE8"/>
          </w:tcPr>
          <w:p w14:paraId="655AE0BF" w14:textId="77777777" w:rsidR="00F757EE" w:rsidRPr="00955A62" w:rsidRDefault="00F757EE" w:rsidP="00F757EE">
            <w:pPr>
              <w:tabs>
                <w:tab w:val="right" w:leader="dot" w:pos="4829"/>
                <w:tab w:val="right" w:leader="dot" w:pos="7527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dernier mot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Numéro __ __</w:t>
            </w:r>
          </w:p>
          <w:p w14:paraId="6A6CD973" w14:textId="77777777" w:rsidR="00F757EE" w:rsidRPr="00955A62" w:rsidRDefault="00F757EE" w:rsidP="00F757EE">
            <w:pPr>
              <w:tabs>
                <w:tab w:val="right" w:leader="dot" w:pos="4829"/>
                <w:tab w:val="right" w:leader="dot" w:pos="7527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6CDEF75A" w14:textId="77777777" w:rsidR="00F757EE" w:rsidRPr="00955A62" w:rsidRDefault="00F757EE" w:rsidP="00F757EE">
            <w:pPr>
              <w:tabs>
                <w:tab w:val="right" w:leader="dot" w:pos="4829"/>
                <w:tab w:val="right" w:leader="dot" w:pos="7527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nombre total de mots</w:t>
            </w:r>
          </w:p>
          <w:p w14:paraId="40C42B16" w14:textId="77777777" w:rsidR="00F757EE" w:rsidRPr="00955A62" w:rsidRDefault="00F757EE" w:rsidP="00F757EE">
            <w:pPr>
              <w:tabs>
                <w:tab w:val="right" w:leader="dot" w:pos="4829"/>
                <w:tab w:val="right" w:leader="dot" w:pos="7527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incorrects ou rates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Nombre __ __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B5BA57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955A62" w14:paraId="7BD2C301" w14:textId="77777777" w:rsidTr="00F757EE">
        <w:trPr>
          <w:cantSplit/>
          <w:trHeight w:val="227"/>
          <w:jc w:val="center"/>
        </w:trPr>
        <w:tc>
          <w:tcPr>
            <w:tcW w:w="1860" w:type="pct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46706C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t>FL21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>Comment l’enfant a-t-il lu l’histoire ?</w:t>
            </w:r>
          </w:p>
        </w:tc>
        <w:tc>
          <w:tcPr>
            <w:tcW w:w="2473" w:type="pct"/>
            <w:gridSpan w:val="9"/>
            <w:tcBorders>
              <w:bottom w:val="single" w:sz="4" w:space="0" w:color="auto"/>
            </w:tcBorders>
            <w:shd w:val="clear" w:color="auto" w:fill="B6DDE8"/>
          </w:tcPr>
          <w:p w14:paraId="05539F60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L’Enfant a lu au moins un mot</w:t>
            </w:r>
          </w:p>
          <w:p w14:paraId="7415EBEE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 xml:space="preserve">correctement 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0809034C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5CD03B92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L’Enfant n’a lu aucun mot</w:t>
            </w:r>
          </w:p>
          <w:p w14:paraId="3B8A3C63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correctement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 xml:space="preserve"> 2</w:t>
            </w:r>
          </w:p>
          <w:p w14:paraId="413B6E78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2009B688" w14:textId="77777777" w:rsidR="00F757EE" w:rsidRPr="00955A62" w:rsidRDefault="00F757EE" w:rsidP="00F757EE">
            <w:pPr>
              <w:tabs>
                <w:tab w:val="right" w:leader="dot" w:pos="4829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L’Enfant n’a pas essaye de lire l’histoire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AC3714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CC9D287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59E8432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D425573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4D4C3BD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2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FL23</w:t>
            </w:r>
          </w:p>
          <w:p w14:paraId="316614E2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43BF92B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t>3</w:t>
            </w:r>
            <w:r w:rsidRPr="00955A62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955A62">
              <w:rPr>
                <w:rFonts w:ascii="Times New Roman" w:hAnsi="Times New Roman"/>
                <w:i/>
                <w:lang w:val="fr-FR"/>
              </w:rPr>
              <w:t>FL23</w:t>
            </w:r>
          </w:p>
        </w:tc>
      </w:tr>
      <w:tr w:rsidR="00F757EE" w:rsidRPr="008454A1" w14:paraId="65AB757A" w14:textId="77777777" w:rsidTr="00F757EE">
        <w:trPr>
          <w:cantSplit/>
          <w:trHeight w:val="1191"/>
          <w:jc w:val="center"/>
        </w:trPr>
        <w:tc>
          <w:tcPr>
            <w:tcW w:w="2155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8FFC24" w14:textId="77777777" w:rsidR="00F757EE" w:rsidRPr="00955A62" w:rsidRDefault="00F757EE" w:rsidP="00F757EE">
            <w:pPr>
              <w:pageBreakBefore/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lastRenderedPageBreak/>
              <w:t>FL22</w:t>
            </w:r>
            <w:r w:rsidRPr="00955A62">
              <w:rPr>
                <w:rFonts w:eastAsia="Calibri"/>
                <w:sz w:val="20"/>
                <w:lang w:val="fr-FR" w:bidi="en-US"/>
              </w:rPr>
              <w:t>. Maintenant,  je vais vous poser quelques questions sur ce que vous avez lu.</w:t>
            </w:r>
          </w:p>
          <w:p w14:paraId="31C8D7CE" w14:textId="77777777" w:rsidR="00F757EE" w:rsidRPr="00955A62" w:rsidRDefault="00F757EE" w:rsidP="00F757EE">
            <w:pPr>
              <w:pageBreakBefore/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010BD4CE" w14:textId="77777777" w:rsidR="00F757EE" w:rsidRPr="00955A62" w:rsidRDefault="00F757EE" w:rsidP="00F757EE">
            <w:pPr>
              <w:pageBreakBefore/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Si l'enfant ne donne pas de réponse après quelques secondes, répéter la question. Si l'enfant semble incapable de répondre après avoir répété la question, marquer 'Non réponse' et dire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: </w:t>
            </w:r>
            <w:r w:rsidRPr="00955A62">
              <w:rPr>
                <w:rFonts w:eastAsia="Calibri"/>
                <w:sz w:val="20"/>
                <w:lang w:val="fr-FR" w:bidi="en-US"/>
              </w:rPr>
              <w:t>Merci. C’est OK on va continuer.</w:t>
            </w:r>
          </w:p>
          <w:p w14:paraId="3DEF8394" w14:textId="77777777" w:rsidR="00F757EE" w:rsidRPr="00955A62" w:rsidRDefault="00F757EE" w:rsidP="00F757EE">
            <w:pPr>
              <w:pageBreakBefore/>
              <w:spacing w:line="276" w:lineRule="auto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2897AD12" w14:textId="77777777" w:rsidR="00F757EE" w:rsidRPr="00955A62" w:rsidRDefault="00F757EE" w:rsidP="00F757EE">
            <w:pPr>
              <w:pageBreakBefore/>
              <w:spacing w:line="276" w:lineRule="auto"/>
              <w:ind w:left="140" w:hanging="140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 xml:space="preserve">S’assurer que l’enfant peut toujours voir le texte et demander :  </w:t>
            </w:r>
          </w:p>
          <w:p w14:paraId="5DD7447C" w14:textId="77777777" w:rsidR="00F757EE" w:rsidRPr="00955A62" w:rsidRDefault="00F757EE" w:rsidP="00F757EE">
            <w:pPr>
              <w:pageBreakBefore/>
              <w:spacing w:line="276" w:lineRule="auto"/>
              <w:contextualSpacing/>
              <w:rPr>
                <w:rFonts w:eastAsia="Calibri"/>
                <w:sz w:val="20"/>
                <w:lang w:val="fr-FR" w:bidi="en-US"/>
              </w:rPr>
            </w:pPr>
          </w:p>
        </w:tc>
        <w:tc>
          <w:tcPr>
            <w:tcW w:w="2178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66B24B0" w14:textId="77777777" w:rsidR="00F757EE" w:rsidRPr="00955A62" w:rsidRDefault="00F757EE" w:rsidP="00F757EE">
            <w:pPr>
              <w:pageBreakBefore/>
              <w:tabs>
                <w:tab w:val="right" w:leader="dot" w:pos="4288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6B2D08" w14:textId="77777777" w:rsidR="00F757EE" w:rsidRPr="00955A62" w:rsidRDefault="00F757EE" w:rsidP="00F757EE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</w:p>
        </w:tc>
      </w:tr>
      <w:tr w:rsidR="00F757EE" w:rsidRPr="008454A1" w14:paraId="4F580C92" w14:textId="77777777" w:rsidTr="00F757EE">
        <w:trPr>
          <w:cantSplit/>
          <w:trHeight w:val="850"/>
          <w:jc w:val="center"/>
        </w:trPr>
        <w:tc>
          <w:tcPr>
            <w:tcW w:w="2155" w:type="pct"/>
            <w:gridSpan w:val="3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C6C6F9" w14:textId="36EB2866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2558CF">
              <w:rPr>
                <w:sz w:val="20"/>
                <w:lang w:val="fr-FR"/>
              </w:rPr>
              <w:tab/>
            </w:r>
            <w:r w:rsidR="002558CF" w:rsidRPr="002558CF">
              <w:rPr>
                <w:sz w:val="20"/>
                <w:lang w:val="fr-FR"/>
              </w:rPr>
              <w:t xml:space="preserve">     </w:t>
            </w:r>
            <w:r w:rsidRPr="002558CF">
              <w:rPr>
                <w:sz w:val="20"/>
                <w:lang w:val="fr-FR"/>
              </w:rPr>
              <w:t>[A]</w:t>
            </w:r>
            <w:r w:rsidR="002558CF" w:rsidRPr="002558CF" w:rsidDel="002558CF">
              <w:rPr>
                <w:sz w:val="20"/>
                <w:lang w:val="fr-FR"/>
              </w:rPr>
              <w:t xml:space="preserve"> </w:t>
            </w:r>
            <w:r w:rsidRPr="002558CF">
              <w:rPr>
                <w:sz w:val="20"/>
                <w:lang w:val="fr-FR"/>
              </w:rPr>
              <w:t>En quelle classe est Madani ?</w:t>
            </w:r>
          </w:p>
          <w:p w14:paraId="4DCC2FC0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2D50A4CE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9CF3454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</w:tc>
        <w:tc>
          <w:tcPr>
            <w:tcW w:w="2178" w:type="pct"/>
            <w:gridSpan w:val="7"/>
            <w:tcBorders>
              <w:top w:val="nil"/>
              <w:bottom w:val="nil"/>
            </w:tcBorders>
            <w:shd w:val="clear" w:color="auto" w:fill="auto"/>
          </w:tcPr>
          <w:p w14:paraId="6D17248C" w14:textId="42D3C06A" w:rsidR="00F757EE" w:rsidRPr="002558CF" w:rsidRDefault="00F73F5C" w:rsidP="00F757EE">
            <w:pPr>
              <w:tabs>
                <w:tab w:val="right" w:leader="dot" w:pos="4288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Correct (Madani est en deuxieme ANN</w:t>
            </w:r>
            <w:r w:rsidRPr="002558CF">
              <w:rPr>
                <w:sz w:val="20"/>
                <w:lang w:val="fr-FR"/>
              </w:rPr>
              <w:t>É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E/ MADANI est en cp2/ Madani est en 2eme classe)</w:t>
            </w:r>
            <w:r w:rsidR="00F757EE" w:rsidRPr="002558CF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2BE20B3E" w14:textId="77777777" w:rsidR="00F757EE" w:rsidRPr="002558CF" w:rsidRDefault="00F757EE" w:rsidP="00F757EE">
            <w:pPr>
              <w:tabs>
                <w:tab w:val="right" w:leader="dot" w:pos="4288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19D61115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NON reponse / dit ‘je ne sais pas’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5A1803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8454A1" w14:paraId="34A3C372" w14:textId="77777777" w:rsidTr="00F757EE">
        <w:trPr>
          <w:cantSplit/>
          <w:trHeight w:val="850"/>
          <w:jc w:val="center"/>
        </w:trPr>
        <w:tc>
          <w:tcPr>
            <w:tcW w:w="2155" w:type="pct"/>
            <w:gridSpan w:val="3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79B169" w14:textId="77777777" w:rsidR="002558CF" w:rsidRPr="002558CF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2558CF">
              <w:rPr>
                <w:sz w:val="20"/>
                <w:lang w:val="fr-FR"/>
              </w:rPr>
              <w:tab/>
              <w:t xml:space="preserve">    [B]</w:t>
            </w:r>
            <w:r w:rsidRPr="002558CF">
              <w:rPr>
                <w:sz w:val="20"/>
                <w:lang w:val="fr-FR"/>
              </w:rPr>
              <w:tab/>
            </w:r>
            <w:r w:rsidR="00F73F5C" w:rsidRPr="002558CF">
              <w:rPr>
                <w:rFonts w:eastAsia="Calibri"/>
                <w:sz w:val="20"/>
                <w:lang w:val="fr-FR" w:bidi="en-US"/>
              </w:rPr>
              <w:t xml:space="preserve">Qu’est-ce que Madani a vu en rentrant de </w:t>
            </w:r>
            <w:r w:rsidR="002558CF" w:rsidRPr="002558CF">
              <w:rPr>
                <w:rFonts w:eastAsia="Calibri"/>
                <w:sz w:val="20"/>
                <w:lang w:val="fr-FR" w:bidi="en-US"/>
              </w:rPr>
              <w:t xml:space="preserve">   </w:t>
            </w:r>
          </w:p>
          <w:p w14:paraId="7FE722F0" w14:textId="224FC83D" w:rsidR="00F757EE" w:rsidRPr="002558CF" w:rsidRDefault="002558CF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2558CF">
              <w:rPr>
                <w:rFonts w:eastAsia="Calibri"/>
                <w:sz w:val="20"/>
                <w:lang w:val="fr-FR" w:bidi="en-US"/>
              </w:rPr>
              <w:t xml:space="preserve">            </w:t>
            </w:r>
            <w:r w:rsidR="00F73F5C" w:rsidRPr="002558CF">
              <w:rPr>
                <w:rFonts w:eastAsia="Calibri"/>
                <w:sz w:val="20"/>
                <w:lang w:val="fr-FR" w:bidi="en-US"/>
              </w:rPr>
              <w:t>l’école ?</w:t>
            </w:r>
          </w:p>
        </w:tc>
        <w:tc>
          <w:tcPr>
            <w:tcW w:w="2178" w:type="pct"/>
            <w:gridSpan w:val="7"/>
            <w:tcBorders>
              <w:top w:val="nil"/>
              <w:bottom w:val="nil"/>
            </w:tcBorders>
            <w:shd w:val="clear" w:color="auto" w:fill="auto"/>
          </w:tcPr>
          <w:p w14:paraId="61345296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Correct (il a vu des fleurs)</w:t>
            </w:r>
            <w:r w:rsidRPr="002558CF">
              <w:rPr>
                <w:caps/>
                <w:sz w:val="20"/>
                <w:lang w:val="fr-FR"/>
              </w:rPr>
              <w:tab/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1</w:t>
            </w:r>
          </w:p>
          <w:p w14:paraId="2F513902" w14:textId="77777777" w:rsidR="00F757EE" w:rsidRPr="002558CF" w:rsidRDefault="00F757EE" w:rsidP="00F757EE">
            <w:pPr>
              <w:tabs>
                <w:tab w:val="right" w:leader="dot" w:pos="4288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5A04C682" w14:textId="77777777" w:rsidR="00F757EE" w:rsidRPr="002558CF" w:rsidRDefault="00F757EE" w:rsidP="00F757EE">
            <w:pPr>
              <w:tabs>
                <w:tab w:val="right" w:leader="dot" w:pos="4288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NON reponse / dit ‘je ne sais pas’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405FB1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8454A1" w14:paraId="510DB379" w14:textId="77777777" w:rsidTr="00F757EE">
        <w:trPr>
          <w:cantSplit/>
          <w:trHeight w:val="227"/>
          <w:jc w:val="center"/>
        </w:trPr>
        <w:tc>
          <w:tcPr>
            <w:tcW w:w="2155" w:type="pct"/>
            <w:gridSpan w:val="3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8DC475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2558CF">
              <w:rPr>
                <w:sz w:val="20"/>
                <w:lang w:val="fr-FR"/>
              </w:rPr>
              <w:tab/>
              <w:t xml:space="preserve">    [C]</w:t>
            </w:r>
            <w:r w:rsidRPr="002558CF">
              <w:rPr>
                <w:sz w:val="20"/>
                <w:lang w:val="fr-FR"/>
              </w:rPr>
              <w:tab/>
              <w:t xml:space="preserve">Pourquoi est-ce-que Madani a commencé à </w:t>
            </w:r>
            <w:r w:rsidRPr="002558CF">
              <w:rPr>
                <w:sz w:val="20"/>
                <w:lang w:val="fr-FR"/>
              </w:rPr>
              <w:tab/>
              <w:t xml:space="preserve">pleurer </w:t>
            </w:r>
            <w:r w:rsidRPr="002558CF">
              <w:rPr>
                <w:rFonts w:eastAsia="Calibri"/>
                <w:sz w:val="20"/>
                <w:lang w:val="fr-FR" w:bidi="en-US"/>
              </w:rPr>
              <w:t xml:space="preserve">? </w:t>
            </w:r>
          </w:p>
        </w:tc>
        <w:tc>
          <w:tcPr>
            <w:tcW w:w="2178" w:type="pct"/>
            <w:gridSpan w:val="7"/>
            <w:tcBorders>
              <w:top w:val="nil"/>
              <w:bottom w:val="nil"/>
            </w:tcBorders>
            <w:shd w:val="clear" w:color="auto" w:fill="auto"/>
          </w:tcPr>
          <w:p w14:paraId="1EB68064" w14:textId="77F824AA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2558CF">
              <w:rPr>
                <w:caps/>
                <w:sz w:val="20"/>
                <w:lang w:val="fr-FR"/>
              </w:rPr>
              <w:t xml:space="preserve"> 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(parce qu’il est tomb</w:t>
            </w:r>
            <w:r w:rsidR="00F73F5C" w:rsidRPr="002558CF">
              <w:rPr>
                <w:rFonts w:eastAsia="Calibri"/>
                <w:caps/>
                <w:sz w:val="20"/>
                <w:lang w:val="fr-FR" w:bidi="en-US"/>
              </w:rPr>
              <w:t>E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)</w:t>
            </w:r>
            <w:r w:rsidRPr="002558CF">
              <w:rPr>
                <w:caps/>
                <w:sz w:val="20"/>
                <w:lang w:val="fr-FR"/>
              </w:rPr>
              <w:tab/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1</w:t>
            </w:r>
          </w:p>
          <w:p w14:paraId="5A684588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6D405E00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NON reponse / dit ‘je ne sais pas’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631FE8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ACBF580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D9610C3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olor w:val="FFFFFF" w:themeColor="background1"/>
                <w:lang w:val="fr-FR"/>
              </w:rPr>
            </w:pPr>
          </w:p>
        </w:tc>
      </w:tr>
      <w:tr w:rsidR="00F757EE" w:rsidRPr="008454A1" w14:paraId="0AE99F3A" w14:textId="77777777" w:rsidTr="00F757EE">
        <w:trPr>
          <w:cantSplit/>
          <w:trHeight w:val="227"/>
          <w:jc w:val="center"/>
        </w:trPr>
        <w:tc>
          <w:tcPr>
            <w:tcW w:w="2155" w:type="pct"/>
            <w:gridSpan w:val="3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AB105C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b/>
                <w:sz w:val="20"/>
                <w:lang w:val="fr-FR" w:bidi="en-US"/>
              </w:rPr>
            </w:pPr>
            <w:r w:rsidRPr="002558CF">
              <w:rPr>
                <w:sz w:val="20"/>
                <w:lang w:val="fr-FR"/>
              </w:rPr>
              <w:tab/>
              <w:t xml:space="preserve">    [D]</w:t>
            </w:r>
            <w:r w:rsidRPr="002558CF">
              <w:rPr>
                <w:sz w:val="20"/>
                <w:lang w:val="fr-FR"/>
              </w:rPr>
              <w:tab/>
              <w:t xml:space="preserve">Ou est-ce que Madani est tombé </w:t>
            </w:r>
            <w:r w:rsidRPr="002558CF">
              <w:rPr>
                <w:rFonts w:eastAsia="Calibri"/>
                <w:sz w:val="20"/>
                <w:lang w:val="fr-FR" w:bidi="en-US"/>
              </w:rPr>
              <w:t xml:space="preserve">? </w:t>
            </w:r>
          </w:p>
        </w:tc>
        <w:tc>
          <w:tcPr>
            <w:tcW w:w="2178" w:type="pct"/>
            <w:gridSpan w:val="7"/>
            <w:tcBorders>
              <w:top w:val="nil"/>
              <w:bottom w:val="nil"/>
            </w:tcBorders>
            <w:shd w:val="clear" w:color="auto" w:fill="auto"/>
          </w:tcPr>
          <w:p w14:paraId="5E9F665F" w14:textId="77777777" w:rsidR="00F73F5C" w:rsidRPr="002558CF" w:rsidRDefault="00F73F5C" w:rsidP="00F73F5C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 xml:space="preserve">Correct (Madani est tombé par </w:t>
            </w:r>
          </w:p>
          <w:p w14:paraId="0FCC5E4A" w14:textId="0CD9CC85" w:rsidR="00F757EE" w:rsidRPr="002558CF" w:rsidRDefault="00F73F5C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 xml:space="preserve">terre a cote d’un bananier/MADANI EST </w:t>
            </w:r>
            <w:r w:rsidR="004558E2" w:rsidRPr="002558CF">
              <w:rPr>
                <w:rFonts w:eastAsia="Calibri"/>
                <w:caps/>
                <w:sz w:val="20"/>
                <w:lang w:val="fr-FR" w:bidi="en-US"/>
              </w:rPr>
              <w:t>TOMB</w:t>
            </w:r>
            <w:r w:rsidR="004558E2" w:rsidRPr="002558CF">
              <w:rPr>
                <w:sz w:val="22"/>
                <w:lang w:val="fr-FR"/>
              </w:rPr>
              <w:t>E</w:t>
            </w:r>
            <w:r w:rsidR="004558E2" w:rsidRPr="002558CF">
              <w:rPr>
                <w:rFonts w:eastAsia="Calibri"/>
                <w:caps/>
                <w:sz w:val="20"/>
                <w:lang w:val="fr-FR" w:bidi="en-US"/>
              </w:rPr>
              <w:t xml:space="preserve"> 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PAR TERRE PRES DE LA FERME</w:t>
            </w:r>
            <w:r w:rsidR="00F757EE" w:rsidRPr="002558CF">
              <w:rPr>
                <w:caps/>
                <w:sz w:val="20"/>
                <w:lang w:val="fr-FR"/>
              </w:rPr>
              <w:tab/>
            </w:r>
            <w:r w:rsidR="00F757EE" w:rsidRPr="002558CF">
              <w:rPr>
                <w:rFonts w:eastAsia="Calibri"/>
                <w:caps/>
                <w:sz w:val="20"/>
                <w:lang w:val="fr-FR" w:bidi="en-US"/>
              </w:rPr>
              <w:t>1</w:t>
            </w:r>
          </w:p>
          <w:p w14:paraId="2E49F109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65B0A9EE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NON reponse / dit ‘je ne sais pas’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73EA20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8454A1" w14:paraId="069D81E1" w14:textId="77777777" w:rsidTr="00F757EE">
        <w:trPr>
          <w:cantSplit/>
          <w:trHeight w:val="227"/>
          <w:jc w:val="center"/>
        </w:trPr>
        <w:tc>
          <w:tcPr>
            <w:tcW w:w="2155" w:type="pct"/>
            <w:gridSpan w:val="3"/>
            <w:tcBorders>
              <w:top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8E2021" w14:textId="77777777" w:rsidR="00F757EE" w:rsidRPr="002558CF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b/>
                <w:sz w:val="20"/>
                <w:lang w:val="fr-FR" w:bidi="en-US"/>
              </w:rPr>
            </w:pPr>
            <w:r w:rsidRPr="002558CF">
              <w:rPr>
                <w:sz w:val="20"/>
                <w:lang w:val="fr-FR"/>
              </w:rPr>
              <w:tab/>
              <w:t xml:space="preserve">    [E]</w:t>
            </w:r>
            <w:r w:rsidRPr="002558CF">
              <w:rPr>
                <w:sz w:val="20"/>
                <w:lang w:val="fr-FR"/>
              </w:rPr>
              <w:tab/>
              <w:t xml:space="preserve">Pourquoi Madani est-il très content ? </w:t>
            </w:r>
          </w:p>
        </w:tc>
        <w:tc>
          <w:tcPr>
            <w:tcW w:w="2178" w:type="pct"/>
            <w:gridSpan w:val="7"/>
            <w:tcBorders>
              <w:top w:val="nil"/>
            </w:tcBorders>
            <w:shd w:val="clear" w:color="auto" w:fill="auto"/>
          </w:tcPr>
          <w:p w14:paraId="4A736456" w14:textId="00044F03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Correct (parce que le fermier lui a donne plein de fleurs/ parce qu’il  a des fleurs pour sa mere)</w:t>
            </w:r>
            <w:r w:rsidRPr="002558CF">
              <w:rPr>
                <w:caps/>
                <w:sz w:val="20"/>
                <w:lang w:val="fr-FR"/>
              </w:rPr>
              <w:tab/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>1</w:t>
            </w:r>
          </w:p>
          <w:p w14:paraId="47DD029F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04BA5D44" w14:textId="77777777" w:rsidR="00F757EE" w:rsidRPr="002558CF" w:rsidRDefault="00F757EE" w:rsidP="00F757EE">
            <w:pPr>
              <w:tabs>
                <w:tab w:val="right" w:leader="dot" w:pos="4288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2558CF">
              <w:rPr>
                <w:rFonts w:eastAsia="Calibri"/>
                <w:caps/>
                <w:sz w:val="20"/>
                <w:lang w:val="fr-FR" w:bidi="en-US"/>
              </w:rPr>
              <w:t>NON reponse / dit ‘je ne sais pas’</w:t>
            </w:r>
            <w:r w:rsidRPr="002558CF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tcBorders>
              <w:top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98A276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8454A1" w14:paraId="3AF684C0" w14:textId="77777777" w:rsidTr="00F757EE">
        <w:trPr>
          <w:cantSplit/>
          <w:trHeight w:val="227"/>
          <w:jc w:val="center"/>
        </w:trPr>
        <w:tc>
          <w:tcPr>
            <w:tcW w:w="2873" w:type="pct"/>
            <w:gridSpan w:val="6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8C55B3" w14:textId="2482DDEC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lastRenderedPageBreak/>
              <w:t>FL23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Tourner la page du livret de lecture et de calcul de façon à ce que l’enfant voit la liste des </w:t>
            </w:r>
            <w:del w:id="30" w:author="INSEED-MICS6" w:date="2017-06-29T16:37:00Z">
              <w:r w:rsidRPr="00955A62" w:rsidDel="00666F85">
                <w:rPr>
                  <w:rFonts w:eastAsia="Calibri"/>
                  <w:i/>
                  <w:sz w:val="20"/>
                  <w:lang w:val="fr-FR" w:bidi="en-US"/>
                </w:rPr>
                <w:delText>chiffres</w:delText>
              </w:r>
            </w:del>
            <w:ins w:id="31" w:author="INSEED-MICS6" w:date="2017-06-29T16:37:00Z">
              <w:r w:rsidR="00666F85">
                <w:rPr>
                  <w:rFonts w:eastAsia="Calibri"/>
                  <w:i/>
                  <w:sz w:val="20"/>
                  <w:lang w:val="fr-FR" w:bidi="en-US"/>
                </w:rPr>
                <w:t>nombres</w:t>
              </w:r>
            </w:ins>
            <w:r w:rsidRPr="00955A62">
              <w:rPr>
                <w:rFonts w:eastAsia="Calibri"/>
                <w:i/>
                <w:sz w:val="20"/>
                <w:lang w:val="fr-FR" w:bidi="en-US"/>
              </w:rPr>
              <w:t>. S’assurer que l’enfant regarde cette page. Dire :</w:t>
            </w:r>
          </w:p>
          <w:p w14:paraId="19C0A060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0DD54F61" w14:textId="7FAD1C2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 xml:space="preserve">Maintenant voici quelques </w:t>
            </w:r>
            <w:del w:id="32" w:author="INSEED-MICS6" w:date="2017-06-29T16:38:00Z">
              <w:r w:rsidRPr="00955A62" w:rsidDel="00666F85">
                <w:rPr>
                  <w:rFonts w:eastAsia="Calibri"/>
                  <w:sz w:val="20"/>
                  <w:lang w:val="fr-FR" w:bidi="en-US"/>
                </w:rPr>
                <w:delText>chiffres</w:delText>
              </w:r>
            </w:del>
            <w:ins w:id="33" w:author="INSEED-MICS6" w:date="2017-06-29T16:38:00Z">
              <w:r w:rsidR="00666F85">
                <w:rPr>
                  <w:rFonts w:eastAsia="Calibri"/>
                  <w:sz w:val="20"/>
                  <w:lang w:val="fr-FR" w:bidi="en-US"/>
                </w:rPr>
                <w:t>nombres</w:t>
              </w:r>
            </w:ins>
            <w:r w:rsidRPr="00955A62">
              <w:rPr>
                <w:rFonts w:eastAsia="Calibri"/>
                <w:sz w:val="20"/>
                <w:lang w:val="fr-FR" w:bidi="en-US"/>
              </w:rPr>
              <w:t xml:space="preserve">. Je voudrais que vous pointiez  chaque </w:t>
            </w:r>
            <w:del w:id="34" w:author="INSEED-MICS6" w:date="2017-06-29T16:40:00Z">
              <w:r w:rsidRPr="00955A62" w:rsidDel="00666F85">
                <w:rPr>
                  <w:rFonts w:eastAsia="Calibri"/>
                  <w:sz w:val="20"/>
                  <w:lang w:val="fr-FR" w:bidi="en-US"/>
                </w:rPr>
                <w:delText>chiffre</w:delText>
              </w:r>
            </w:del>
            <w:ins w:id="35" w:author="INSEED-MICS6" w:date="2017-06-29T16:40:00Z">
              <w:r w:rsidR="00666F85">
                <w:rPr>
                  <w:rFonts w:eastAsia="Calibri"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sz w:val="20"/>
                <w:lang w:val="fr-FR" w:bidi="en-US"/>
              </w:rPr>
              <w:t xml:space="preserve"> et que vous me disiez ce que c’est.  </w:t>
            </w:r>
          </w:p>
          <w:p w14:paraId="4B53012C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4A60D305" w14:textId="2CC8ABC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 xml:space="preserve">Pointer sur le premier </w:t>
            </w:r>
            <w:del w:id="36" w:author="INSEED-MICS6" w:date="2017-06-29T16:41:00Z">
              <w:r w:rsidRPr="00955A62" w:rsidDel="00666F85">
                <w:rPr>
                  <w:rFonts w:eastAsia="Calibri"/>
                  <w:i/>
                  <w:sz w:val="20"/>
                  <w:lang w:val="fr-FR" w:bidi="en-US"/>
                </w:rPr>
                <w:delText>chiffre</w:delText>
              </w:r>
            </w:del>
            <w:ins w:id="37" w:author="INSEED-MICS6" w:date="2017-06-29T16:41:00Z">
              <w:r w:rsidR="00666F85">
                <w:rPr>
                  <w:rFonts w:eastAsia="Calibri"/>
                  <w:i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 et dire :</w:t>
            </w:r>
          </w:p>
          <w:p w14:paraId="7F8C3F14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425CE16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Commencez ici.</w:t>
            </w:r>
          </w:p>
          <w:p w14:paraId="0040A92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4BA60A7E" w14:textId="6FF3EAFD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Si l’enfant s'arrête sur un </w:t>
            </w:r>
            <w:del w:id="38" w:author="INSEED-MICS6" w:date="2017-06-29T16:41:00Z">
              <w:r w:rsidRPr="00955A62" w:rsidDel="00666F85">
                <w:rPr>
                  <w:i/>
                  <w:color w:val="222222"/>
                  <w:sz w:val="20"/>
                  <w:lang w:val="fr-FR"/>
                </w:rPr>
                <w:delText>chiffre</w:delText>
              </w:r>
            </w:del>
            <w:ins w:id="39" w:author="INSEED-MICS6" w:date="2017-06-29T16:41:00Z">
              <w:r w:rsidR="00666F85">
                <w:rPr>
                  <w:i/>
                  <w:color w:val="222222"/>
                  <w:sz w:val="20"/>
                  <w:lang w:val="fr-FR"/>
                </w:rPr>
                <w:t>nombre</w:t>
              </w:r>
            </w:ins>
            <w:r w:rsidRPr="00955A62">
              <w:rPr>
                <w:i/>
                <w:color w:val="222222"/>
                <w:sz w:val="20"/>
                <w:lang w:val="fr-FR"/>
              </w:rPr>
              <w:t xml:space="preserve"> pendant un moment, dire à l'enfant lequel c’est et marquer ce </w:t>
            </w:r>
            <w:del w:id="40" w:author="INSEED-MICS6" w:date="2017-06-29T16:41:00Z">
              <w:r w:rsidRPr="00955A62" w:rsidDel="00666F85">
                <w:rPr>
                  <w:i/>
                  <w:color w:val="222222"/>
                  <w:sz w:val="20"/>
                  <w:lang w:val="fr-FR"/>
                </w:rPr>
                <w:delText>chiffre</w:delText>
              </w:r>
            </w:del>
            <w:ins w:id="41" w:author="INSEED-MICS6" w:date="2017-06-29T16:41:00Z">
              <w:r w:rsidR="00666F85">
                <w:rPr>
                  <w:i/>
                  <w:color w:val="222222"/>
                  <w:sz w:val="20"/>
                  <w:lang w:val="fr-FR"/>
                </w:rPr>
                <w:t>nombre</w:t>
              </w:r>
            </w:ins>
            <w:r w:rsidRPr="00955A62">
              <w:rPr>
                <w:i/>
                <w:color w:val="222222"/>
                <w:sz w:val="20"/>
                <w:lang w:val="fr-FR"/>
              </w:rPr>
              <w:t xml:space="preserve"> comme 'Pas essayé', pointer le </w:t>
            </w:r>
            <w:del w:id="42" w:author="INSEED-MICS6" w:date="2017-06-29T16:41:00Z">
              <w:r w:rsidRPr="00955A62" w:rsidDel="00666F85">
                <w:rPr>
                  <w:i/>
                  <w:color w:val="222222"/>
                  <w:sz w:val="20"/>
                  <w:lang w:val="fr-FR"/>
                </w:rPr>
                <w:delText>chiffre</w:delText>
              </w:r>
            </w:del>
            <w:ins w:id="43" w:author="INSEED-MICS6" w:date="2017-06-29T16:41:00Z">
              <w:r w:rsidR="00666F85">
                <w:rPr>
                  <w:i/>
                  <w:color w:val="222222"/>
                  <w:sz w:val="20"/>
                  <w:lang w:val="fr-FR"/>
                </w:rPr>
                <w:t>nombre</w:t>
              </w:r>
            </w:ins>
            <w:r w:rsidRPr="00955A62">
              <w:rPr>
                <w:i/>
                <w:color w:val="222222"/>
                <w:sz w:val="20"/>
                <w:lang w:val="fr-FR"/>
              </w:rPr>
              <w:t xml:space="preserve"> suivant et dire</w:t>
            </w:r>
            <w:r w:rsidRPr="00955A62">
              <w:rPr>
                <w:rFonts w:ascii="Arial" w:hAnsi="Arial" w:cs="Arial"/>
                <w:color w:val="222222"/>
                <w:lang w:val="fr-FR"/>
              </w:rPr>
              <w:t xml:space="preserve"> </w:t>
            </w:r>
            <w:r w:rsidRPr="00955A62">
              <w:rPr>
                <w:i/>
                <w:color w:val="222222"/>
                <w:sz w:val="20"/>
                <w:lang w:val="fr-FR"/>
              </w:rPr>
              <w:t>:</w:t>
            </w:r>
            <w:r w:rsidRPr="00955A62">
              <w:rPr>
                <w:rFonts w:ascii="Arial" w:hAnsi="Arial" w:cs="Arial"/>
                <w:color w:val="222222"/>
                <w:lang w:val="fr-FR"/>
              </w:rPr>
              <w:t xml:space="preserve"> </w:t>
            </w:r>
          </w:p>
          <w:p w14:paraId="3BED6EF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1EC81218" w14:textId="1B0CAC3C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 xml:space="preserve">Quel est ce </w:t>
            </w:r>
            <w:del w:id="44" w:author="INSEED-MICS6" w:date="2017-06-29T16:41:00Z">
              <w:r w:rsidRPr="00955A62" w:rsidDel="00666F85">
                <w:rPr>
                  <w:rFonts w:eastAsia="Calibri"/>
                  <w:sz w:val="20"/>
                  <w:lang w:val="fr-FR" w:bidi="en-US"/>
                </w:rPr>
                <w:delText>chiffre</w:delText>
              </w:r>
            </w:del>
            <w:ins w:id="45" w:author="INSEED-MICS6" w:date="2017-06-29T16:41:00Z">
              <w:r w:rsidR="00666F85">
                <w:rPr>
                  <w:rFonts w:eastAsia="Calibri"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sz w:val="20"/>
                <w:lang w:val="fr-FR" w:bidi="en-US"/>
              </w:rPr>
              <w:t xml:space="preserve"> ?</w:t>
            </w:r>
          </w:p>
          <w:p w14:paraId="7C6AD3F1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2951D1B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>REGLE D’ARRET</w:t>
            </w:r>
          </w:p>
          <w:p w14:paraId="42E73B69" w14:textId="32380AA5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  <w:t xml:space="preserve">Si l’enfant n’essaye pas de lire 2 </w:t>
            </w:r>
            <w:del w:id="46" w:author="INSEED-MICS6" w:date="2017-06-29T16:38:00Z">
              <w:r w:rsidRPr="00955A62" w:rsidDel="00666F85">
                <w:rPr>
                  <w:i/>
                  <w:sz w:val="20"/>
                  <w:lang w:val="fr-FR"/>
                </w:rPr>
                <w:delText>chiffres</w:delText>
              </w:r>
            </w:del>
            <w:ins w:id="47" w:author="INSEED-MICS6" w:date="2017-06-29T16:38:00Z">
              <w:r w:rsidR="00666F85">
                <w:rPr>
                  <w:i/>
                  <w:sz w:val="20"/>
                  <w:lang w:val="fr-FR"/>
                </w:rPr>
                <w:t>nombres</w:t>
              </w:r>
            </w:ins>
            <w:r w:rsidRPr="00955A62">
              <w:rPr>
                <w:i/>
                <w:sz w:val="20"/>
                <w:lang w:val="fr-FR"/>
              </w:rPr>
              <w:t xml:space="preserve"> consécutifs, dire :</w:t>
            </w:r>
          </w:p>
          <w:p w14:paraId="3BDF147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</w:p>
          <w:p w14:paraId="78220E72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Merci. C’est OK. On va aller à la prochaine activité.</w:t>
            </w:r>
          </w:p>
        </w:tc>
        <w:tc>
          <w:tcPr>
            <w:tcW w:w="1460" w:type="pct"/>
            <w:gridSpan w:val="4"/>
            <w:shd w:val="clear" w:color="auto" w:fill="auto"/>
          </w:tcPr>
          <w:p w14:paraId="4D91221A" w14:textId="77777777" w:rsidR="00F757EE" w:rsidRPr="00955A62" w:rsidRDefault="00F757EE" w:rsidP="00F757EE">
            <w:pPr>
              <w:tabs>
                <w:tab w:val="right" w:leader="dot" w:pos="2845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9</w:t>
            </w:r>
          </w:p>
          <w:p w14:paraId="53D60E7E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55F6E9D0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7C74BBEE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  <w:p w14:paraId="255AA4D4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12</w:t>
            </w:r>
          </w:p>
          <w:p w14:paraId="21722D2A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343B570F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6387BA21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  <w:p w14:paraId="68FC8277" w14:textId="77777777" w:rsidR="00F757EE" w:rsidRPr="00955A62" w:rsidRDefault="00F757EE" w:rsidP="00F757EE">
            <w:pPr>
              <w:tabs>
                <w:tab w:val="right" w:leader="dot" w:pos="2845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30</w:t>
            </w:r>
          </w:p>
          <w:p w14:paraId="3A260073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5EEC00DC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1EE9E3E5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  <w:p w14:paraId="0DD89838" w14:textId="77777777" w:rsidR="00F757EE" w:rsidRPr="00955A62" w:rsidRDefault="00F757EE" w:rsidP="00F757EE">
            <w:pPr>
              <w:tabs>
                <w:tab w:val="right" w:leader="dot" w:pos="2845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48</w:t>
            </w:r>
          </w:p>
          <w:p w14:paraId="49544F85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427B7D7A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16899B32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  <w:p w14:paraId="381399E4" w14:textId="77777777" w:rsidR="00F757EE" w:rsidRPr="00955A62" w:rsidRDefault="00F757EE" w:rsidP="00F757EE">
            <w:pPr>
              <w:tabs>
                <w:tab w:val="right" w:leader="dot" w:pos="2845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74</w:t>
            </w:r>
          </w:p>
          <w:p w14:paraId="630399AA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1C2B06CC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39B07323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  <w:p w14:paraId="413DD3F1" w14:textId="77777777" w:rsidR="00F757EE" w:rsidRPr="00955A62" w:rsidRDefault="00F757EE" w:rsidP="00F757EE">
            <w:pPr>
              <w:tabs>
                <w:tab w:val="right" w:leader="dot" w:pos="2845"/>
              </w:tabs>
              <w:spacing w:line="276" w:lineRule="auto"/>
              <w:ind w:left="144" w:hanging="144"/>
              <w:contextualSpacing/>
              <w:rPr>
                <w:rFonts w:eastAsia="Calibri"/>
                <w:b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caps/>
                <w:sz w:val="20"/>
                <w:lang w:val="fr-FR" w:bidi="en-US"/>
              </w:rPr>
              <w:t>731</w:t>
            </w:r>
          </w:p>
          <w:p w14:paraId="7BF8904D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</w:t>
            </w:r>
          </w:p>
          <w:p w14:paraId="09C4CC51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Incorrect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</w:p>
          <w:p w14:paraId="5DDEFA18" w14:textId="77777777" w:rsidR="00F757EE" w:rsidRPr="00955A62" w:rsidRDefault="00F757EE" w:rsidP="00F757EE">
            <w:pPr>
              <w:tabs>
                <w:tab w:val="right" w:leader="dot" w:pos="2845"/>
                <w:tab w:val="right" w:leader="dot" w:pos="6180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>pas essaye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2D4D2D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fr-FR"/>
              </w:rPr>
            </w:pPr>
          </w:p>
        </w:tc>
      </w:tr>
      <w:tr w:rsidR="00F757EE" w:rsidRPr="00955A62" w14:paraId="3CC8188E" w14:textId="77777777" w:rsidTr="00F757EE">
        <w:trPr>
          <w:cantSplit/>
          <w:trHeight w:val="3005"/>
          <w:jc w:val="center"/>
        </w:trPr>
        <w:tc>
          <w:tcPr>
            <w:tcW w:w="2873" w:type="pct"/>
            <w:gridSpan w:val="6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4F8594" w14:textId="4BA0F262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t>FL24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Tourner la page de façon à ce que l’enfant voit la première paire de </w:t>
            </w:r>
            <w:del w:id="48" w:author="INSEED-MICS6" w:date="2017-06-29T16:38:00Z">
              <w:r w:rsidRPr="00955A62" w:rsidDel="00666F85">
                <w:rPr>
                  <w:rFonts w:eastAsia="Calibri"/>
                  <w:i/>
                  <w:sz w:val="20"/>
                  <w:lang w:val="fr-FR" w:bidi="en-US"/>
                </w:rPr>
                <w:delText>chiffres</w:delText>
              </w:r>
            </w:del>
            <w:ins w:id="49" w:author="INSEED-MICS6" w:date="2017-06-29T16:38:00Z">
              <w:r w:rsidR="00666F85">
                <w:rPr>
                  <w:rFonts w:eastAsia="Calibri"/>
                  <w:i/>
                  <w:sz w:val="20"/>
                  <w:lang w:val="fr-FR" w:bidi="en-US"/>
                </w:rPr>
                <w:t>nombres</w:t>
              </w:r>
            </w:ins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. S’assurer que l’enfant regarde cette page. Dire : </w:t>
            </w:r>
          </w:p>
          <w:p w14:paraId="6BC451B5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657F8FE0" w14:textId="4EF4EB45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 xml:space="preserve">Regardez ces </w:t>
            </w:r>
            <w:del w:id="50" w:author="INSEED-MICS6" w:date="2017-06-29T16:38:00Z">
              <w:r w:rsidRPr="00955A62" w:rsidDel="00666F85">
                <w:rPr>
                  <w:rFonts w:eastAsia="Calibri"/>
                  <w:sz w:val="20"/>
                  <w:lang w:val="fr-FR" w:bidi="en-US"/>
                </w:rPr>
                <w:delText>chiffres</w:delText>
              </w:r>
            </w:del>
            <w:ins w:id="51" w:author="INSEED-MICS6" w:date="2017-06-29T16:38:00Z">
              <w:r w:rsidR="00666F85">
                <w:rPr>
                  <w:rFonts w:eastAsia="Calibri"/>
                  <w:sz w:val="20"/>
                  <w:lang w:val="fr-FR" w:bidi="en-US"/>
                </w:rPr>
                <w:t>nombres</w:t>
              </w:r>
            </w:ins>
            <w:r w:rsidRPr="00955A62">
              <w:rPr>
                <w:rFonts w:eastAsia="Calibri"/>
                <w:sz w:val="20"/>
                <w:lang w:val="fr-FR" w:bidi="en-US"/>
              </w:rPr>
              <w:t xml:space="preserve">. Dites-moi lequel est le plus grand. </w:t>
            </w:r>
          </w:p>
          <w:p w14:paraId="69BF7FC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7295FBB6" w14:textId="0A987129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 xml:space="preserve">Enregistrer la réponse de l’enfant avant de tourner la page du livre et répéter la question pour la paire de </w:t>
            </w:r>
            <w:del w:id="52" w:author="INSEED-MICS6" w:date="2017-06-29T16:38:00Z">
              <w:r w:rsidRPr="00955A62" w:rsidDel="00666F85">
                <w:rPr>
                  <w:rFonts w:eastAsia="Calibri"/>
                  <w:i/>
                  <w:sz w:val="20"/>
                  <w:lang w:val="fr-FR" w:bidi="en-US"/>
                </w:rPr>
                <w:delText>chiffres</w:delText>
              </w:r>
            </w:del>
            <w:ins w:id="53" w:author="INSEED-MICS6" w:date="2017-06-29T16:38:00Z">
              <w:r w:rsidR="00666F85">
                <w:rPr>
                  <w:rFonts w:eastAsia="Calibri"/>
                  <w:i/>
                  <w:sz w:val="20"/>
                  <w:lang w:val="fr-FR" w:bidi="en-US"/>
                </w:rPr>
                <w:t>nombres</w:t>
              </w:r>
            </w:ins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 suivante.</w:t>
            </w:r>
          </w:p>
          <w:p w14:paraId="7EE67012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69666596" w14:textId="6A68F070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Si l'enfant ne répond pas après quelques secondes, répéter la question. Si l'enfant semble incapable de donner une réponse après avoir répété la question, marquer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‘Z’ </w:t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pour la réponse sur la ligne appropriée du questionnaire, tourner la page du livret et montrer à l’enfant la prochaine paire de </w:t>
            </w:r>
            <w:del w:id="54" w:author="INSEED-MICS6" w:date="2017-06-29T16:39:00Z">
              <w:r w:rsidRPr="00955A62" w:rsidDel="00666F85">
                <w:rPr>
                  <w:i/>
                  <w:color w:val="222222"/>
                  <w:sz w:val="20"/>
                  <w:lang w:val="fr-FR"/>
                </w:rPr>
                <w:delText>chiffres</w:delText>
              </w:r>
            </w:del>
            <w:ins w:id="55" w:author="INSEED-MICS6" w:date="2017-06-29T16:39:00Z">
              <w:r w:rsidR="00666F85">
                <w:rPr>
                  <w:i/>
                  <w:color w:val="222222"/>
                  <w:sz w:val="20"/>
                  <w:lang w:val="fr-FR"/>
                </w:rPr>
                <w:t>nombres</w:t>
              </w:r>
            </w:ins>
            <w:r w:rsidRPr="00955A62">
              <w:rPr>
                <w:i/>
                <w:color w:val="222222"/>
                <w:sz w:val="20"/>
                <w:lang w:val="fr-FR"/>
              </w:rPr>
              <w:t>.</w:t>
            </w:r>
          </w:p>
          <w:p w14:paraId="18541FDC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6E56F1C4" w14:textId="74C9A591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  <w:t xml:space="preserve">Si l’enfant n’essaye pas de lire 2 paires de </w:t>
            </w:r>
            <w:del w:id="56" w:author="INSEED-MICS6" w:date="2017-06-29T16:39:00Z">
              <w:r w:rsidRPr="00955A62" w:rsidDel="00666F85">
                <w:rPr>
                  <w:i/>
                  <w:sz w:val="20"/>
                  <w:lang w:val="fr-FR"/>
                </w:rPr>
                <w:delText>chiffres</w:delText>
              </w:r>
            </w:del>
            <w:ins w:id="57" w:author="INSEED-MICS6" w:date="2017-06-29T16:39:00Z">
              <w:r w:rsidR="00666F85">
                <w:rPr>
                  <w:i/>
                  <w:sz w:val="20"/>
                  <w:lang w:val="fr-FR"/>
                </w:rPr>
                <w:t>nombres</w:t>
              </w:r>
            </w:ins>
            <w:r w:rsidRPr="00955A62">
              <w:rPr>
                <w:i/>
                <w:sz w:val="20"/>
                <w:lang w:val="fr-FR"/>
              </w:rPr>
              <w:t xml:space="preserve"> consécutives, dire :</w:t>
            </w:r>
          </w:p>
          <w:p w14:paraId="1885EAE9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6491A61D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Merci. C’est OK. On va aller à la prochaine activité.</w:t>
            </w:r>
          </w:p>
        </w:tc>
        <w:tc>
          <w:tcPr>
            <w:tcW w:w="1460" w:type="pct"/>
            <w:gridSpan w:val="4"/>
            <w:shd w:val="clear" w:color="auto" w:fill="auto"/>
          </w:tcPr>
          <w:p w14:paraId="429E8C96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57843F77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0783A46E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6047CE86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7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5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_____</w:t>
            </w:r>
          </w:p>
          <w:p w14:paraId="3DCADE38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2ABBE7A2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11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24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_____</w:t>
            </w:r>
          </w:p>
          <w:p w14:paraId="05B1EACD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15896FC0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58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49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_____</w:t>
            </w:r>
          </w:p>
          <w:p w14:paraId="5490D1D8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52CF350B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65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67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_____</w:t>
            </w:r>
          </w:p>
          <w:p w14:paraId="7232BE36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1FB807F1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146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154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_____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1578CC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b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 xml:space="preserve"> </w:t>
            </w:r>
          </w:p>
        </w:tc>
      </w:tr>
      <w:tr w:rsidR="00F757EE" w:rsidRPr="00955A62" w14:paraId="0146E98B" w14:textId="77777777" w:rsidTr="00F757EE">
        <w:trPr>
          <w:cantSplit/>
          <w:trHeight w:val="227"/>
          <w:jc w:val="center"/>
        </w:trPr>
        <w:tc>
          <w:tcPr>
            <w:tcW w:w="2873" w:type="pct"/>
            <w:gridSpan w:val="6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62CF8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lastRenderedPageBreak/>
              <w:t>FL25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Donner à l’enfant un crayon et du papier. Tourner la page de façon à ce que l’enfant regarde la première addition. S’assurer que l’enfant regarde cette page. Dire : </w:t>
            </w:r>
          </w:p>
          <w:p w14:paraId="60C08D57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55FB22E3" w14:textId="22A0F9BB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Regardez cette addition. Combien font (</w:t>
            </w:r>
            <w:del w:id="58" w:author="INSEED-MICS6" w:date="2017-06-29T16:41:00Z">
              <w:r w:rsidRPr="00955A62" w:rsidDel="00666F85">
                <w:rPr>
                  <w:rFonts w:eastAsia="Calibri"/>
                  <w:b/>
                  <w:i/>
                  <w:sz w:val="20"/>
                  <w:lang w:val="fr-FR" w:bidi="en-US"/>
                </w:rPr>
                <w:delText>chiffre</w:delText>
              </w:r>
            </w:del>
            <w:ins w:id="59" w:author="INSEED-MICS6" w:date="2017-06-29T16:41:00Z">
              <w:r w:rsidR="00666F85">
                <w:rPr>
                  <w:rFonts w:eastAsia="Calibri"/>
                  <w:b/>
                  <w:i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b/>
                <w:i/>
                <w:sz w:val="20"/>
                <w:lang w:val="fr-FR" w:bidi="en-US"/>
              </w:rPr>
              <w:t xml:space="preserve"> plus </w:t>
            </w:r>
            <w:del w:id="60" w:author="INSEED-MICS6" w:date="2017-06-29T16:41:00Z">
              <w:r w:rsidRPr="00955A62" w:rsidDel="00666F85">
                <w:rPr>
                  <w:rFonts w:eastAsia="Calibri"/>
                  <w:b/>
                  <w:i/>
                  <w:sz w:val="20"/>
                  <w:lang w:val="fr-FR" w:bidi="en-US"/>
                </w:rPr>
                <w:delText>chiffre</w:delText>
              </w:r>
            </w:del>
            <w:ins w:id="61" w:author="INSEED-MICS6" w:date="2017-06-29T16:41:00Z">
              <w:r w:rsidR="00666F85">
                <w:rPr>
                  <w:rFonts w:eastAsia="Calibri"/>
                  <w:b/>
                  <w:i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sz w:val="20"/>
                <w:lang w:val="fr-FR" w:bidi="en-US"/>
              </w:rPr>
              <w:t xml:space="preserve">) ? Dites-moi la réponse. Vous pouvez utiliser le crayon et le papier si ça peut vous aider. </w:t>
            </w:r>
          </w:p>
          <w:p w14:paraId="1E7647F7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3AB39EF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 xml:space="preserve">Enregistrer la réponse de l’enfant avant de tourner la page du livre et de répéter la question pour l’addition suivante. </w:t>
            </w:r>
          </w:p>
          <w:p w14:paraId="17E6CB44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0C10BF81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Si l'enfant ne répond pas après quelques secondes, répéter la question. Si l'enfant semble incapable de donner une réponse après avoir répété la question, marquer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‘Z’ </w:t>
            </w:r>
            <w:r w:rsidRPr="00955A62">
              <w:rPr>
                <w:i/>
                <w:color w:val="222222"/>
                <w:sz w:val="20"/>
                <w:lang w:val="fr-FR"/>
              </w:rPr>
              <w:t>pour la réponse sur la ligne appropriée du questionnaire, tourner la page du livre et montrer à l’enfant la prochaine addition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>.</w:t>
            </w:r>
          </w:p>
          <w:p w14:paraId="798F7C7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10A7FCA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  <w:t>Si l’enfant n’essaye pas de faire 2 additions consécutives, dire :</w:t>
            </w:r>
          </w:p>
          <w:p w14:paraId="1794C839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41D1EA9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Merci. C’est OK. On va aller à la prochaine activité.</w:t>
            </w:r>
          </w:p>
        </w:tc>
        <w:tc>
          <w:tcPr>
            <w:tcW w:w="1460" w:type="pct"/>
            <w:gridSpan w:val="4"/>
            <w:shd w:val="clear" w:color="auto" w:fill="auto"/>
          </w:tcPr>
          <w:p w14:paraId="2D22031E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0CDE6254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4A6EEE7B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1CBFC6D8" w14:textId="77777777" w:rsidR="00F757EE" w:rsidRPr="00955A62" w:rsidRDefault="00F757EE" w:rsidP="00F757EE">
            <w:pPr>
              <w:tabs>
                <w:tab w:val="right" w:pos="906"/>
                <w:tab w:val="right" w:pos="1536"/>
                <w:tab w:val="right" w:pos="229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043BFE00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+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=_____</w:t>
            </w:r>
          </w:p>
          <w:p w14:paraId="0C8BFBF4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714D6AB9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8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+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6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=_____</w:t>
            </w:r>
          </w:p>
          <w:p w14:paraId="4204260E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3434C1D3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7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+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3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=_____</w:t>
            </w:r>
          </w:p>
          <w:p w14:paraId="66FC9437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02CEF6A6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13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+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6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=_____</w:t>
            </w:r>
          </w:p>
          <w:p w14:paraId="58D8EAA9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</w:p>
          <w:p w14:paraId="14AF439F" w14:textId="77777777" w:rsidR="00F757EE" w:rsidRPr="00955A62" w:rsidRDefault="00F757EE" w:rsidP="00F757EE">
            <w:pPr>
              <w:tabs>
                <w:tab w:val="right" w:pos="906"/>
                <w:tab w:val="center" w:pos="1086"/>
                <w:tab w:val="right" w:pos="1446"/>
                <w:tab w:val="left" w:pos="1506"/>
              </w:tabs>
              <w:spacing w:line="276" w:lineRule="auto"/>
              <w:ind w:left="144" w:hanging="144"/>
              <w:contextualSpacing/>
              <w:rPr>
                <w:rFonts w:eastAsia="Calibri"/>
                <w:caps/>
                <w:sz w:val="20"/>
                <w:lang w:val="fr-FR" w:bidi="en-US"/>
              </w:rPr>
            </w:pP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12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+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24</w:t>
            </w:r>
            <w:r w:rsidRPr="00955A62">
              <w:rPr>
                <w:rFonts w:eastAsia="Calibri"/>
                <w:caps/>
                <w:sz w:val="20"/>
                <w:lang w:val="fr-FR" w:bidi="en-US"/>
              </w:rPr>
              <w:tab/>
              <w:t>=_____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C1D64C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b/>
                <w:lang w:val="fr-FR"/>
              </w:rPr>
            </w:pPr>
          </w:p>
        </w:tc>
      </w:tr>
      <w:tr w:rsidR="00F757EE" w:rsidRPr="008454A1" w14:paraId="5972ED40" w14:textId="77777777" w:rsidTr="00C50886">
        <w:trPr>
          <w:cantSplit/>
          <w:trHeight w:val="1020"/>
          <w:jc w:val="center"/>
        </w:trPr>
        <w:tc>
          <w:tcPr>
            <w:tcW w:w="5000" w:type="pct"/>
            <w:gridSpan w:val="1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7A3B5C" w14:textId="4B82DD5D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t>FL26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. </w:t>
            </w:r>
            <w:r w:rsidRPr="00955A62">
              <w:rPr>
                <w:i/>
                <w:sz w:val="20"/>
                <w:lang w:val="fr-FR" w:eastAsia="en-GB"/>
              </w:rPr>
              <w:t xml:space="preserve">Tourner la page pour l’exercice des </w:t>
            </w:r>
            <w:del w:id="62" w:author="INSEED-MICS6" w:date="2017-06-29T16:39:00Z">
              <w:r w:rsidRPr="00955A62" w:rsidDel="00666F85">
                <w:rPr>
                  <w:i/>
                  <w:sz w:val="20"/>
                  <w:lang w:val="fr-FR" w:eastAsia="en-GB"/>
                </w:rPr>
                <w:delText>chiffres</w:delText>
              </w:r>
            </w:del>
            <w:ins w:id="63" w:author="INSEED-MICS6" w:date="2017-06-29T16:39:00Z">
              <w:r w:rsidR="00666F85">
                <w:rPr>
                  <w:i/>
                  <w:sz w:val="20"/>
                  <w:lang w:val="fr-FR" w:eastAsia="en-GB"/>
                </w:rPr>
                <w:t>nombres</w:t>
              </w:r>
            </w:ins>
            <w:r w:rsidRPr="00955A62">
              <w:rPr>
                <w:i/>
                <w:sz w:val="20"/>
                <w:lang w:val="fr-FR" w:eastAsia="en-GB"/>
              </w:rPr>
              <w:t xml:space="preserve"> manquants. Dire :</w:t>
            </w:r>
          </w:p>
          <w:p w14:paraId="2444054D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</w:p>
          <w:p w14:paraId="608C27E3" w14:textId="55622F20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 xml:space="preserve">Voici quelques </w:t>
            </w:r>
            <w:del w:id="64" w:author="INSEED-MICS6" w:date="2017-06-29T16:39:00Z">
              <w:r w:rsidRPr="00955A62" w:rsidDel="00666F85">
                <w:rPr>
                  <w:bCs/>
                  <w:sz w:val="20"/>
                  <w:lang w:val="fr-FR" w:eastAsia="en-GB"/>
                </w:rPr>
                <w:delText>chiffres</w:delText>
              </w:r>
            </w:del>
            <w:ins w:id="65" w:author="INSEED-MICS6" w:date="2017-06-29T16:39:00Z">
              <w:r w:rsidR="00666F85">
                <w:rPr>
                  <w:bCs/>
                  <w:sz w:val="20"/>
                  <w:lang w:val="fr-FR" w:eastAsia="en-GB"/>
                </w:rPr>
                <w:t>nombres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. 1, 2, ___ et 4. Quel </w:t>
            </w:r>
            <w:del w:id="66" w:author="INSEED-MICS6" w:date="2017-06-29T16:42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67" w:author="INSEED-MICS6" w:date="2017-06-29T16:42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va ici ? </w:t>
            </w:r>
          </w:p>
          <w:p w14:paraId="7BE3078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</w:p>
          <w:p w14:paraId="4FA53A02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i/>
                <w:sz w:val="20"/>
                <w:lang w:val="fr-FR" w:eastAsia="en-GB"/>
              </w:rPr>
              <w:tab/>
              <w:t xml:space="preserve">Si l’enfant répond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correctement,</w:t>
            </w:r>
            <w:r w:rsidRPr="00955A62">
              <w:rPr>
                <w:i/>
                <w:sz w:val="20"/>
                <w:lang w:val="fr-FR" w:eastAsia="en-GB"/>
              </w:rPr>
              <w:t xml:space="preserve"> dire :  </w:t>
            </w:r>
          </w:p>
          <w:p w14:paraId="10AF48C1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</w:p>
          <w:p w14:paraId="2F86C86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>C’est correct, 3. On en fait encore une.</w:t>
            </w:r>
          </w:p>
          <w:p w14:paraId="60C35C1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</w:p>
          <w:p w14:paraId="41B14A3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  <w:r w:rsidRPr="00955A62">
              <w:rPr>
                <w:i/>
                <w:sz w:val="20"/>
                <w:lang w:val="fr-FR" w:eastAsia="en-GB"/>
              </w:rPr>
              <w:t xml:space="preserve">Si l’enfant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ne</w:t>
            </w:r>
            <w:r w:rsidRPr="00955A62">
              <w:rPr>
                <w:i/>
                <w:sz w:val="20"/>
                <w:u w:val="single"/>
                <w:lang w:val="fr-FR" w:eastAsia="en-GB"/>
              </w:rPr>
              <w:t xml:space="preserve"> </w:t>
            </w:r>
            <w:r w:rsidRPr="00955A62">
              <w:rPr>
                <w:i/>
                <w:sz w:val="20"/>
                <w:lang w:val="fr-FR" w:eastAsia="en-GB"/>
              </w:rPr>
              <w:t xml:space="preserve">répond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pas</w:t>
            </w:r>
            <w:r w:rsidRPr="00955A62">
              <w:rPr>
                <w:i/>
                <w:sz w:val="20"/>
                <w:lang w:val="fr-FR" w:eastAsia="en-GB"/>
              </w:rPr>
              <w:t xml:space="preserve"> correctement</w:t>
            </w:r>
            <w:r w:rsidRPr="00955A62">
              <w:rPr>
                <w:i/>
                <w:sz w:val="20"/>
                <w:lang w:val="fr-FR"/>
              </w:rPr>
              <w:t xml:space="preserve">, </w:t>
            </w:r>
            <w:r w:rsidRPr="00955A62">
              <w:rPr>
                <w:b/>
                <w:i/>
                <w:sz w:val="20"/>
                <w:lang w:val="fr-FR"/>
              </w:rPr>
              <w:t>ne pas expliquer à l’enfant comment avoir la réponse correcte</w:t>
            </w:r>
            <w:r w:rsidRPr="00955A62">
              <w:rPr>
                <w:i/>
                <w:sz w:val="20"/>
                <w:lang w:val="fr-FR"/>
              </w:rPr>
              <w:t>. Dire seulement :</w:t>
            </w:r>
          </w:p>
          <w:p w14:paraId="49798BC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</w:p>
          <w:p w14:paraId="56F44308" w14:textId="3F1F76B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 xml:space="preserve">Le </w:t>
            </w:r>
            <w:del w:id="68" w:author="INSEED-MICS6" w:date="2017-06-29T16:42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69" w:author="INSEED-MICS6" w:date="2017-06-29T16:42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3 va ici. Dites le </w:t>
            </w:r>
            <w:del w:id="70" w:author="INSEED-MICS6" w:date="2017-06-29T16:42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71" w:author="INSEED-MICS6" w:date="2017-06-29T16:42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avec moi. </w:t>
            </w:r>
            <w:r w:rsidRPr="00955A62">
              <w:rPr>
                <w:bCs/>
                <w:i/>
                <w:iCs/>
                <w:sz w:val="20"/>
                <w:lang w:val="fr-FR" w:eastAsia="en-GB"/>
              </w:rPr>
              <w:t xml:space="preserve">(Pointer sur chaque </w:t>
            </w:r>
            <w:del w:id="72" w:author="INSEED-MICS6" w:date="2017-06-29T16:42:00Z">
              <w:r w:rsidRPr="00955A62" w:rsidDel="00666F85">
                <w:rPr>
                  <w:bCs/>
                  <w:i/>
                  <w:iCs/>
                  <w:sz w:val="20"/>
                  <w:lang w:val="fr-FR" w:eastAsia="en-GB"/>
                </w:rPr>
                <w:delText>chiffre</w:delText>
              </w:r>
            </w:del>
            <w:ins w:id="73" w:author="INSEED-MICS6" w:date="2017-06-29T16:42:00Z">
              <w:r w:rsidR="00666F85">
                <w:rPr>
                  <w:bCs/>
                  <w:i/>
                  <w:i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i/>
                <w:iCs/>
                <w:sz w:val="20"/>
                <w:lang w:val="fr-FR" w:eastAsia="en-GB"/>
              </w:rPr>
              <w:t xml:space="preserve">) </w:t>
            </w:r>
            <w:r w:rsidRPr="00955A62">
              <w:rPr>
                <w:bCs/>
                <w:sz w:val="20"/>
                <w:lang w:val="fr-FR" w:eastAsia="en-GB"/>
              </w:rPr>
              <w:t xml:space="preserve">1, 2, 3, 4. </w:t>
            </w:r>
          </w:p>
          <w:p w14:paraId="73BC7FC4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>3 va ici. On en fait encore une.</w:t>
            </w:r>
          </w:p>
          <w:p w14:paraId="217E77B1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</w:p>
          <w:p w14:paraId="0BC293F3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955A62">
              <w:rPr>
                <w:i/>
                <w:sz w:val="20"/>
                <w:lang w:val="fr-FR" w:eastAsia="en-GB"/>
              </w:rPr>
              <w:tab/>
              <w:t>Maintenant tourner la page sur la prochaine feuille d’exercice. Dire :</w:t>
            </w:r>
          </w:p>
          <w:p w14:paraId="42B2922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</w:p>
          <w:p w14:paraId="579E3AA2" w14:textId="481B2203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955A62">
              <w:rPr>
                <w:sz w:val="20"/>
                <w:lang w:val="fr-FR" w:eastAsia="en-GB"/>
              </w:rPr>
              <w:tab/>
              <w:t xml:space="preserve">Voici quelques </w:t>
            </w:r>
            <w:del w:id="74" w:author="INSEED-MICS6" w:date="2017-06-29T16:39:00Z">
              <w:r w:rsidRPr="00955A62" w:rsidDel="00666F85">
                <w:rPr>
                  <w:sz w:val="20"/>
                  <w:lang w:val="fr-FR" w:eastAsia="en-GB"/>
                </w:rPr>
                <w:delText>chiffres</w:delText>
              </w:r>
            </w:del>
            <w:ins w:id="75" w:author="INSEED-MICS6" w:date="2017-06-29T16:39:00Z">
              <w:r w:rsidR="00666F85">
                <w:rPr>
                  <w:sz w:val="20"/>
                  <w:lang w:val="fr-FR" w:eastAsia="en-GB"/>
                </w:rPr>
                <w:t>nombres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. 5, 10, 15 et ___. Quel </w:t>
            </w:r>
            <w:del w:id="76" w:author="INSEED-MICS6" w:date="2017-06-29T16:43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77" w:author="INSEED-MICS6" w:date="2017-06-29T16:43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va ici ?</w:t>
            </w:r>
          </w:p>
          <w:p w14:paraId="6C3C4FD6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</w:p>
          <w:p w14:paraId="60CFAFA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  <w:r w:rsidRPr="00955A62">
              <w:rPr>
                <w:i/>
                <w:sz w:val="20"/>
                <w:lang w:val="fr-FR" w:eastAsia="en-GB"/>
              </w:rPr>
              <w:tab/>
              <w:t xml:space="preserve">Si l’enfant répond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correctement,</w:t>
            </w:r>
            <w:r w:rsidRPr="00955A62">
              <w:rPr>
                <w:i/>
                <w:sz w:val="20"/>
                <w:lang w:val="fr-FR" w:eastAsia="en-GB"/>
              </w:rPr>
              <w:t xml:space="preserve"> dire :  </w:t>
            </w:r>
          </w:p>
          <w:p w14:paraId="1A92EE64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</w:p>
          <w:p w14:paraId="11D03FC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>C’est correct, 20. Maintenant je voudrais que vous essayiez tout(e) seul(e).</w:t>
            </w:r>
          </w:p>
          <w:p w14:paraId="7D2C94A1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 w:eastAsia="en-GB"/>
              </w:rPr>
            </w:pPr>
          </w:p>
          <w:p w14:paraId="324ED9AD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i/>
                <w:sz w:val="20"/>
                <w:lang w:val="fr-FR" w:eastAsia="en-GB"/>
              </w:rPr>
              <w:tab/>
              <w:t xml:space="preserve">Si l’enfant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ne</w:t>
            </w:r>
            <w:r w:rsidRPr="00955A62">
              <w:rPr>
                <w:i/>
                <w:sz w:val="20"/>
                <w:u w:val="single"/>
                <w:lang w:val="fr-FR" w:eastAsia="en-GB"/>
              </w:rPr>
              <w:t xml:space="preserve"> </w:t>
            </w:r>
            <w:r w:rsidRPr="00955A62">
              <w:rPr>
                <w:i/>
                <w:sz w:val="20"/>
                <w:lang w:val="fr-FR" w:eastAsia="en-GB"/>
              </w:rPr>
              <w:t xml:space="preserve">répond </w:t>
            </w:r>
            <w:r w:rsidRPr="00955A62">
              <w:rPr>
                <w:b/>
                <w:i/>
                <w:sz w:val="20"/>
                <w:u w:val="single"/>
                <w:lang w:val="fr-FR" w:eastAsia="en-GB"/>
              </w:rPr>
              <w:t>pas</w:t>
            </w:r>
            <w:r w:rsidRPr="00955A62">
              <w:rPr>
                <w:i/>
                <w:sz w:val="20"/>
                <w:lang w:val="fr-FR" w:eastAsia="en-GB"/>
              </w:rPr>
              <w:t xml:space="preserve"> correctement, dire </w:t>
            </w:r>
            <w:r w:rsidRPr="00955A62">
              <w:rPr>
                <w:sz w:val="20"/>
                <w:lang w:val="fr-FR" w:eastAsia="en-GB"/>
              </w:rPr>
              <w:t>:</w:t>
            </w:r>
          </w:p>
          <w:p w14:paraId="16019EFD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Cs/>
                <w:sz w:val="20"/>
                <w:lang w:val="fr-FR" w:eastAsia="en-GB"/>
              </w:rPr>
            </w:pPr>
          </w:p>
          <w:p w14:paraId="573CFAEB" w14:textId="0FA8B623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sz w:val="20"/>
                <w:lang w:val="fr-FR" w:eastAsia="en-GB"/>
              </w:rPr>
            </w:pPr>
            <w:r w:rsidRPr="00955A62">
              <w:rPr>
                <w:bCs/>
                <w:sz w:val="20"/>
                <w:lang w:val="fr-FR" w:eastAsia="en-GB"/>
              </w:rPr>
              <w:tab/>
              <w:t xml:space="preserve">Le </w:t>
            </w:r>
            <w:del w:id="78" w:author="INSEED-MICS6" w:date="2017-06-29T16:43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79" w:author="INSEED-MICS6" w:date="2017-06-29T16:43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20 va ici. Dites le </w:t>
            </w:r>
            <w:del w:id="80" w:author="INSEED-MICS6" w:date="2017-06-29T16:43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81" w:author="INSEED-MICS6" w:date="2017-06-29T16:43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avec moi. </w:t>
            </w:r>
            <w:r w:rsidRPr="00955A62">
              <w:rPr>
                <w:bCs/>
                <w:i/>
                <w:sz w:val="20"/>
                <w:lang w:val="fr-FR" w:eastAsia="en-GB"/>
              </w:rPr>
              <w:t>(</w:t>
            </w:r>
            <w:r w:rsidRPr="00955A62">
              <w:rPr>
                <w:bCs/>
                <w:i/>
                <w:iCs/>
                <w:sz w:val="20"/>
                <w:lang w:val="fr-FR" w:eastAsia="en-GB"/>
              </w:rPr>
              <w:t xml:space="preserve">Pointer sur chaque </w:t>
            </w:r>
            <w:del w:id="82" w:author="INSEED-MICS6" w:date="2017-06-29T16:43:00Z">
              <w:r w:rsidRPr="00955A62" w:rsidDel="00666F85">
                <w:rPr>
                  <w:bCs/>
                  <w:i/>
                  <w:iCs/>
                  <w:sz w:val="20"/>
                  <w:lang w:val="fr-FR" w:eastAsia="en-GB"/>
                </w:rPr>
                <w:delText>chiffre</w:delText>
              </w:r>
            </w:del>
            <w:ins w:id="83" w:author="INSEED-MICS6" w:date="2017-06-29T16:43:00Z">
              <w:r w:rsidR="00666F85">
                <w:rPr>
                  <w:bCs/>
                  <w:i/>
                  <w:i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i/>
                <w:iCs/>
                <w:sz w:val="20"/>
                <w:lang w:val="fr-FR" w:eastAsia="en-GB"/>
              </w:rPr>
              <w:t>)</w:t>
            </w:r>
            <w:r w:rsidRPr="00955A62">
              <w:rPr>
                <w:bCs/>
                <w:sz w:val="20"/>
                <w:lang w:val="fr-FR" w:eastAsia="en-GB"/>
              </w:rPr>
              <w:t xml:space="preserve"> 5, 10, 15, 20. 20 va ici. Maintenant je voudrais que vous essayiez tout(e) seul(e).</w:t>
            </w:r>
          </w:p>
        </w:tc>
      </w:tr>
      <w:tr w:rsidR="00F757EE" w:rsidRPr="00955A62" w14:paraId="633C7902" w14:textId="77777777" w:rsidTr="00F757EE">
        <w:trPr>
          <w:cantSplit/>
          <w:trHeight w:val="2891"/>
          <w:jc w:val="center"/>
        </w:trPr>
        <w:tc>
          <w:tcPr>
            <w:tcW w:w="2873" w:type="pct"/>
            <w:gridSpan w:val="6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048EF6" w14:textId="32BCD063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b/>
                <w:sz w:val="20"/>
                <w:lang w:val="fr-FR" w:bidi="en-US"/>
              </w:rPr>
              <w:lastRenderedPageBreak/>
              <w:t>FL27</w:t>
            </w:r>
            <w:r w:rsidRPr="00955A62">
              <w:rPr>
                <w:rFonts w:eastAsia="Calibri"/>
                <w:sz w:val="20"/>
                <w:lang w:val="fr-FR" w:bidi="en-US"/>
              </w:rPr>
              <w:t>. M</w:t>
            </w:r>
            <w:r w:rsidRPr="00955A62">
              <w:rPr>
                <w:i/>
                <w:sz w:val="20"/>
                <w:lang w:val="fr-FR" w:eastAsia="en-GB"/>
              </w:rPr>
              <w:t xml:space="preserve">aintenant tourner la page du livret de lecture et de calcul sur la première activité de </w:t>
            </w:r>
            <w:del w:id="84" w:author="INSEED-MICS6" w:date="2017-06-29T16:40:00Z">
              <w:r w:rsidRPr="00955A62" w:rsidDel="00666F85">
                <w:rPr>
                  <w:i/>
                  <w:sz w:val="20"/>
                  <w:lang w:val="fr-FR" w:eastAsia="en-GB"/>
                </w:rPr>
                <w:delText>chiffres</w:delText>
              </w:r>
            </w:del>
            <w:ins w:id="85" w:author="INSEED-MICS6" w:date="2017-06-29T16:40:00Z">
              <w:r w:rsidR="00666F85">
                <w:rPr>
                  <w:i/>
                  <w:sz w:val="20"/>
                  <w:lang w:val="fr-FR" w:eastAsia="en-GB"/>
                </w:rPr>
                <w:t>nombres</w:t>
              </w:r>
            </w:ins>
            <w:r w:rsidRPr="00955A62">
              <w:rPr>
                <w:i/>
                <w:sz w:val="20"/>
                <w:lang w:val="fr-FR" w:eastAsia="en-GB"/>
              </w:rPr>
              <w:t xml:space="preserve"> manquants. Dire : </w:t>
            </w:r>
          </w:p>
          <w:p w14:paraId="2EED3D9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5E61D6D3" w14:textId="21B61233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bCs/>
                <w:sz w:val="20"/>
                <w:lang w:val="fr-FR" w:eastAsia="en-GB"/>
              </w:rPr>
              <w:t xml:space="preserve">Voici quelques </w:t>
            </w:r>
            <w:del w:id="86" w:author="INSEED-MICS6" w:date="2017-06-29T16:40:00Z">
              <w:r w:rsidRPr="00955A62" w:rsidDel="00666F85">
                <w:rPr>
                  <w:bCs/>
                  <w:sz w:val="20"/>
                  <w:lang w:val="fr-FR" w:eastAsia="en-GB"/>
                </w:rPr>
                <w:delText>chiffres</w:delText>
              </w:r>
            </w:del>
            <w:ins w:id="87" w:author="INSEED-MICS6" w:date="2017-06-29T16:40:00Z">
              <w:r w:rsidR="00666F85">
                <w:rPr>
                  <w:bCs/>
                  <w:sz w:val="20"/>
                  <w:lang w:val="fr-FR" w:eastAsia="en-GB"/>
                </w:rPr>
                <w:t>nombres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. Dites-moi quel </w:t>
            </w:r>
            <w:del w:id="88" w:author="INSEED-MICS6" w:date="2017-06-29T16:43:00Z">
              <w:r w:rsidRPr="00955A62" w:rsidDel="00666F85">
                <w:rPr>
                  <w:bCs/>
                  <w:sz w:val="20"/>
                  <w:lang w:val="fr-FR" w:eastAsia="en-GB"/>
                </w:rPr>
                <w:delText>chiffre</w:delText>
              </w:r>
            </w:del>
            <w:ins w:id="89" w:author="INSEED-MICS6" w:date="2017-06-29T16:43:00Z">
              <w:r w:rsidR="00666F85">
                <w:rPr>
                  <w:bCs/>
                  <w:sz w:val="20"/>
                  <w:lang w:val="fr-FR" w:eastAsia="en-GB"/>
                </w:rPr>
                <w:t>nombre</w:t>
              </w:r>
            </w:ins>
            <w:r w:rsidRPr="00955A62">
              <w:rPr>
                <w:bCs/>
                <w:sz w:val="20"/>
                <w:lang w:val="fr-FR" w:eastAsia="en-GB"/>
              </w:rPr>
              <w:t xml:space="preserve"> va ici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 (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>en</w:t>
            </w:r>
            <w:r w:rsidRPr="00955A62">
              <w:rPr>
                <w:rFonts w:eastAsia="Calibri"/>
                <w:sz w:val="20"/>
                <w:lang w:val="fr-FR" w:bidi="en-US"/>
              </w:rPr>
              <w:t xml:space="preserve">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pointant sur le </w:t>
            </w:r>
            <w:del w:id="90" w:author="INSEED-MICS6" w:date="2017-06-29T16:43:00Z">
              <w:r w:rsidRPr="00955A62" w:rsidDel="00666F85">
                <w:rPr>
                  <w:rFonts w:eastAsia="Calibri"/>
                  <w:i/>
                  <w:sz w:val="20"/>
                  <w:lang w:val="fr-FR" w:bidi="en-US"/>
                </w:rPr>
                <w:delText>chiffre</w:delText>
              </w:r>
            </w:del>
            <w:ins w:id="91" w:author="INSEED-MICS6" w:date="2017-06-29T16:43:00Z">
              <w:r w:rsidR="00666F85">
                <w:rPr>
                  <w:rFonts w:eastAsia="Calibri"/>
                  <w:i/>
                  <w:sz w:val="20"/>
                  <w:lang w:val="fr-FR" w:bidi="en-US"/>
                </w:rPr>
                <w:t>nombre</w:t>
              </w:r>
            </w:ins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 manquant</w:t>
            </w:r>
            <w:r w:rsidRPr="00955A62">
              <w:rPr>
                <w:rFonts w:eastAsia="Calibri"/>
                <w:sz w:val="20"/>
                <w:lang w:val="fr-FR" w:bidi="en-US"/>
              </w:rPr>
              <w:t>).</w:t>
            </w:r>
          </w:p>
          <w:p w14:paraId="6A7B433A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15CEFB76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  <w:t>Enregistrer la réponse de l’enfant avant de tourner la page du livre et répéter la question.</w:t>
            </w:r>
          </w:p>
          <w:p w14:paraId="4091AD37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</w:p>
          <w:p w14:paraId="2FAEFE88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i/>
                <w:sz w:val="20"/>
                <w:lang w:val="fr-FR" w:bidi="en-US"/>
              </w:rPr>
            </w:pPr>
            <w:r w:rsidRPr="00955A62">
              <w:rPr>
                <w:rFonts w:eastAsia="Calibri"/>
                <w:i/>
                <w:sz w:val="20"/>
                <w:lang w:val="fr-FR" w:bidi="en-US"/>
              </w:rPr>
              <w:tab/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Si l'enfant ne répond pas après quelques secondes, répéter la question. Si l'enfant semble incapable de donner une réponse après avoir répété la question, marquer </w:t>
            </w:r>
            <w:r w:rsidRPr="00955A62">
              <w:rPr>
                <w:rFonts w:eastAsia="Calibri"/>
                <w:i/>
                <w:sz w:val="20"/>
                <w:lang w:val="fr-FR" w:bidi="en-US"/>
              </w:rPr>
              <w:t xml:space="preserve">‘Z’ </w:t>
            </w:r>
            <w:r w:rsidRPr="00955A62">
              <w:rPr>
                <w:i/>
                <w:color w:val="222222"/>
                <w:sz w:val="20"/>
                <w:lang w:val="fr-FR"/>
              </w:rPr>
              <w:t xml:space="preserve">pour la réponse sur la ligne appropriée du questionnaire. </w:t>
            </w:r>
          </w:p>
          <w:p w14:paraId="6767824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b/>
                <w:i/>
                <w:sz w:val="20"/>
                <w:lang w:val="fr-FR"/>
              </w:rPr>
            </w:pPr>
          </w:p>
          <w:p w14:paraId="08FE5DC0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b/>
                <w:i/>
                <w:sz w:val="20"/>
                <w:lang w:val="fr-FR"/>
              </w:rPr>
              <w:tab/>
            </w:r>
            <w:r w:rsidRPr="00955A62">
              <w:rPr>
                <w:i/>
                <w:sz w:val="20"/>
                <w:lang w:val="fr-FR"/>
              </w:rPr>
              <w:t>Si l’enfant n’essaye pas 2 exercices consécutifs,</w:t>
            </w:r>
            <w:r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Pr="00955A62">
              <w:rPr>
                <w:i/>
                <w:sz w:val="20"/>
                <w:lang w:val="fr-FR"/>
              </w:rPr>
              <w:t>dire</w:t>
            </w:r>
            <w:r w:rsidRPr="00955A62">
              <w:rPr>
                <w:b/>
                <w:i/>
                <w:sz w:val="20"/>
                <w:lang w:val="fr-FR"/>
              </w:rPr>
              <w:t xml:space="preserve"> </w:t>
            </w:r>
            <w:r w:rsidRPr="00955A62">
              <w:rPr>
                <w:i/>
                <w:sz w:val="20"/>
                <w:lang w:val="fr-FR"/>
              </w:rPr>
              <w:t>:</w:t>
            </w:r>
          </w:p>
          <w:p w14:paraId="215F54CF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61455CAB" w14:textId="77777777" w:rsidR="00F757EE" w:rsidRPr="00955A62" w:rsidRDefault="00F757EE" w:rsidP="00F757EE">
            <w:pPr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  <w:t>Merci. C’est OK.</w:t>
            </w:r>
            <w:r w:rsidRPr="00955A62">
              <w:rPr>
                <w:i/>
                <w:sz w:val="20"/>
                <w:lang w:val="fr-FR"/>
              </w:rPr>
              <w:t xml:space="preserve"> </w:t>
            </w:r>
          </w:p>
        </w:tc>
        <w:tc>
          <w:tcPr>
            <w:tcW w:w="1460" w:type="pct"/>
            <w:gridSpan w:val="4"/>
            <w:shd w:val="clear" w:color="auto" w:fill="auto"/>
          </w:tcPr>
          <w:p w14:paraId="3D00F34C" w14:textId="77777777" w:rsidR="00F757EE" w:rsidRPr="00955A62" w:rsidRDefault="00F757EE" w:rsidP="00F757EE">
            <w:pPr>
              <w:tabs>
                <w:tab w:val="left" w:pos="366"/>
                <w:tab w:val="center" w:pos="720"/>
                <w:tab w:val="left" w:pos="858"/>
                <w:tab w:val="center" w:pos="1440"/>
                <w:tab w:val="center" w:pos="2160"/>
                <w:tab w:val="center" w:pos="288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68828904" w14:textId="77777777" w:rsidR="00F757EE" w:rsidRPr="00955A62" w:rsidRDefault="00F757EE" w:rsidP="00F757EE">
            <w:pPr>
              <w:tabs>
                <w:tab w:val="left" w:pos="366"/>
                <w:tab w:val="center" w:pos="720"/>
                <w:tab w:val="left" w:pos="858"/>
                <w:tab w:val="center" w:pos="1440"/>
                <w:tab w:val="center" w:pos="2160"/>
                <w:tab w:val="center" w:pos="288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72CF598F" w14:textId="77777777" w:rsidR="00F757EE" w:rsidRPr="00955A62" w:rsidRDefault="00F757EE" w:rsidP="00F757EE">
            <w:pPr>
              <w:tabs>
                <w:tab w:val="left" w:pos="366"/>
                <w:tab w:val="center" w:pos="720"/>
                <w:tab w:val="left" w:pos="858"/>
                <w:tab w:val="center" w:pos="1440"/>
                <w:tab w:val="center" w:pos="2160"/>
                <w:tab w:val="center" w:pos="288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17ABAD80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5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6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7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___</w:t>
            </w:r>
          </w:p>
          <w:p w14:paraId="302BC65E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1A65C6D6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14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15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___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17</w:t>
            </w:r>
          </w:p>
          <w:p w14:paraId="4D89CC8B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3A78D14E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20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___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40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50</w:t>
            </w:r>
          </w:p>
          <w:p w14:paraId="48026AE3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1FCB603B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2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4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6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___</w:t>
            </w:r>
          </w:p>
          <w:p w14:paraId="58378223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</w:p>
          <w:p w14:paraId="64885639" w14:textId="77777777" w:rsidR="00F757EE" w:rsidRPr="00955A62" w:rsidRDefault="00F757EE" w:rsidP="00F757EE">
            <w:pPr>
              <w:tabs>
                <w:tab w:val="center" w:pos="360"/>
                <w:tab w:val="center" w:pos="1080"/>
                <w:tab w:val="center" w:pos="1800"/>
                <w:tab w:val="center" w:pos="2520"/>
              </w:tabs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 w:bidi="en-US"/>
              </w:rPr>
            </w:pPr>
            <w:r w:rsidRPr="00955A62">
              <w:rPr>
                <w:rFonts w:eastAsia="Calibri"/>
                <w:sz w:val="20"/>
                <w:lang w:val="fr-FR" w:bidi="en-US"/>
              </w:rPr>
              <w:tab/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5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8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11</w:t>
            </w:r>
            <w:r w:rsidRPr="00955A62">
              <w:rPr>
                <w:rFonts w:eastAsia="Calibri"/>
                <w:sz w:val="20"/>
                <w:lang w:val="fr-FR" w:bidi="en-US"/>
              </w:rPr>
              <w:tab/>
              <w:t>___</w:t>
            </w:r>
          </w:p>
        </w:tc>
        <w:tc>
          <w:tcPr>
            <w:tcW w:w="667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60BCEB" w14:textId="77777777" w:rsidR="00F757EE" w:rsidRPr="00955A62" w:rsidRDefault="00F757EE" w:rsidP="00F757EE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b/>
                <w:lang w:val="fr-FR"/>
              </w:rPr>
            </w:pPr>
          </w:p>
        </w:tc>
      </w:tr>
    </w:tbl>
    <w:p w14:paraId="21FB2250" w14:textId="77777777" w:rsidR="007E670E" w:rsidRPr="00955A62" w:rsidRDefault="007E670E" w:rsidP="007E670E">
      <w:pPr>
        <w:spacing w:line="276" w:lineRule="auto"/>
        <w:ind w:left="144" w:hanging="144"/>
        <w:contextualSpacing/>
        <w:rPr>
          <w:sz w:val="22"/>
          <w:szCs w:val="22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396"/>
        <w:gridCol w:w="4769"/>
        <w:gridCol w:w="1271"/>
      </w:tblGrid>
      <w:tr w:rsidR="00CA4596" w:rsidRPr="008454A1" w14:paraId="4530B9FD" w14:textId="77777777" w:rsidTr="00CA4596">
        <w:trPr>
          <w:cantSplit/>
          <w:jc w:val="center"/>
        </w:trPr>
        <w:tc>
          <w:tcPr>
            <w:tcW w:w="2106" w:type="pct"/>
            <w:tcBorders>
              <w:top w:val="doub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600FB5" w14:textId="77777777" w:rsidR="00CA4596" w:rsidRPr="00955A62" w:rsidRDefault="00CA4596" w:rsidP="00CA4596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b/>
                <w:szCs w:val="22"/>
                <w:lang w:val="fr-FR"/>
              </w:rPr>
              <w:t>FL2</w:t>
            </w:r>
            <w:r w:rsidR="00B10A33" w:rsidRPr="00955A62">
              <w:rPr>
                <w:rFonts w:ascii="Times New Roman" w:hAnsi="Times New Roman"/>
                <w:b/>
                <w:szCs w:val="22"/>
                <w:lang w:val="fr-FR"/>
              </w:rPr>
              <w:t>8</w:t>
            </w:r>
            <w:r w:rsidRPr="00955A62">
              <w:rPr>
                <w:rStyle w:val="1IntvwqstCharCharCharChar1"/>
                <w:rFonts w:ascii="Times New Roman" w:hAnsi="Times New Roman"/>
                <w:szCs w:val="22"/>
                <w:lang w:val="fr-FR"/>
              </w:rPr>
              <w:t xml:space="preserve">. </w:t>
            </w:r>
            <w:r w:rsidR="0091120D" w:rsidRPr="00955A62">
              <w:rPr>
                <w:rFonts w:ascii="Times New Roman" w:hAnsi="Times New Roman"/>
                <w:i/>
                <w:szCs w:val="22"/>
                <w:lang w:val="fr-FR"/>
              </w:rPr>
              <w:t>Résultat</w:t>
            </w:r>
            <w:r w:rsidRPr="00955A62">
              <w:rPr>
                <w:rFonts w:ascii="Times New Roman" w:hAnsi="Times New Roman"/>
                <w:i/>
                <w:szCs w:val="22"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i/>
                <w:szCs w:val="22"/>
                <w:lang w:val="fr-FR"/>
              </w:rPr>
              <w:t xml:space="preserve">de </w:t>
            </w:r>
            <w:r w:rsidR="0091120D" w:rsidRPr="00955A62">
              <w:rPr>
                <w:rFonts w:ascii="Times New Roman" w:hAnsi="Times New Roman"/>
                <w:i/>
                <w:szCs w:val="22"/>
                <w:lang w:val="fr-FR"/>
              </w:rPr>
              <w:t>l’</w:t>
            </w:r>
            <w:r w:rsidRPr="00955A62">
              <w:rPr>
                <w:rFonts w:ascii="Times New Roman" w:hAnsi="Times New Roman"/>
                <w:i/>
                <w:szCs w:val="22"/>
                <w:lang w:val="fr-FR"/>
              </w:rPr>
              <w:t xml:space="preserve">interview </w:t>
            </w:r>
            <w:r w:rsidR="0091120D" w:rsidRPr="00955A62">
              <w:rPr>
                <w:rFonts w:ascii="Times New Roman" w:hAnsi="Times New Roman"/>
                <w:i/>
                <w:szCs w:val="22"/>
                <w:lang w:val="fr-FR"/>
              </w:rPr>
              <w:t>avec l’e</w:t>
            </w:r>
            <w:r w:rsidR="00D45C78" w:rsidRPr="00955A62">
              <w:rPr>
                <w:rFonts w:ascii="Times New Roman" w:hAnsi="Times New Roman"/>
                <w:i/>
                <w:szCs w:val="22"/>
                <w:lang w:val="fr-FR"/>
              </w:rPr>
              <w:t>nfant</w:t>
            </w:r>
            <w:r w:rsidRPr="00955A62">
              <w:rPr>
                <w:rFonts w:ascii="Times New Roman" w:hAnsi="Times New Roman"/>
                <w:i/>
                <w:szCs w:val="22"/>
                <w:lang w:val="fr-FR"/>
              </w:rPr>
              <w:t>.</w:t>
            </w:r>
          </w:p>
          <w:p w14:paraId="124778E2" w14:textId="77777777" w:rsidR="00CA4596" w:rsidRPr="00955A62" w:rsidRDefault="00CA4596" w:rsidP="00CA4596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eastAsiaTheme="minorHAnsi" w:hAnsi="Times New Roman"/>
                <w:i/>
                <w:smallCaps w:val="0"/>
                <w:szCs w:val="22"/>
                <w:lang w:val="fr-FR"/>
              </w:rPr>
            </w:pPr>
          </w:p>
          <w:p w14:paraId="5AF53FAE" w14:textId="77777777" w:rsidR="00CA4596" w:rsidRPr="00955A62" w:rsidRDefault="00CA4596" w:rsidP="0091120D">
            <w:pPr>
              <w:pStyle w:val="InstructionstointvwChar4"/>
              <w:tabs>
                <w:tab w:val="left" w:pos="524"/>
              </w:tabs>
              <w:spacing w:line="276" w:lineRule="auto"/>
              <w:ind w:left="144" w:hanging="144"/>
              <w:contextualSpacing/>
              <w:rPr>
                <w:rStyle w:val="1IntvwqstCharCharCharChar1"/>
                <w:rFonts w:ascii="Times New Roman" w:eastAsiaTheme="minorHAnsi" w:hAnsi="Times New Roman"/>
                <w:i w:val="0"/>
                <w:smallCaps w:val="0"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szCs w:val="22"/>
                <w:lang w:val="fr-FR"/>
              </w:rPr>
              <w:tab/>
              <w:t>Discu</w:t>
            </w:r>
            <w:r w:rsidR="0091120D" w:rsidRPr="00955A62">
              <w:rPr>
                <w:rFonts w:ascii="Times New Roman" w:hAnsi="Times New Roman"/>
                <w:szCs w:val="22"/>
                <w:lang w:val="fr-FR"/>
              </w:rPr>
              <w:t>ter tous les résultats non complets avec votre chef d’équipe</w:t>
            </w:r>
            <w:r w:rsidRPr="00955A62">
              <w:rPr>
                <w:rFonts w:ascii="Times New Roman" w:hAnsi="Times New Roman"/>
                <w:szCs w:val="22"/>
                <w:lang w:val="fr-FR"/>
              </w:rPr>
              <w:t>.</w:t>
            </w:r>
          </w:p>
        </w:tc>
        <w:tc>
          <w:tcPr>
            <w:tcW w:w="2285" w:type="pct"/>
            <w:tcBorders>
              <w:top w:val="double" w:sz="4" w:space="0" w:color="auto"/>
              <w:bottom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98DE4A" w14:textId="77777777" w:rsidR="00CA4596" w:rsidRPr="00955A62" w:rsidRDefault="00CA4596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Complet</w:t>
            </w: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01</w:t>
            </w:r>
          </w:p>
          <w:p w14:paraId="3C947BD3" w14:textId="77777777" w:rsidR="00CA4596" w:rsidRPr="00955A62" w:rsidRDefault="0091120D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pas a la maison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02</w:t>
            </w:r>
          </w:p>
          <w:p w14:paraId="275F174F" w14:textId="77777777" w:rsidR="00CA4596" w:rsidRPr="00955A62" w:rsidRDefault="00CA4596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M</w:t>
            </w:r>
            <w:r w:rsidR="0091120D" w:rsidRPr="00955A62">
              <w:rPr>
                <w:rFonts w:ascii="Times New Roman" w:hAnsi="Times New Roman"/>
                <w:caps/>
                <w:szCs w:val="22"/>
                <w:lang w:val="fr-FR"/>
              </w:rPr>
              <w:t>ere</w:t>
            </w:r>
            <w:r w:rsidR="00ED39BD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 </w:t>
            </w:r>
            <w:r w:rsidR="0091120D" w:rsidRPr="00955A62">
              <w:rPr>
                <w:rFonts w:ascii="Times New Roman" w:hAnsi="Times New Roman"/>
                <w:caps/>
                <w:szCs w:val="22"/>
                <w:lang w:val="fr-FR"/>
              </w:rPr>
              <w:t>/</w:t>
            </w:r>
            <w:r w:rsidR="00ED39BD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 </w:t>
            </w:r>
            <w:r w:rsidR="0091120D" w:rsidRPr="00955A62">
              <w:rPr>
                <w:rFonts w:ascii="Times New Roman" w:hAnsi="Times New Roman"/>
                <w:caps/>
                <w:szCs w:val="22"/>
                <w:lang w:val="fr-FR"/>
              </w:rPr>
              <w:t>gardien a refuse</w:t>
            </w: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03</w:t>
            </w:r>
          </w:p>
          <w:p w14:paraId="060DFA62" w14:textId="77777777" w:rsidR="00CA4596" w:rsidRPr="00955A62" w:rsidRDefault="00D45C78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Enfant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 </w:t>
            </w:r>
            <w:r w:rsidR="0091120D" w:rsidRPr="00955A62">
              <w:rPr>
                <w:rFonts w:ascii="Times New Roman" w:hAnsi="Times New Roman"/>
                <w:caps/>
                <w:szCs w:val="22"/>
                <w:lang w:val="fr-FR"/>
              </w:rPr>
              <w:t>a refuse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</w:r>
            <w:r w:rsidR="00C07FAD" w:rsidRPr="00955A62">
              <w:rPr>
                <w:rFonts w:ascii="Times New Roman" w:hAnsi="Times New Roman"/>
                <w:caps/>
                <w:szCs w:val="22"/>
                <w:lang w:val="fr-FR"/>
              </w:rPr>
              <w:t xml:space="preserve">  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>04</w:t>
            </w:r>
          </w:p>
          <w:p w14:paraId="614B3C6B" w14:textId="77777777" w:rsidR="00CA4596" w:rsidRPr="00955A62" w:rsidRDefault="00CA4596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Part</w:t>
            </w:r>
            <w:r w:rsidR="0091120D" w:rsidRPr="00955A62">
              <w:rPr>
                <w:rFonts w:ascii="Times New Roman" w:hAnsi="Times New Roman"/>
                <w:caps/>
                <w:szCs w:val="22"/>
                <w:lang w:val="fr-FR"/>
              </w:rPr>
              <w:t>iellement rempli</w:t>
            </w: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05</w:t>
            </w:r>
          </w:p>
          <w:p w14:paraId="1E59C544" w14:textId="77777777" w:rsidR="00CA4596" w:rsidRPr="00955A62" w:rsidRDefault="0091120D" w:rsidP="007E672C">
            <w:pPr>
              <w:pStyle w:val="Responsecategs"/>
              <w:tabs>
                <w:tab w:val="clear" w:pos="3942"/>
                <w:tab w:val="right" w:leader="dot" w:pos="453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en i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>ncapacit</w:t>
            </w:r>
            <w:r w:rsidRPr="00955A62">
              <w:rPr>
                <w:rFonts w:ascii="Times New Roman" w:hAnsi="Times New Roman"/>
                <w:caps/>
                <w:szCs w:val="22"/>
                <w:lang w:val="fr-FR"/>
              </w:rPr>
              <w:t>e</w:t>
            </w:r>
            <w:r w:rsidR="00CA4596" w:rsidRPr="00955A62">
              <w:rPr>
                <w:rFonts w:ascii="Times New Roman" w:hAnsi="Times New Roman"/>
                <w:caps/>
                <w:szCs w:val="22"/>
                <w:lang w:val="fr-FR"/>
              </w:rPr>
              <w:tab/>
              <w:t>06</w:t>
            </w:r>
          </w:p>
          <w:p w14:paraId="74F186DC" w14:textId="77777777" w:rsidR="00CA4596" w:rsidRPr="00955A62" w:rsidRDefault="00CA4596" w:rsidP="007E672C">
            <w:pPr>
              <w:pStyle w:val="Responsecategs"/>
              <w:tabs>
                <w:tab w:val="clear" w:pos="3942"/>
                <w:tab w:val="right" w:leader="dot" w:pos="4321"/>
                <w:tab w:val="right" w:leader="dot" w:pos="4539"/>
                <w:tab w:val="right" w:leader="dot" w:pos="46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Cs w:val="22"/>
                <w:lang w:val="fr-FR"/>
              </w:rPr>
            </w:pPr>
          </w:p>
          <w:p w14:paraId="70CF98DC" w14:textId="77777777" w:rsidR="00CA4596" w:rsidRPr="00955A62" w:rsidRDefault="00D45C78" w:rsidP="007E672C">
            <w:pPr>
              <w:pStyle w:val="Responsecategs"/>
              <w:tabs>
                <w:tab w:val="clear" w:pos="3942"/>
                <w:tab w:val="right" w:leader="underscore" w:pos="4539"/>
              </w:tabs>
              <w:spacing w:line="276" w:lineRule="auto"/>
              <w:ind w:left="144" w:hanging="144"/>
              <w:contextualSpacing/>
              <w:rPr>
                <w:rFonts w:ascii="Times New Roman" w:eastAsia="Calibri" w:hAnsi="Times New Roman"/>
                <w:caps/>
                <w:szCs w:val="22"/>
                <w:lang w:val="fr-FR" w:bidi="en-US"/>
              </w:rPr>
            </w:pPr>
            <w:r w:rsidRPr="00955A62">
              <w:rPr>
                <w:rFonts w:ascii="Times New Roman" w:eastAsia="Calibri" w:hAnsi="Times New Roman"/>
                <w:caps/>
                <w:szCs w:val="22"/>
                <w:lang w:val="fr-FR" w:bidi="en-US"/>
              </w:rPr>
              <w:t>Autre</w:t>
            </w:r>
            <w:r w:rsidR="00CA4596" w:rsidRPr="00955A62">
              <w:rPr>
                <w:rFonts w:ascii="Times New Roman" w:eastAsia="Calibri" w:hAnsi="Times New Roman"/>
                <w:caps/>
                <w:szCs w:val="22"/>
                <w:lang w:val="fr-FR" w:bidi="en-US"/>
              </w:rPr>
              <w:t xml:space="preserve"> (</w:t>
            </w:r>
            <w:r w:rsidR="009952F3" w:rsidRPr="00955A62">
              <w:rPr>
                <w:rFonts w:ascii="Times New Roman" w:eastAsia="Calibri" w:hAnsi="Times New Roman"/>
                <w:i/>
                <w:szCs w:val="22"/>
                <w:lang w:val="fr-FR" w:bidi="en-US"/>
              </w:rPr>
              <w:t>préciser</w:t>
            </w:r>
            <w:r w:rsidR="00CA4596" w:rsidRPr="00955A62">
              <w:rPr>
                <w:rFonts w:ascii="Times New Roman" w:eastAsia="Calibri" w:hAnsi="Times New Roman"/>
                <w:caps/>
                <w:szCs w:val="22"/>
                <w:lang w:val="fr-FR" w:bidi="en-US"/>
              </w:rPr>
              <w:t>)</w:t>
            </w:r>
            <w:r w:rsidR="00CA4596" w:rsidRPr="00955A62">
              <w:rPr>
                <w:rFonts w:ascii="Times New Roman" w:eastAsia="Calibri" w:hAnsi="Times New Roman"/>
                <w:caps/>
                <w:szCs w:val="22"/>
                <w:lang w:val="fr-FR" w:bidi="en-US"/>
              </w:rPr>
              <w:tab/>
              <w:t>96</w:t>
            </w:r>
          </w:p>
        </w:tc>
        <w:tc>
          <w:tcPr>
            <w:tcW w:w="609" w:type="pct"/>
            <w:tcBorders>
              <w:top w:val="double" w:sz="4" w:space="0" w:color="auto"/>
              <w:bottom w:val="double" w:sz="4" w:space="0" w:color="auto"/>
            </w:tcBorders>
            <w:shd w:val="clear" w:color="auto" w:fill="B6DDE8"/>
          </w:tcPr>
          <w:p w14:paraId="67282256" w14:textId="77777777" w:rsidR="00CA4596" w:rsidRPr="00955A62" w:rsidRDefault="00CA4596" w:rsidP="00CA4596">
            <w:pPr>
              <w:pStyle w:val="Responsecategs"/>
              <w:tabs>
                <w:tab w:val="clear" w:pos="3942"/>
                <w:tab w:val="right" w:leader="dot" w:pos="47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szCs w:val="22"/>
                <w:lang w:val="fr-FR"/>
              </w:rPr>
            </w:pPr>
          </w:p>
          <w:p w14:paraId="09BA252C" w14:textId="77777777" w:rsidR="00CA4596" w:rsidRPr="00955A62" w:rsidRDefault="00CA4596" w:rsidP="00CA4596">
            <w:pPr>
              <w:pStyle w:val="Responsecategs"/>
              <w:tabs>
                <w:tab w:val="clear" w:pos="3942"/>
                <w:tab w:val="right" w:leader="dot" w:pos="477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szCs w:val="22"/>
                <w:lang w:val="fr-FR"/>
              </w:rPr>
            </w:pPr>
          </w:p>
        </w:tc>
      </w:tr>
    </w:tbl>
    <w:p w14:paraId="795BF0CE" w14:textId="77777777" w:rsidR="00CA4596" w:rsidRPr="00955A62" w:rsidRDefault="00CA4596" w:rsidP="007E670E">
      <w:pPr>
        <w:spacing w:line="276" w:lineRule="auto"/>
        <w:ind w:left="144" w:hanging="144"/>
        <w:contextualSpacing/>
        <w:rPr>
          <w:sz w:val="22"/>
          <w:szCs w:val="22"/>
          <w:lang w:val="fr-FR"/>
        </w:rPr>
      </w:pPr>
    </w:p>
    <w:p w14:paraId="5731FD21" w14:textId="77777777" w:rsidR="007E670E" w:rsidRPr="00955A62" w:rsidRDefault="007E670E" w:rsidP="007E670E">
      <w:pPr>
        <w:rPr>
          <w:sz w:val="22"/>
          <w:szCs w:val="22"/>
          <w:lang w:val="fr-FR"/>
        </w:rPr>
      </w:pPr>
      <w:r w:rsidRPr="00955A62">
        <w:rPr>
          <w:sz w:val="22"/>
          <w:szCs w:val="22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575"/>
        <w:gridCol w:w="4515"/>
        <w:gridCol w:w="1346"/>
      </w:tblGrid>
      <w:tr w:rsidR="007D5368" w:rsidRPr="00955A62" w14:paraId="1A568AAD" w14:textId="77777777" w:rsidTr="00274781">
        <w:trPr>
          <w:trHeight w:val="467"/>
          <w:jc w:val="center"/>
        </w:trPr>
        <w:tc>
          <w:tcPr>
            <w:tcW w:w="219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C8C337" w14:textId="77777777" w:rsidR="007D5368" w:rsidRPr="00955A62" w:rsidRDefault="007D5368" w:rsidP="0023231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lang w:val="fr-FR"/>
              </w:rPr>
              <w:lastRenderedPageBreak/>
              <w:br w:type="page"/>
            </w:r>
            <w:r w:rsidRPr="00955A62">
              <w:rPr>
                <w:rFonts w:ascii="Times New Roman" w:hAnsi="Times New Roman"/>
                <w:b/>
                <w:smallCaps w:val="0"/>
                <w:lang w:val="fr-FR"/>
              </w:rPr>
              <w:t>FS</w:t>
            </w:r>
            <w:r w:rsidR="007B747D" w:rsidRPr="00955A62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. </w:t>
            </w:r>
            <w:r w:rsidR="00E713EF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D45C78" w:rsidRPr="00955A62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23231E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l’heure</w:t>
            </w:r>
            <w:r w:rsidRPr="00955A62">
              <w:rPr>
                <w:rFonts w:ascii="Times New Roman" w:hAnsi="Times New Roman"/>
                <w:lang w:val="fr-FR"/>
              </w:rPr>
              <w:t>.</w:t>
            </w:r>
          </w:p>
        </w:tc>
        <w:tc>
          <w:tcPr>
            <w:tcW w:w="216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7F5E1DC" w14:textId="77777777" w:rsidR="007D5368" w:rsidRPr="00955A62" w:rsidRDefault="00D45C78" w:rsidP="007E672C">
            <w:pPr>
              <w:pStyle w:val="Responsecategs"/>
              <w:tabs>
                <w:tab w:val="clear" w:pos="3942"/>
                <w:tab w:val="left" w:leader="dot" w:pos="1242"/>
                <w:tab w:val="right" w:leader="dot" w:pos="428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Heures</w:t>
            </w:r>
            <w:r w:rsidR="007D5368" w:rsidRPr="00955A62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caps/>
                <w:lang w:val="fr-FR"/>
              </w:rPr>
              <w:t xml:space="preserve">et </w:t>
            </w:r>
            <w:r w:rsidR="007D5368" w:rsidRPr="00955A62">
              <w:rPr>
                <w:rFonts w:ascii="Times New Roman" w:hAnsi="Times New Roman"/>
                <w:caps/>
                <w:lang w:val="fr-FR"/>
              </w:rPr>
              <w:t>minutes</w:t>
            </w:r>
            <w:r w:rsidR="007D5368" w:rsidRPr="00955A62">
              <w:rPr>
                <w:rFonts w:ascii="Times New Roman" w:hAnsi="Times New Roman"/>
                <w:caps/>
                <w:lang w:val="fr-FR"/>
              </w:rPr>
              <w:tab/>
              <w:t>__ __ : __ __</w:t>
            </w:r>
          </w:p>
        </w:tc>
        <w:tc>
          <w:tcPr>
            <w:tcW w:w="645" w:type="pct"/>
            <w:shd w:val="clear" w:color="auto" w:fill="FFFFCC"/>
            <w:vAlign w:val="center"/>
          </w:tcPr>
          <w:p w14:paraId="6EE67655" w14:textId="77777777" w:rsidR="007D5368" w:rsidRPr="00955A62" w:rsidRDefault="007D5368" w:rsidP="00063F51">
            <w:pPr>
              <w:pStyle w:val="Responsecategs"/>
              <w:tabs>
                <w:tab w:val="clear" w:pos="3942"/>
                <w:tab w:val="left" w:leader="dot" w:pos="1242"/>
                <w:tab w:val="right" w:leader="dot" w:pos="40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4D9" w:rsidRPr="00955A62" w14:paraId="2737B6F0" w14:textId="77777777" w:rsidTr="004E44D9">
        <w:trPr>
          <w:cantSplit/>
          <w:jc w:val="center"/>
        </w:trPr>
        <w:tc>
          <w:tcPr>
            <w:tcW w:w="21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12C2A1" w14:textId="77777777" w:rsidR="004E44D9" w:rsidRPr="00955A62" w:rsidRDefault="004E44D9" w:rsidP="00ED39B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FS12</w:t>
            </w:r>
            <w:r w:rsidRPr="00955A62">
              <w:rPr>
                <w:rFonts w:ascii="Times New Roman" w:hAnsi="Times New Roman"/>
                <w:lang w:val="fr-FR"/>
              </w:rPr>
              <w:t>.</w:t>
            </w:r>
            <w:r w:rsidRPr="00955A62">
              <w:rPr>
                <w:rFonts w:ascii="Times New Roman" w:hAnsi="Times New Roman"/>
                <w:b/>
                <w:lang w:val="fr-FR"/>
              </w:rPr>
              <w:t xml:space="preserve"> </w:t>
            </w:r>
            <w:r w:rsidR="00E713EF" w:rsidRPr="00955A62">
              <w:rPr>
                <w:rFonts w:ascii="Times New Roman" w:hAnsi="Times New Roman"/>
                <w:b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Langue </w:t>
            </w:r>
            <w:r w:rsidR="00D45C78" w:rsidRPr="00955A62">
              <w:rPr>
                <w:rFonts w:ascii="Times New Roman" w:hAnsi="Times New Roman"/>
                <w:i/>
                <w:smallCaps w:val="0"/>
                <w:lang w:val="fr-FR"/>
              </w:rPr>
              <w:t>d</w:t>
            </w:r>
            <w:r w:rsidR="002277C6" w:rsidRPr="00955A62">
              <w:rPr>
                <w:rFonts w:ascii="Times New Roman" w:hAnsi="Times New Roman"/>
                <w:i/>
                <w:smallCaps w:val="0"/>
                <w:lang w:val="fr-FR"/>
              </w:rPr>
              <w:t>u q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uestionnaire.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13B4F" w14:textId="77777777" w:rsidR="004E44D9" w:rsidRPr="00955A62" w:rsidRDefault="0023231E" w:rsidP="004E44D9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FRANCAIS</w:t>
            </w:r>
            <w:r w:rsidR="004E44D9" w:rsidRPr="00955A62">
              <w:rPr>
                <w:caps/>
                <w:sz w:val="20"/>
                <w:lang w:val="fr-FR"/>
              </w:rPr>
              <w:tab/>
              <w:t>1</w:t>
            </w:r>
          </w:p>
          <w:p w14:paraId="7F0D0E9A" w14:textId="77777777" w:rsidR="004E44D9" w:rsidRPr="00955A62" w:rsidRDefault="004E44D9" w:rsidP="0023231E">
            <w:pPr>
              <w:pStyle w:val="Responsecategs"/>
              <w:tabs>
                <w:tab w:val="clear" w:pos="3942"/>
                <w:tab w:val="right" w:leader="dot" w:pos="428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F62009" w14:textId="77777777" w:rsidR="004E44D9" w:rsidRPr="00955A62" w:rsidRDefault="004E44D9" w:rsidP="004E44D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E44D9" w:rsidRPr="00955A62" w14:paraId="2C2CEF59" w14:textId="77777777" w:rsidTr="002558CF">
        <w:trPr>
          <w:cantSplit/>
          <w:jc w:val="center"/>
        </w:trPr>
        <w:tc>
          <w:tcPr>
            <w:tcW w:w="21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71DB79" w14:textId="77777777" w:rsidR="004E44D9" w:rsidRPr="00955A62" w:rsidRDefault="004E44D9" w:rsidP="0023231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FS13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. </w:t>
            </w:r>
            <w:r w:rsidR="00E713EF" w:rsidRPr="00955A62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Langu</w:t>
            </w:r>
            <w:r w:rsidR="0023231E" w:rsidRPr="00955A62">
              <w:rPr>
                <w:rFonts w:ascii="Times New Roman" w:hAnsi="Times New Roman"/>
                <w:i/>
                <w:smallCaps w:val="0"/>
                <w:lang w:val="fr-FR"/>
              </w:rPr>
              <w:t>e de l’i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nterview.</w:t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FD72F7" w14:textId="77777777" w:rsidR="009C333F" w:rsidRPr="00955A62" w:rsidRDefault="009C333F" w:rsidP="009C333F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français......................................</w:t>
            </w:r>
            <w:r w:rsidR="00C07FAD" w:rsidRPr="00955A62">
              <w:rPr>
                <w:caps/>
                <w:sz w:val="20"/>
                <w:lang w:val="fr-FR"/>
              </w:rPr>
              <w:t>...............</w:t>
            </w:r>
            <w:r w:rsidR="005C1BED">
              <w:rPr>
                <w:caps/>
                <w:sz w:val="20"/>
                <w:lang w:val="fr-FR"/>
              </w:rPr>
              <w:t>..</w:t>
            </w:r>
            <w:r w:rsidRPr="00955A62">
              <w:rPr>
                <w:caps/>
                <w:sz w:val="20"/>
                <w:lang w:val="fr-FR"/>
              </w:rPr>
              <w:t>...01</w:t>
            </w:r>
          </w:p>
          <w:p w14:paraId="2F306EE8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EWE /MINA</w:t>
            </w:r>
            <w:r w:rsidRPr="00955A62">
              <w:rPr>
                <w:caps/>
                <w:sz w:val="20"/>
                <w:lang w:val="fr-FR"/>
              </w:rPr>
              <w:tab/>
              <w:t>02</w:t>
            </w:r>
          </w:p>
          <w:p w14:paraId="701B99D0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KABYE</w:t>
            </w:r>
            <w:r w:rsidRPr="00955A62">
              <w:rPr>
                <w:caps/>
                <w:sz w:val="20"/>
                <w:lang w:val="fr-FR"/>
              </w:rPr>
              <w:tab/>
              <w:t>03</w:t>
            </w:r>
          </w:p>
          <w:p w14:paraId="6DE8B11A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KOTOKOLI/TEM</w:t>
            </w:r>
            <w:r w:rsidRPr="00955A62">
              <w:rPr>
                <w:caps/>
                <w:sz w:val="20"/>
                <w:lang w:val="fr-FR"/>
              </w:rPr>
              <w:tab/>
              <w:t>04</w:t>
            </w:r>
          </w:p>
          <w:p w14:paraId="12DF2C0F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955A62">
              <w:rPr>
                <w:caps/>
                <w:sz w:val="20"/>
              </w:rPr>
              <w:t>AKPOSSO/AKEBOU</w:t>
            </w:r>
            <w:r w:rsidRPr="00955A62">
              <w:rPr>
                <w:caps/>
                <w:sz w:val="20"/>
              </w:rPr>
              <w:tab/>
              <w:t>05</w:t>
            </w:r>
          </w:p>
          <w:p w14:paraId="16A9E76F" w14:textId="77777777" w:rsidR="009C333F" w:rsidRPr="00B27E9A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27E9A">
              <w:rPr>
                <w:caps/>
                <w:sz w:val="20"/>
              </w:rPr>
              <w:t>IFE/ANA ……………………..………</w:t>
            </w:r>
            <w:r w:rsidR="005C1BED" w:rsidRPr="00B27E9A">
              <w:rPr>
                <w:caps/>
                <w:sz w:val="20"/>
              </w:rPr>
              <w:t>………..</w:t>
            </w:r>
            <w:r w:rsidRPr="00B27E9A">
              <w:rPr>
                <w:caps/>
                <w:sz w:val="20"/>
              </w:rPr>
              <w:t>.06</w:t>
            </w:r>
          </w:p>
          <w:p w14:paraId="0F2058B5" w14:textId="77777777" w:rsidR="009C333F" w:rsidRPr="00B27E9A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27E9A">
              <w:rPr>
                <w:caps/>
                <w:sz w:val="20"/>
              </w:rPr>
              <w:t>MOBA-GOURMA</w:t>
            </w:r>
            <w:r w:rsidRPr="00B27E9A">
              <w:rPr>
                <w:caps/>
                <w:sz w:val="20"/>
              </w:rPr>
              <w:tab/>
              <w:t>07</w:t>
            </w:r>
          </w:p>
          <w:p w14:paraId="66F7C0E3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TCHOKOSSI</w:t>
            </w:r>
            <w:r w:rsidRPr="00955A62">
              <w:rPr>
                <w:caps/>
                <w:sz w:val="20"/>
                <w:lang w:val="fr-FR"/>
              </w:rPr>
              <w:tab/>
              <w:t>08</w:t>
            </w:r>
          </w:p>
          <w:p w14:paraId="49AFB9F4" w14:textId="77777777" w:rsidR="009C333F" w:rsidRPr="00955A62" w:rsidRDefault="009C333F" w:rsidP="009C333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955A62">
              <w:rPr>
                <w:caps/>
                <w:sz w:val="20"/>
                <w:lang w:val="fr-FR"/>
              </w:rPr>
              <w:t>BASSAR/KONKOMBA</w:t>
            </w:r>
            <w:r w:rsidRPr="00955A62">
              <w:rPr>
                <w:caps/>
                <w:sz w:val="20"/>
                <w:lang w:val="fr-FR"/>
              </w:rPr>
              <w:tab/>
              <w:t>09</w:t>
            </w:r>
          </w:p>
          <w:p w14:paraId="757D9849" w14:textId="77777777" w:rsidR="009C333F" w:rsidRPr="00955A62" w:rsidRDefault="009C333F" w:rsidP="009C333F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Autres langues nationales</w:t>
            </w:r>
          </w:p>
          <w:p w14:paraId="6E480FC5" w14:textId="77777777" w:rsidR="009C333F" w:rsidRPr="00955A62" w:rsidRDefault="009C333F" w:rsidP="009C333F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lang w:val="fr-FR"/>
              </w:rPr>
            </w:pP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955A62">
              <w:rPr>
                <w:rStyle w:val="Instructionsinparens"/>
                <w:b w:val="0"/>
                <w:lang w:val="fr-FR"/>
              </w:rPr>
              <w:t>préciser</w:t>
            </w:r>
            <w:r w:rsidRPr="00955A62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) </w:t>
            </w:r>
            <w:r w:rsidRPr="00955A62">
              <w:rPr>
                <w:rFonts w:ascii="Times New Roman" w:hAnsi="Times New Roman"/>
                <w:b w:val="0"/>
                <w:caps/>
                <w:lang w:val="fr-FR"/>
              </w:rPr>
              <w:t>_________________________</w:t>
            </w:r>
            <w:r w:rsidRPr="00955A62">
              <w:rPr>
                <w:rFonts w:ascii="Times New Roman" w:hAnsi="Times New Roman"/>
                <w:b w:val="0"/>
                <w:caps/>
                <w:lang w:val="fr-FR"/>
              </w:rPr>
              <w:tab/>
              <w:t>96</w:t>
            </w:r>
          </w:p>
          <w:p w14:paraId="5D91DE18" w14:textId="77777777" w:rsidR="004E44D9" w:rsidRPr="00955A62" w:rsidRDefault="009C333F" w:rsidP="004E44D9">
            <w:pPr>
              <w:pStyle w:val="Responsecategs"/>
              <w:tabs>
                <w:tab w:val="clear" w:pos="3942"/>
                <w:tab w:val="right" w:leader="underscore" w:pos="428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langues etrangere</w:t>
            </w:r>
            <w:r w:rsidR="005C1BED">
              <w:rPr>
                <w:rFonts w:ascii="Times New Roman" w:hAnsi="Times New Roman"/>
                <w:caps/>
                <w:lang w:val="fr-FR"/>
              </w:rPr>
              <w:t>s...........................</w:t>
            </w:r>
            <w:r w:rsidRPr="00955A62">
              <w:rPr>
                <w:rFonts w:ascii="Times New Roman" w:hAnsi="Times New Roman"/>
                <w:caps/>
                <w:lang w:val="fr-FR"/>
              </w:rPr>
              <w:t>.....97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021D5A" w14:textId="77777777" w:rsidR="004E44D9" w:rsidRPr="00955A62" w:rsidRDefault="004E44D9" w:rsidP="004E44D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10094" w:rsidRPr="00955A62" w14:paraId="7F3DC44C" w14:textId="77777777" w:rsidTr="00666F85">
        <w:trPr>
          <w:cantSplit/>
          <w:jc w:val="center"/>
        </w:trPr>
        <w:tc>
          <w:tcPr>
            <w:tcW w:w="21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E6E127" w14:textId="77777777" w:rsidR="00F10094" w:rsidRDefault="00F10094" w:rsidP="00F1009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z w:val="16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FS14</w:t>
            </w:r>
            <w:r w:rsidRPr="00955A62">
              <w:rPr>
                <w:rFonts w:ascii="Times New Roman" w:hAnsi="Times New Roman"/>
                <w:lang w:val="fr-FR"/>
              </w:rPr>
              <w:t>.</w:t>
            </w:r>
            <w:r w:rsidRPr="00955A62">
              <w:rPr>
                <w:rFonts w:ascii="Times New Roman" w:hAnsi="Times New Roman"/>
                <w:sz w:val="16"/>
                <w:lang w:val="fr-FR"/>
              </w:rPr>
              <w:t xml:space="preserve">  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Langue maternelle du/de la répondant(e).</w:t>
            </w:r>
          </w:p>
          <w:p w14:paraId="7E587B5E" w14:textId="77777777" w:rsidR="00F10094" w:rsidRPr="000B49AE" w:rsidRDefault="00F10094" w:rsidP="00F10094">
            <w:pPr>
              <w:rPr>
                <w:lang w:val="fr-FR" w:eastAsia="x-none"/>
              </w:rPr>
            </w:pPr>
          </w:p>
          <w:p w14:paraId="2381BC10" w14:textId="77777777" w:rsidR="00F10094" w:rsidRPr="000B49AE" w:rsidRDefault="00F10094" w:rsidP="00F10094">
            <w:pPr>
              <w:rPr>
                <w:lang w:val="fr-FR" w:eastAsia="x-none"/>
              </w:rPr>
            </w:pPr>
          </w:p>
          <w:p w14:paraId="43186F7B" w14:textId="77777777" w:rsidR="00F10094" w:rsidRPr="000B49AE" w:rsidRDefault="00F10094" w:rsidP="00F10094">
            <w:pPr>
              <w:rPr>
                <w:lang w:val="fr-FR" w:eastAsia="x-none"/>
              </w:rPr>
            </w:pPr>
          </w:p>
          <w:p w14:paraId="1B7987F8" w14:textId="77777777" w:rsidR="00F10094" w:rsidRDefault="00F10094" w:rsidP="00F10094">
            <w:pPr>
              <w:rPr>
                <w:lang w:val="fr-FR" w:eastAsia="x-none"/>
              </w:rPr>
            </w:pPr>
          </w:p>
          <w:p w14:paraId="2061F71C" w14:textId="77777777" w:rsidR="00F10094" w:rsidRDefault="00F10094" w:rsidP="00F10094">
            <w:pPr>
              <w:rPr>
                <w:lang w:val="fr-FR" w:eastAsia="x-none"/>
              </w:rPr>
            </w:pPr>
          </w:p>
          <w:p w14:paraId="6951A19F" w14:textId="77777777" w:rsidR="00F10094" w:rsidRPr="000B49AE" w:rsidRDefault="00F10094" w:rsidP="00F10094">
            <w:pPr>
              <w:tabs>
                <w:tab w:val="left" w:pos="505"/>
              </w:tabs>
              <w:rPr>
                <w:lang w:val="fr-FR" w:eastAsia="x-none"/>
              </w:rPr>
            </w:pPr>
            <w:r>
              <w:rPr>
                <w:lang w:val="fr-FR" w:eastAsia="x-none"/>
              </w:rPr>
              <w:tab/>
            </w:r>
          </w:p>
        </w:tc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2ADC4D" w14:textId="77777777" w:rsidR="00F10094" w:rsidRPr="002558CF" w:rsidRDefault="00F10094" w:rsidP="00F10094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français..........................................................01</w:t>
            </w:r>
          </w:p>
          <w:p w14:paraId="67526923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EWE /MINA</w:t>
            </w:r>
            <w:r w:rsidRPr="002558CF">
              <w:rPr>
                <w:caps/>
                <w:sz w:val="20"/>
                <w:lang w:val="fr-FR"/>
              </w:rPr>
              <w:tab/>
              <w:t>02</w:t>
            </w:r>
          </w:p>
          <w:p w14:paraId="5F984485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KABYE</w:t>
            </w:r>
            <w:r w:rsidRPr="002558CF">
              <w:rPr>
                <w:caps/>
                <w:sz w:val="20"/>
                <w:lang w:val="fr-FR"/>
              </w:rPr>
              <w:tab/>
              <w:t>03</w:t>
            </w:r>
          </w:p>
          <w:p w14:paraId="6F89963A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KOTOKOLI/TEM</w:t>
            </w:r>
            <w:r w:rsidRPr="002558CF">
              <w:rPr>
                <w:caps/>
                <w:sz w:val="20"/>
                <w:lang w:val="fr-FR"/>
              </w:rPr>
              <w:tab/>
              <w:t>04</w:t>
            </w:r>
          </w:p>
          <w:p w14:paraId="0C552F34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2558CF">
              <w:rPr>
                <w:caps/>
                <w:sz w:val="20"/>
              </w:rPr>
              <w:t>AKPOSSO/AKEBOU</w:t>
            </w:r>
            <w:r w:rsidRPr="002558CF">
              <w:rPr>
                <w:caps/>
                <w:sz w:val="20"/>
              </w:rPr>
              <w:tab/>
              <w:t>05</w:t>
            </w:r>
          </w:p>
          <w:p w14:paraId="3B008262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2558CF">
              <w:rPr>
                <w:caps/>
                <w:sz w:val="20"/>
              </w:rPr>
              <w:t>IFE/ANA ……………………..………………...06</w:t>
            </w:r>
          </w:p>
          <w:p w14:paraId="1D96AEB0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2558CF">
              <w:rPr>
                <w:caps/>
                <w:sz w:val="20"/>
              </w:rPr>
              <w:t>MOBA-GOURMA</w:t>
            </w:r>
            <w:r w:rsidRPr="002558CF">
              <w:rPr>
                <w:caps/>
                <w:sz w:val="20"/>
              </w:rPr>
              <w:tab/>
              <w:t>07</w:t>
            </w:r>
          </w:p>
          <w:p w14:paraId="38B85B8C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TCHOKOSSI</w:t>
            </w:r>
            <w:r w:rsidRPr="002558CF">
              <w:rPr>
                <w:caps/>
                <w:sz w:val="20"/>
                <w:lang w:val="fr-FR"/>
              </w:rPr>
              <w:tab/>
              <w:t>08</w:t>
            </w:r>
          </w:p>
          <w:p w14:paraId="139CD9E3" w14:textId="77777777" w:rsidR="00F10094" w:rsidRPr="002558CF" w:rsidRDefault="00F10094" w:rsidP="00F10094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BASSAR/KONKOMBA</w:t>
            </w:r>
            <w:r w:rsidRPr="002558CF">
              <w:rPr>
                <w:caps/>
                <w:sz w:val="20"/>
                <w:lang w:val="fr-FR"/>
              </w:rPr>
              <w:tab/>
              <w:t>09</w:t>
            </w:r>
          </w:p>
          <w:p w14:paraId="035F8CA5" w14:textId="77777777" w:rsidR="00F10094" w:rsidRPr="002558CF" w:rsidRDefault="00F10094" w:rsidP="00F10094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2558CF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Autres langues nationales</w:t>
            </w:r>
          </w:p>
          <w:p w14:paraId="03A34BBE" w14:textId="4BEC61ED" w:rsidR="00F10094" w:rsidRPr="002558CF" w:rsidRDefault="00F10094" w:rsidP="00F10094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2558CF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2558CF">
              <w:rPr>
                <w:rStyle w:val="Instructionsinparens"/>
                <w:b w:val="0"/>
                <w:lang w:val="fr-FR"/>
              </w:rPr>
              <w:t>préciser</w:t>
            </w:r>
            <w:r w:rsidRPr="002558CF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) _________________________</w:t>
            </w:r>
            <w:ins w:id="92" w:author="INSEED-MICS6" w:date="2017-06-29T16:45:00Z">
              <w:r w:rsidR="00666F85">
                <w:rPr>
                  <w:rFonts w:ascii="Times New Roman" w:hAnsi="Times New Roman"/>
                  <w:b w:val="0"/>
                  <w:caps/>
                  <w:sz w:val="20"/>
                  <w:lang w:val="fr-FR"/>
                </w:rPr>
                <w:t>____</w:t>
              </w:r>
            </w:ins>
            <w:r w:rsidR="00666F85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 </w:t>
            </w:r>
            <w:r w:rsidRPr="002558CF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96</w:t>
            </w:r>
          </w:p>
          <w:p w14:paraId="25E54107" w14:textId="2A9D7B89" w:rsidR="00F10094" w:rsidRPr="00955A62" w:rsidRDefault="00F10094" w:rsidP="00F10094">
            <w:pPr>
              <w:tabs>
                <w:tab w:val="right" w:leader="underscore" w:pos="4275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2558CF">
              <w:rPr>
                <w:caps/>
                <w:sz w:val="20"/>
                <w:lang w:val="fr-FR"/>
              </w:rPr>
              <w:t>langues etrangeres................................97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FC7C69" w14:textId="77777777" w:rsidR="00F10094" w:rsidRPr="00955A62" w:rsidRDefault="00F10094" w:rsidP="00F100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16"/>
                <w:lang w:val="fr-FR"/>
              </w:rPr>
            </w:pPr>
          </w:p>
        </w:tc>
      </w:tr>
      <w:tr w:rsidR="00F10094" w:rsidRPr="00955A62" w14:paraId="5ACCB0CC" w14:textId="77777777" w:rsidTr="00274781">
        <w:trPr>
          <w:trHeight w:val="467"/>
          <w:jc w:val="center"/>
        </w:trPr>
        <w:tc>
          <w:tcPr>
            <w:tcW w:w="2192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A096FC" w14:textId="77777777" w:rsidR="00F10094" w:rsidRPr="00955A62" w:rsidRDefault="00F10094" w:rsidP="00F1009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955A62">
              <w:rPr>
                <w:rFonts w:ascii="Times New Roman" w:hAnsi="Times New Roman"/>
                <w:b/>
                <w:lang w:val="fr-FR"/>
              </w:rPr>
              <w:t>FS15</w:t>
            </w:r>
            <w:r w:rsidRPr="00955A62">
              <w:rPr>
                <w:rFonts w:ascii="Times New Roman" w:hAnsi="Times New Roman"/>
                <w:i/>
                <w:smallCaps w:val="0"/>
                <w:lang w:val="fr-FR"/>
              </w:rPr>
              <w:t>. Est-ce qu’un traducteur a été utilisé pour n’importe quelle partie de ce questionnaire?</w:t>
            </w:r>
          </w:p>
        </w:tc>
        <w:tc>
          <w:tcPr>
            <w:tcW w:w="2163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CD39A8" w14:textId="77777777" w:rsidR="00F10094" w:rsidRPr="00955A62" w:rsidRDefault="00F10094" w:rsidP="00F10094">
            <w:pPr>
              <w:pStyle w:val="1Intvwqst"/>
              <w:tabs>
                <w:tab w:val="right" w:leader="dot" w:pos="4277"/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caps/>
                <w:smallCaps w:val="0"/>
                <w:lang w:val="fr-FR"/>
              </w:rPr>
              <w:t>Oui, questionnaire entier</w:t>
            </w:r>
            <w:r w:rsidRPr="00955A62">
              <w:rPr>
                <w:rFonts w:ascii="Times New Roman" w:hAnsi="Times New Roman"/>
                <w:caps/>
                <w:smallCaps w:val="0"/>
                <w:lang w:val="fr-FR"/>
              </w:rPr>
              <w:tab/>
              <w:t>1</w:t>
            </w:r>
          </w:p>
          <w:p w14:paraId="3229C277" w14:textId="77777777" w:rsidR="00F10094" w:rsidRPr="00955A62" w:rsidRDefault="00F10094" w:rsidP="00F10094">
            <w:pPr>
              <w:pStyle w:val="1Intvwqst"/>
              <w:tabs>
                <w:tab w:val="right" w:leader="dot" w:pos="4277"/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caps/>
                <w:smallCaps w:val="0"/>
                <w:lang w:val="fr-FR"/>
              </w:rPr>
              <w:t>Oui, parties du questionnaire</w:t>
            </w:r>
            <w:r w:rsidRPr="00955A62">
              <w:rPr>
                <w:rFonts w:ascii="Times New Roman" w:hAnsi="Times New Roman"/>
                <w:caps/>
                <w:smallCaps w:val="0"/>
                <w:lang w:val="fr-FR"/>
              </w:rPr>
              <w:tab/>
              <w:t>2</w:t>
            </w:r>
          </w:p>
          <w:p w14:paraId="0716204F" w14:textId="77777777" w:rsidR="00F10094" w:rsidRPr="00955A62" w:rsidRDefault="00F10094" w:rsidP="00F10094">
            <w:pPr>
              <w:pStyle w:val="Responsecategs"/>
              <w:tabs>
                <w:tab w:val="clear" w:pos="3942"/>
                <w:tab w:val="left" w:leader="dot" w:pos="156"/>
                <w:tab w:val="right" w:leader="dot" w:pos="4277"/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t>Non, Pas utilise</w:t>
            </w:r>
            <w:r w:rsidRPr="00955A62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645" w:type="pct"/>
            <w:shd w:val="clear" w:color="auto" w:fill="B6DDE8"/>
            <w:vAlign w:val="center"/>
          </w:tcPr>
          <w:p w14:paraId="76E21857" w14:textId="77777777" w:rsidR="00F10094" w:rsidRPr="00955A62" w:rsidRDefault="00F10094" w:rsidP="00F10094">
            <w:pPr>
              <w:pStyle w:val="Responsecategs"/>
              <w:tabs>
                <w:tab w:val="clear" w:pos="3942"/>
                <w:tab w:val="left" w:leader="dot" w:pos="1242"/>
                <w:tab w:val="right" w:leader="dot" w:pos="40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10094" w:rsidRPr="008454A1" w14:paraId="6F0762CD" w14:textId="77777777" w:rsidTr="00DD4EF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252"/>
          <w:jc w:val="center"/>
        </w:trPr>
        <w:tc>
          <w:tcPr>
            <w:tcW w:w="5000" w:type="pct"/>
            <w:gridSpan w:val="3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A7713A" w14:textId="77777777" w:rsidR="00F10094" w:rsidRPr="00955A62" w:rsidRDefault="00F10094" w:rsidP="00F10094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5A62">
              <w:rPr>
                <w:b/>
                <w:i w:val="0"/>
                <w:smallCaps/>
                <w:lang w:val="fr-FR" w:eastAsia="x-none"/>
              </w:rPr>
              <w:t>FS16</w:t>
            </w:r>
            <w:r w:rsidRPr="00955A62">
              <w:rPr>
                <w:rStyle w:val="1IntvwqstChar1"/>
                <w:rFonts w:ascii="Times New Roman" w:hAnsi="Times New Roman"/>
                <w:lang w:val="fr-FR"/>
              </w:rPr>
              <w:t>.</w:t>
            </w:r>
            <w:r w:rsidRPr="00955A62">
              <w:rPr>
                <w:lang w:val="fr-FR"/>
              </w:rPr>
              <w:t xml:space="preserve"> Terminer l’interview avec ce/cette répondant(e) et l’enfant en les remerciant de leur coopération.</w:t>
            </w:r>
          </w:p>
          <w:p w14:paraId="27AFA639" w14:textId="77777777" w:rsidR="00F10094" w:rsidRPr="00955A62" w:rsidRDefault="00F10094" w:rsidP="00F10094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18889EC5" w14:textId="77777777" w:rsidR="00F10094" w:rsidRPr="00955A62" w:rsidRDefault="00F10094" w:rsidP="00F10094">
            <w:pPr>
              <w:tabs>
                <w:tab w:val="left" w:pos="950"/>
                <w:tab w:val="left" w:pos="1021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  <w:t>Compléter le résultat dans FS17 dans PANNEAU D’INFORMATION ENFANT DE 5-17 ANS puis aller ensuite au QUESTIONNAIRE MÉNAGE et compléter HH56.</w:t>
            </w:r>
          </w:p>
          <w:p w14:paraId="4C3F98AC" w14:textId="77777777" w:rsidR="00F10094" w:rsidRPr="00955A62" w:rsidRDefault="00F10094" w:rsidP="00F10094">
            <w:pPr>
              <w:tabs>
                <w:tab w:val="left" w:pos="950"/>
                <w:tab w:val="left" w:pos="1021"/>
              </w:tabs>
              <w:spacing w:line="276" w:lineRule="auto"/>
              <w:ind w:left="144" w:hanging="144"/>
              <w:contextualSpacing/>
              <w:rPr>
                <w:i/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</w:r>
          </w:p>
          <w:p w14:paraId="3ED0E5A9" w14:textId="77777777" w:rsidR="00F10094" w:rsidRPr="00955A62" w:rsidRDefault="00F10094" w:rsidP="00F10094">
            <w:pPr>
              <w:tabs>
                <w:tab w:val="left" w:pos="950"/>
                <w:tab w:val="left" w:pos="1021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955A62">
              <w:rPr>
                <w:i/>
                <w:sz w:val="20"/>
                <w:lang w:val="fr-FR"/>
              </w:rPr>
              <w:tab/>
              <w:t>Prendre des dispositions pour l'administration du ou des autres questionnaires dans ce ménage.</w:t>
            </w:r>
          </w:p>
        </w:tc>
      </w:tr>
    </w:tbl>
    <w:p w14:paraId="09664D95" w14:textId="77777777" w:rsidR="00F76189" w:rsidRPr="00955A62" w:rsidRDefault="00F76189">
      <w:pPr>
        <w:rPr>
          <w:sz w:val="20"/>
          <w:lang w:val="fr-FR"/>
        </w:rPr>
      </w:pPr>
    </w:p>
    <w:p w14:paraId="34BB1164" w14:textId="77777777" w:rsidR="00F76189" w:rsidRPr="00955A62" w:rsidRDefault="00F76189">
      <w:pPr>
        <w:rPr>
          <w:sz w:val="20"/>
          <w:lang w:val="fr-FR"/>
        </w:rPr>
      </w:pPr>
      <w:r w:rsidRPr="00955A62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C07FAD" w:rsidRPr="00955A62" w14:paraId="445C1D15" w14:textId="77777777" w:rsidTr="0089339B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796EF04" w14:textId="77777777" w:rsidR="00F76189" w:rsidRPr="00955A62" w:rsidRDefault="00F76189" w:rsidP="0023231E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caps/>
                <w:lang w:val="fr-FR"/>
              </w:rPr>
              <w:lastRenderedPageBreak/>
              <w:br w:type="page"/>
            </w:r>
            <w:r w:rsidR="0023231E" w:rsidRPr="00955A62">
              <w:rPr>
                <w:rFonts w:ascii="Times New Roman" w:hAnsi="Times New Roman"/>
                <w:b/>
                <w:caps/>
                <w:smallCaps w:val="0"/>
                <w:lang w:val="fr-FR"/>
              </w:rPr>
              <w:t>Observations de l’</w:t>
            </w:r>
            <w:r w:rsidR="00D45C78" w:rsidRPr="00955A62">
              <w:rPr>
                <w:rFonts w:ascii="Times New Roman" w:hAnsi="Times New Roman"/>
                <w:b/>
                <w:caps/>
                <w:smallCaps w:val="0"/>
                <w:lang w:val="fr-FR"/>
              </w:rPr>
              <w:t>Enquêteur</w:t>
            </w:r>
            <w:r w:rsidRPr="00955A62">
              <w:rPr>
                <w:rFonts w:ascii="Times New Roman" w:hAnsi="Times New Roman"/>
                <w:b/>
                <w:caps/>
                <w:smallCaps w:val="0"/>
                <w:lang w:val="fr-FR"/>
              </w:rPr>
              <w:t xml:space="preserve"> </w:t>
            </w:r>
          </w:p>
        </w:tc>
      </w:tr>
      <w:tr w:rsidR="00F76189" w:rsidRPr="00955A62" w14:paraId="5F2E5E5E" w14:textId="77777777" w:rsidTr="0089339B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D4840D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FDA9CE6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0C1E38C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94329FB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0AE5DE6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C55009F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40592DA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4DF8CC9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F28E1D2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E6C1739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3C3A8B2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42B76F9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2802525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91DCB7E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7146C74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5916327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5958DCF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56E1258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AC29323" w14:textId="77777777" w:rsidR="00910D5B" w:rsidRPr="00955A62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5935F0A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1B1B464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96204D2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05FB160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2248C7C" w14:textId="77777777" w:rsidR="00F76189" w:rsidRPr="00955A62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</w:tr>
    </w:tbl>
    <w:p w14:paraId="10E71684" w14:textId="77777777" w:rsidR="00F76189" w:rsidRPr="00955A62" w:rsidRDefault="00F76189" w:rsidP="00F76189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C07FAD" w:rsidRPr="00C07FAD" w14:paraId="13307EC2" w14:textId="77777777" w:rsidTr="0089339B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577BAE" w14:textId="77777777" w:rsidR="00F76189" w:rsidRPr="00955A62" w:rsidRDefault="00F76189" w:rsidP="0023231E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  <w:lang w:val="fr-FR"/>
              </w:rPr>
            </w:pPr>
            <w:r w:rsidRPr="00955A62">
              <w:rPr>
                <w:rFonts w:ascii="Times New Roman" w:hAnsi="Times New Roman"/>
                <w:b/>
                <w:caps/>
                <w:smallCaps w:val="0"/>
                <w:lang w:val="fr-FR"/>
              </w:rPr>
              <w:t>Observations</w:t>
            </w:r>
            <w:r w:rsidR="0023231E" w:rsidRPr="00955A62">
              <w:rPr>
                <w:rFonts w:ascii="Times New Roman" w:hAnsi="Times New Roman"/>
                <w:b/>
                <w:caps/>
                <w:smallCaps w:val="0"/>
                <w:lang w:val="fr-FR"/>
              </w:rPr>
              <w:t xml:space="preserve"> du chef d’equipe</w:t>
            </w:r>
          </w:p>
        </w:tc>
      </w:tr>
      <w:tr w:rsidR="00C07FAD" w:rsidRPr="00C50886" w14:paraId="713303BD" w14:textId="77777777" w:rsidTr="0089339B">
        <w:trPr>
          <w:jc w:val="center"/>
        </w:trPr>
        <w:tc>
          <w:tcPr>
            <w:tcW w:w="5000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7B82F6" w14:textId="77777777" w:rsidR="00F76189" w:rsidRPr="00C07FAD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B5BF0D6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132F092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A43FF08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D9BC8A0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C6C5932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3A6C068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F304FB1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B6E0115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62C5CEB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EF5787C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A1C3A70" w14:textId="77777777" w:rsidR="00910D5B" w:rsidRPr="00C50886" w:rsidRDefault="00910D5B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7FAAB3D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068800C1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A91AB6E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16A6118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91BB028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641D197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6124646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61EE304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9F7E665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164E97A5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01C5E72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B601C86" w14:textId="77777777" w:rsidR="00F76189" w:rsidRPr="00C50886" w:rsidRDefault="00F76189" w:rsidP="00F76189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</w:tr>
    </w:tbl>
    <w:p w14:paraId="4D23594E" w14:textId="77777777" w:rsidR="00F76189" w:rsidRPr="007F0E3F" w:rsidRDefault="00F76189">
      <w:pPr>
        <w:rPr>
          <w:sz w:val="20"/>
          <w:lang w:val="fr-FR"/>
        </w:rPr>
      </w:pPr>
    </w:p>
    <w:sectPr w:rsidR="00F76189" w:rsidRPr="007F0E3F" w:rsidSect="00063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B9721" w14:textId="77777777" w:rsidR="00F34F5C" w:rsidRPr="00294495" w:rsidRDefault="00F34F5C" w:rsidP="00FE37FE">
      <w:r>
        <w:separator/>
      </w:r>
    </w:p>
  </w:endnote>
  <w:endnote w:type="continuationSeparator" w:id="0">
    <w:p w14:paraId="3ADE8650" w14:textId="77777777" w:rsidR="00F34F5C" w:rsidRPr="00294495" w:rsidRDefault="00F34F5C" w:rsidP="00FE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4B7E6" w14:textId="77777777" w:rsidR="00F628B9" w:rsidRDefault="00F628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-43050065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0D660BFE" w14:textId="5FA30BB1" w:rsidR="00F628B9" w:rsidRPr="00F76189" w:rsidRDefault="00F628B9" w:rsidP="00F76189">
        <w:pPr>
          <w:pStyle w:val="Pieddepage"/>
          <w:jc w:val="right"/>
          <w:rPr>
            <w:rFonts w:ascii="Arial" w:hAnsi="Arial" w:cs="Arial"/>
            <w:sz w:val="16"/>
          </w:rPr>
        </w:pPr>
        <w:r w:rsidRPr="00D01D16">
          <w:rPr>
            <w:rFonts w:ascii="Arial" w:hAnsi="Arial" w:cs="Arial"/>
            <w:sz w:val="16"/>
          </w:rPr>
          <w:t>MICS</w:t>
        </w:r>
        <w:r>
          <w:rPr>
            <w:rFonts w:ascii="Arial" w:hAnsi="Arial" w:cs="Arial"/>
            <w:sz w:val="16"/>
          </w:rPr>
          <w:t>6</w:t>
        </w:r>
        <w:r w:rsidRPr="00D01D16">
          <w:rPr>
            <w:rFonts w:ascii="Arial" w:hAnsi="Arial" w:cs="Arial"/>
            <w:sz w:val="16"/>
          </w:rPr>
          <w:t>.</w:t>
        </w:r>
        <w:r>
          <w:rPr>
            <w:rFonts w:ascii="Arial" w:hAnsi="Arial" w:cs="Arial"/>
            <w:sz w:val="16"/>
          </w:rPr>
          <w:t>FS</w:t>
        </w:r>
        <w:r w:rsidRPr="00D01D16">
          <w:rPr>
            <w:rFonts w:ascii="Arial" w:hAnsi="Arial" w:cs="Arial"/>
            <w:sz w:val="16"/>
          </w:rPr>
          <w:t>.</w:t>
        </w:r>
        <w:r w:rsidRPr="00D01D16">
          <w:rPr>
            <w:rFonts w:ascii="Arial" w:hAnsi="Arial" w:cs="Arial"/>
            <w:sz w:val="16"/>
          </w:rPr>
          <w:fldChar w:fldCharType="begin"/>
        </w:r>
        <w:r w:rsidRPr="00D01D16">
          <w:rPr>
            <w:rFonts w:ascii="Arial" w:hAnsi="Arial" w:cs="Arial"/>
            <w:sz w:val="16"/>
          </w:rPr>
          <w:instrText xml:space="preserve"> PAGE   \* MERGEFORMAT </w:instrText>
        </w:r>
        <w:r w:rsidRPr="00D01D16">
          <w:rPr>
            <w:rFonts w:ascii="Arial" w:hAnsi="Arial" w:cs="Arial"/>
            <w:sz w:val="16"/>
          </w:rPr>
          <w:fldChar w:fldCharType="separate"/>
        </w:r>
        <w:r w:rsidR="00FB269A">
          <w:rPr>
            <w:rFonts w:ascii="Arial" w:hAnsi="Arial" w:cs="Arial"/>
            <w:noProof/>
            <w:sz w:val="16"/>
          </w:rPr>
          <w:t>20</w:t>
        </w:r>
        <w:r w:rsidRPr="00D01D16">
          <w:rPr>
            <w:rFonts w:ascii="Arial" w:hAnsi="Arial" w:cs="Arial"/>
            <w:noProof/>
            <w:sz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2B357" w14:textId="77777777" w:rsidR="00F628B9" w:rsidRDefault="00F628B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3AEA9" w14:textId="77777777" w:rsidR="00F34F5C" w:rsidRPr="00294495" w:rsidRDefault="00F34F5C" w:rsidP="00FE37FE">
      <w:r>
        <w:separator/>
      </w:r>
    </w:p>
  </w:footnote>
  <w:footnote w:type="continuationSeparator" w:id="0">
    <w:p w14:paraId="2FACBF3A" w14:textId="77777777" w:rsidR="00F34F5C" w:rsidRPr="00294495" w:rsidRDefault="00F34F5C" w:rsidP="00FE3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F7B20" w14:textId="77777777" w:rsidR="00F628B9" w:rsidRDefault="00F628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F6C33" w14:textId="77777777" w:rsidR="00F628B9" w:rsidRDefault="00F628B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1ADDA" w14:textId="77777777" w:rsidR="00F628B9" w:rsidRDefault="00F628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CC3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F42AC"/>
    <w:multiLevelType w:val="hybridMultilevel"/>
    <w:tmpl w:val="E494934C"/>
    <w:lvl w:ilvl="0" w:tplc="47EA3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BB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E0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8E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6C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C5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0F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E0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46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817A69"/>
    <w:multiLevelType w:val="hybridMultilevel"/>
    <w:tmpl w:val="BC96696A"/>
    <w:lvl w:ilvl="0" w:tplc="5E44B5C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412EFB"/>
    <w:multiLevelType w:val="hybridMultilevel"/>
    <w:tmpl w:val="F8BA8C92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C52F0"/>
    <w:multiLevelType w:val="hybridMultilevel"/>
    <w:tmpl w:val="0F0C9D58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6094383"/>
    <w:multiLevelType w:val="hybridMultilevel"/>
    <w:tmpl w:val="80604532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CDB5251"/>
    <w:multiLevelType w:val="hybridMultilevel"/>
    <w:tmpl w:val="53D8E2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ED4EA0"/>
    <w:multiLevelType w:val="hybridMultilevel"/>
    <w:tmpl w:val="F6721292"/>
    <w:lvl w:ilvl="0" w:tplc="45065E12">
      <w:start w:val="1"/>
      <w:numFmt w:val="bullet"/>
      <w:lvlText w:val="o"/>
      <w:lvlJc w:val="left"/>
      <w:pPr>
        <w:tabs>
          <w:tab w:val="num" w:pos="288"/>
        </w:tabs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B951A3"/>
    <w:multiLevelType w:val="hybridMultilevel"/>
    <w:tmpl w:val="28BACB6A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23FDB"/>
    <w:multiLevelType w:val="hybridMultilevel"/>
    <w:tmpl w:val="F7726A10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84D02"/>
    <w:multiLevelType w:val="hybridMultilevel"/>
    <w:tmpl w:val="F6301792"/>
    <w:lvl w:ilvl="0" w:tplc="B4443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0F6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8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B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EE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A7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A5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2F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F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EB213B"/>
    <w:multiLevelType w:val="hybridMultilevel"/>
    <w:tmpl w:val="3B5212DC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B033CB5"/>
    <w:multiLevelType w:val="hybridMultilevel"/>
    <w:tmpl w:val="6DF27AEA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1332367"/>
    <w:multiLevelType w:val="hybridMultilevel"/>
    <w:tmpl w:val="A76A3AA4"/>
    <w:lvl w:ilvl="0" w:tplc="1FBCC256">
      <w:start w:val="1"/>
      <w:numFmt w:val="upperLetter"/>
      <w:lvlText w:val="[%1]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162324"/>
    <w:multiLevelType w:val="hybridMultilevel"/>
    <w:tmpl w:val="B79C6ADA"/>
    <w:lvl w:ilvl="0" w:tplc="08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5">
    <w:nsid w:val="3B4E686F"/>
    <w:multiLevelType w:val="hybridMultilevel"/>
    <w:tmpl w:val="6A9089C2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E156871"/>
    <w:multiLevelType w:val="hybridMultilevel"/>
    <w:tmpl w:val="22C8DE20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E4FA9"/>
    <w:multiLevelType w:val="hybridMultilevel"/>
    <w:tmpl w:val="A5DA2574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21814"/>
    <w:multiLevelType w:val="hybridMultilevel"/>
    <w:tmpl w:val="B840019A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82CAA"/>
    <w:multiLevelType w:val="hybridMultilevel"/>
    <w:tmpl w:val="682837D2"/>
    <w:lvl w:ilvl="0" w:tplc="BB10FA2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43239AE"/>
    <w:multiLevelType w:val="hybridMultilevel"/>
    <w:tmpl w:val="EBCA4976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4D3F1B"/>
    <w:multiLevelType w:val="hybridMultilevel"/>
    <w:tmpl w:val="6512CE6E"/>
    <w:lvl w:ilvl="0" w:tplc="05922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0E6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C3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4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6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69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CD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43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82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7133DFC"/>
    <w:multiLevelType w:val="hybridMultilevel"/>
    <w:tmpl w:val="5ACCE0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B31B6E"/>
    <w:multiLevelType w:val="hybridMultilevel"/>
    <w:tmpl w:val="0CB85F82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02A7B4D"/>
    <w:multiLevelType w:val="hybridMultilevel"/>
    <w:tmpl w:val="38663002"/>
    <w:lvl w:ilvl="0" w:tplc="4D12F9E4">
      <w:numFmt w:val="bullet"/>
      <w:lvlText w:val=""/>
      <w:lvlJc w:val="left"/>
      <w:pPr>
        <w:ind w:left="546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25">
    <w:nsid w:val="606D0B31"/>
    <w:multiLevelType w:val="hybridMultilevel"/>
    <w:tmpl w:val="78AA8F56"/>
    <w:lvl w:ilvl="0" w:tplc="4A28722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67B"/>
    <w:multiLevelType w:val="hybridMultilevel"/>
    <w:tmpl w:val="A3407E46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57583"/>
    <w:multiLevelType w:val="hybridMultilevel"/>
    <w:tmpl w:val="E3420A5C"/>
    <w:lvl w:ilvl="0" w:tplc="BB10FA20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D25EF"/>
    <w:multiLevelType w:val="hybridMultilevel"/>
    <w:tmpl w:val="E3A6D944"/>
    <w:lvl w:ilvl="0" w:tplc="1FBCC256">
      <w:start w:val="1"/>
      <w:numFmt w:val="upperLetter"/>
      <w:lvlText w:val="[%1]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AB7B1C"/>
    <w:multiLevelType w:val="hybridMultilevel"/>
    <w:tmpl w:val="62A00404"/>
    <w:lvl w:ilvl="0" w:tplc="4838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250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9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8B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C9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E6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00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6A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F02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F1B2908"/>
    <w:multiLevelType w:val="hybridMultilevel"/>
    <w:tmpl w:val="7EB4357A"/>
    <w:lvl w:ilvl="0" w:tplc="BB10FA20">
      <w:numFmt w:val="bullet"/>
      <w:lvlText w:val=""/>
      <w:lvlJc w:val="left"/>
      <w:pPr>
        <w:ind w:left="765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0C502CE"/>
    <w:multiLevelType w:val="hybridMultilevel"/>
    <w:tmpl w:val="89D8C11E"/>
    <w:lvl w:ilvl="0" w:tplc="3948F5C0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F1C7A"/>
    <w:multiLevelType w:val="hybridMultilevel"/>
    <w:tmpl w:val="2B9C7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D27F7D"/>
    <w:multiLevelType w:val="hybridMultilevel"/>
    <w:tmpl w:val="87CAD6F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>
    <w:nsid w:val="7E960E8D"/>
    <w:multiLevelType w:val="hybridMultilevel"/>
    <w:tmpl w:val="D84EDD28"/>
    <w:lvl w:ilvl="0" w:tplc="07349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2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C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64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EC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4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C7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9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66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21"/>
  </w:num>
  <w:num w:numId="5">
    <w:abstractNumId w:val="1"/>
  </w:num>
  <w:num w:numId="6">
    <w:abstractNumId w:val="34"/>
  </w:num>
  <w:num w:numId="7">
    <w:abstractNumId w:val="10"/>
  </w:num>
  <w:num w:numId="8">
    <w:abstractNumId w:val="29"/>
  </w:num>
  <w:num w:numId="9">
    <w:abstractNumId w:val="25"/>
  </w:num>
  <w:num w:numId="10">
    <w:abstractNumId w:val="7"/>
  </w:num>
  <w:num w:numId="11">
    <w:abstractNumId w:val="28"/>
  </w:num>
  <w:num w:numId="12">
    <w:abstractNumId w:val="27"/>
  </w:num>
  <w:num w:numId="13">
    <w:abstractNumId w:val="26"/>
  </w:num>
  <w:num w:numId="14">
    <w:abstractNumId w:val="3"/>
  </w:num>
  <w:num w:numId="15">
    <w:abstractNumId w:val="13"/>
  </w:num>
  <w:num w:numId="16">
    <w:abstractNumId w:val="14"/>
  </w:num>
  <w:num w:numId="17">
    <w:abstractNumId w:val="16"/>
  </w:num>
  <w:num w:numId="18">
    <w:abstractNumId w:val="8"/>
  </w:num>
  <w:num w:numId="19">
    <w:abstractNumId w:val="18"/>
  </w:num>
  <w:num w:numId="20">
    <w:abstractNumId w:val="9"/>
  </w:num>
  <w:num w:numId="21">
    <w:abstractNumId w:val="11"/>
  </w:num>
  <w:num w:numId="22">
    <w:abstractNumId w:val="23"/>
  </w:num>
  <w:num w:numId="23">
    <w:abstractNumId w:val="30"/>
  </w:num>
  <w:num w:numId="24">
    <w:abstractNumId w:val="12"/>
  </w:num>
  <w:num w:numId="25">
    <w:abstractNumId w:val="4"/>
  </w:num>
  <w:num w:numId="26">
    <w:abstractNumId w:val="5"/>
  </w:num>
  <w:num w:numId="27">
    <w:abstractNumId w:val="15"/>
  </w:num>
  <w:num w:numId="28">
    <w:abstractNumId w:val="20"/>
  </w:num>
  <w:num w:numId="29">
    <w:abstractNumId w:val="17"/>
  </w:num>
  <w:num w:numId="30">
    <w:abstractNumId w:val="6"/>
  </w:num>
  <w:num w:numId="31">
    <w:abstractNumId w:val="22"/>
  </w:num>
  <w:num w:numId="32">
    <w:abstractNumId w:val="33"/>
  </w:num>
  <w:num w:numId="33">
    <w:abstractNumId w:val="32"/>
  </w:num>
  <w:num w:numId="34">
    <w:abstractNumId w:val="31"/>
  </w:num>
  <w:num w:numId="35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SEED-MICS6">
    <w15:presenceInfo w15:providerId="None" w15:userId="INSEED-MICS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F9"/>
    <w:rsid w:val="00002C1D"/>
    <w:rsid w:val="00004BD1"/>
    <w:rsid w:val="000113DD"/>
    <w:rsid w:val="00015BD3"/>
    <w:rsid w:val="0001710C"/>
    <w:rsid w:val="000176AB"/>
    <w:rsid w:val="0002023A"/>
    <w:rsid w:val="00020400"/>
    <w:rsid w:val="00021B65"/>
    <w:rsid w:val="00022485"/>
    <w:rsid w:val="00024B9E"/>
    <w:rsid w:val="000253D0"/>
    <w:rsid w:val="0002738E"/>
    <w:rsid w:val="000276DA"/>
    <w:rsid w:val="0003091E"/>
    <w:rsid w:val="00033164"/>
    <w:rsid w:val="000331F7"/>
    <w:rsid w:val="0003541C"/>
    <w:rsid w:val="00040C1F"/>
    <w:rsid w:val="0004271F"/>
    <w:rsid w:val="00042BDF"/>
    <w:rsid w:val="000442FE"/>
    <w:rsid w:val="000449A0"/>
    <w:rsid w:val="00050BDE"/>
    <w:rsid w:val="0005110D"/>
    <w:rsid w:val="000517BA"/>
    <w:rsid w:val="000520AB"/>
    <w:rsid w:val="00052D15"/>
    <w:rsid w:val="0005332F"/>
    <w:rsid w:val="0005443D"/>
    <w:rsid w:val="00054E1B"/>
    <w:rsid w:val="00054E50"/>
    <w:rsid w:val="00057552"/>
    <w:rsid w:val="000601C9"/>
    <w:rsid w:val="000603DA"/>
    <w:rsid w:val="00061503"/>
    <w:rsid w:val="00063F51"/>
    <w:rsid w:val="00064378"/>
    <w:rsid w:val="00064F9A"/>
    <w:rsid w:val="000673CE"/>
    <w:rsid w:val="00067EC0"/>
    <w:rsid w:val="00070BF6"/>
    <w:rsid w:val="00073070"/>
    <w:rsid w:val="000738D8"/>
    <w:rsid w:val="000803C9"/>
    <w:rsid w:val="000805DD"/>
    <w:rsid w:val="00080B58"/>
    <w:rsid w:val="00082312"/>
    <w:rsid w:val="00082919"/>
    <w:rsid w:val="00085E9E"/>
    <w:rsid w:val="00087DF3"/>
    <w:rsid w:val="000918D0"/>
    <w:rsid w:val="00095ADF"/>
    <w:rsid w:val="000961B9"/>
    <w:rsid w:val="000A0F3A"/>
    <w:rsid w:val="000A622E"/>
    <w:rsid w:val="000B0290"/>
    <w:rsid w:val="000B0F88"/>
    <w:rsid w:val="000B13B5"/>
    <w:rsid w:val="000B2420"/>
    <w:rsid w:val="000B3533"/>
    <w:rsid w:val="000B3B45"/>
    <w:rsid w:val="000B3FD2"/>
    <w:rsid w:val="000B3FE8"/>
    <w:rsid w:val="000B49AE"/>
    <w:rsid w:val="000B75E8"/>
    <w:rsid w:val="000C0596"/>
    <w:rsid w:val="000C2B93"/>
    <w:rsid w:val="000C7FC3"/>
    <w:rsid w:val="000D0B53"/>
    <w:rsid w:val="000D0F6A"/>
    <w:rsid w:val="000D103B"/>
    <w:rsid w:val="000D16C2"/>
    <w:rsid w:val="000D463C"/>
    <w:rsid w:val="000D67D4"/>
    <w:rsid w:val="000D6C0A"/>
    <w:rsid w:val="000E286D"/>
    <w:rsid w:val="000E65ED"/>
    <w:rsid w:val="000E75D1"/>
    <w:rsid w:val="000E774E"/>
    <w:rsid w:val="000F1740"/>
    <w:rsid w:val="000F1825"/>
    <w:rsid w:val="000F29AC"/>
    <w:rsid w:val="000F526F"/>
    <w:rsid w:val="000F52AC"/>
    <w:rsid w:val="000F6885"/>
    <w:rsid w:val="001013A1"/>
    <w:rsid w:val="0010184E"/>
    <w:rsid w:val="0010206F"/>
    <w:rsid w:val="00102743"/>
    <w:rsid w:val="001027EB"/>
    <w:rsid w:val="00102A50"/>
    <w:rsid w:val="00103B1F"/>
    <w:rsid w:val="001069F7"/>
    <w:rsid w:val="00111DFE"/>
    <w:rsid w:val="00116CD0"/>
    <w:rsid w:val="001203A2"/>
    <w:rsid w:val="00120486"/>
    <w:rsid w:val="00123125"/>
    <w:rsid w:val="00123947"/>
    <w:rsid w:val="00123BA2"/>
    <w:rsid w:val="0012495B"/>
    <w:rsid w:val="00125D04"/>
    <w:rsid w:val="00127727"/>
    <w:rsid w:val="00130FD7"/>
    <w:rsid w:val="00134868"/>
    <w:rsid w:val="001356C7"/>
    <w:rsid w:val="00136138"/>
    <w:rsid w:val="0014006F"/>
    <w:rsid w:val="00142981"/>
    <w:rsid w:val="00143ABD"/>
    <w:rsid w:val="00146153"/>
    <w:rsid w:val="0015102A"/>
    <w:rsid w:val="001557D6"/>
    <w:rsid w:val="00161329"/>
    <w:rsid w:val="001649C7"/>
    <w:rsid w:val="001651DE"/>
    <w:rsid w:val="001659A0"/>
    <w:rsid w:val="001665D6"/>
    <w:rsid w:val="00167C37"/>
    <w:rsid w:val="00171964"/>
    <w:rsid w:val="00172EE0"/>
    <w:rsid w:val="00173C96"/>
    <w:rsid w:val="00173D08"/>
    <w:rsid w:val="00174A15"/>
    <w:rsid w:val="00175CA4"/>
    <w:rsid w:val="00176135"/>
    <w:rsid w:val="00176B6F"/>
    <w:rsid w:val="00177D82"/>
    <w:rsid w:val="0018201F"/>
    <w:rsid w:val="001824FA"/>
    <w:rsid w:val="00182945"/>
    <w:rsid w:val="00182AC8"/>
    <w:rsid w:val="00182C32"/>
    <w:rsid w:val="00190F51"/>
    <w:rsid w:val="001910B7"/>
    <w:rsid w:val="001914C7"/>
    <w:rsid w:val="001928C8"/>
    <w:rsid w:val="001930CC"/>
    <w:rsid w:val="00193ADD"/>
    <w:rsid w:val="00193D4D"/>
    <w:rsid w:val="001943B4"/>
    <w:rsid w:val="001958F8"/>
    <w:rsid w:val="00195DBC"/>
    <w:rsid w:val="00196FEF"/>
    <w:rsid w:val="001A065E"/>
    <w:rsid w:val="001A1039"/>
    <w:rsid w:val="001A1B93"/>
    <w:rsid w:val="001A21C8"/>
    <w:rsid w:val="001A3CBE"/>
    <w:rsid w:val="001A3F6B"/>
    <w:rsid w:val="001A45A7"/>
    <w:rsid w:val="001A5D7A"/>
    <w:rsid w:val="001A79D7"/>
    <w:rsid w:val="001A7B53"/>
    <w:rsid w:val="001B3479"/>
    <w:rsid w:val="001B35EA"/>
    <w:rsid w:val="001B4792"/>
    <w:rsid w:val="001B53AA"/>
    <w:rsid w:val="001B5715"/>
    <w:rsid w:val="001B5AF4"/>
    <w:rsid w:val="001C0559"/>
    <w:rsid w:val="001C1FF1"/>
    <w:rsid w:val="001C275D"/>
    <w:rsid w:val="001C526F"/>
    <w:rsid w:val="001C6468"/>
    <w:rsid w:val="001C70E4"/>
    <w:rsid w:val="001D2C12"/>
    <w:rsid w:val="001D4087"/>
    <w:rsid w:val="001D4D03"/>
    <w:rsid w:val="001D4F33"/>
    <w:rsid w:val="001D5144"/>
    <w:rsid w:val="001E03AB"/>
    <w:rsid w:val="001E0E1F"/>
    <w:rsid w:val="001E22FE"/>
    <w:rsid w:val="001E7C36"/>
    <w:rsid w:val="001F03D2"/>
    <w:rsid w:val="001F1761"/>
    <w:rsid w:val="001F2E86"/>
    <w:rsid w:val="001F6CF0"/>
    <w:rsid w:val="001F6E6D"/>
    <w:rsid w:val="001F6F62"/>
    <w:rsid w:val="001F7CDA"/>
    <w:rsid w:val="00201C14"/>
    <w:rsid w:val="0020333F"/>
    <w:rsid w:val="00203536"/>
    <w:rsid w:val="002036A0"/>
    <w:rsid w:val="00204198"/>
    <w:rsid w:val="00204A39"/>
    <w:rsid w:val="002061E3"/>
    <w:rsid w:val="00207074"/>
    <w:rsid w:val="00207256"/>
    <w:rsid w:val="002075C8"/>
    <w:rsid w:val="00210245"/>
    <w:rsid w:val="00213BAD"/>
    <w:rsid w:val="00215D70"/>
    <w:rsid w:val="00217F54"/>
    <w:rsid w:val="00221303"/>
    <w:rsid w:val="00222C81"/>
    <w:rsid w:val="00225E9C"/>
    <w:rsid w:val="00225ECC"/>
    <w:rsid w:val="00226710"/>
    <w:rsid w:val="002277C6"/>
    <w:rsid w:val="00227B2D"/>
    <w:rsid w:val="002307CE"/>
    <w:rsid w:val="0023231E"/>
    <w:rsid w:val="00235715"/>
    <w:rsid w:val="00235FCE"/>
    <w:rsid w:val="00236246"/>
    <w:rsid w:val="00236E82"/>
    <w:rsid w:val="00236F52"/>
    <w:rsid w:val="0023758B"/>
    <w:rsid w:val="00237861"/>
    <w:rsid w:val="0024058C"/>
    <w:rsid w:val="00240A57"/>
    <w:rsid w:val="00240CBD"/>
    <w:rsid w:val="00240FAD"/>
    <w:rsid w:val="00244465"/>
    <w:rsid w:val="0024790B"/>
    <w:rsid w:val="00253D1E"/>
    <w:rsid w:val="002558CF"/>
    <w:rsid w:val="00257DD8"/>
    <w:rsid w:val="00261F77"/>
    <w:rsid w:val="00265A35"/>
    <w:rsid w:val="00266FD5"/>
    <w:rsid w:val="00270A8F"/>
    <w:rsid w:val="00271012"/>
    <w:rsid w:val="0027205A"/>
    <w:rsid w:val="00274781"/>
    <w:rsid w:val="0027689B"/>
    <w:rsid w:val="00280345"/>
    <w:rsid w:val="002816F4"/>
    <w:rsid w:val="00283509"/>
    <w:rsid w:val="0028398E"/>
    <w:rsid w:val="002865B4"/>
    <w:rsid w:val="00287B5A"/>
    <w:rsid w:val="00291032"/>
    <w:rsid w:val="0029536B"/>
    <w:rsid w:val="00295488"/>
    <w:rsid w:val="00295D34"/>
    <w:rsid w:val="002A2FBC"/>
    <w:rsid w:val="002A3B97"/>
    <w:rsid w:val="002A5206"/>
    <w:rsid w:val="002A54BB"/>
    <w:rsid w:val="002A5E97"/>
    <w:rsid w:val="002A6125"/>
    <w:rsid w:val="002A6813"/>
    <w:rsid w:val="002B1B71"/>
    <w:rsid w:val="002B22ED"/>
    <w:rsid w:val="002B2C49"/>
    <w:rsid w:val="002B3A17"/>
    <w:rsid w:val="002B5B3B"/>
    <w:rsid w:val="002B7030"/>
    <w:rsid w:val="002C15F5"/>
    <w:rsid w:val="002C160D"/>
    <w:rsid w:val="002C4709"/>
    <w:rsid w:val="002C560C"/>
    <w:rsid w:val="002C5A50"/>
    <w:rsid w:val="002D11AF"/>
    <w:rsid w:val="002D1EDE"/>
    <w:rsid w:val="002D221B"/>
    <w:rsid w:val="002D2CA1"/>
    <w:rsid w:val="002D3573"/>
    <w:rsid w:val="002D4BB9"/>
    <w:rsid w:val="002D70C9"/>
    <w:rsid w:val="002D7671"/>
    <w:rsid w:val="002E051B"/>
    <w:rsid w:val="002E3352"/>
    <w:rsid w:val="002E71FF"/>
    <w:rsid w:val="002F1C0E"/>
    <w:rsid w:val="002F7B05"/>
    <w:rsid w:val="003000C6"/>
    <w:rsid w:val="00300F59"/>
    <w:rsid w:val="0030113C"/>
    <w:rsid w:val="00302ED5"/>
    <w:rsid w:val="0030455A"/>
    <w:rsid w:val="003059E6"/>
    <w:rsid w:val="003072CC"/>
    <w:rsid w:val="00311D4C"/>
    <w:rsid w:val="003120CE"/>
    <w:rsid w:val="00312D96"/>
    <w:rsid w:val="00313272"/>
    <w:rsid w:val="00314094"/>
    <w:rsid w:val="00315AF0"/>
    <w:rsid w:val="00316858"/>
    <w:rsid w:val="00317B79"/>
    <w:rsid w:val="0032638A"/>
    <w:rsid w:val="003267A2"/>
    <w:rsid w:val="0033285C"/>
    <w:rsid w:val="00333AEC"/>
    <w:rsid w:val="00334840"/>
    <w:rsid w:val="003361AC"/>
    <w:rsid w:val="0034185E"/>
    <w:rsid w:val="00341C6B"/>
    <w:rsid w:val="003429C4"/>
    <w:rsid w:val="003429D6"/>
    <w:rsid w:val="00342CA9"/>
    <w:rsid w:val="00343109"/>
    <w:rsid w:val="00344F2A"/>
    <w:rsid w:val="00346F2A"/>
    <w:rsid w:val="0034719E"/>
    <w:rsid w:val="003472F3"/>
    <w:rsid w:val="00352B6D"/>
    <w:rsid w:val="00352C92"/>
    <w:rsid w:val="003532B6"/>
    <w:rsid w:val="0035520A"/>
    <w:rsid w:val="00356A19"/>
    <w:rsid w:val="00357854"/>
    <w:rsid w:val="003607AB"/>
    <w:rsid w:val="003615BC"/>
    <w:rsid w:val="003623EE"/>
    <w:rsid w:val="00362E32"/>
    <w:rsid w:val="0036667D"/>
    <w:rsid w:val="00366ED8"/>
    <w:rsid w:val="00370F5E"/>
    <w:rsid w:val="003714C6"/>
    <w:rsid w:val="003722B5"/>
    <w:rsid w:val="0037334F"/>
    <w:rsid w:val="0037355D"/>
    <w:rsid w:val="003761AE"/>
    <w:rsid w:val="00376469"/>
    <w:rsid w:val="00376C91"/>
    <w:rsid w:val="0037794B"/>
    <w:rsid w:val="00381559"/>
    <w:rsid w:val="003821A6"/>
    <w:rsid w:val="003937DF"/>
    <w:rsid w:val="003939D1"/>
    <w:rsid w:val="00393E2E"/>
    <w:rsid w:val="003A07EA"/>
    <w:rsid w:val="003A08C2"/>
    <w:rsid w:val="003A1987"/>
    <w:rsid w:val="003A2817"/>
    <w:rsid w:val="003A2E05"/>
    <w:rsid w:val="003A2E76"/>
    <w:rsid w:val="003A3BB6"/>
    <w:rsid w:val="003A5E20"/>
    <w:rsid w:val="003A7444"/>
    <w:rsid w:val="003B1302"/>
    <w:rsid w:val="003B1A01"/>
    <w:rsid w:val="003B351F"/>
    <w:rsid w:val="003B593A"/>
    <w:rsid w:val="003B7CD7"/>
    <w:rsid w:val="003C0947"/>
    <w:rsid w:val="003C0EF1"/>
    <w:rsid w:val="003C2419"/>
    <w:rsid w:val="003C3968"/>
    <w:rsid w:val="003C6139"/>
    <w:rsid w:val="003C7390"/>
    <w:rsid w:val="003D3704"/>
    <w:rsid w:val="003D3A1F"/>
    <w:rsid w:val="003D40E2"/>
    <w:rsid w:val="003E07F1"/>
    <w:rsid w:val="003E1E57"/>
    <w:rsid w:val="003E2412"/>
    <w:rsid w:val="003E488C"/>
    <w:rsid w:val="003E4D53"/>
    <w:rsid w:val="003E5C20"/>
    <w:rsid w:val="003E5E11"/>
    <w:rsid w:val="003E64AF"/>
    <w:rsid w:val="003E6D0C"/>
    <w:rsid w:val="003F0BCF"/>
    <w:rsid w:val="003F15BF"/>
    <w:rsid w:val="003F1845"/>
    <w:rsid w:val="003F1E88"/>
    <w:rsid w:val="003F4601"/>
    <w:rsid w:val="003F50F1"/>
    <w:rsid w:val="003F55D0"/>
    <w:rsid w:val="004003F6"/>
    <w:rsid w:val="004033D6"/>
    <w:rsid w:val="00405719"/>
    <w:rsid w:val="00410426"/>
    <w:rsid w:val="004107BC"/>
    <w:rsid w:val="004108A1"/>
    <w:rsid w:val="0041181D"/>
    <w:rsid w:val="004130F0"/>
    <w:rsid w:val="00413514"/>
    <w:rsid w:val="00414B03"/>
    <w:rsid w:val="004172F5"/>
    <w:rsid w:val="00417E79"/>
    <w:rsid w:val="00422554"/>
    <w:rsid w:val="00422DC1"/>
    <w:rsid w:val="00423FCD"/>
    <w:rsid w:val="0042567C"/>
    <w:rsid w:val="00426527"/>
    <w:rsid w:val="00426840"/>
    <w:rsid w:val="00430242"/>
    <w:rsid w:val="00430A70"/>
    <w:rsid w:val="00431D4A"/>
    <w:rsid w:val="00431EEB"/>
    <w:rsid w:val="00434062"/>
    <w:rsid w:val="00434917"/>
    <w:rsid w:val="004367CE"/>
    <w:rsid w:val="00437A73"/>
    <w:rsid w:val="00441860"/>
    <w:rsid w:val="00441923"/>
    <w:rsid w:val="00442F68"/>
    <w:rsid w:val="00450341"/>
    <w:rsid w:val="00452475"/>
    <w:rsid w:val="00453208"/>
    <w:rsid w:val="004538C8"/>
    <w:rsid w:val="0045396F"/>
    <w:rsid w:val="00453ADC"/>
    <w:rsid w:val="00454C40"/>
    <w:rsid w:val="004558E2"/>
    <w:rsid w:val="0045594E"/>
    <w:rsid w:val="00456AA0"/>
    <w:rsid w:val="004575A6"/>
    <w:rsid w:val="00457EF2"/>
    <w:rsid w:val="00460ED7"/>
    <w:rsid w:val="004624B9"/>
    <w:rsid w:val="00462762"/>
    <w:rsid w:val="00462E26"/>
    <w:rsid w:val="00462E8F"/>
    <w:rsid w:val="004632A8"/>
    <w:rsid w:val="00463993"/>
    <w:rsid w:val="00463FCA"/>
    <w:rsid w:val="00464D14"/>
    <w:rsid w:val="00466BA8"/>
    <w:rsid w:val="00467D3E"/>
    <w:rsid w:val="0047349A"/>
    <w:rsid w:val="00475530"/>
    <w:rsid w:val="0047615C"/>
    <w:rsid w:val="004771F0"/>
    <w:rsid w:val="004837CD"/>
    <w:rsid w:val="004841AF"/>
    <w:rsid w:val="0048469C"/>
    <w:rsid w:val="00484DFF"/>
    <w:rsid w:val="004852B8"/>
    <w:rsid w:val="00485902"/>
    <w:rsid w:val="00485FF7"/>
    <w:rsid w:val="00487750"/>
    <w:rsid w:val="00487908"/>
    <w:rsid w:val="00487CB3"/>
    <w:rsid w:val="00490483"/>
    <w:rsid w:val="0049262A"/>
    <w:rsid w:val="00492A9E"/>
    <w:rsid w:val="00494B2C"/>
    <w:rsid w:val="00494FBA"/>
    <w:rsid w:val="004953C9"/>
    <w:rsid w:val="00495884"/>
    <w:rsid w:val="00497DFA"/>
    <w:rsid w:val="004A3F29"/>
    <w:rsid w:val="004A47EE"/>
    <w:rsid w:val="004A4BD4"/>
    <w:rsid w:val="004A4C7B"/>
    <w:rsid w:val="004A5F32"/>
    <w:rsid w:val="004A73A4"/>
    <w:rsid w:val="004B09D7"/>
    <w:rsid w:val="004B291B"/>
    <w:rsid w:val="004B34B5"/>
    <w:rsid w:val="004B3A67"/>
    <w:rsid w:val="004B6BDE"/>
    <w:rsid w:val="004B727A"/>
    <w:rsid w:val="004C3300"/>
    <w:rsid w:val="004C634D"/>
    <w:rsid w:val="004C7736"/>
    <w:rsid w:val="004C781E"/>
    <w:rsid w:val="004D038B"/>
    <w:rsid w:val="004D2535"/>
    <w:rsid w:val="004E2283"/>
    <w:rsid w:val="004E36A3"/>
    <w:rsid w:val="004E4039"/>
    <w:rsid w:val="004E44D9"/>
    <w:rsid w:val="004E4CF3"/>
    <w:rsid w:val="004E5AF2"/>
    <w:rsid w:val="004E6589"/>
    <w:rsid w:val="004E75DF"/>
    <w:rsid w:val="004F41B1"/>
    <w:rsid w:val="004F51D3"/>
    <w:rsid w:val="004F6709"/>
    <w:rsid w:val="004F752D"/>
    <w:rsid w:val="00500ECC"/>
    <w:rsid w:val="00501CB0"/>
    <w:rsid w:val="00502EA9"/>
    <w:rsid w:val="00503904"/>
    <w:rsid w:val="00503C2B"/>
    <w:rsid w:val="005055CD"/>
    <w:rsid w:val="0050576B"/>
    <w:rsid w:val="00505A1D"/>
    <w:rsid w:val="005109C4"/>
    <w:rsid w:val="005119A2"/>
    <w:rsid w:val="0051396D"/>
    <w:rsid w:val="0051552A"/>
    <w:rsid w:val="0051604C"/>
    <w:rsid w:val="00520496"/>
    <w:rsid w:val="00520D7F"/>
    <w:rsid w:val="00520EDE"/>
    <w:rsid w:val="005218A2"/>
    <w:rsid w:val="005232D2"/>
    <w:rsid w:val="0052445A"/>
    <w:rsid w:val="005256B9"/>
    <w:rsid w:val="00525795"/>
    <w:rsid w:val="00525A8A"/>
    <w:rsid w:val="00525F26"/>
    <w:rsid w:val="0052674C"/>
    <w:rsid w:val="005301D3"/>
    <w:rsid w:val="00530D90"/>
    <w:rsid w:val="00532B0C"/>
    <w:rsid w:val="0053363B"/>
    <w:rsid w:val="00533DB6"/>
    <w:rsid w:val="005348A9"/>
    <w:rsid w:val="00537EA3"/>
    <w:rsid w:val="00537EEF"/>
    <w:rsid w:val="00540B0F"/>
    <w:rsid w:val="005411FB"/>
    <w:rsid w:val="0054177B"/>
    <w:rsid w:val="0054214D"/>
    <w:rsid w:val="005458A2"/>
    <w:rsid w:val="00546E35"/>
    <w:rsid w:val="0054725D"/>
    <w:rsid w:val="00550DA8"/>
    <w:rsid w:val="00551F03"/>
    <w:rsid w:val="00554950"/>
    <w:rsid w:val="00556FC3"/>
    <w:rsid w:val="00557413"/>
    <w:rsid w:val="00557BE2"/>
    <w:rsid w:val="00557EBD"/>
    <w:rsid w:val="0056003D"/>
    <w:rsid w:val="00560118"/>
    <w:rsid w:val="00560C1D"/>
    <w:rsid w:val="005638A0"/>
    <w:rsid w:val="00563A7E"/>
    <w:rsid w:val="0057291D"/>
    <w:rsid w:val="00572C28"/>
    <w:rsid w:val="0057342E"/>
    <w:rsid w:val="005744D4"/>
    <w:rsid w:val="00574DEF"/>
    <w:rsid w:val="005759EA"/>
    <w:rsid w:val="00576218"/>
    <w:rsid w:val="0057648F"/>
    <w:rsid w:val="00576D82"/>
    <w:rsid w:val="0057742B"/>
    <w:rsid w:val="00580FEF"/>
    <w:rsid w:val="00583405"/>
    <w:rsid w:val="0058696A"/>
    <w:rsid w:val="00586C71"/>
    <w:rsid w:val="00590C46"/>
    <w:rsid w:val="00590EAA"/>
    <w:rsid w:val="00594521"/>
    <w:rsid w:val="005950E3"/>
    <w:rsid w:val="005A02A7"/>
    <w:rsid w:val="005A08D0"/>
    <w:rsid w:val="005A1336"/>
    <w:rsid w:val="005A1E63"/>
    <w:rsid w:val="005A673A"/>
    <w:rsid w:val="005A71B7"/>
    <w:rsid w:val="005B1F85"/>
    <w:rsid w:val="005B2F5B"/>
    <w:rsid w:val="005B5830"/>
    <w:rsid w:val="005B6307"/>
    <w:rsid w:val="005B7FD2"/>
    <w:rsid w:val="005C1BED"/>
    <w:rsid w:val="005C1DA0"/>
    <w:rsid w:val="005C4E2A"/>
    <w:rsid w:val="005C600C"/>
    <w:rsid w:val="005C7876"/>
    <w:rsid w:val="005C7DEA"/>
    <w:rsid w:val="005D3A2B"/>
    <w:rsid w:val="005D54C3"/>
    <w:rsid w:val="005D5938"/>
    <w:rsid w:val="005D75C2"/>
    <w:rsid w:val="005E07F4"/>
    <w:rsid w:val="005E0982"/>
    <w:rsid w:val="005E2018"/>
    <w:rsid w:val="005E4CB5"/>
    <w:rsid w:val="005E4E63"/>
    <w:rsid w:val="005E512C"/>
    <w:rsid w:val="005E792F"/>
    <w:rsid w:val="005F1C5A"/>
    <w:rsid w:val="005F295E"/>
    <w:rsid w:val="005F29D7"/>
    <w:rsid w:val="005F3980"/>
    <w:rsid w:val="005F3D07"/>
    <w:rsid w:val="005F4079"/>
    <w:rsid w:val="005F49BE"/>
    <w:rsid w:val="00603F81"/>
    <w:rsid w:val="0060458F"/>
    <w:rsid w:val="006048D5"/>
    <w:rsid w:val="0060687F"/>
    <w:rsid w:val="006068EE"/>
    <w:rsid w:val="00606E13"/>
    <w:rsid w:val="00607700"/>
    <w:rsid w:val="006117E5"/>
    <w:rsid w:val="00613C08"/>
    <w:rsid w:val="00614B69"/>
    <w:rsid w:val="00615D30"/>
    <w:rsid w:val="00616918"/>
    <w:rsid w:val="00616C7A"/>
    <w:rsid w:val="00620B1D"/>
    <w:rsid w:val="0062155B"/>
    <w:rsid w:val="00623967"/>
    <w:rsid w:val="00625307"/>
    <w:rsid w:val="0062602F"/>
    <w:rsid w:val="00626630"/>
    <w:rsid w:val="006270C8"/>
    <w:rsid w:val="006276EA"/>
    <w:rsid w:val="00627A09"/>
    <w:rsid w:val="00630A62"/>
    <w:rsid w:val="00632518"/>
    <w:rsid w:val="00634A9C"/>
    <w:rsid w:val="00634BA0"/>
    <w:rsid w:val="00634D46"/>
    <w:rsid w:val="00634FE4"/>
    <w:rsid w:val="006354A4"/>
    <w:rsid w:val="00636CB6"/>
    <w:rsid w:val="00640BBD"/>
    <w:rsid w:val="00640D17"/>
    <w:rsid w:val="00642758"/>
    <w:rsid w:val="00644F68"/>
    <w:rsid w:val="00651861"/>
    <w:rsid w:val="00651A90"/>
    <w:rsid w:val="00653552"/>
    <w:rsid w:val="00653D2B"/>
    <w:rsid w:val="0065410A"/>
    <w:rsid w:val="006558A3"/>
    <w:rsid w:val="00663892"/>
    <w:rsid w:val="006642F2"/>
    <w:rsid w:val="00666F85"/>
    <w:rsid w:val="006672E3"/>
    <w:rsid w:val="006676C1"/>
    <w:rsid w:val="00672BF7"/>
    <w:rsid w:val="00673B43"/>
    <w:rsid w:val="0067455E"/>
    <w:rsid w:val="00675607"/>
    <w:rsid w:val="00675A39"/>
    <w:rsid w:val="00676D1B"/>
    <w:rsid w:val="006832CC"/>
    <w:rsid w:val="00683405"/>
    <w:rsid w:val="00683688"/>
    <w:rsid w:val="00686ABE"/>
    <w:rsid w:val="006877D3"/>
    <w:rsid w:val="00692BBB"/>
    <w:rsid w:val="00693E86"/>
    <w:rsid w:val="0069465E"/>
    <w:rsid w:val="00695C38"/>
    <w:rsid w:val="006A0C1F"/>
    <w:rsid w:val="006A1671"/>
    <w:rsid w:val="006A1C92"/>
    <w:rsid w:val="006A22F0"/>
    <w:rsid w:val="006A2580"/>
    <w:rsid w:val="006A3363"/>
    <w:rsid w:val="006A380F"/>
    <w:rsid w:val="006A43F7"/>
    <w:rsid w:val="006A4EFD"/>
    <w:rsid w:val="006A7F3D"/>
    <w:rsid w:val="006B1CE7"/>
    <w:rsid w:val="006B66AF"/>
    <w:rsid w:val="006B6911"/>
    <w:rsid w:val="006C271D"/>
    <w:rsid w:val="006C35D0"/>
    <w:rsid w:val="006C451E"/>
    <w:rsid w:val="006C6DAC"/>
    <w:rsid w:val="006D267F"/>
    <w:rsid w:val="006D3AFF"/>
    <w:rsid w:val="006D443B"/>
    <w:rsid w:val="006D4640"/>
    <w:rsid w:val="006D4AD3"/>
    <w:rsid w:val="006E0C31"/>
    <w:rsid w:val="006E0DF6"/>
    <w:rsid w:val="006E0EA4"/>
    <w:rsid w:val="006E2F30"/>
    <w:rsid w:val="006E52F5"/>
    <w:rsid w:val="006E7287"/>
    <w:rsid w:val="006F03D1"/>
    <w:rsid w:val="006F1312"/>
    <w:rsid w:val="006F2083"/>
    <w:rsid w:val="006F3D4F"/>
    <w:rsid w:val="006F7831"/>
    <w:rsid w:val="00700DEA"/>
    <w:rsid w:val="007019CD"/>
    <w:rsid w:val="0070236B"/>
    <w:rsid w:val="00704A07"/>
    <w:rsid w:val="00704A95"/>
    <w:rsid w:val="007052AD"/>
    <w:rsid w:val="007053BA"/>
    <w:rsid w:val="0070571A"/>
    <w:rsid w:val="00711BC5"/>
    <w:rsid w:val="007135FD"/>
    <w:rsid w:val="007142D6"/>
    <w:rsid w:val="00714936"/>
    <w:rsid w:val="00715E75"/>
    <w:rsid w:val="00717734"/>
    <w:rsid w:val="00717E04"/>
    <w:rsid w:val="00720191"/>
    <w:rsid w:val="00720663"/>
    <w:rsid w:val="007222A3"/>
    <w:rsid w:val="007240F4"/>
    <w:rsid w:val="007255B3"/>
    <w:rsid w:val="0072761D"/>
    <w:rsid w:val="00730706"/>
    <w:rsid w:val="00730AF6"/>
    <w:rsid w:val="0073480A"/>
    <w:rsid w:val="00736DB7"/>
    <w:rsid w:val="00736EBD"/>
    <w:rsid w:val="007401A4"/>
    <w:rsid w:val="007403BA"/>
    <w:rsid w:val="0074091C"/>
    <w:rsid w:val="00742C10"/>
    <w:rsid w:val="00743C14"/>
    <w:rsid w:val="0074550B"/>
    <w:rsid w:val="007458AB"/>
    <w:rsid w:val="00747164"/>
    <w:rsid w:val="0074729B"/>
    <w:rsid w:val="00750872"/>
    <w:rsid w:val="00757222"/>
    <w:rsid w:val="00757491"/>
    <w:rsid w:val="007577BA"/>
    <w:rsid w:val="00757F1E"/>
    <w:rsid w:val="00760080"/>
    <w:rsid w:val="00761324"/>
    <w:rsid w:val="007627C9"/>
    <w:rsid w:val="007637AF"/>
    <w:rsid w:val="00764776"/>
    <w:rsid w:val="00765E32"/>
    <w:rsid w:val="00766D12"/>
    <w:rsid w:val="00774D9A"/>
    <w:rsid w:val="00781DCB"/>
    <w:rsid w:val="007828CB"/>
    <w:rsid w:val="00782CD9"/>
    <w:rsid w:val="00783020"/>
    <w:rsid w:val="00784012"/>
    <w:rsid w:val="00784840"/>
    <w:rsid w:val="00785B45"/>
    <w:rsid w:val="0078634E"/>
    <w:rsid w:val="0078699E"/>
    <w:rsid w:val="00790A99"/>
    <w:rsid w:val="00791999"/>
    <w:rsid w:val="00791DED"/>
    <w:rsid w:val="00791E24"/>
    <w:rsid w:val="007924B5"/>
    <w:rsid w:val="00793666"/>
    <w:rsid w:val="00794E9A"/>
    <w:rsid w:val="00796E07"/>
    <w:rsid w:val="0079746D"/>
    <w:rsid w:val="007A3329"/>
    <w:rsid w:val="007A3437"/>
    <w:rsid w:val="007A75D1"/>
    <w:rsid w:val="007B0155"/>
    <w:rsid w:val="007B027D"/>
    <w:rsid w:val="007B06A5"/>
    <w:rsid w:val="007B2B7E"/>
    <w:rsid w:val="007B3236"/>
    <w:rsid w:val="007B368B"/>
    <w:rsid w:val="007B3B2B"/>
    <w:rsid w:val="007B4CE7"/>
    <w:rsid w:val="007B4FBD"/>
    <w:rsid w:val="007B58CC"/>
    <w:rsid w:val="007B5AA6"/>
    <w:rsid w:val="007B747D"/>
    <w:rsid w:val="007B7BA7"/>
    <w:rsid w:val="007C23D9"/>
    <w:rsid w:val="007C324C"/>
    <w:rsid w:val="007C36E8"/>
    <w:rsid w:val="007C48B7"/>
    <w:rsid w:val="007C51C1"/>
    <w:rsid w:val="007C5265"/>
    <w:rsid w:val="007C5979"/>
    <w:rsid w:val="007C61F7"/>
    <w:rsid w:val="007C654E"/>
    <w:rsid w:val="007C6DED"/>
    <w:rsid w:val="007C73EA"/>
    <w:rsid w:val="007C7CE8"/>
    <w:rsid w:val="007D0698"/>
    <w:rsid w:val="007D20B4"/>
    <w:rsid w:val="007D311D"/>
    <w:rsid w:val="007D3C5C"/>
    <w:rsid w:val="007D3FEC"/>
    <w:rsid w:val="007D434C"/>
    <w:rsid w:val="007D5368"/>
    <w:rsid w:val="007E2513"/>
    <w:rsid w:val="007E258A"/>
    <w:rsid w:val="007E2FD8"/>
    <w:rsid w:val="007E49E1"/>
    <w:rsid w:val="007E670E"/>
    <w:rsid w:val="007E672C"/>
    <w:rsid w:val="007F0698"/>
    <w:rsid w:val="007F0A18"/>
    <w:rsid w:val="007F0E3F"/>
    <w:rsid w:val="007F2D46"/>
    <w:rsid w:val="007F2F11"/>
    <w:rsid w:val="007F6CBF"/>
    <w:rsid w:val="0080136E"/>
    <w:rsid w:val="008022AC"/>
    <w:rsid w:val="00803157"/>
    <w:rsid w:val="00803B33"/>
    <w:rsid w:val="00806D0F"/>
    <w:rsid w:val="008072ED"/>
    <w:rsid w:val="00807B30"/>
    <w:rsid w:val="0081082D"/>
    <w:rsid w:val="008110B5"/>
    <w:rsid w:val="00811D93"/>
    <w:rsid w:val="0081255E"/>
    <w:rsid w:val="00816FD6"/>
    <w:rsid w:val="00820F80"/>
    <w:rsid w:val="00821AA8"/>
    <w:rsid w:val="00825EF0"/>
    <w:rsid w:val="008271FA"/>
    <w:rsid w:val="0083289E"/>
    <w:rsid w:val="00834BBC"/>
    <w:rsid w:val="00835C36"/>
    <w:rsid w:val="00840CE7"/>
    <w:rsid w:val="00843F8C"/>
    <w:rsid w:val="008454A1"/>
    <w:rsid w:val="0084773A"/>
    <w:rsid w:val="008506B3"/>
    <w:rsid w:val="00851F2B"/>
    <w:rsid w:val="008520FF"/>
    <w:rsid w:val="00852AE5"/>
    <w:rsid w:val="008537CF"/>
    <w:rsid w:val="00857801"/>
    <w:rsid w:val="00860536"/>
    <w:rsid w:val="00862AD7"/>
    <w:rsid w:val="008635AF"/>
    <w:rsid w:val="00871FDD"/>
    <w:rsid w:val="008729F0"/>
    <w:rsid w:val="00872DA8"/>
    <w:rsid w:val="008736BE"/>
    <w:rsid w:val="0087405C"/>
    <w:rsid w:val="00876750"/>
    <w:rsid w:val="008803B5"/>
    <w:rsid w:val="00882F28"/>
    <w:rsid w:val="00884B28"/>
    <w:rsid w:val="00885558"/>
    <w:rsid w:val="00885DB0"/>
    <w:rsid w:val="00887707"/>
    <w:rsid w:val="00890677"/>
    <w:rsid w:val="008912C3"/>
    <w:rsid w:val="008919EF"/>
    <w:rsid w:val="00892D57"/>
    <w:rsid w:val="0089339B"/>
    <w:rsid w:val="008933DD"/>
    <w:rsid w:val="0089351C"/>
    <w:rsid w:val="00893D34"/>
    <w:rsid w:val="00896A29"/>
    <w:rsid w:val="00896E33"/>
    <w:rsid w:val="008A1CB1"/>
    <w:rsid w:val="008A3179"/>
    <w:rsid w:val="008A44F0"/>
    <w:rsid w:val="008A44FD"/>
    <w:rsid w:val="008A5A8D"/>
    <w:rsid w:val="008A5CB2"/>
    <w:rsid w:val="008B03FD"/>
    <w:rsid w:val="008B059E"/>
    <w:rsid w:val="008B0833"/>
    <w:rsid w:val="008B31CE"/>
    <w:rsid w:val="008B3C6A"/>
    <w:rsid w:val="008B3FBD"/>
    <w:rsid w:val="008B4601"/>
    <w:rsid w:val="008B4FBF"/>
    <w:rsid w:val="008B55A4"/>
    <w:rsid w:val="008B5916"/>
    <w:rsid w:val="008C09A4"/>
    <w:rsid w:val="008C2EA3"/>
    <w:rsid w:val="008C4738"/>
    <w:rsid w:val="008C727E"/>
    <w:rsid w:val="008D35B6"/>
    <w:rsid w:val="008D3D8F"/>
    <w:rsid w:val="008D68CC"/>
    <w:rsid w:val="008D6D02"/>
    <w:rsid w:val="008E0E44"/>
    <w:rsid w:val="008E35FB"/>
    <w:rsid w:val="008E5EAE"/>
    <w:rsid w:val="008E645B"/>
    <w:rsid w:val="008E6D77"/>
    <w:rsid w:val="008F050F"/>
    <w:rsid w:val="008F0DA2"/>
    <w:rsid w:val="008F238D"/>
    <w:rsid w:val="008F2FDC"/>
    <w:rsid w:val="008F32C4"/>
    <w:rsid w:val="008F3B40"/>
    <w:rsid w:val="008F3CCB"/>
    <w:rsid w:val="008F7186"/>
    <w:rsid w:val="0090005E"/>
    <w:rsid w:val="00901227"/>
    <w:rsid w:val="00901A77"/>
    <w:rsid w:val="0090259E"/>
    <w:rsid w:val="009043E8"/>
    <w:rsid w:val="00905AF2"/>
    <w:rsid w:val="00905D4E"/>
    <w:rsid w:val="0090733E"/>
    <w:rsid w:val="00907F55"/>
    <w:rsid w:val="00910D5B"/>
    <w:rsid w:val="0091120D"/>
    <w:rsid w:val="00911ABA"/>
    <w:rsid w:val="0091393F"/>
    <w:rsid w:val="00914B73"/>
    <w:rsid w:val="00914EF3"/>
    <w:rsid w:val="009151BA"/>
    <w:rsid w:val="00915D5C"/>
    <w:rsid w:val="00915D71"/>
    <w:rsid w:val="00920946"/>
    <w:rsid w:val="009223DD"/>
    <w:rsid w:val="00923109"/>
    <w:rsid w:val="00924C33"/>
    <w:rsid w:val="00927721"/>
    <w:rsid w:val="00930274"/>
    <w:rsid w:val="00930DE5"/>
    <w:rsid w:val="00931154"/>
    <w:rsid w:val="009318E2"/>
    <w:rsid w:val="009345C4"/>
    <w:rsid w:val="00934F03"/>
    <w:rsid w:val="009362E3"/>
    <w:rsid w:val="00936551"/>
    <w:rsid w:val="00936A44"/>
    <w:rsid w:val="00937AA6"/>
    <w:rsid w:val="0094382A"/>
    <w:rsid w:val="00944C11"/>
    <w:rsid w:val="009455BE"/>
    <w:rsid w:val="0094581C"/>
    <w:rsid w:val="00945E9B"/>
    <w:rsid w:val="00947306"/>
    <w:rsid w:val="00950EB1"/>
    <w:rsid w:val="00955A62"/>
    <w:rsid w:val="00957ACF"/>
    <w:rsid w:val="0096041B"/>
    <w:rsid w:val="00960E41"/>
    <w:rsid w:val="00961E1B"/>
    <w:rsid w:val="009623F1"/>
    <w:rsid w:val="00962D1E"/>
    <w:rsid w:val="00963701"/>
    <w:rsid w:val="00963D6D"/>
    <w:rsid w:val="009720BC"/>
    <w:rsid w:val="009754A2"/>
    <w:rsid w:val="009818CE"/>
    <w:rsid w:val="00983042"/>
    <w:rsid w:val="00983CF5"/>
    <w:rsid w:val="00984192"/>
    <w:rsid w:val="009841C4"/>
    <w:rsid w:val="00984671"/>
    <w:rsid w:val="00984828"/>
    <w:rsid w:val="00984C26"/>
    <w:rsid w:val="00986A89"/>
    <w:rsid w:val="00990230"/>
    <w:rsid w:val="0099069D"/>
    <w:rsid w:val="00991F51"/>
    <w:rsid w:val="00992C2E"/>
    <w:rsid w:val="009952F3"/>
    <w:rsid w:val="00996478"/>
    <w:rsid w:val="009A03C5"/>
    <w:rsid w:val="009A080A"/>
    <w:rsid w:val="009A0995"/>
    <w:rsid w:val="009A1B85"/>
    <w:rsid w:val="009A4349"/>
    <w:rsid w:val="009A5095"/>
    <w:rsid w:val="009A6F99"/>
    <w:rsid w:val="009B02D4"/>
    <w:rsid w:val="009B1BBD"/>
    <w:rsid w:val="009B33C3"/>
    <w:rsid w:val="009B5228"/>
    <w:rsid w:val="009C0943"/>
    <w:rsid w:val="009C118F"/>
    <w:rsid w:val="009C22E9"/>
    <w:rsid w:val="009C333F"/>
    <w:rsid w:val="009C5762"/>
    <w:rsid w:val="009C6D92"/>
    <w:rsid w:val="009D0EF1"/>
    <w:rsid w:val="009D361E"/>
    <w:rsid w:val="009D4D8F"/>
    <w:rsid w:val="009D50DC"/>
    <w:rsid w:val="009E15CB"/>
    <w:rsid w:val="009E1D3C"/>
    <w:rsid w:val="009E25E5"/>
    <w:rsid w:val="009E2F73"/>
    <w:rsid w:val="009E3B38"/>
    <w:rsid w:val="009E668D"/>
    <w:rsid w:val="009F06B5"/>
    <w:rsid w:val="009F0D9D"/>
    <w:rsid w:val="009F4BEE"/>
    <w:rsid w:val="009F62F1"/>
    <w:rsid w:val="009F6F09"/>
    <w:rsid w:val="00A019A4"/>
    <w:rsid w:val="00A037FA"/>
    <w:rsid w:val="00A074B6"/>
    <w:rsid w:val="00A11B7B"/>
    <w:rsid w:val="00A1391B"/>
    <w:rsid w:val="00A143C5"/>
    <w:rsid w:val="00A1524E"/>
    <w:rsid w:val="00A1770F"/>
    <w:rsid w:val="00A179C4"/>
    <w:rsid w:val="00A20B28"/>
    <w:rsid w:val="00A23834"/>
    <w:rsid w:val="00A25E7B"/>
    <w:rsid w:val="00A30A3A"/>
    <w:rsid w:val="00A30B8D"/>
    <w:rsid w:val="00A30C0C"/>
    <w:rsid w:val="00A3151C"/>
    <w:rsid w:val="00A31621"/>
    <w:rsid w:val="00A31A17"/>
    <w:rsid w:val="00A328C3"/>
    <w:rsid w:val="00A32E41"/>
    <w:rsid w:val="00A33888"/>
    <w:rsid w:val="00A33D86"/>
    <w:rsid w:val="00A37BCE"/>
    <w:rsid w:val="00A37C93"/>
    <w:rsid w:val="00A42678"/>
    <w:rsid w:val="00A42721"/>
    <w:rsid w:val="00A435E8"/>
    <w:rsid w:val="00A43827"/>
    <w:rsid w:val="00A4589C"/>
    <w:rsid w:val="00A475BC"/>
    <w:rsid w:val="00A534B5"/>
    <w:rsid w:val="00A5374A"/>
    <w:rsid w:val="00A61996"/>
    <w:rsid w:val="00A61BA5"/>
    <w:rsid w:val="00A62648"/>
    <w:rsid w:val="00A632FE"/>
    <w:rsid w:val="00A63873"/>
    <w:rsid w:val="00A63FDE"/>
    <w:rsid w:val="00A643DF"/>
    <w:rsid w:val="00A66133"/>
    <w:rsid w:val="00A66492"/>
    <w:rsid w:val="00A66EF1"/>
    <w:rsid w:val="00A70B8D"/>
    <w:rsid w:val="00A71317"/>
    <w:rsid w:val="00A72141"/>
    <w:rsid w:val="00A7337A"/>
    <w:rsid w:val="00A73644"/>
    <w:rsid w:val="00A74F04"/>
    <w:rsid w:val="00A804D7"/>
    <w:rsid w:val="00A807ED"/>
    <w:rsid w:val="00A80880"/>
    <w:rsid w:val="00A825FD"/>
    <w:rsid w:val="00A836C9"/>
    <w:rsid w:val="00A83FBC"/>
    <w:rsid w:val="00A84121"/>
    <w:rsid w:val="00A9011F"/>
    <w:rsid w:val="00A9056C"/>
    <w:rsid w:val="00A929D0"/>
    <w:rsid w:val="00A9606B"/>
    <w:rsid w:val="00A96BA6"/>
    <w:rsid w:val="00AA3591"/>
    <w:rsid w:val="00AA42E5"/>
    <w:rsid w:val="00AA468C"/>
    <w:rsid w:val="00AA78AF"/>
    <w:rsid w:val="00AB1547"/>
    <w:rsid w:val="00AB1A4E"/>
    <w:rsid w:val="00AB56AF"/>
    <w:rsid w:val="00AB6242"/>
    <w:rsid w:val="00AC004A"/>
    <w:rsid w:val="00AC0BA3"/>
    <w:rsid w:val="00AC1DAC"/>
    <w:rsid w:val="00AC28EA"/>
    <w:rsid w:val="00AC4400"/>
    <w:rsid w:val="00AC4CC0"/>
    <w:rsid w:val="00AC5084"/>
    <w:rsid w:val="00AC7135"/>
    <w:rsid w:val="00AD0E7E"/>
    <w:rsid w:val="00AD1DA4"/>
    <w:rsid w:val="00AD3F24"/>
    <w:rsid w:val="00AD6205"/>
    <w:rsid w:val="00AE01DB"/>
    <w:rsid w:val="00AE118C"/>
    <w:rsid w:val="00AE135E"/>
    <w:rsid w:val="00AE7951"/>
    <w:rsid w:val="00AE796C"/>
    <w:rsid w:val="00AF04EC"/>
    <w:rsid w:val="00AF0AA0"/>
    <w:rsid w:val="00AF0C79"/>
    <w:rsid w:val="00AF1EC6"/>
    <w:rsid w:val="00AF51C2"/>
    <w:rsid w:val="00AF5F36"/>
    <w:rsid w:val="00AF6C41"/>
    <w:rsid w:val="00AF7DDA"/>
    <w:rsid w:val="00B0340B"/>
    <w:rsid w:val="00B03872"/>
    <w:rsid w:val="00B05563"/>
    <w:rsid w:val="00B0632C"/>
    <w:rsid w:val="00B069E2"/>
    <w:rsid w:val="00B07013"/>
    <w:rsid w:val="00B10A33"/>
    <w:rsid w:val="00B118D8"/>
    <w:rsid w:val="00B11C30"/>
    <w:rsid w:val="00B133B0"/>
    <w:rsid w:val="00B1579D"/>
    <w:rsid w:val="00B21E94"/>
    <w:rsid w:val="00B23EDE"/>
    <w:rsid w:val="00B24301"/>
    <w:rsid w:val="00B263AD"/>
    <w:rsid w:val="00B27E9A"/>
    <w:rsid w:val="00B3234B"/>
    <w:rsid w:val="00B41BF6"/>
    <w:rsid w:val="00B42C5C"/>
    <w:rsid w:val="00B43704"/>
    <w:rsid w:val="00B43CCD"/>
    <w:rsid w:val="00B44109"/>
    <w:rsid w:val="00B50E86"/>
    <w:rsid w:val="00B536B9"/>
    <w:rsid w:val="00B576DF"/>
    <w:rsid w:val="00B61A4A"/>
    <w:rsid w:val="00B61C7C"/>
    <w:rsid w:val="00B662FB"/>
    <w:rsid w:val="00B672E8"/>
    <w:rsid w:val="00B7009C"/>
    <w:rsid w:val="00B70C23"/>
    <w:rsid w:val="00B71437"/>
    <w:rsid w:val="00B71985"/>
    <w:rsid w:val="00B72383"/>
    <w:rsid w:val="00B74005"/>
    <w:rsid w:val="00B824CF"/>
    <w:rsid w:val="00B82882"/>
    <w:rsid w:val="00B82ED7"/>
    <w:rsid w:val="00B83A5D"/>
    <w:rsid w:val="00B83A89"/>
    <w:rsid w:val="00B847B7"/>
    <w:rsid w:val="00B858F2"/>
    <w:rsid w:val="00B85A9E"/>
    <w:rsid w:val="00B85BEF"/>
    <w:rsid w:val="00B86683"/>
    <w:rsid w:val="00B94DF0"/>
    <w:rsid w:val="00B96149"/>
    <w:rsid w:val="00BA05DF"/>
    <w:rsid w:val="00BA09B4"/>
    <w:rsid w:val="00BA0E78"/>
    <w:rsid w:val="00BA1678"/>
    <w:rsid w:val="00BA1B42"/>
    <w:rsid w:val="00BA1C4A"/>
    <w:rsid w:val="00BA1C89"/>
    <w:rsid w:val="00BA5714"/>
    <w:rsid w:val="00BA7D35"/>
    <w:rsid w:val="00BA7DBB"/>
    <w:rsid w:val="00BA7EE0"/>
    <w:rsid w:val="00BB006F"/>
    <w:rsid w:val="00BB079E"/>
    <w:rsid w:val="00BB0FAD"/>
    <w:rsid w:val="00BB1782"/>
    <w:rsid w:val="00BB29E4"/>
    <w:rsid w:val="00BB4AB2"/>
    <w:rsid w:val="00BB5130"/>
    <w:rsid w:val="00BB614B"/>
    <w:rsid w:val="00BB69DB"/>
    <w:rsid w:val="00BB6A28"/>
    <w:rsid w:val="00BB76C6"/>
    <w:rsid w:val="00BC097A"/>
    <w:rsid w:val="00BC1A4D"/>
    <w:rsid w:val="00BC1AD0"/>
    <w:rsid w:val="00BC2811"/>
    <w:rsid w:val="00BC289E"/>
    <w:rsid w:val="00BC4D56"/>
    <w:rsid w:val="00BC5968"/>
    <w:rsid w:val="00BC633F"/>
    <w:rsid w:val="00BC6AD8"/>
    <w:rsid w:val="00BD0ED8"/>
    <w:rsid w:val="00BD21B1"/>
    <w:rsid w:val="00BD5ADB"/>
    <w:rsid w:val="00BD65D0"/>
    <w:rsid w:val="00BD662E"/>
    <w:rsid w:val="00BE235A"/>
    <w:rsid w:val="00BE3EC3"/>
    <w:rsid w:val="00BE50DD"/>
    <w:rsid w:val="00BE5403"/>
    <w:rsid w:val="00BE7428"/>
    <w:rsid w:val="00BF14E8"/>
    <w:rsid w:val="00BF227B"/>
    <w:rsid w:val="00BF2C56"/>
    <w:rsid w:val="00BF335F"/>
    <w:rsid w:val="00BF56C3"/>
    <w:rsid w:val="00C0661F"/>
    <w:rsid w:val="00C07FAD"/>
    <w:rsid w:val="00C10239"/>
    <w:rsid w:val="00C10824"/>
    <w:rsid w:val="00C121AC"/>
    <w:rsid w:val="00C13436"/>
    <w:rsid w:val="00C134B8"/>
    <w:rsid w:val="00C13B6F"/>
    <w:rsid w:val="00C15DC7"/>
    <w:rsid w:val="00C16F8F"/>
    <w:rsid w:val="00C17C9B"/>
    <w:rsid w:val="00C20A09"/>
    <w:rsid w:val="00C21BC3"/>
    <w:rsid w:val="00C23295"/>
    <w:rsid w:val="00C23EDC"/>
    <w:rsid w:val="00C24978"/>
    <w:rsid w:val="00C25194"/>
    <w:rsid w:val="00C31CF1"/>
    <w:rsid w:val="00C331C9"/>
    <w:rsid w:val="00C33C93"/>
    <w:rsid w:val="00C35517"/>
    <w:rsid w:val="00C35E66"/>
    <w:rsid w:val="00C40867"/>
    <w:rsid w:val="00C41660"/>
    <w:rsid w:val="00C42411"/>
    <w:rsid w:val="00C4353A"/>
    <w:rsid w:val="00C444EE"/>
    <w:rsid w:val="00C4552B"/>
    <w:rsid w:val="00C45FEB"/>
    <w:rsid w:val="00C50886"/>
    <w:rsid w:val="00C55057"/>
    <w:rsid w:val="00C61709"/>
    <w:rsid w:val="00C621CD"/>
    <w:rsid w:val="00C63A0A"/>
    <w:rsid w:val="00C6564E"/>
    <w:rsid w:val="00C666AE"/>
    <w:rsid w:val="00C669A5"/>
    <w:rsid w:val="00C670FD"/>
    <w:rsid w:val="00C72448"/>
    <w:rsid w:val="00C724AD"/>
    <w:rsid w:val="00C760DE"/>
    <w:rsid w:val="00C76915"/>
    <w:rsid w:val="00C7708A"/>
    <w:rsid w:val="00C8033C"/>
    <w:rsid w:val="00C81245"/>
    <w:rsid w:val="00C826BB"/>
    <w:rsid w:val="00C82BD1"/>
    <w:rsid w:val="00C842CE"/>
    <w:rsid w:val="00C844A5"/>
    <w:rsid w:val="00C84766"/>
    <w:rsid w:val="00C87A93"/>
    <w:rsid w:val="00C87F81"/>
    <w:rsid w:val="00C904B9"/>
    <w:rsid w:val="00C9051D"/>
    <w:rsid w:val="00C93246"/>
    <w:rsid w:val="00C976C2"/>
    <w:rsid w:val="00CA143F"/>
    <w:rsid w:val="00CA34E0"/>
    <w:rsid w:val="00CA4596"/>
    <w:rsid w:val="00CA5735"/>
    <w:rsid w:val="00CA7DF0"/>
    <w:rsid w:val="00CB199F"/>
    <w:rsid w:val="00CB2438"/>
    <w:rsid w:val="00CB265B"/>
    <w:rsid w:val="00CB34EF"/>
    <w:rsid w:val="00CB504D"/>
    <w:rsid w:val="00CB6297"/>
    <w:rsid w:val="00CB7CAE"/>
    <w:rsid w:val="00CC013D"/>
    <w:rsid w:val="00CC3249"/>
    <w:rsid w:val="00CC447F"/>
    <w:rsid w:val="00CC4927"/>
    <w:rsid w:val="00CC5618"/>
    <w:rsid w:val="00CC57DC"/>
    <w:rsid w:val="00CD3412"/>
    <w:rsid w:val="00CD4E66"/>
    <w:rsid w:val="00CD4F1D"/>
    <w:rsid w:val="00CD59B4"/>
    <w:rsid w:val="00CD7009"/>
    <w:rsid w:val="00CD774D"/>
    <w:rsid w:val="00CD799E"/>
    <w:rsid w:val="00CE04BA"/>
    <w:rsid w:val="00CE203B"/>
    <w:rsid w:val="00CE594C"/>
    <w:rsid w:val="00CE5B7B"/>
    <w:rsid w:val="00CE75DC"/>
    <w:rsid w:val="00CE7CBE"/>
    <w:rsid w:val="00CF2CAF"/>
    <w:rsid w:val="00CF31CA"/>
    <w:rsid w:val="00CF5E61"/>
    <w:rsid w:val="00CF6BB3"/>
    <w:rsid w:val="00CF6BD8"/>
    <w:rsid w:val="00D01D16"/>
    <w:rsid w:val="00D0252B"/>
    <w:rsid w:val="00D02636"/>
    <w:rsid w:val="00D03244"/>
    <w:rsid w:val="00D04410"/>
    <w:rsid w:val="00D06ECD"/>
    <w:rsid w:val="00D07965"/>
    <w:rsid w:val="00D07FAD"/>
    <w:rsid w:val="00D14FDB"/>
    <w:rsid w:val="00D21A5D"/>
    <w:rsid w:val="00D22C97"/>
    <w:rsid w:val="00D2720B"/>
    <w:rsid w:val="00D3109F"/>
    <w:rsid w:val="00D324C9"/>
    <w:rsid w:val="00D3384A"/>
    <w:rsid w:val="00D33FB0"/>
    <w:rsid w:val="00D353C2"/>
    <w:rsid w:val="00D36F02"/>
    <w:rsid w:val="00D406A2"/>
    <w:rsid w:val="00D41563"/>
    <w:rsid w:val="00D41A29"/>
    <w:rsid w:val="00D423F6"/>
    <w:rsid w:val="00D42FCD"/>
    <w:rsid w:val="00D44006"/>
    <w:rsid w:val="00D44ED5"/>
    <w:rsid w:val="00D45C78"/>
    <w:rsid w:val="00D46647"/>
    <w:rsid w:val="00D47DE6"/>
    <w:rsid w:val="00D50536"/>
    <w:rsid w:val="00D5072D"/>
    <w:rsid w:val="00D50769"/>
    <w:rsid w:val="00D5179D"/>
    <w:rsid w:val="00D519EB"/>
    <w:rsid w:val="00D529C3"/>
    <w:rsid w:val="00D536C5"/>
    <w:rsid w:val="00D54BE8"/>
    <w:rsid w:val="00D576A0"/>
    <w:rsid w:val="00D57B90"/>
    <w:rsid w:val="00D604B1"/>
    <w:rsid w:val="00D6153B"/>
    <w:rsid w:val="00D61A95"/>
    <w:rsid w:val="00D63CD5"/>
    <w:rsid w:val="00D6429E"/>
    <w:rsid w:val="00D65A78"/>
    <w:rsid w:val="00D668B3"/>
    <w:rsid w:val="00D66D22"/>
    <w:rsid w:val="00D72312"/>
    <w:rsid w:val="00D7344D"/>
    <w:rsid w:val="00D74AA8"/>
    <w:rsid w:val="00D75D46"/>
    <w:rsid w:val="00D7679F"/>
    <w:rsid w:val="00D76D52"/>
    <w:rsid w:val="00D81686"/>
    <w:rsid w:val="00D84756"/>
    <w:rsid w:val="00D84924"/>
    <w:rsid w:val="00D852DC"/>
    <w:rsid w:val="00D855EE"/>
    <w:rsid w:val="00D8584F"/>
    <w:rsid w:val="00D85F9C"/>
    <w:rsid w:val="00D8620F"/>
    <w:rsid w:val="00D86A63"/>
    <w:rsid w:val="00D86B23"/>
    <w:rsid w:val="00D90959"/>
    <w:rsid w:val="00D909CC"/>
    <w:rsid w:val="00D915F2"/>
    <w:rsid w:val="00D95C45"/>
    <w:rsid w:val="00D96DF9"/>
    <w:rsid w:val="00D978C0"/>
    <w:rsid w:val="00D97C6D"/>
    <w:rsid w:val="00DA16C6"/>
    <w:rsid w:val="00DA1BE4"/>
    <w:rsid w:val="00DA2FF3"/>
    <w:rsid w:val="00DA7753"/>
    <w:rsid w:val="00DB046D"/>
    <w:rsid w:val="00DB19B1"/>
    <w:rsid w:val="00DB3FAE"/>
    <w:rsid w:val="00DB4DF0"/>
    <w:rsid w:val="00DB6444"/>
    <w:rsid w:val="00DC0B31"/>
    <w:rsid w:val="00DC0C61"/>
    <w:rsid w:val="00DC280B"/>
    <w:rsid w:val="00DC2BA3"/>
    <w:rsid w:val="00DC2C30"/>
    <w:rsid w:val="00DC2E62"/>
    <w:rsid w:val="00DC3EB6"/>
    <w:rsid w:val="00DC4E59"/>
    <w:rsid w:val="00DC514B"/>
    <w:rsid w:val="00DC5355"/>
    <w:rsid w:val="00DC5C15"/>
    <w:rsid w:val="00DC65E6"/>
    <w:rsid w:val="00DC6EED"/>
    <w:rsid w:val="00DC6F97"/>
    <w:rsid w:val="00DD4EF3"/>
    <w:rsid w:val="00DD5C50"/>
    <w:rsid w:val="00DE29FF"/>
    <w:rsid w:val="00DE5A0B"/>
    <w:rsid w:val="00DE6DF7"/>
    <w:rsid w:val="00DE7808"/>
    <w:rsid w:val="00DE78BF"/>
    <w:rsid w:val="00DF002A"/>
    <w:rsid w:val="00DF0696"/>
    <w:rsid w:val="00DF1723"/>
    <w:rsid w:val="00DF2417"/>
    <w:rsid w:val="00DF3C1A"/>
    <w:rsid w:val="00E0077A"/>
    <w:rsid w:val="00E02F3D"/>
    <w:rsid w:val="00E0318F"/>
    <w:rsid w:val="00E0790C"/>
    <w:rsid w:val="00E1009E"/>
    <w:rsid w:val="00E1048D"/>
    <w:rsid w:val="00E110CD"/>
    <w:rsid w:val="00E13030"/>
    <w:rsid w:val="00E1488A"/>
    <w:rsid w:val="00E15ED5"/>
    <w:rsid w:val="00E16389"/>
    <w:rsid w:val="00E20B6D"/>
    <w:rsid w:val="00E20F5E"/>
    <w:rsid w:val="00E2183A"/>
    <w:rsid w:val="00E237F1"/>
    <w:rsid w:val="00E2468C"/>
    <w:rsid w:val="00E278F1"/>
    <w:rsid w:val="00E27EA0"/>
    <w:rsid w:val="00E30BF9"/>
    <w:rsid w:val="00E30F34"/>
    <w:rsid w:val="00E31A5A"/>
    <w:rsid w:val="00E3352E"/>
    <w:rsid w:val="00E34590"/>
    <w:rsid w:val="00E35FC1"/>
    <w:rsid w:val="00E43407"/>
    <w:rsid w:val="00E4562F"/>
    <w:rsid w:val="00E4651B"/>
    <w:rsid w:val="00E46ACF"/>
    <w:rsid w:val="00E5033B"/>
    <w:rsid w:val="00E50649"/>
    <w:rsid w:val="00E50A73"/>
    <w:rsid w:val="00E518BF"/>
    <w:rsid w:val="00E53DDB"/>
    <w:rsid w:val="00E5511B"/>
    <w:rsid w:val="00E56520"/>
    <w:rsid w:val="00E56C38"/>
    <w:rsid w:val="00E56FD6"/>
    <w:rsid w:val="00E573B8"/>
    <w:rsid w:val="00E57493"/>
    <w:rsid w:val="00E57EC9"/>
    <w:rsid w:val="00E600D0"/>
    <w:rsid w:val="00E61BCB"/>
    <w:rsid w:val="00E61C08"/>
    <w:rsid w:val="00E66A0F"/>
    <w:rsid w:val="00E70764"/>
    <w:rsid w:val="00E713EF"/>
    <w:rsid w:val="00E717E2"/>
    <w:rsid w:val="00E7220E"/>
    <w:rsid w:val="00E745B2"/>
    <w:rsid w:val="00E7477B"/>
    <w:rsid w:val="00E75AD8"/>
    <w:rsid w:val="00E7671C"/>
    <w:rsid w:val="00E76F52"/>
    <w:rsid w:val="00E77522"/>
    <w:rsid w:val="00E778D5"/>
    <w:rsid w:val="00E8003D"/>
    <w:rsid w:val="00E806B4"/>
    <w:rsid w:val="00E81027"/>
    <w:rsid w:val="00E81516"/>
    <w:rsid w:val="00E90F12"/>
    <w:rsid w:val="00E91163"/>
    <w:rsid w:val="00E91AFE"/>
    <w:rsid w:val="00E91EAF"/>
    <w:rsid w:val="00E95910"/>
    <w:rsid w:val="00E971D2"/>
    <w:rsid w:val="00EA1B15"/>
    <w:rsid w:val="00EA1CD8"/>
    <w:rsid w:val="00EA60CA"/>
    <w:rsid w:val="00EB1AD7"/>
    <w:rsid w:val="00EB6362"/>
    <w:rsid w:val="00EB7B86"/>
    <w:rsid w:val="00EC099D"/>
    <w:rsid w:val="00EC22BC"/>
    <w:rsid w:val="00EC58F6"/>
    <w:rsid w:val="00EC5989"/>
    <w:rsid w:val="00EC62F1"/>
    <w:rsid w:val="00ED1EEC"/>
    <w:rsid w:val="00ED39BD"/>
    <w:rsid w:val="00ED411E"/>
    <w:rsid w:val="00ED51D7"/>
    <w:rsid w:val="00ED64BB"/>
    <w:rsid w:val="00ED66BB"/>
    <w:rsid w:val="00ED66D7"/>
    <w:rsid w:val="00ED7D60"/>
    <w:rsid w:val="00EE0D7E"/>
    <w:rsid w:val="00EE3794"/>
    <w:rsid w:val="00EE428F"/>
    <w:rsid w:val="00EE520D"/>
    <w:rsid w:val="00EE5F72"/>
    <w:rsid w:val="00EF0285"/>
    <w:rsid w:val="00EF094A"/>
    <w:rsid w:val="00EF1378"/>
    <w:rsid w:val="00EF1512"/>
    <w:rsid w:val="00EF16F9"/>
    <w:rsid w:val="00EF27EA"/>
    <w:rsid w:val="00EF4ED6"/>
    <w:rsid w:val="00EF5642"/>
    <w:rsid w:val="00EF7DAA"/>
    <w:rsid w:val="00F000F6"/>
    <w:rsid w:val="00F05EED"/>
    <w:rsid w:val="00F06C2D"/>
    <w:rsid w:val="00F06ED4"/>
    <w:rsid w:val="00F07E6B"/>
    <w:rsid w:val="00F10094"/>
    <w:rsid w:val="00F10318"/>
    <w:rsid w:val="00F10817"/>
    <w:rsid w:val="00F10A8A"/>
    <w:rsid w:val="00F12532"/>
    <w:rsid w:val="00F13502"/>
    <w:rsid w:val="00F14162"/>
    <w:rsid w:val="00F16E95"/>
    <w:rsid w:val="00F17697"/>
    <w:rsid w:val="00F21D11"/>
    <w:rsid w:val="00F22D02"/>
    <w:rsid w:val="00F24DEB"/>
    <w:rsid w:val="00F31884"/>
    <w:rsid w:val="00F31DCF"/>
    <w:rsid w:val="00F34F5C"/>
    <w:rsid w:val="00F40904"/>
    <w:rsid w:val="00F40DEF"/>
    <w:rsid w:val="00F43F40"/>
    <w:rsid w:val="00F46B8E"/>
    <w:rsid w:val="00F476DB"/>
    <w:rsid w:val="00F50370"/>
    <w:rsid w:val="00F50B7C"/>
    <w:rsid w:val="00F51468"/>
    <w:rsid w:val="00F5379F"/>
    <w:rsid w:val="00F54547"/>
    <w:rsid w:val="00F5488C"/>
    <w:rsid w:val="00F55968"/>
    <w:rsid w:val="00F571F3"/>
    <w:rsid w:val="00F57701"/>
    <w:rsid w:val="00F57866"/>
    <w:rsid w:val="00F628B9"/>
    <w:rsid w:val="00F64FA1"/>
    <w:rsid w:val="00F65141"/>
    <w:rsid w:val="00F66045"/>
    <w:rsid w:val="00F66E66"/>
    <w:rsid w:val="00F67CA4"/>
    <w:rsid w:val="00F7170D"/>
    <w:rsid w:val="00F71E4D"/>
    <w:rsid w:val="00F72868"/>
    <w:rsid w:val="00F72B0C"/>
    <w:rsid w:val="00F73F5C"/>
    <w:rsid w:val="00F757EE"/>
    <w:rsid w:val="00F75BE8"/>
    <w:rsid w:val="00F76189"/>
    <w:rsid w:val="00F762CA"/>
    <w:rsid w:val="00F80F74"/>
    <w:rsid w:val="00F83963"/>
    <w:rsid w:val="00F83A7F"/>
    <w:rsid w:val="00F84732"/>
    <w:rsid w:val="00F8540C"/>
    <w:rsid w:val="00F85B35"/>
    <w:rsid w:val="00F868EF"/>
    <w:rsid w:val="00F9024D"/>
    <w:rsid w:val="00F905BC"/>
    <w:rsid w:val="00F91BC2"/>
    <w:rsid w:val="00F92ED6"/>
    <w:rsid w:val="00F93B9A"/>
    <w:rsid w:val="00F94C3B"/>
    <w:rsid w:val="00F952A2"/>
    <w:rsid w:val="00F95A39"/>
    <w:rsid w:val="00FA088D"/>
    <w:rsid w:val="00FA1A95"/>
    <w:rsid w:val="00FA228E"/>
    <w:rsid w:val="00FA56D1"/>
    <w:rsid w:val="00FA6C85"/>
    <w:rsid w:val="00FA780E"/>
    <w:rsid w:val="00FB02DD"/>
    <w:rsid w:val="00FB1633"/>
    <w:rsid w:val="00FB1B92"/>
    <w:rsid w:val="00FB269A"/>
    <w:rsid w:val="00FB3ED1"/>
    <w:rsid w:val="00FB44CD"/>
    <w:rsid w:val="00FB50FA"/>
    <w:rsid w:val="00FC1551"/>
    <w:rsid w:val="00FC27C1"/>
    <w:rsid w:val="00FC32DA"/>
    <w:rsid w:val="00FC3EAF"/>
    <w:rsid w:val="00FC40BF"/>
    <w:rsid w:val="00FC59C3"/>
    <w:rsid w:val="00FC5A21"/>
    <w:rsid w:val="00FD0A12"/>
    <w:rsid w:val="00FD0DC3"/>
    <w:rsid w:val="00FD1B16"/>
    <w:rsid w:val="00FD288D"/>
    <w:rsid w:val="00FD2A43"/>
    <w:rsid w:val="00FD2EAA"/>
    <w:rsid w:val="00FD51C4"/>
    <w:rsid w:val="00FD5873"/>
    <w:rsid w:val="00FD5899"/>
    <w:rsid w:val="00FE0B2F"/>
    <w:rsid w:val="00FE16EC"/>
    <w:rsid w:val="00FE195C"/>
    <w:rsid w:val="00FE1AA6"/>
    <w:rsid w:val="00FE2E13"/>
    <w:rsid w:val="00FE2E3B"/>
    <w:rsid w:val="00FE3114"/>
    <w:rsid w:val="00FE37FE"/>
    <w:rsid w:val="00FE44F8"/>
    <w:rsid w:val="00FE5BFE"/>
    <w:rsid w:val="00FE5D8E"/>
    <w:rsid w:val="00FF002F"/>
    <w:rsid w:val="00FF3997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F4300"/>
  <w15:docId w15:val="{CE2283FD-0A90-410F-9458-ABA0EEBA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F9"/>
    <w:rPr>
      <w:rFonts w:ascii="Times New Roman" w:eastAsia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46153"/>
    <w:pPr>
      <w:keepNext/>
      <w:keepLines/>
      <w:spacing w:before="480"/>
      <w:ind w:left="215" w:hanging="215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F2B"/>
    <w:pPr>
      <w:keepNext/>
      <w:keepLines/>
      <w:spacing w:before="40" w:line="360" w:lineRule="auto"/>
      <w:ind w:left="216" w:hanging="2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4615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F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modulename">
    <w:name w:val="module name"/>
    <w:basedOn w:val="Normal"/>
    <w:link w:val="modulenameChar"/>
    <w:rsid w:val="00E30BF9"/>
    <w:rPr>
      <w:b/>
      <w:caps/>
      <w:lang w:eastAsia="x-none"/>
    </w:rPr>
  </w:style>
  <w:style w:type="character" w:customStyle="1" w:styleId="modulenameChar">
    <w:name w:val="module name Char"/>
    <w:link w:val="modulename"/>
    <w:rsid w:val="00E30BF9"/>
    <w:rPr>
      <w:rFonts w:ascii="Times New Roman" w:eastAsia="Times New Roman" w:hAnsi="Times New Roman" w:cs="Times New Roman"/>
      <w:b/>
      <w:caps/>
      <w:sz w:val="24"/>
      <w:szCs w:val="20"/>
      <w:lang w:val="en-US"/>
    </w:rPr>
  </w:style>
  <w:style w:type="paragraph" w:customStyle="1" w:styleId="1IntvwqstCharCharChar">
    <w:name w:val="1. Intvw qst Char Char Char"/>
    <w:basedOn w:val="Normal"/>
    <w:link w:val="1IntvwqstCharCharCharChar"/>
    <w:rsid w:val="00E30BF9"/>
    <w:pPr>
      <w:ind w:left="360" w:hanging="360"/>
    </w:pPr>
    <w:rPr>
      <w:rFonts w:ascii="Arial" w:hAnsi="Arial"/>
      <w:smallCaps/>
      <w:sz w:val="20"/>
      <w:lang w:eastAsia="x-none"/>
    </w:rPr>
  </w:style>
  <w:style w:type="character" w:customStyle="1" w:styleId="1IntvwqstCharCharCharChar">
    <w:name w:val="1. Intvw qst Char Char Char Char"/>
    <w:link w:val="1IntvwqstCharCharChar"/>
    <w:rsid w:val="00E30BF9"/>
    <w:rPr>
      <w:rFonts w:ascii="Arial" w:eastAsia="Times New Roman" w:hAnsi="Arial" w:cs="Times New Roman"/>
      <w:smallCaps/>
      <w:sz w:val="20"/>
      <w:szCs w:val="20"/>
      <w:lang w:val="en-US"/>
    </w:rPr>
  </w:style>
  <w:style w:type="paragraph" w:customStyle="1" w:styleId="Responsecategs">
    <w:name w:val="Response categs....."/>
    <w:basedOn w:val="Normal"/>
    <w:link w:val="ResponsecategsChar"/>
    <w:rsid w:val="00E30BF9"/>
    <w:pPr>
      <w:tabs>
        <w:tab w:val="right" w:leader="dot" w:pos="3942"/>
      </w:tabs>
      <w:ind w:left="216" w:hanging="216"/>
    </w:pPr>
    <w:rPr>
      <w:rFonts w:ascii="Arial" w:hAnsi="Arial"/>
      <w:sz w:val="20"/>
      <w:lang w:eastAsia="x-none"/>
    </w:rPr>
  </w:style>
  <w:style w:type="character" w:customStyle="1" w:styleId="ResponsecategsChar">
    <w:name w:val="Response categs..... Char"/>
    <w:link w:val="Responsecategs"/>
    <w:rsid w:val="00E30BF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kipcolumn">
    <w:name w:val="skip column"/>
    <w:basedOn w:val="Normal"/>
    <w:link w:val="skipcolumnChar"/>
    <w:rsid w:val="00E30BF9"/>
    <w:rPr>
      <w:rFonts w:ascii="Arial" w:hAnsi="Arial"/>
      <w:smallCaps/>
      <w:sz w:val="20"/>
      <w:lang w:eastAsia="x-none"/>
    </w:rPr>
  </w:style>
  <w:style w:type="character" w:customStyle="1" w:styleId="skipcolumnChar">
    <w:name w:val="skip column Char"/>
    <w:link w:val="skipcolumn"/>
    <w:rsid w:val="00E30BF9"/>
    <w:rPr>
      <w:rFonts w:ascii="Arial" w:eastAsia="Times New Roman" w:hAnsi="Arial" w:cs="Times New Roman"/>
      <w:smallCaps/>
      <w:sz w:val="20"/>
      <w:szCs w:val="20"/>
      <w:lang w:val="en-US"/>
    </w:rPr>
  </w:style>
  <w:style w:type="character" w:customStyle="1" w:styleId="InstructionstointvwChar4Char">
    <w:name w:val="Instructions to intvw Char4 Char"/>
    <w:link w:val="InstructionstointvwChar4"/>
    <w:rsid w:val="00E30BF9"/>
    <w:rPr>
      <w:i/>
      <w:lang w:val="en-US"/>
    </w:rPr>
  </w:style>
  <w:style w:type="paragraph" w:customStyle="1" w:styleId="InstructionstointvwChar4">
    <w:name w:val="Instructions to intvw Char4"/>
    <w:basedOn w:val="Normal"/>
    <w:link w:val="InstructionstointvwChar4Char"/>
    <w:rsid w:val="00E30BF9"/>
    <w:rPr>
      <w:rFonts w:ascii="Calibri" w:eastAsia="Calibri" w:hAnsi="Calibri"/>
      <w:i/>
      <w:sz w:val="20"/>
      <w:lang w:eastAsia="x-none"/>
    </w:rPr>
  </w:style>
  <w:style w:type="character" w:customStyle="1" w:styleId="Instructionsinparens">
    <w:name w:val="Instructions in parens"/>
    <w:rsid w:val="00E30BF9"/>
    <w:rPr>
      <w:rFonts w:ascii="Times New Roman" w:hAnsi="Times New Roman"/>
      <w:i/>
      <w:sz w:val="20"/>
      <w:szCs w:val="20"/>
    </w:rPr>
  </w:style>
  <w:style w:type="paragraph" w:customStyle="1" w:styleId="1Intvwqst">
    <w:name w:val="1. Intvw qst"/>
    <w:basedOn w:val="Normal"/>
    <w:link w:val="1IntvwqstChar1"/>
    <w:rsid w:val="00E30BF9"/>
    <w:pPr>
      <w:ind w:left="360" w:hanging="360"/>
    </w:pPr>
    <w:rPr>
      <w:rFonts w:ascii="Arial" w:hAnsi="Arial"/>
      <w:smallCaps/>
      <w:sz w:val="20"/>
      <w:lang w:eastAsia="x-none"/>
    </w:rPr>
  </w:style>
  <w:style w:type="character" w:customStyle="1" w:styleId="1IntvwqstChar1">
    <w:name w:val="1. Intvw qst Char1"/>
    <w:link w:val="1Intvwqst"/>
    <w:rsid w:val="00E30BF9"/>
    <w:rPr>
      <w:rFonts w:ascii="Arial" w:eastAsia="Times New Roman" w:hAnsi="Arial" w:cs="Times New Roman"/>
      <w:smallCaps/>
      <w:sz w:val="20"/>
      <w:szCs w:val="20"/>
      <w:lang w:val="en-US"/>
    </w:rPr>
  </w:style>
  <w:style w:type="paragraph" w:customStyle="1" w:styleId="Instructionstointvw">
    <w:name w:val="Instructions to intvw"/>
    <w:basedOn w:val="Normal"/>
    <w:rsid w:val="00E30BF9"/>
    <w:rPr>
      <w:i/>
      <w:sz w:val="20"/>
    </w:rPr>
  </w:style>
  <w:style w:type="character" w:styleId="Marquedecommentaire">
    <w:name w:val="annotation reference"/>
    <w:uiPriority w:val="99"/>
    <w:semiHidden/>
    <w:unhideWhenUsed/>
    <w:rsid w:val="00497D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97DFA"/>
    <w:rPr>
      <w:sz w:val="20"/>
    </w:rPr>
  </w:style>
  <w:style w:type="character" w:customStyle="1" w:styleId="CommentaireCar">
    <w:name w:val="Commentaire Car"/>
    <w:link w:val="Commentaire"/>
    <w:uiPriority w:val="99"/>
    <w:rsid w:val="00497DFA"/>
    <w:rPr>
      <w:rFonts w:ascii="Times New Roman" w:eastAsia="Times New Roman" w:hAnsi="Times New Roman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7DF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97DFA"/>
    <w:rPr>
      <w:rFonts w:ascii="Times New Roman" w:eastAsia="Times New Roman" w:hAnsi="Times New Roman"/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7D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97DFA"/>
    <w:rPr>
      <w:rFonts w:ascii="Tahoma" w:eastAsia="Times New Roman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FE37F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E37FE"/>
    <w:rPr>
      <w:rFonts w:ascii="Times New Roman" w:eastAsia="Times New Roman" w:hAnsi="Times New Roman"/>
      <w:sz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FE37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E37FE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E5EAE"/>
    <w:pPr>
      <w:spacing w:before="100" w:beforeAutospacing="1" w:after="100" w:afterAutospacing="1"/>
    </w:pPr>
    <w:rPr>
      <w:szCs w:val="24"/>
    </w:rPr>
  </w:style>
  <w:style w:type="paragraph" w:customStyle="1" w:styleId="adaptationnote">
    <w:name w:val="adaptation note"/>
    <w:basedOn w:val="Normal"/>
    <w:link w:val="adaptationnoteChar"/>
    <w:rsid w:val="00146153"/>
    <w:pPr>
      <w:ind w:left="215" w:hanging="215"/>
    </w:pPr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146153"/>
    <w:rPr>
      <w:rFonts w:ascii="Arial" w:eastAsia="Times New Roman" w:hAnsi="Arial"/>
      <w:b/>
      <w:i/>
    </w:rPr>
  </w:style>
  <w:style w:type="paragraph" w:customStyle="1" w:styleId="questionnairename">
    <w:name w:val="questionnaire name"/>
    <w:basedOn w:val="modulename"/>
    <w:rsid w:val="00146153"/>
    <w:pPr>
      <w:ind w:left="215" w:hanging="215"/>
      <w:jc w:val="center"/>
    </w:pPr>
    <w:rPr>
      <w:sz w:val="28"/>
      <w:lang w:eastAsia="en-US"/>
    </w:rPr>
  </w:style>
  <w:style w:type="table" w:styleId="Grilledutableau">
    <w:name w:val="Table Grid"/>
    <w:basedOn w:val="TableauNormal"/>
    <w:uiPriority w:val="39"/>
    <w:rsid w:val="00146153"/>
    <w:pPr>
      <w:ind w:left="215" w:hanging="215"/>
    </w:pPr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therspecify">
    <w:name w:val="Other(specify)______"/>
    <w:basedOn w:val="Normal"/>
    <w:link w:val="OtherspecifyChar"/>
    <w:rsid w:val="00146153"/>
    <w:pPr>
      <w:tabs>
        <w:tab w:val="right" w:leader="underscore" w:pos="3946"/>
      </w:tabs>
      <w:ind w:left="216" w:hanging="216"/>
    </w:pPr>
    <w:rPr>
      <w:rFonts w:ascii="Arial" w:hAnsi="Arial"/>
      <w:b/>
    </w:rPr>
  </w:style>
  <w:style w:type="character" w:customStyle="1" w:styleId="OtherspecifyChar">
    <w:name w:val="Other(specify)______ Char"/>
    <w:link w:val="Otherspecify"/>
    <w:rsid w:val="00146153"/>
    <w:rPr>
      <w:rFonts w:ascii="Arial" w:eastAsia="Times New Roman" w:hAnsi="Arial"/>
      <w:b/>
      <w:sz w:val="24"/>
    </w:rPr>
  </w:style>
  <w:style w:type="character" w:customStyle="1" w:styleId="1IntvwqstCharCharCharChar1">
    <w:name w:val="1. Intvw qst Char Char Char Char1"/>
    <w:rsid w:val="00146153"/>
    <w:rPr>
      <w:rFonts w:ascii="Arial" w:hAnsi="Arial"/>
      <w:smallCaps/>
      <w:lang w:val="en-US" w:eastAsia="en-US" w:bidi="ar-SA"/>
    </w:rPr>
  </w:style>
  <w:style w:type="paragraph" w:customStyle="1" w:styleId="1IntvwqstChar1Char">
    <w:name w:val="1. Intvw qst Char1 Char"/>
    <w:basedOn w:val="Normal"/>
    <w:link w:val="1IntvwqstChar1CharChar"/>
    <w:rsid w:val="00146153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CharChar">
    <w:name w:val="1. Intvw qst Char1 Char Char"/>
    <w:link w:val="1IntvwqstChar1Char"/>
    <w:rsid w:val="00146153"/>
    <w:rPr>
      <w:rFonts w:ascii="Arial" w:eastAsia="Times New Roman" w:hAnsi="Arial"/>
      <w:smallCaps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146153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146153"/>
    <w:rPr>
      <w:rFonts w:ascii="Times New Roman" w:eastAsia="Times New Roman" w:hAnsi="Times New Roman"/>
      <w:i/>
    </w:rPr>
  </w:style>
  <w:style w:type="paragraph" w:styleId="Paragraphedeliste">
    <w:name w:val="List Paragraph"/>
    <w:basedOn w:val="Normal"/>
    <w:uiPriority w:val="34"/>
    <w:qFormat/>
    <w:rsid w:val="00146153"/>
    <w:pPr>
      <w:ind w:left="720"/>
      <w:contextualSpacing/>
    </w:pPr>
    <w:rPr>
      <w:szCs w:val="24"/>
    </w:rPr>
  </w:style>
  <w:style w:type="paragraph" w:styleId="Notedebasdepage">
    <w:name w:val="footnote text"/>
    <w:basedOn w:val="Normal"/>
    <w:link w:val="NotedebasdepageCar"/>
    <w:semiHidden/>
    <w:rsid w:val="005F3980"/>
    <w:rPr>
      <w:sz w:val="20"/>
    </w:rPr>
  </w:style>
  <w:style w:type="character" w:customStyle="1" w:styleId="NotedebasdepageCar">
    <w:name w:val="Note de bas de page Car"/>
    <w:link w:val="Notedebasdepage"/>
    <w:semiHidden/>
    <w:rsid w:val="005F3980"/>
    <w:rPr>
      <w:rFonts w:ascii="Times New Roman" w:eastAsia="Times New Roman" w:hAnsi="Times New Roman"/>
    </w:rPr>
  </w:style>
  <w:style w:type="character" w:customStyle="1" w:styleId="1IntvwqstCharCharChar3">
    <w:name w:val="1. Intvw qst Char Char Char3"/>
    <w:rsid w:val="005F3980"/>
    <w:rPr>
      <w:rFonts w:ascii="Arial" w:hAnsi="Arial"/>
      <w:smallCaps/>
      <w:lang w:val="en-US" w:eastAsia="en-US" w:bidi="ar-SA"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sid w:val="005F3980"/>
    <w:rPr>
      <w:b w:val="0"/>
      <w:i/>
      <w:caps w:val="0"/>
      <w:sz w:val="20"/>
      <w:lang w:eastAsia="en-US"/>
    </w:rPr>
  </w:style>
  <w:style w:type="character" w:customStyle="1" w:styleId="InstructionstointvwCharCharCharChar">
    <w:name w:val="Instructions to intvw Char Char Char Char"/>
    <w:link w:val="InstructionstointvwCharCharChar"/>
    <w:rsid w:val="005F3980"/>
    <w:rPr>
      <w:rFonts w:ascii="Times New Roman" w:eastAsia="Times New Roman" w:hAnsi="Times New Roman"/>
      <w:i/>
    </w:rPr>
  </w:style>
  <w:style w:type="character" w:customStyle="1" w:styleId="1IntvwqstChar2">
    <w:name w:val="1. Intvw qst Char2"/>
    <w:rsid w:val="00851F2B"/>
    <w:rPr>
      <w:rFonts w:ascii="Arial" w:hAnsi="Arial"/>
      <w:smallCaps/>
      <w:lang w:val="en-US" w:eastAsia="en-US" w:bidi="ar-SA"/>
    </w:rPr>
  </w:style>
  <w:style w:type="character" w:customStyle="1" w:styleId="ResponsecategsCharChar">
    <w:name w:val="Response categs..... Char Char"/>
    <w:rsid w:val="00851F2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ps">
    <w:name w:val="hps"/>
    <w:basedOn w:val="Policepardfaut"/>
    <w:rsid w:val="00851F2B"/>
  </w:style>
  <w:style w:type="character" w:customStyle="1" w:styleId="shorttext">
    <w:name w:val="short_text"/>
    <w:basedOn w:val="Policepardfaut"/>
    <w:rsid w:val="00851F2B"/>
  </w:style>
  <w:style w:type="table" w:customStyle="1" w:styleId="PlainTable11">
    <w:name w:val="Plain Table 11"/>
    <w:basedOn w:val="TableauNormal"/>
    <w:uiPriority w:val="41"/>
    <w:rsid w:val="00851F2B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eple">
    <w:name w:val="Subtle Emphasis"/>
    <w:basedOn w:val="Policepardfaut"/>
    <w:uiPriority w:val="19"/>
    <w:qFormat/>
    <w:rsid w:val="00851F2B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851F2B"/>
    <w:pPr>
      <w:ind w:left="216" w:hanging="216"/>
    </w:pPr>
    <w:rPr>
      <w:rFonts w:ascii="Times New Roman" w:eastAsia="Times New Roman" w:hAnsi="Times New Roman"/>
      <w:sz w:val="24"/>
      <w:lang w:val="en-GB"/>
    </w:rPr>
  </w:style>
  <w:style w:type="character" w:customStyle="1" w:styleId="TL2">
    <w:name w:val="TL2"/>
    <w:rsid w:val="00851F2B"/>
  </w:style>
  <w:style w:type="character" w:styleId="Numrodepage">
    <w:name w:val="page number"/>
    <w:basedOn w:val="Policepardfaut"/>
    <w:rsid w:val="003E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4C68A-4337-45D5-B44B-15DB2B1E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5790</Words>
  <Characters>31848</Characters>
  <Application>Microsoft Office Word</Application>
  <DocSecurity>0</DocSecurity>
  <Lines>265</Lines>
  <Paragraphs>75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UNICEF</Company>
  <LinksUpToDate>false</LinksUpToDate>
  <CharactersWithSpaces>37563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UNICEF-MICS</dc:creator>
  <cp:lastModifiedBy>INSEED-MICS6</cp:lastModifiedBy>
  <cp:revision>6</cp:revision>
  <cp:lastPrinted>2016-10-18T13:11:00Z</cp:lastPrinted>
  <dcterms:created xsi:type="dcterms:W3CDTF">2017-06-29T14:15:00Z</dcterms:created>
  <dcterms:modified xsi:type="dcterms:W3CDTF">2017-06-29T14:47:00Z</dcterms:modified>
</cp:coreProperties>
</file>